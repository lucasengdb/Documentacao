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F00">
        <w:rPr>
          <w:rFonts w:ascii="Calibri" w:hAnsi="Calibri" w:cs="Calibri"/>
          <w:sz w:val="40"/>
          <w:szCs w:val="40"/>
          <w:lang w:val="pt-BR"/>
        </w:rPr>
        <w:t xml:space="preserve"> </w:t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DA6387" w:rsidP="00DA6387">
      <w:pPr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                                             </w:t>
      </w: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0031C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8D52CB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944BB8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27</w:t>
                            </w:r>
                          </w:p>
                          <w:p w:rsidR="008D52CB" w:rsidRPr="0002653F" w:rsidRDefault="00944BB8" w:rsidP="00745C64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FRE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0031C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8D52CB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944BB8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27</w:t>
                      </w:r>
                    </w:p>
                    <w:p w:rsidR="008D52CB" w:rsidRPr="0002653F" w:rsidRDefault="00944BB8" w:rsidP="00745C64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FRE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FFEA5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3E76F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E82A8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944BB8">
        <w:rPr>
          <w:rFonts w:ascii="Calibri" w:hAnsi="Calibri" w:cs="Calibri"/>
          <w:lang w:val="pt-BR"/>
        </w:rPr>
        <w:t>27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745C64" w:rsidRPr="00745C64">
        <w:rPr>
          <w:rFonts w:ascii="Calibri" w:hAnsi="Calibri" w:cs="Calibri"/>
          <w:lang w:val="pt-BR"/>
        </w:rPr>
        <w:t xml:space="preserve">Controle </w:t>
      </w:r>
      <w:r w:rsidR="00944BB8">
        <w:rPr>
          <w:rFonts w:ascii="Calibri" w:hAnsi="Calibri" w:cs="Calibri"/>
          <w:lang w:val="pt-BR"/>
        </w:rPr>
        <w:t>de FRE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3E76F7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42855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944BB8">
        <w:rPr>
          <w:rFonts w:ascii="Calibri" w:hAnsi="Calibri" w:cs="Calibri"/>
          <w:lang w:val="pt-BR"/>
        </w:rPr>
        <w:t>30</w:t>
      </w:r>
      <w:r w:rsidR="00A94333" w:rsidRPr="00DB7426">
        <w:rPr>
          <w:rFonts w:ascii="Calibri" w:hAnsi="Calibri" w:cs="Calibri"/>
          <w:lang w:val="pt-BR"/>
        </w:rPr>
        <w:t>/0</w:t>
      </w:r>
      <w:r w:rsidR="00944BB8">
        <w:rPr>
          <w:rFonts w:ascii="Calibri" w:hAnsi="Calibri" w:cs="Calibri"/>
          <w:lang w:val="pt-BR"/>
        </w:rPr>
        <w:t>8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E42181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E42181">
        <w:rPr>
          <w:rFonts w:ascii="Calibri" w:hAnsi="Calibri" w:cs="Calibri"/>
          <w:lang w:val="pt-BR"/>
        </w:rPr>
        <w:t>12/06/2015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F9047A" w:rsidRDefault="006C51E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F9047A" w:rsidRPr="00A30EC1">
        <w:rPr>
          <w:rFonts w:ascii="Calibri" w:hAnsi="Calibri" w:cs="Calibri"/>
          <w:color w:val="29323D"/>
          <w:lang w:val="pt-BR"/>
        </w:rPr>
        <w:t>1.</w:t>
      </w:r>
      <w:r w:rsidR="00F9047A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F9047A" w:rsidRPr="00A30EC1">
        <w:rPr>
          <w:rFonts w:ascii="Calibri" w:hAnsi="Calibri" w:cs="Calibri"/>
          <w:color w:val="29323D"/>
          <w:lang w:val="pt-BR"/>
        </w:rPr>
        <w:t>Histórico do Documento</w:t>
      </w:r>
      <w:r w:rsidR="00F9047A" w:rsidRPr="00F9047A">
        <w:rPr>
          <w:lang w:val="pt-BR"/>
        </w:rPr>
        <w:tab/>
      </w:r>
      <w:r>
        <w:fldChar w:fldCharType="begin"/>
      </w:r>
      <w:r w:rsidR="00F9047A" w:rsidRPr="00F9047A">
        <w:rPr>
          <w:lang w:val="pt-BR"/>
        </w:rPr>
        <w:instrText xml:space="preserve"> PAGEREF _Toc361920839 \h </w:instrText>
      </w:r>
      <w:r>
        <w:fldChar w:fldCharType="separate"/>
      </w:r>
      <w:r w:rsidR="00826F30">
        <w:rPr>
          <w:lang w:val="pt-BR"/>
        </w:rPr>
        <w:t>3</w:t>
      </w:r>
      <w:r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Documentos Relacionados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_Toc361920840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Abreviações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_Toc361920841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Visão Geral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_Toc361920842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Requisitos Funcionais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_Toc361920843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Premissas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_Toc361920844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Riscos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_Toc361920845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Escopo Negativo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_Toc361920846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Aprovação do documento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_Toc361920847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9B1482" w:rsidRPr="003B28ED" w:rsidRDefault="006C51E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192083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A64439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8B69E1" w:rsidRPr="008E0552" w:rsidTr="00D64D97">
        <w:trPr>
          <w:cantSplit/>
        </w:trPr>
        <w:tc>
          <w:tcPr>
            <w:tcW w:w="418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8B69E1" w:rsidRDefault="008B69E1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Revisão</w:t>
            </w:r>
          </w:p>
        </w:tc>
      </w:tr>
      <w:tr w:rsidR="008D6497" w:rsidRPr="008E0552" w:rsidTr="00D64D97">
        <w:trPr>
          <w:cantSplit/>
        </w:trPr>
        <w:tc>
          <w:tcPr>
            <w:tcW w:w="418" w:type="pct"/>
          </w:tcPr>
          <w:p w:rsidR="008D6497" w:rsidRDefault="008D64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D6497" w:rsidRDefault="008D6497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903" w:type="pct"/>
          </w:tcPr>
          <w:p w:rsidR="008D6497" w:rsidRDefault="008D64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8D6497" w:rsidRDefault="008D64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D6497" w:rsidRDefault="008D64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para Acordos Comerciais</w:t>
            </w:r>
            <w:r w:rsidR="006C6A4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.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6192084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B67EA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B67EA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6C6A4E" w:rsidRPr="00B67EA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C6A4E" w:rsidRPr="008D6BEE" w:rsidRDefault="006C6A4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6192084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6804"/>
      </w:tblGrid>
      <w:tr w:rsidR="00B67EA0" w:rsidTr="00B67EA0">
        <w:trPr>
          <w:trHeight w:val="424"/>
        </w:trPr>
        <w:tc>
          <w:tcPr>
            <w:tcW w:w="29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Default="00B67EA0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6804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Default="00B67EA0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B67EA0" w:rsidRPr="00B67EA0" w:rsidTr="00B67EA0">
        <w:trPr>
          <w:trHeight w:val="259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Default="00B67EA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Pr="00B67EA0" w:rsidRDefault="00B67EA0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B67EA0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B67EA0" w:rsidRPr="00B67EA0" w:rsidTr="00B67EA0">
        <w:trPr>
          <w:trHeight w:val="259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Default="00B67EA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Pr="00B67EA0" w:rsidRDefault="00B67EA0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B67EA0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B67EA0" w:rsidRPr="00B67EA0" w:rsidTr="00B67EA0">
        <w:trPr>
          <w:trHeight w:val="259"/>
        </w:trPr>
        <w:tc>
          <w:tcPr>
            <w:tcW w:w="296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Default="00B67EA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67EA0" w:rsidRPr="00B67EA0" w:rsidRDefault="00B67EA0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B67EA0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01312C" w:rsidRDefault="0001312C" w:rsidP="004F002C">
      <w:pPr>
        <w:rPr>
          <w:b/>
          <w:lang w:val="pt-BR"/>
        </w:rPr>
      </w:pPr>
    </w:p>
    <w:p w:rsidR="00B67EA0" w:rsidRPr="002A76FF" w:rsidRDefault="00B67EA0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6192084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</w:t>
      </w:r>
      <w:r w:rsidR="00745C64">
        <w:rPr>
          <w:rFonts w:ascii="Arial" w:hAnsi="Arial" w:cs="Arial"/>
          <w:sz w:val="20"/>
          <w:lang w:val="pt-BR"/>
        </w:rPr>
        <w:t xml:space="preserve">para possibilitar o controle </w:t>
      </w:r>
      <w:r w:rsidR="002C5D98">
        <w:rPr>
          <w:rFonts w:ascii="Arial" w:hAnsi="Arial" w:cs="Arial"/>
          <w:sz w:val="20"/>
          <w:lang w:val="pt-BR"/>
        </w:rPr>
        <w:t xml:space="preserve">de </w:t>
      </w:r>
      <w:r w:rsidR="00626503">
        <w:rPr>
          <w:rFonts w:ascii="Arial" w:hAnsi="Arial" w:cs="Arial"/>
          <w:sz w:val="20"/>
          <w:lang w:val="pt-BR"/>
        </w:rPr>
        <w:t>o documento contratual seja obrigado a passar por revisão quando a versão inicial gerada a partir da biblioteca de modelos for modifica, ou seja, a versão do documento for maior que 1.</w:t>
      </w:r>
    </w:p>
    <w:p w:rsidR="00626503" w:rsidRDefault="00626503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0F68D7" w:rsidRDefault="000F68D7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As regras descritas neste documento aplicam-se para o tipo de documento </w:t>
      </w:r>
      <w:r w:rsidR="00B90407">
        <w:rPr>
          <w:rFonts w:ascii="Arial" w:hAnsi="Arial" w:cs="Arial"/>
          <w:sz w:val="20"/>
          <w:lang w:val="pt-BR"/>
        </w:rPr>
        <w:t>“Contrato Modelo Padrão”</w:t>
      </w:r>
      <w:r w:rsidR="008D6497">
        <w:rPr>
          <w:rFonts w:ascii="Arial" w:hAnsi="Arial" w:cs="Arial"/>
          <w:sz w:val="20"/>
          <w:lang w:val="pt-BR"/>
        </w:rPr>
        <w:t>,</w:t>
      </w:r>
      <w:r w:rsidR="00B90407">
        <w:rPr>
          <w:rFonts w:ascii="Arial" w:hAnsi="Arial" w:cs="Arial"/>
          <w:sz w:val="20"/>
          <w:lang w:val="pt-BR"/>
        </w:rPr>
        <w:t xml:space="preserve"> “Variações de Contrato”</w:t>
      </w:r>
      <w:r w:rsidR="008D6497">
        <w:rPr>
          <w:rFonts w:ascii="Arial" w:hAnsi="Arial" w:cs="Arial"/>
          <w:sz w:val="20"/>
          <w:lang w:val="pt-BR"/>
        </w:rPr>
        <w:t xml:space="preserve"> e “Contrato – Padrão/Customizado”</w:t>
      </w:r>
      <w:r w:rsidR="006C6A4E">
        <w:rPr>
          <w:rFonts w:ascii="Arial" w:hAnsi="Arial" w:cs="Arial"/>
          <w:sz w:val="20"/>
          <w:lang w:val="pt-BR"/>
        </w:rPr>
        <w:t xml:space="preserve"> do Acordo Comercial</w:t>
      </w:r>
      <w:r w:rsidR="00B67EA0">
        <w:rPr>
          <w:rFonts w:ascii="Arial" w:hAnsi="Arial" w:cs="Arial"/>
          <w:sz w:val="20"/>
          <w:lang w:val="pt-BR"/>
        </w:rPr>
        <w:t xml:space="preserve"> bem como todos os documentos contratuais relacionados ao fluxo “Comercial Procedimento Padrão” </w:t>
      </w:r>
      <w:r w:rsidR="00BD336B">
        <w:rPr>
          <w:rFonts w:ascii="Arial" w:hAnsi="Arial" w:cs="Arial"/>
          <w:sz w:val="20"/>
          <w:lang w:val="pt-BR"/>
        </w:rPr>
        <w:t>, respeitando a configuração atual de seus respectivos esquemas de etapas.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61920843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="00982312">
        <w:rPr>
          <w:rFonts w:ascii="Arial" w:hAnsi="Arial" w:cs="Arial"/>
          <w:lang w:val="pt-BR"/>
        </w:rPr>
        <w:t xml:space="preserve"> é composta pela</w:t>
      </w:r>
      <w:r w:rsidRPr="000D7556">
        <w:rPr>
          <w:rFonts w:ascii="Arial" w:hAnsi="Arial" w:cs="Arial"/>
          <w:lang w:val="pt-BR"/>
        </w:rPr>
        <w:t xml:space="preserve"> etapa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0D7556" w:rsidRDefault="00044CCB" w:rsidP="00982312">
      <w:pPr>
        <w:tabs>
          <w:tab w:val="left" w:pos="284"/>
        </w:tabs>
        <w:rPr>
          <w:rFonts w:ascii="Arial" w:hAnsi="Arial" w:cs="Arial"/>
          <w:lang w:val="pt-BR"/>
        </w:rPr>
      </w:pPr>
      <w:r w:rsidRPr="00044CCB">
        <w:rPr>
          <w:rFonts w:ascii="Arial" w:hAnsi="Arial" w:cs="Arial"/>
          <w:lang w:val="pt-BR"/>
        </w:rPr>
        <w:t xml:space="preserve">JAVA Script: </w:t>
      </w:r>
      <w:r w:rsidR="00792F16">
        <w:rPr>
          <w:rFonts w:ascii="Arial" w:hAnsi="Arial" w:cs="Arial"/>
          <w:lang w:val="pt-BR"/>
        </w:rPr>
        <w:t xml:space="preserve">Verificar </w:t>
      </w:r>
      <w:r w:rsidR="00B663B9">
        <w:rPr>
          <w:rFonts w:ascii="Arial" w:hAnsi="Arial" w:cs="Arial"/>
          <w:lang w:val="pt-BR"/>
        </w:rPr>
        <w:t>a</w:t>
      </w:r>
      <w:r w:rsidR="00792F16">
        <w:rPr>
          <w:rFonts w:ascii="Arial" w:hAnsi="Arial" w:cs="Arial"/>
          <w:lang w:val="pt-BR"/>
        </w:rPr>
        <w:t xml:space="preserve"> versão do</w:t>
      </w:r>
      <w:r w:rsidR="00B663B9">
        <w:rPr>
          <w:rFonts w:ascii="Arial" w:hAnsi="Arial" w:cs="Arial"/>
          <w:lang w:val="pt-BR"/>
        </w:rPr>
        <w:t xml:space="preserve"> documento de contrato</w:t>
      </w:r>
      <w:r w:rsidR="00792F16">
        <w:rPr>
          <w:rFonts w:ascii="Arial" w:hAnsi="Arial" w:cs="Arial"/>
          <w:lang w:val="pt-BR"/>
        </w:rPr>
        <w:t>.</w:t>
      </w:r>
    </w:p>
    <w:p w:rsidR="00B705A3" w:rsidRDefault="00B705A3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34F48" w:rsidRDefault="00134F48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C3D1D" w:rsidRPr="00792F16" w:rsidRDefault="000C3D1D" w:rsidP="0098231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 xml:space="preserve">JAVA Script: </w:t>
      </w:r>
      <w:r w:rsidR="00792F16" w:rsidRPr="00792F16">
        <w:rPr>
          <w:rFonts w:ascii="Arial" w:hAnsi="Arial" w:cs="Arial"/>
          <w:b/>
          <w:u w:val="single"/>
          <w:lang w:val="pt-BR"/>
        </w:rPr>
        <w:t xml:space="preserve">Verificar </w:t>
      </w:r>
      <w:r w:rsidR="00B663B9">
        <w:rPr>
          <w:rFonts w:ascii="Arial" w:hAnsi="Arial" w:cs="Arial"/>
          <w:b/>
          <w:u w:val="single"/>
          <w:lang w:val="pt-BR"/>
        </w:rPr>
        <w:t>a</w:t>
      </w:r>
      <w:r w:rsidR="00792F16">
        <w:rPr>
          <w:rFonts w:ascii="Arial" w:hAnsi="Arial" w:cs="Arial"/>
          <w:b/>
          <w:u w:val="single"/>
          <w:lang w:val="pt-BR"/>
        </w:rPr>
        <w:t xml:space="preserve"> </w:t>
      </w:r>
      <w:r w:rsidR="00792F16" w:rsidRPr="00792F16">
        <w:rPr>
          <w:rFonts w:ascii="Arial" w:hAnsi="Arial" w:cs="Arial"/>
          <w:b/>
          <w:u w:val="single"/>
          <w:lang w:val="pt-BR"/>
        </w:rPr>
        <w:t>vers</w:t>
      </w:r>
      <w:r w:rsidR="00B663B9">
        <w:rPr>
          <w:rFonts w:ascii="Arial" w:hAnsi="Arial" w:cs="Arial"/>
          <w:b/>
          <w:u w:val="single"/>
          <w:lang w:val="pt-BR"/>
        </w:rPr>
        <w:t>ão do documento de contrato</w:t>
      </w:r>
      <w:r w:rsidR="00792F16" w:rsidRPr="00792F16">
        <w:rPr>
          <w:rFonts w:ascii="Arial" w:hAnsi="Arial" w:cs="Arial"/>
          <w:b/>
          <w:u w:val="single"/>
          <w:lang w:val="pt-BR"/>
        </w:rPr>
        <w:t>.</w:t>
      </w:r>
    </w:p>
    <w:p w:rsidR="00792F16" w:rsidRPr="00792F16" w:rsidRDefault="00792F16" w:rsidP="00792F16">
      <w:pPr>
        <w:tabs>
          <w:tab w:val="left" w:pos="284"/>
        </w:tabs>
        <w:ind w:left="360"/>
        <w:rPr>
          <w:rFonts w:ascii="Arial" w:hAnsi="Arial" w:cs="Arial"/>
          <w:b/>
          <w:u w:val="single"/>
          <w:lang w:val="pt-BR"/>
        </w:rPr>
      </w:pPr>
    </w:p>
    <w:p w:rsidR="00B663B9" w:rsidRDefault="00D11A8D" w:rsidP="00627B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documento estiver na etapa “Análise Solicitante”, o</w:t>
      </w:r>
      <w:r w:rsidR="00792F16">
        <w:rPr>
          <w:rFonts w:ascii="Arial" w:hAnsi="Arial" w:cs="Arial"/>
          <w:lang w:val="pt-BR"/>
        </w:rPr>
        <w:t xml:space="preserve"> script deve </w:t>
      </w:r>
      <w:r w:rsidR="00B663B9">
        <w:rPr>
          <w:rFonts w:ascii="Arial" w:hAnsi="Arial" w:cs="Arial"/>
          <w:lang w:val="pt-BR"/>
        </w:rPr>
        <w:t>verificar</w:t>
      </w:r>
      <w:r w:rsidR="00792F16">
        <w:rPr>
          <w:rFonts w:ascii="Arial" w:hAnsi="Arial" w:cs="Arial"/>
          <w:lang w:val="pt-BR"/>
        </w:rPr>
        <w:t xml:space="preserve"> a versão do documento de contrato</w:t>
      </w:r>
      <w:r w:rsidR="00B663B9">
        <w:rPr>
          <w:rFonts w:ascii="Arial" w:hAnsi="Arial" w:cs="Arial"/>
          <w:lang w:val="pt-BR"/>
        </w:rPr>
        <w:t xml:space="preserve"> considerar as seguintes regras:</w:t>
      </w:r>
    </w:p>
    <w:p w:rsidR="00D11A8D" w:rsidRDefault="00D11A8D" w:rsidP="00627B0C">
      <w:pPr>
        <w:jc w:val="both"/>
        <w:rPr>
          <w:rFonts w:ascii="Arial" w:hAnsi="Arial" w:cs="Arial"/>
          <w:lang w:val="pt-BR"/>
        </w:rPr>
      </w:pPr>
    </w:p>
    <w:p w:rsidR="00B663B9" w:rsidRDefault="00B663B9" w:rsidP="00B663B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versão </w:t>
      </w:r>
      <w:r w:rsidR="00792F16" w:rsidRPr="00B663B9">
        <w:rPr>
          <w:rFonts w:ascii="Arial" w:hAnsi="Arial" w:cs="Arial"/>
          <w:lang w:val="pt-BR"/>
        </w:rPr>
        <w:t>igual a 1</w:t>
      </w:r>
      <w:r>
        <w:rPr>
          <w:rFonts w:ascii="Arial" w:hAnsi="Arial" w:cs="Arial"/>
          <w:lang w:val="pt-BR"/>
        </w:rPr>
        <w:t>:</w:t>
      </w:r>
      <w:r w:rsidR="00792F16" w:rsidRPr="00B663B9">
        <w:rPr>
          <w:rFonts w:ascii="Arial" w:hAnsi="Arial" w:cs="Arial"/>
          <w:lang w:val="pt-BR"/>
        </w:rPr>
        <w:t xml:space="preserve"> </w:t>
      </w:r>
      <w:r w:rsidR="001B284D">
        <w:rPr>
          <w:rFonts w:ascii="Arial" w:hAnsi="Arial" w:cs="Arial"/>
          <w:lang w:val="pt-BR"/>
        </w:rPr>
        <w:t>Não deverá haver nenhum impedimento de avance das etapas configuradas no esquema de etapas, ou seja, o usuário poderá selecionar qualquer etapa posterior.</w:t>
      </w:r>
    </w:p>
    <w:p w:rsidR="00B663B9" w:rsidRPr="00B663B9" w:rsidRDefault="00B663B9" w:rsidP="00B663B9">
      <w:pPr>
        <w:jc w:val="both"/>
        <w:rPr>
          <w:rFonts w:ascii="Arial" w:hAnsi="Arial" w:cs="Arial"/>
          <w:lang w:val="pt-BR"/>
        </w:rPr>
      </w:pPr>
    </w:p>
    <w:p w:rsidR="00B67EA0" w:rsidRPr="00B67EA0" w:rsidRDefault="00B663B9" w:rsidP="00B67EA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B663B9"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 xml:space="preserve">versão </w:t>
      </w:r>
      <w:r w:rsidRPr="00B663B9">
        <w:rPr>
          <w:rFonts w:ascii="Arial" w:hAnsi="Arial" w:cs="Arial"/>
          <w:lang w:val="pt-BR"/>
        </w:rPr>
        <w:t xml:space="preserve">diferente de 1: </w:t>
      </w:r>
      <w:r w:rsidR="004D1FE0">
        <w:rPr>
          <w:rFonts w:ascii="Arial" w:hAnsi="Arial" w:cs="Arial"/>
          <w:lang w:val="pt-BR"/>
        </w:rPr>
        <w:t xml:space="preserve">A fase “Aprovação </w:t>
      </w:r>
      <w:del w:id="11" w:author="Engineering do Brasil S.A" w:date="2015-06-25T10:00:00Z">
        <w:r w:rsidR="004D1FE0" w:rsidDel="00B733A0">
          <w:rPr>
            <w:rFonts w:ascii="Arial" w:hAnsi="Arial" w:cs="Arial"/>
            <w:lang w:val="pt-BR"/>
          </w:rPr>
          <w:delText>Societária”</w:delText>
        </w:r>
        <w:r w:rsidR="00B733A0" w:rsidDel="00B733A0">
          <w:rPr>
            <w:rFonts w:ascii="Arial" w:hAnsi="Arial" w:cs="Arial"/>
            <w:lang w:val="pt-BR"/>
          </w:rPr>
          <w:delText>,</w:delText>
        </w:r>
      </w:del>
      <w:ins w:id="12" w:author="Engineering do Brasil S.A" w:date="2015-06-25T10:00:00Z">
        <w:r w:rsidR="00B733A0">
          <w:rPr>
            <w:rFonts w:ascii="Arial" w:hAnsi="Arial" w:cs="Arial"/>
            <w:lang w:val="pt-BR"/>
          </w:rPr>
          <w:t>Societária",</w:t>
        </w:r>
        <w:r w:rsidR="00B733A0" w:rsidRPr="00B733A0">
          <w:rPr>
            <w:lang w:val="pt-BR"/>
            <w:rPrChange w:id="13" w:author="Engineering do Brasil S.A" w:date="2015-06-25T09:59:00Z">
              <w:rPr>
                <w:lang w:val="pt-BR"/>
              </w:rPr>
            </w:rPrChange>
          </w:rPr>
          <w:t xml:space="preserve"> ou</w:t>
        </w:r>
      </w:ins>
      <w:ins w:id="14" w:author="Engineering do Brasil S.A" w:date="2015-06-25T09:59:00Z">
        <w:r w:rsidR="00B733A0" w:rsidRPr="00B733A0">
          <w:rPr>
            <w:lang w:val="pt-BR"/>
            <w:rPrChange w:id="15" w:author="Engineering do Brasil S.A" w:date="2015-06-25T09:59:00Z">
              <w:rPr/>
            </w:rPrChange>
          </w:rPr>
          <w:t xml:space="preserve"> a próx</w:t>
        </w:r>
        <w:r w:rsidR="00B733A0" w:rsidRPr="00B733A0">
          <w:rPr>
            <w:lang w:val="pt-BR"/>
            <w:rPrChange w:id="16" w:author="Engineering do Brasil S.A" w:date="2015-06-25T10:00:00Z">
              <w:rPr/>
            </w:rPrChange>
          </w:rPr>
          <w:t xml:space="preserve">ima fase </w:t>
        </w:r>
      </w:ins>
      <w:ins w:id="17" w:author="Engineering do Brasil S.A" w:date="2015-06-25T10:00:00Z">
        <w:r w:rsidR="00B733A0" w:rsidRPr="00B733A0">
          <w:rPr>
            <w:lang w:val="pt-BR"/>
            <w:rPrChange w:id="18" w:author="Engineering do Brasil S.A" w:date="2015-06-25T10:00:00Z">
              <w:rPr/>
            </w:rPrChange>
          </w:rPr>
          <w:t>disponível</w:t>
        </w:r>
      </w:ins>
      <w:del w:id="19" w:author="Engineering do Brasil S.A" w:date="2015-06-25T10:00:00Z">
        <w:r w:rsidR="00B733A0" w:rsidDel="00B733A0">
          <w:rPr>
            <w:rFonts w:ascii="Arial" w:hAnsi="Arial" w:cs="Arial"/>
            <w:lang w:val="pt-BR"/>
          </w:rPr>
          <w:delText xml:space="preserve"> </w:delText>
        </w:r>
        <w:r w:rsidR="004D1FE0" w:rsidDel="00B733A0">
          <w:rPr>
            <w:rFonts w:ascii="Arial" w:hAnsi="Arial" w:cs="Arial"/>
            <w:lang w:val="pt-BR"/>
          </w:rPr>
          <w:delText xml:space="preserve"> </w:delText>
        </w:r>
      </w:del>
      <w:ins w:id="20" w:author="Engineering do Brasil S.A" w:date="2015-06-25T10:00:00Z">
        <w:r w:rsidR="00B733A0" w:rsidRPr="00B733A0">
          <w:rPr>
            <w:lang w:val="pt-BR"/>
            <w:rPrChange w:id="21" w:author="Engineering do Brasil S.A" w:date="2015-06-25T10:00:00Z">
              <w:rPr/>
            </w:rPrChange>
          </w:rPr>
          <w:t xml:space="preserve"> </w:t>
        </w:r>
      </w:ins>
      <w:r w:rsidR="004D1FE0">
        <w:rPr>
          <w:rFonts w:ascii="Arial" w:hAnsi="Arial" w:cs="Arial"/>
          <w:lang w:val="pt-BR"/>
        </w:rPr>
        <w:t>estará disponível para visualização pelo usuário, porém no momento em que for selecionada, será exibida a mensagem de erro “</w:t>
      </w:r>
      <w:r w:rsidR="00DE2151" w:rsidRPr="00DE2151">
        <w:rPr>
          <w:rFonts w:ascii="Arial" w:hAnsi="Arial" w:cs="Arial"/>
          <w:lang w:val="pt-BR"/>
        </w:rPr>
        <w:t>Quando a versão do documento for</w:t>
      </w:r>
      <w:bookmarkStart w:id="22" w:name="_GoBack"/>
      <w:bookmarkEnd w:id="22"/>
      <w:r w:rsidR="00DE2151" w:rsidRPr="00DE2151">
        <w:rPr>
          <w:rFonts w:ascii="Arial" w:hAnsi="Arial" w:cs="Arial"/>
          <w:lang w:val="pt-BR"/>
        </w:rPr>
        <w:t xml:space="preserve"> maior que 1, somente é possível avançar para a etapa "DL Jurídico"</w:t>
      </w:r>
      <w:r w:rsidR="004D1FE0">
        <w:rPr>
          <w:rFonts w:ascii="Arial" w:hAnsi="Arial" w:cs="Arial"/>
          <w:lang w:val="pt-BR"/>
        </w:rPr>
        <w:t>” e o documento de contrato permanecerá na fase atual.</w:t>
      </w:r>
    </w:p>
    <w:p w:rsidR="00B67EA0" w:rsidRPr="00B67EA0" w:rsidRDefault="00B67EA0" w:rsidP="00B67EA0">
      <w:pPr>
        <w:pStyle w:val="PargrafodaLista"/>
        <w:rPr>
          <w:rFonts w:ascii="Arial" w:hAnsi="Arial" w:cs="Arial"/>
          <w:lang w:val="pt-BR"/>
        </w:rPr>
      </w:pPr>
    </w:p>
    <w:p w:rsidR="00B67EA0" w:rsidRPr="00B67EA0" w:rsidRDefault="00B67EA0" w:rsidP="00B67EA0">
      <w:pPr>
        <w:jc w:val="both"/>
        <w:rPr>
          <w:rFonts w:ascii="Arial" w:hAnsi="Arial" w:cs="Arial"/>
          <w:lang w:val="pt-BR"/>
        </w:rPr>
      </w:pPr>
    </w:p>
    <w:p w:rsidR="002E0144" w:rsidRPr="002E0144" w:rsidRDefault="002E0144" w:rsidP="002E0144">
      <w:pPr>
        <w:pStyle w:val="PargrafodaLista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3" w:name="_Toc178139958"/>
      <w:bookmarkStart w:id="24" w:name="_Toc244516105"/>
      <w:bookmarkStart w:id="25" w:name="_Toc36192084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23"/>
      <w:bookmarkEnd w:id="24"/>
      <w:bookmarkEnd w:id="25"/>
    </w:p>
    <w:p w:rsidR="003B28ED" w:rsidRPr="002A76FF" w:rsidRDefault="003B28ED" w:rsidP="003B28ED">
      <w:pPr>
        <w:rPr>
          <w:lang w:val="pt-BR"/>
        </w:rPr>
      </w:pPr>
      <w:bookmarkStart w:id="26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7" w:name="_Toc361920845"/>
      <w:r>
        <w:rPr>
          <w:rFonts w:ascii="Calibri" w:hAnsi="Calibri" w:cs="Calibri"/>
          <w:color w:val="29323D"/>
          <w:lang w:val="pt-BR"/>
        </w:rPr>
        <w:t>Riscos</w:t>
      </w:r>
      <w:bookmarkEnd w:id="27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8" w:name="_Toc36192084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26"/>
      <w:bookmarkEnd w:id="28"/>
    </w:p>
    <w:p w:rsidR="003B28ED" w:rsidRPr="002A76FF" w:rsidRDefault="003B28ED" w:rsidP="003B28ED">
      <w:pPr>
        <w:rPr>
          <w:lang w:val="pt-BR"/>
        </w:rPr>
      </w:pPr>
      <w:bookmarkStart w:id="29" w:name="_Toc178139960"/>
      <w:bookmarkStart w:id="30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9"/>
      <w:bookmarkEnd w:id="30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31" w:name="_Toc361920847"/>
      <w:r>
        <w:rPr>
          <w:rFonts w:ascii="Calibri" w:hAnsi="Calibri" w:cs="Calibri"/>
          <w:color w:val="29323D"/>
          <w:lang w:val="pt-BR"/>
        </w:rPr>
        <w:t>Aprovação do documento</w:t>
      </w:r>
      <w:bookmarkEnd w:id="31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19432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Default="0019432F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Pr="008D6BEE" w:rsidRDefault="0019432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Pr="008D6BEE" w:rsidRDefault="0019432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432F" w:rsidRPr="008D6BEE" w:rsidRDefault="0019432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sectPr w:rsid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CA" w:rsidRDefault="002802CA" w:rsidP="00A13348">
      <w:r>
        <w:separator/>
      </w:r>
    </w:p>
  </w:endnote>
  <w:endnote w:type="continuationSeparator" w:id="0">
    <w:p w:rsidR="002802CA" w:rsidRDefault="002802C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B733A0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3E76F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35C39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3E76F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7125C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CA" w:rsidRDefault="002802CA" w:rsidP="00A13348">
      <w:r>
        <w:separator/>
      </w:r>
    </w:p>
  </w:footnote>
  <w:footnote w:type="continuationSeparator" w:id="0">
    <w:p w:rsidR="002802CA" w:rsidRDefault="002802C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F5A"/>
    <w:multiLevelType w:val="hybridMultilevel"/>
    <w:tmpl w:val="7F22B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0"/>
  </w:num>
  <w:num w:numId="14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trackedChanges" w:formatting="1" w:enforcement="1" w:cryptProviderType="rsaAES" w:cryptAlgorithmClass="hash" w:cryptAlgorithmType="typeAny" w:cryptAlgorithmSid="14" w:cryptSpinCount="100000" w:hash="amIG46I8BRbwbHC54Ulj1gPUlbntrnrN2I7vqavuVzj4DN00juZDt8RCgeQAbBnXVc0etWF9+26xDevQdha4Jw==" w:salt="6+Kbu5MuP9ThkA1qS8fnP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枘࢑ߔ찔㈇"/>
    <w:docVar w:name="Entered_By" w:val="橄ㄴ枘࢑ߔ찔㈇È唀ߥ판ߥ賐 唀ߥ杨ૅߙḀ"/>
    <w:docVar w:name="OLE_LINK1" w:val="T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087A"/>
    <w:rsid w:val="0003539A"/>
    <w:rsid w:val="00040250"/>
    <w:rsid w:val="000446EE"/>
    <w:rsid w:val="00044CCB"/>
    <w:rsid w:val="00045941"/>
    <w:rsid w:val="0004637B"/>
    <w:rsid w:val="00062077"/>
    <w:rsid w:val="00063831"/>
    <w:rsid w:val="00071921"/>
    <w:rsid w:val="00085385"/>
    <w:rsid w:val="00086E09"/>
    <w:rsid w:val="00091010"/>
    <w:rsid w:val="000979A4"/>
    <w:rsid w:val="000A14D5"/>
    <w:rsid w:val="000B1432"/>
    <w:rsid w:val="000B4319"/>
    <w:rsid w:val="000B64AE"/>
    <w:rsid w:val="000B672D"/>
    <w:rsid w:val="000B7196"/>
    <w:rsid w:val="000C1174"/>
    <w:rsid w:val="000C2300"/>
    <w:rsid w:val="000C3D1D"/>
    <w:rsid w:val="000D0883"/>
    <w:rsid w:val="000D1722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68D7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098A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432F"/>
    <w:rsid w:val="00195348"/>
    <w:rsid w:val="001A068D"/>
    <w:rsid w:val="001A272F"/>
    <w:rsid w:val="001A70D6"/>
    <w:rsid w:val="001B0455"/>
    <w:rsid w:val="001B284D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4F00"/>
    <w:rsid w:val="00276A36"/>
    <w:rsid w:val="002802CA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C5D98"/>
    <w:rsid w:val="002D2EE9"/>
    <w:rsid w:val="002D6F89"/>
    <w:rsid w:val="002D7894"/>
    <w:rsid w:val="002E0144"/>
    <w:rsid w:val="002E0412"/>
    <w:rsid w:val="002E4404"/>
    <w:rsid w:val="002E7930"/>
    <w:rsid w:val="002F033C"/>
    <w:rsid w:val="002F1AB4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0B89"/>
    <w:rsid w:val="003320A7"/>
    <w:rsid w:val="0033441F"/>
    <w:rsid w:val="00335690"/>
    <w:rsid w:val="003417B6"/>
    <w:rsid w:val="003575FE"/>
    <w:rsid w:val="003702DE"/>
    <w:rsid w:val="00373CF3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E01A3"/>
    <w:rsid w:val="003E440D"/>
    <w:rsid w:val="003E76F7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1374"/>
    <w:rsid w:val="00494755"/>
    <w:rsid w:val="004A30E2"/>
    <w:rsid w:val="004A5991"/>
    <w:rsid w:val="004B09CD"/>
    <w:rsid w:val="004B13FE"/>
    <w:rsid w:val="004B14E2"/>
    <w:rsid w:val="004B379E"/>
    <w:rsid w:val="004B6202"/>
    <w:rsid w:val="004C2D5F"/>
    <w:rsid w:val="004C54EC"/>
    <w:rsid w:val="004D1C90"/>
    <w:rsid w:val="004D1FE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40AB"/>
    <w:rsid w:val="00601CFA"/>
    <w:rsid w:val="00603083"/>
    <w:rsid w:val="006049EF"/>
    <w:rsid w:val="006055EF"/>
    <w:rsid w:val="00615E8E"/>
    <w:rsid w:val="00625B3B"/>
    <w:rsid w:val="00626503"/>
    <w:rsid w:val="00627B0C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41F8"/>
    <w:rsid w:val="006A61F2"/>
    <w:rsid w:val="006A77F5"/>
    <w:rsid w:val="006B0368"/>
    <w:rsid w:val="006B03AE"/>
    <w:rsid w:val="006B12F3"/>
    <w:rsid w:val="006B1CFD"/>
    <w:rsid w:val="006B59F7"/>
    <w:rsid w:val="006C3D76"/>
    <w:rsid w:val="006C50AD"/>
    <w:rsid w:val="006C51E2"/>
    <w:rsid w:val="006C5F4C"/>
    <w:rsid w:val="006C6804"/>
    <w:rsid w:val="006C6A4E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C64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2F16"/>
    <w:rsid w:val="00794DA7"/>
    <w:rsid w:val="007969F3"/>
    <w:rsid w:val="00796B62"/>
    <w:rsid w:val="00797E97"/>
    <w:rsid w:val="007A08E6"/>
    <w:rsid w:val="007B3287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031C"/>
    <w:rsid w:val="00801383"/>
    <w:rsid w:val="00810222"/>
    <w:rsid w:val="00811374"/>
    <w:rsid w:val="00812052"/>
    <w:rsid w:val="008131A9"/>
    <w:rsid w:val="00815A11"/>
    <w:rsid w:val="00816F24"/>
    <w:rsid w:val="0082091A"/>
    <w:rsid w:val="00822C74"/>
    <w:rsid w:val="00824DDD"/>
    <w:rsid w:val="00825FEB"/>
    <w:rsid w:val="00826EDB"/>
    <w:rsid w:val="00826F30"/>
    <w:rsid w:val="00831DC3"/>
    <w:rsid w:val="00834BF0"/>
    <w:rsid w:val="00841770"/>
    <w:rsid w:val="00845B7B"/>
    <w:rsid w:val="008462B5"/>
    <w:rsid w:val="00846459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9E1"/>
    <w:rsid w:val="008B6DBC"/>
    <w:rsid w:val="008B786D"/>
    <w:rsid w:val="008C15FA"/>
    <w:rsid w:val="008C22A3"/>
    <w:rsid w:val="008C41E3"/>
    <w:rsid w:val="008D24EC"/>
    <w:rsid w:val="008D52CB"/>
    <w:rsid w:val="008D604C"/>
    <w:rsid w:val="008D6497"/>
    <w:rsid w:val="008D6BEE"/>
    <w:rsid w:val="008E0552"/>
    <w:rsid w:val="008E3DFE"/>
    <w:rsid w:val="008E5E3E"/>
    <w:rsid w:val="008F7919"/>
    <w:rsid w:val="00904716"/>
    <w:rsid w:val="00911E74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4BB8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312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0B3E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853"/>
    <w:rsid w:val="00A54A46"/>
    <w:rsid w:val="00A553DE"/>
    <w:rsid w:val="00A55B99"/>
    <w:rsid w:val="00A5702F"/>
    <w:rsid w:val="00A605DC"/>
    <w:rsid w:val="00A6385F"/>
    <w:rsid w:val="00A64439"/>
    <w:rsid w:val="00A6492B"/>
    <w:rsid w:val="00A6771F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663B9"/>
    <w:rsid w:val="00B67EA0"/>
    <w:rsid w:val="00B705A3"/>
    <w:rsid w:val="00B733A0"/>
    <w:rsid w:val="00B750F3"/>
    <w:rsid w:val="00B90013"/>
    <w:rsid w:val="00B90407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336B"/>
    <w:rsid w:val="00BD3C88"/>
    <w:rsid w:val="00BD775C"/>
    <w:rsid w:val="00BD7E50"/>
    <w:rsid w:val="00BF4730"/>
    <w:rsid w:val="00C04236"/>
    <w:rsid w:val="00C06E65"/>
    <w:rsid w:val="00C11C80"/>
    <w:rsid w:val="00C25833"/>
    <w:rsid w:val="00C25BB4"/>
    <w:rsid w:val="00C4190A"/>
    <w:rsid w:val="00C429BC"/>
    <w:rsid w:val="00C45065"/>
    <w:rsid w:val="00C464E7"/>
    <w:rsid w:val="00C554CB"/>
    <w:rsid w:val="00C56A8F"/>
    <w:rsid w:val="00C602A3"/>
    <w:rsid w:val="00C6289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4E06"/>
    <w:rsid w:val="00CC6DE9"/>
    <w:rsid w:val="00CD1E58"/>
    <w:rsid w:val="00CD23D1"/>
    <w:rsid w:val="00CD395D"/>
    <w:rsid w:val="00CD3995"/>
    <w:rsid w:val="00CE134E"/>
    <w:rsid w:val="00CE1C90"/>
    <w:rsid w:val="00CE20F6"/>
    <w:rsid w:val="00CE3391"/>
    <w:rsid w:val="00CE39E1"/>
    <w:rsid w:val="00CE710B"/>
    <w:rsid w:val="00CE787E"/>
    <w:rsid w:val="00CF0079"/>
    <w:rsid w:val="00CF467C"/>
    <w:rsid w:val="00D04519"/>
    <w:rsid w:val="00D11A8D"/>
    <w:rsid w:val="00D131AB"/>
    <w:rsid w:val="00D13B73"/>
    <w:rsid w:val="00D240DF"/>
    <w:rsid w:val="00D26380"/>
    <w:rsid w:val="00D335B2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779CC"/>
    <w:rsid w:val="00D81DB3"/>
    <w:rsid w:val="00D85303"/>
    <w:rsid w:val="00D86213"/>
    <w:rsid w:val="00D95DC1"/>
    <w:rsid w:val="00D9628B"/>
    <w:rsid w:val="00DA0ECF"/>
    <w:rsid w:val="00DA25F5"/>
    <w:rsid w:val="00DA269B"/>
    <w:rsid w:val="00DA2C17"/>
    <w:rsid w:val="00DA6387"/>
    <w:rsid w:val="00DA7FD4"/>
    <w:rsid w:val="00DB5A09"/>
    <w:rsid w:val="00DB7426"/>
    <w:rsid w:val="00DC0EEC"/>
    <w:rsid w:val="00DC1505"/>
    <w:rsid w:val="00DC2CE5"/>
    <w:rsid w:val="00DC2DDA"/>
    <w:rsid w:val="00DC3168"/>
    <w:rsid w:val="00DC5949"/>
    <w:rsid w:val="00DC777F"/>
    <w:rsid w:val="00DD7236"/>
    <w:rsid w:val="00DE163E"/>
    <w:rsid w:val="00DE2151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2181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5369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4893"/>
    <w:rsid w:val="00F75299"/>
    <w:rsid w:val="00F835C7"/>
    <w:rsid w:val="00F86595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6367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5CB36F-ECDF-45C6-AEF0-03C8D80A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19081-9FED-458F-ABD6-137F7557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2015-06-25T13:01:00Z</dcterms:created>
  <dcterms:modified xsi:type="dcterms:W3CDTF">2015-06-25T13:01:00Z</dcterms:modified>
</cp:coreProperties>
</file>