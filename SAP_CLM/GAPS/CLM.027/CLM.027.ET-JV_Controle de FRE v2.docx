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134356</wp:posOffset>
            </wp:positionV>
            <wp:extent cx="6172200" cy="4509770"/>
            <wp:effectExtent l="0" t="0" r="0" b="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D07988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rFonts w:ascii="Times New Roman" w:hAnsi="Times New Roman"/>
          <w:noProof/>
          <w:lang w:val="pt-BR" w:eastAsia="pt-BR"/>
        </w:rPr>
        <w:pict>
          <v:rect id="Rectangle 6" o:spid="_x0000_s1026" style="position:absolute;left:0;text-align:left;margin-left:219.05pt;margin-top:-204.9pt;width:76.5pt;height:486.2pt;rotation:90;z-index:2516561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<v:fill opacity="46003f"/>
            <v:textbox inset=".72pt,7.2pt,.72pt,7.2pt">
              <w:txbxContent>
                <w:p w:rsidR="00CA7818" w:rsidRPr="00912F2D" w:rsidRDefault="00B0645A" w:rsidP="00CA7818">
                  <w:pPr>
                    <w:pStyle w:val="SemEspaamento"/>
                    <w:jc w:val="center"/>
                    <w:rPr>
                      <w:rFonts w:ascii="Candara" w:hAnsi="Candara"/>
                      <w:b/>
                      <w:bCs/>
                      <w:smallCaps/>
                      <w:color w:val="FFFFFF"/>
                      <w:sz w:val="48"/>
                    </w:rPr>
                  </w:pPr>
                  <w:r>
                    <w:rPr>
                      <w:rFonts w:ascii="Candara" w:hAnsi="Candara"/>
                      <w:b/>
                      <w:bCs/>
                      <w:smallCaps/>
                      <w:color w:val="FFFFFF"/>
                      <w:sz w:val="48"/>
                    </w:rPr>
                    <w:t xml:space="preserve">Especificação </w:t>
                  </w:r>
                  <w:r w:rsidR="00693003">
                    <w:rPr>
                      <w:rFonts w:ascii="Candara" w:hAnsi="Candara"/>
                      <w:b/>
                      <w:bCs/>
                      <w:smallCaps/>
                      <w:color w:val="FFFFFF"/>
                      <w:sz w:val="48"/>
                    </w:rPr>
                    <w:t>Técnica</w:t>
                  </w:r>
                </w:p>
                <w:p w:rsidR="00CA7818" w:rsidRDefault="001C0E00" w:rsidP="00CA7818">
                  <w:pPr>
                    <w:pStyle w:val="SemEspaamento"/>
                    <w:jc w:val="center"/>
                    <w:rPr>
                      <w:rFonts w:ascii="Candara" w:hAnsi="Candara"/>
                      <w:bCs/>
                      <w:color w:val="FFFFFF"/>
                      <w:sz w:val="30"/>
                      <w:szCs w:val="30"/>
                    </w:rPr>
                  </w:pPr>
                  <w:r>
                    <w:rPr>
                      <w:rFonts w:ascii="Candara" w:hAnsi="Candara"/>
                      <w:bCs/>
                      <w:color w:val="FFFFFF"/>
                      <w:sz w:val="30"/>
                      <w:szCs w:val="30"/>
                    </w:rPr>
                    <w:t>CLM.027</w:t>
                  </w:r>
                </w:p>
                <w:p w:rsidR="00CA7818" w:rsidRPr="0002653F" w:rsidRDefault="001C0E00" w:rsidP="0028186A">
                  <w:pPr>
                    <w:pStyle w:val="SemEspaamento"/>
                    <w:jc w:val="center"/>
                    <w:rPr>
                      <w:rFonts w:ascii="Candara" w:hAnsi="Candara"/>
                      <w:sz w:val="30"/>
                      <w:szCs w:val="30"/>
                    </w:rPr>
                  </w:pPr>
                  <w:r>
                    <w:rPr>
                      <w:rFonts w:ascii="Candara" w:hAnsi="Candara" w:cs="Arial"/>
                      <w:sz w:val="30"/>
                      <w:szCs w:val="30"/>
                      <w:lang w:eastAsia="pt-BR"/>
                    </w:rPr>
                    <w:t>Controle de FRE</w:t>
                  </w:r>
                </w:p>
              </w:txbxContent>
            </v:textbox>
          </v:rect>
        </w:pic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D07988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rFonts w:ascii="Times New Roman" w:hAnsi="Times New Roman"/>
          <w:noProof/>
          <w:lang w:val="pt-BR" w:eastAsia="pt-BR"/>
        </w:rPr>
        <w:pict>
          <v:group id="Group 737" o:spid="_x0000_s1038" style="position:absolute;left:0;text-align:left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<v:imagedata r:id="rId10" o:title="logo_Engineering - Vetor"/>
            </v:shape>
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<v:imagedata r:id="rId11" o:title="image004"/>
            </v:shape>
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<v:imagedata r:id="rId12" o:title=""/>
            </v:shape>
          </v:group>
        </w:pict>
      </w:r>
    </w:p>
    <w:p w:rsidR="00456EF1" w:rsidRPr="003B28ED" w:rsidRDefault="00456EF1" w:rsidP="00456EF1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56EF1" w:rsidRPr="003B28ED" w:rsidRDefault="00D07988" w:rsidP="00456EF1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w:pict>
          <v:group id="_x0000_s1041" style="position:absolute;left:0;text-align:left;margin-left:34.2pt;margin-top:7.6pt;width:3in;height:80.25pt;z-index:251663360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<v:shape id="Picture 721" o:spid="_x0000_s1042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<v:imagedata r:id="rId10" o:title="logo_Engineering - Vetor"/>
            </v:shape>
            <v:shape id="Imagem 7" o:spid="_x0000_s1043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<v:imagedata r:id="rId11" o:title="image004"/>
            </v:shape>
            <v:shape id="Picture 729" o:spid="_x0000_s1044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<v:imagedata r:id="rId12" o:title=""/>
            </v:shape>
          </v:group>
        </w:pict>
      </w:r>
      <w:r w:rsidR="00456EF1"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45F8F2CA" wp14:editId="7A871AE7">
            <wp:simplePos x="0" y="0"/>
            <wp:positionH relativeFrom="margin">
              <wp:posOffset>3841750</wp:posOffset>
            </wp:positionH>
            <wp:positionV relativeFrom="margin">
              <wp:posOffset>6349365</wp:posOffset>
            </wp:positionV>
            <wp:extent cx="2209165" cy="793115"/>
            <wp:effectExtent l="0" t="0" r="0" b="0"/>
            <wp:wrapSquare wrapText="bothSides"/>
            <wp:docPr id="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6EF1" w:rsidRPr="003B28ED" w:rsidRDefault="00456EF1" w:rsidP="00456EF1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56EF1" w:rsidRPr="003B28ED" w:rsidRDefault="00456EF1" w:rsidP="00456EF1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56EF1" w:rsidRPr="003B28ED" w:rsidRDefault="00456EF1" w:rsidP="00456EF1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56EF1" w:rsidRPr="003B28ED" w:rsidRDefault="00D07988" w:rsidP="00456EF1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pict>
          <v:group id="_x0000_s1045" style="position:absolute;left:0;text-align:left;margin-left:336pt;margin-top:577.5pt;width:3in;height:80.25pt;z-index:25166438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<v:shape id="Picture 721" o:spid="_x0000_s1046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<v:imagedata r:id="rId10" o:title="logo_Engineering - Vetor"/>
            </v:shape>
            <v:shape id="Imagem 7" o:spid="_x0000_s1047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<v:imagedata r:id="rId11" o:title="image004"/>
            </v:shape>
            <v:shape id="Picture 729" o:spid="_x0000_s1048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<v:imagedata r:id="rId12" o:title=""/>
            </v:shape>
          </v:group>
        </w:pic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CC0799" w:rsidRDefault="00CC0799" w:rsidP="00CC0799">
      <w:pPr>
        <w:rPr>
          <w:lang w:val="pt-BR"/>
        </w:rPr>
      </w:pPr>
    </w:p>
    <w:p w:rsidR="00CC0799" w:rsidRDefault="00CC0799" w:rsidP="00CC0799">
      <w:pPr>
        <w:rPr>
          <w:lang w:val="pt-BR"/>
        </w:rPr>
      </w:pPr>
    </w:p>
    <w:p w:rsidR="00CC0799" w:rsidRDefault="00CC0799" w:rsidP="00CC0799">
      <w:pPr>
        <w:rPr>
          <w:lang w:val="pt-BR"/>
        </w:rPr>
      </w:pPr>
    </w:p>
    <w:p w:rsidR="00CC0799" w:rsidRDefault="00CC0799" w:rsidP="00CC0799">
      <w:pPr>
        <w:rPr>
          <w:lang w:val="pt-BR"/>
        </w:rPr>
      </w:pPr>
    </w:p>
    <w:p w:rsidR="00CC0799" w:rsidRDefault="00CC0799" w:rsidP="00CC0799">
      <w:pPr>
        <w:rPr>
          <w:lang w:val="pt-BR"/>
        </w:rPr>
      </w:pPr>
    </w:p>
    <w:p w:rsidR="00CC0799" w:rsidRDefault="00CC0799" w:rsidP="00CC0799">
      <w:pPr>
        <w:rPr>
          <w:lang w:val="pt-BR"/>
        </w:rPr>
      </w:pPr>
    </w:p>
    <w:p w:rsidR="00CC0799" w:rsidRDefault="00CC0799" w:rsidP="00CC0799">
      <w:pPr>
        <w:rPr>
          <w:lang w:val="pt-BR"/>
        </w:rPr>
      </w:pPr>
    </w:p>
    <w:p w:rsidR="00CC0799" w:rsidRPr="00CC0799" w:rsidRDefault="00CC0799" w:rsidP="00CC0799">
      <w:pPr>
        <w:rPr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 xml:space="preserve">Especificação </w:t>
      </w:r>
      <w:r w:rsidR="00693003">
        <w:rPr>
          <w:rFonts w:ascii="Calibri" w:hAnsi="Calibri" w:cs="Calibri"/>
          <w:lang w:val="pt-BR"/>
        </w:rPr>
        <w:t>Técnica</w:t>
      </w:r>
      <w:r>
        <w:rPr>
          <w:rFonts w:ascii="Calibri" w:hAnsi="Calibri" w:cs="Calibri"/>
          <w:lang w:val="pt-BR"/>
        </w:rPr>
        <w:t>.</w:t>
      </w:r>
    </w:p>
    <w:p w:rsidR="007A08E6" w:rsidRPr="003B28ED" w:rsidRDefault="007A08E6" w:rsidP="00864946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</w:t>
      </w:r>
      <w:r w:rsidR="00A73FB6">
        <w:rPr>
          <w:rFonts w:ascii="Calibri" w:hAnsi="Calibri" w:cs="Calibri"/>
          <w:lang w:val="pt-BR"/>
        </w:rPr>
        <w:t>digo e nome do Documento:</w:t>
      </w:r>
      <w:r w:rsidR="00A73FB6">
        <w:rPr>
          <w:rFonts w:ascii="Calibri" w:hAnsi="Calibri" w:cs="Calibri"/>
          <w:lang w:val="pt-BR"/>
        </w:rPr>
        <w:tab/>
      </w:r>
      <w:r w:rsidR="00864946" w:rsidRPr="00864946">
        <w:rPr>
          <w:rFonts w:ascii="Calibri" w:hAnsi="Calibri" w:cs="Calibri"/>
          <w:lang w:val="pt-BR"/>
        </w:rPr>
        <w:t>CLM.0</w:t>
      </w:r>
      <w:r w:rsidR="001C0E00">
        <w:rPr>
          <w:rFonts w:ascii="Calibri" w:hAnsi="Calibri" w:cs="Calibri"/>
          <w:lang w:val="pt-BR"/>
        </w:rPr>
        <w:t>27</w:t>
      </w:r>
      <w:r w:rsidR="00864946">
        <w:rPr>
          <w:rFonts w:ascii="Calibri" w:hAnsi="Calibri" w:cs="Calibri"/>
          <w:lang w:val="pt-BR"/>
        </w:rPr>
        <w:t xml:space="preserve"> </w:t>
      </w:r>
      <w:r w:rsidR="001C0E00">
        <w:rPr>
          <w:rFonts w:ascii="Calibri" w:hAnsi="Calibri" w:cs="Calibri"/>
          <w:lang w:val="pt-BR"/>
        </w:rPr>
        <w:t>–</w:t>
      </w:r>
      <w:r w:rsidR="00864946">
        <w:rPr>
          <w:rFonts w:ascii="Calibri" w:hAnsi="Calibri" w:cs="Calibri"/>
          <w:lang w:val="pt-BR"/>
        </w:rPr>
        <w:t xml:space="preserve"> </w:t>
      </w:r>
      <w:r w:rsidR="001C0E00">
        <w:rPr>
          <w:rFonts w:ascii="Calibri" w:hAnsi="Calibri" w:cs="Calibri"/>
          <w:lang w:val="pt-BR"/>
        </w:rPr>
        <w:t>Controle de FRE</w:t>
      </w:r>
    </w:p>
    <w:p w:rsidR="00F11370" w:rsidRPr="00F631B2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F631B2">
        <w:rPr>
          <w:rFonts w:ascii="Calibri" w:hAnsi="Calibri" w:cs="Calibri"/>
          <w:lang w:val="pt-BR"/>
        </w:rPr>
        <w:t xml:space="preserve"> </w:t>
      </w:r>
      <w:r w:rsidR="00D07988">
        <w:rPr>
          <w:rFonts w:ascii="Calibri" w:hAnsi="Calibri" w:cs="Calibri"/>
          <w:lang w:val="pt-BR"/>
        </w:rPr>
        <w:pict>
          <v:group id="_x0000_s1030" style="position:absolute;left:0;text-align:left;margin-left:336pt;margin-top:577.5pt;width:3in;height:80.25pt;z-index:251659264;mso-position-horizontal-relative:text;mso-position-vertical-relative:text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<v:shape id="Picture 721" o:spid="_x0000_s1033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<v:imagedata r:id="rId10" o:title="logo_Engineering - Vetor"/>
            </v:shape>
            <v:shape id="Imagem 7" o:spid="_x0000_s1032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<v:imagedata r:id="rId11" o:title="image004"/>
            </v:shape>
            <v:shape id="Picture 729" o:spid="_x0000_s1031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<v:imagedata r:id="rId12" o:title=""/>
            </v:shape>
          </v:group>
        </w:pict>
      </w:r>
      <w:r w:rsidR="007A08E6" w:rsidRPr="00F631B2">
        <w:rPr>
          <w:rFonts w:ascii="Calibri" w:hAnsi="Calibri" w:cs="Calibri"/>
          <w:lang w:val="pt-BR"/>
        </w:rPr>
        <w:tab/>
      </w:r>
      <w:r w:rsidR="007A08E6" w:rsidRPr="00F631B2">
        <w:rPr>
          <w:rFonts w:ascii="Calibri" w:hAnsi="Calibri" w:cs="Calibri"/>
          <w:lang w:val="pt-BR"/>
        </w:rPr>
        <w:tab/>
      </w:r>
      <w:r w:rsidR="007A08E6" w:rsidRPr="00F631B2">
        <w:rPr>
          <w:rFonts w:ascii="Calibri" w:hAnsi="Calibri" w:cs="Calibri"/>
          <w:lang w:val="pt-BR"/>
        </w:rPr>
        <w:tab/>
      </w:r>
      <w:r w:rsidR="00E127B2" w:rsidRPr="00F631B2">
        <w:rPr>
          <w:rFonts w:ascii="Calibri" w:hAnsi="Calibri" w:cs="Calibri"/>
          <w:lang w:val="pt-BR"/>
        </w:rPr>
        <w:t>10/12</w:t>
      </w:r>
      <w:r w:rsidR="00A94333" w:rsidRPr="00F631B2">
        <w:rPr>
          <w:rFonts w:ascii="Calibri" w:hAnsi="Calibri" w:cs="Calibri"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820B6B">
        <w:rPr>
          <w:rFonts w:ascii="Calibri" w:hAnsi="Calibri" w:cs="Calibri"/>
          <w:lang w:val="pt-BR"/>
        </w:rPr>
        <w:t>2</w:t>
      </w:r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A73FB6">
        <w:rPr>
          <w:rFonts w:ascii="Calibri" w:hAnsi="Calibri" w:cs="Calibri"/>
          <w:lang w:val="pt-BR"/>
        </w:rPr>
        <w:t>Tiago de Almeida Rodrigues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2A149B">
        <w:rPr>
          <w:rFonts w:ascii="Calibri" w:hAnsi="Calibri" w:cs="Calibri"/>
          <w:lang w:val="pt-BR"/>
        </w:rPr>
        <w:t>Adilson Pereira Junior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820B6B">
        <w:rPr>
          <w:rFonts w:ascii="Calibri" w:hAnsi="Calibri" w:cs="Calibri"/>
          <w:lang w:val="pt-BR"/>
        </w:rPr>
        <w:t>06/02/2014</w:t>
      </w:r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CC0799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6432" behindDoc="0" locked="0" layoutInCell="1" allowOverlap="1" wp14:anchorId="07584819" wp14:editId="60D293AA">
            <wp:simplePos x="0" y="0"/>
            <wp:positionH relativeFrom="margin">
              <wp:posOffset>4197350</wp:posOffset>
            </wp:positionH>
            <wp:positionV relativeFrom="margin">
              <wp:posOffset>6687185</wp:posOffset>
            </wp:positionV>
            <wp:extent cx="2209165" cy="793115"/>
            <wp:effectExtent l="0" t="0" r="0" b="0"/>
            <wp:wrapSquare wrapText="bothSides"/>
            <wp:docPr id="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A73FB6" w:rsidRPr="00A73FB6" w:rsidRDefault="00A73FB6" w:rsidP="00A73FB6">
      <w:pPr>
        <w:rPr>
          <w:lang w:val="pt-BR"/>
        </w:rPr>
      </w:pPr>
    </w:p>
    <w:p w:rsidR="00A73FB6" w:rsidRDefault="00204536" w:rsidP="00A73FB6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 w:rsidRPr="0053034D">
        <w:rPr>
          <w:sz w:val="20"/>
          <w:lang w:val="pt-BR"/>
        </w:rPr>
        <w:fldChar w:fldCharType="begin"/>
      </w:r>
      <w:r w:rsidR="004F002C" w:rsidRPr="0053034D">
        <w:rPr>
          <w:sz w:val="20"/>
          <w:lang w:val="pt-BR"/>
        </w:rPr>
        <w:instrText xml:space="preserve"> TOC \o "1-3" </w:instrText>
      </w:r>
      <w:r w:rsidRPr="0053034D">
        <w:rPr>
          <w:sz w:val="20"/>
          <w:lang w:val="pt-BR"/>
        </w:rPr>
        <w:fldChar w:fldCharType="separate"/>
      </w:r>
      <w:r w:rsidR="00A73FB6" w:rsidRPr="00010D04">
        <w:rPr>
          <w:color w:val="29323D"/>
          <w:lang w:val="pt-BR"/>
        </w:rPr>
        <w:t>1.</w:t>
      </w:r>
      <w:r w:rsidR="00A73FB6"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  <w:tab/>
      </w:r>
      <w:r w:rsidR="00A73FB6" w:rsidRPr="00A73FB6">
        <w:rPr>
          <w:rFonts w:asciiTheme="minorHAnsi" w:hAnsiTheme="minorHAnsi"/>
          <w:color w:val="29323D"/>
          <w:lang w:val="pt-BR"/>
        </w:rPr>
        <w:t>Histórico do Documento</w:t>
      </w:r>
      <w:r w:rsidR="00A73FB6" w:rsidRPr="00A73FB6">
        <w:rPr>
          <w:lang w:val="pt-BR"/>
        </w:rPr>
        <w:tab/>
      </w:r>
      <w:r w:rsidR="00A73FB6">
        <w:fldChar w:fldCharType="begin"/>
      </w:r>
      <w:r w:rsidR="00A73FB6" w:rsidRPr="00A73FB6">
        <w:rPr>
          <w:lang w:val="pt-BR"/>
        </w:rPr>
        <w:instrText xml:space="preserve"> PAGEREF _Toc364240426 \h </w:instrText>
      </w:r>
      <w:r w:rsidR="00A73FB6">
        <w:fldChar w:fldCharType="separate"/>
      </w:r>
      <w:r w:rsidR="00F93866">
        <w:rPr>
          <w:lang w:val="pt-BR"/>
        </w:rPr>
        <w:t>3</w:t>
      </w:r>
      <w:r w:rsidR="00A73FB6">
        <w:fldChar w:fldCharType="end"/>
      </w:r>
    </w:p>
    <w:p w:rsidR="00A73FB6" w:rsidRDefault="00A73FB6" w:rsidP="00A73FB6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 w:rsidRPr="00010D04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  <w:tab/>
      </w:r>
      <w:r w:rsidRPr="00010D04">
        <w:rPr>
          <w:rFonts w:ascii="Calibri" w:hAnsi="Calibri" w:cs="Calibri"/>
          <w:color w:val="29323D"/>
          <w:lang w:val="pt-BR"/>
        </w:rPr>
        <w:t>Documentos Relacionados</w:t>
      </w:r>
      <w:r w:rsidRPr="00A73FB6">
        <w:rPr>
          <w:lang w:val="pt-BR"/>
        </w:rPr>
        <w:tab/>
      </w:r>
      <w:r>
        <w:fldChar w:fldCharType="begin"/>
      </w:r>
      <w:r w:rsidRPr="00A73FB6">
        <w:rPr>
          <w:lang w:val="pt-BR"/>
        </w:rPr>
        <w:instrText xml:space="preserve"> PAGEREF _Toc364240427 \h </w:instrText>
      </w:r>
      <w:r>
        <w:fldChar w:fldCharType="separate"/>
      </w:r>
      <w:r w:rsidR="00F93866">
        <w:rPr>
          <w:lang w:val="pt-BR"/>
        </w:rPr>
        <w:t>3</w:t>
      </w:r>
      <w:r>
        <w:fldChar w:fldCharType="end"/>
      </w:r>
    </w:p>
    <w:p w:rsidR="00A73FB6" w:rsidRDefault="00A73FB6" w:rsidP="00A73FB6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 w:rsidRPr="00010D04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  <w:tab/>
      </w:r>
      <w:r w:rsidRPr="00010D04">
        <w:rPr>
          <w:rFonts w:ascii="Calibri" w:hAnsi="Calibri" w:cs="Calibri"/>
          <w:color w:val="29323D"/>
          <w:lang w:val="pt-BR"/>
        </w:rPr>
        <w:t>Abreviações</w:t>
      </w:r>
      <w:r w:rsidRPr="00A73FB6">
        <w:rPr>
          <w:lang w:val="pt-BR"/>
        </w:rPr>
        <w:tab/>
      </w:r>
      <w:r>
        <w:fldChar w:fldCharType="begin"/>
      </w:r>
      <w:r w:rsidRPr="00A73FB6">
        <w:rPr>
          <w:lang w:val="pt-BR"/>
        </w:rPr>
        <w:instrText xml:space="preserve"> PAGEREF _Toc364240428 \h </w:instrText>
      </w:r>
      <w:r>
        <w:fldChar w:fldCharType="separate"/>
      </w:r>
      <w:r w:rsidR="00F93866">
        <w:rPr>
          <w:lang w:val="pt-BR"/>
        </w:rPr>
        <w:t>3</w:t>
      </w:r>
      <w:r>
        <w:fldChar w:fldCharType="end"/>
      </w:r>
    </w:p>
    <w:p w:rsidR="00A73FB6" w:rsidRDefault="00A73FB6" w:rsidP="00A73FB6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 w:rsidRPr="00010D04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  <w:tab/>
      </w:r>
      <w:r w:rsidRPr="00010D04">
        <w:rPr>
          <w:rFonts w:ascii="Calibri" w:hAnsi="Calibri" w:cs="Calibri"/>
          <w:color w:val="29323D"/>
          <w:lang w:val="pt-BR"/>
        </w:rPr>
        <w:t>Visão Geral</w:t>
      </w:r>
      <w:r w:rsidRPr="00A73FB6">
        <w:rPr>
          <w:lang w:val="pt-BR"/>
        </w:rPr>
        <w:tab/>
      </w:r>
      <w:r>
        <w:fldChar w:fldCharType="begin"/>
      </w:r>
      <w:r w:rsidRPr="00A73FB6">
        <w:rPr>
          <w:lang w:val="pt-BR"/>
        </w:rPr>
        <w:instrText xml:space="preserve"> PAGEREF _Toc364240429 \h </w:instrText>
      </w:r>
      <w:r>
        <w:fldChar w:fldCharType="separate"/>
      </w:r>
      <w:r w:rsidR="00F93866">
        <w:rPr>
          <w:lang w:val="pt-BR"/>
        </w:rPr>
        <w:t>3</w:t>
      </w:r>
      <w:r>
        <w:fldChar w:fldCharType="end"/>
      </w:r>
    </w:p>
    <w:p w:rsidR="00A73FB6" w:rsidRDefault="00A73FB6" w:rsidP="00A73FB6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 w:rsidRPr="00010D04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  <w:tab/>
      </w:r>
      <w:r w:rsidRPr="00010D04">
        <w:rPr>
          <w:rFonts w:ascii="Calibri" w:hAnsi="Calibri" w:cs="Calibri"/>
          <w:color w:val="29323D"/>
          <w:lang w:val="pt-BR"/>
        </w:rPr>
        <w:t>Requisitos Funcionais</w:t>
      </w:r>
      <w:r w:rsidRPr="00A73FB6">
        <w:rPr>
          <w:lang w:val="pt-BR"/>
        </w:rPr>
        <w:tab/>
      </w:r>
      <w:r>
        <w:fldChar w:fldCharType="begin"/>
      </w:r>
      <w:r w:rsidRPr="00A73FB6">
        <w:rPr>
          <w:lang w:val="pt-BR"/>
        </w:rPr>
        <w:instrText xml:space="preserve"> PAGEREF _Toc364240430 \h </w:instrText>
      </w:r>
      <w:r>
        <w:fldChar w:fldCharType="separate"/>
      </w:r>
      <w:r w:rsidR="00F93866">
        <w:rPr>
          <w:lang w:val="pt-BR"/>
        </w:rPr>
        <w:t>3</w:t>
      </w:r>
      <w:r>
        <w:fldChar w:fldCharType="end"/>
      </w:r>
    </w:p>
    <w:p w:rsidR="00A73FB6" w:rsidRDefault="00A73FB6" w:rsidP="00A73FB6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 w:rsidRPr="00010D04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  <w:tab/>
      </w:r>
      <w:r w:rsidRPr="00010D04">
        <w:rPr>
          <w:rFonts w:ascii="Calibri" w:hAnsi="Calibri" w:cs="Calibri"/>
          <w:color w:val="29323D"/>
          <w:lang w:val="pt-BR"/>
        </w:rPr>
        <w:t>Desenho técnico</w:t>
      </w:r>
      <w:r w:rsidRPr="00A73FB6">
        <w:rPr>
          <w:lang w:val="pt-BR"/>
        </w:rPr>
        <w:tab/>
      </w:r>
      <w:r>
        <w:fldChar w:fldCharType="begin"/>
      </w:r>
      <w:r w:rsidRPr="00A73FB6">
        <w:rPr>
          <w:lang w:val="pt-BR"/>
        </w:rPr>
        <w:instrText xml:space="preserve"> PAGEREF _Toc364240431 \h </w:instrText>
      </w:r>
      <w:r>
        <w:fldChar w:fldCharType="separate"/>
      </w:r>
      <w:r w:rsidR="00F93866">
        <w:rPr>
          <w:lang w:val="pt-BR"/>
        </w:rPr>
        <w:t>3</w:t>
      </w:r>
      <w:r>
        <w:fldChar w:fldCharType="end"/>
      </w:r>
    </w:p>
    <w:p w:rsidR="00A73FB6" w:rsidRDefault="00A73FB6" w:rsidP="00A73FB6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 w:rsidRPr="00010D04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  <w:tab/>
      </w:r>
      <w:r w:rsidRPr="00010D04">
        <w:rPr>
          <w:rFonts w:ascii="Calibri" w:hAnsi="Calibri" w:cs="Calibri"/>
          <w:color w:val="29323D"/>
          <w:lang w:val="pt-BR"/>
        </w:rPr>
        <w:t>Premissas</w:t>
      </w:r>
      <w:r w:rsidRPr="00A73FB6">
        <w:rPr>
          <w:lang w:val="pt-BR"/>
        </w:rPr>
        <w:tab/>
      </w:r>
      <w:r>
        <w:fldChar w:fldCharType="begin"/>
      </w:r>
      <w:r w:rsidRPr="00A73FB6">
        <w:rPr>
          <w:lang w:val="pt-BR"/>
        </w:rPr>
        <w:instrText xml:space="preserve"> PAGEREF _Toc364240432 \h </w:instrText>
      </w:r>
      <w:r>
        <w:fldChar w:fldCharType="separate"/>
      </w:r>
      <w:r w:rsidR="00F93866">
        <w:rPr>
          <w:lang w:val="pt-BR"/>
        </w:rPr>
        <w:t>6</w:t>
      </w:r>
      <w:r>
        <w:fldChar w:fldCharType="end"/>
      </w:r>
    </w:p>
    <w:p w:rsidR="00A73FB6" w:rsidRDefault="00A73FB6" w:rsidP="00A73FB6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 w:rsidRPr="00010D04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  <w:tab/>
      </w:r>
      <w:r w:rsidRPr="00010D04">
        <w:rPr>
          <w:rFonts w:ascii="Calibri" w:hAnsi="Calibri" w:cs="Calibri"/>
          <w:color w:val="29323D"/>
          <w:lang w:val="pt-BR"/>
        </w:rPr>
        <w:t>Riscos</w:t>
      </w:r>
      <w:r w:rsidRPr="00A73FB6">
        <w:rPr>
          <w:lang w:val="pt-BR"/>
        </w:rPr>
        <w:tab/>
      </w:r>
      <w:r>
        <w:fldChar w:fldCharType="begin"/>
      </w:r>
      <w:r w:rsidRPr="00A73FB6">
        <w:rPr>
          <w:lang w:val="pt-BR"/>
        </w:rPr>
        <w:instrText xml:space="preserve"> PAGEREF _Toc364240433 \h </w:instrText>
      </w:r>
      <w:r>
        <w:fldChar w:fldCharType="separate"/>
      </w:r>
      <w:r w:rsidR="00F93866">
        <w:rPr>
          <w:lang w:val="pt-BR"/>
        </w:rPr>
        <w:t>6</w:t>
      </w:r>
      <w:r>
        <w:fldChar w:fldCharType="end"/>
      </w:r>
    </w:p>
    <w:p w:rsidR="00A73FB6" w:rsidRDefault="00A73FB6" w:rsidP="00A73FB6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 w:rsidRPr="00010D04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  <w:tab/>
      </w:r>
      <w:r w:rsidRPr="00010D04">
        <w:rPr>
          <w:rFonts w:ascii="Calibri" w:hAnsi="Calibri" w:cs="Calibri"/>
          <w:color w:val="29323D"/>
          <w:lang w:val="pt-BR"/>
        </w:rPr>
        <w:t>Escopo Negativo</w:t>
      </w:r>
      <w:r w:rsidRPr="00A73FB6">
        <w:rPr>
          <w:lang w:val="pt-BR"/>
        </w:rPr>
        <w:tab/>
      </w:r>
      <w:r>
        <w:fldChar w:fldCharType="begin"/>
      </w:r>
      <w:r w:rsidRPr="00A73FB6">
        <w:rPr>
          <w:lang w:val="pt-BR"/>
        </w:rPr>
        <w:instrText xml:space="preserve"> PAGEREF _Toc364240434 \h </w:instrText>
      </w:r>
      <w:r>
        <w:fldChar w:fldCharType="separate"/>
      </w:r>
      <w:r w:rsidR="00F93866">
        <w:rPr>
          <w:lang w:val="pt-BR"/>
        </w:rPr>
        <w:t>6</w:t>
      </w:r>
      <w:r>
        <w:fldChar w:fldCharType="end"/>
      </w:r>
    </w:p>
    <w:p w:rsidR="00A73FB6" w:rsidRDefault="00A73FB6" w:rsidP="00A73FB6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 w:rsidRPr="00010D04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  <w:tab/>
      </w:r>
      <w:r w:rsidRPr="00010D04">
        <w:rPr>
          <w:rFonts w:ascii="Calibri" w:hAnsi="Calibri" w:cs="Calibri"/>
          <w:color w:val="29323D"/>
          <w:lang w:val="pt-BR"/>
        </w:rPr>
        <w:t>Aprovação do documento</w:t>
      </w:r>
      <w:r>
        <w:tab/>
      </w:r>
      <w:r>
        <w:fldChar w:fldCharType="begin"/>
      </w:r>
      <w:r>
        <w:instrText xml:space="preserve"> PAGEREF _Toc364240435 \h </w:instrText>
      </w:r>
      <w:r>
        <w:fldChar w:fldCharType="separate"/>
      </w:r>
      <w:r w:rsidR="00F93866">
        <w:t>6</w:t>
      </w:r>
      <w:r>
        <w:fldChar w:fldCharType="end"/>
      </w:r>
    </w:p>
    <w:p w:rsidR="00A73FB6" w:rsidRDefault="00204536" w:rsidP="009B1482">
      <w:pPr>
        <w:tabs>
          <w:tab w:val="right" w:leader="dot" w:pos="9781"/>
        </w:tabs>
        <w:jc w:val="center"/>
        <w:rPr>
          <w:rFonts w:ascii="Calibri" w:hAnsi="Calibri" w:cs="Calibri"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</w:p>
    <w:p w:rsidR="00A73FB6" w:rsidRDefault="00A73FB6">
      <w:pPr>
        <w:rPr>
          <w:rFonts w:ascii="Calibri" w:hAnsi="Calibri" w:cs="Calibri"/>
          <w:noProof/>
          <w:lang w:val="pt-BR"/>
        </w:rPr>
      </w:pPr>
      <w:r>
        <w:rPr>
          <w:rFonts w:ascii="Calibri" w:hAnsi="Calibri" w:cs="Calibri"/>
          <w:noProof/>
          <w:lang w:val="pt-BR"/>
        </w:rPr>
        <w:br w:type="page"/>
      </w:r>
    </w:p>
    <w:p w:rsidR="009B1482" w:rsidRPr="003B28ED" w:rsidRDefault="009B1482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64240426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5000" w:type="pct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41"/>
        <w:gridCol w:w="2853"/>
        <w:gridCol w:w="2007"/>
        <w:gridCol w:w="3227"/>
      </w:tblGrid>
      <w:tr w:rsidR="00D64D97" w:rsidRPr="00A73FB6" w:rsidTr="00820B6B">
        <w:trPr>
          <w:cantSplit/>
        </w:trPr>
        <w:tc>
          <w:tcPr>
            <w:tcW w:w="414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66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9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05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E35587" w:rsidTr="00820B6B">
        <w:trPr>
          <w:cantSplit/>
          <w:trHeight w:val="316"/>
        </w:trPr>
        <w:tc>
          <w:tcPr>
            <w:tcW w:w="414" w:type="pct"/>
            <w:vAlign w:val="center"/>
          </w:tcPr>
          <w:p w:rsidR="00D64D97" w:rsidRPr="00E35587" w:rsidRDefault="00D64D97" w:rsidP="00E35587">
            <w:pPr>
              <w:rPr>
                <w:rFonts w:ascii="Arial" w:hAnsi="Arial" w:cs="Arial"/>
                <w:color w:val="000000"/>
                <w:lang w:val="pt-BR"/>
              </w:rPr>
            </w:pPr>
            <w:r w:rsidRPr="00E35587">
              <w:rPr>
                <w:rFonts w:ascii="Arial" w:hAnsi="Arial" w:cs="Arial"/>
                <w:color w:val="000000"/>
                <w:lang w:val="pt-BR"/>
              </w:rPr>
              <w:t>1.0</w:t>
            </w:r>
          </w:p>
        </w:tc>
        <w:tc>
          <w:tcPr>
            <w:tcW w:w="566" w:type="pct"/>
            <w:vAlign w:val="center"/>
          </w:tcPr>
          <w:p w:rsidR="00D64D97" w:rsidRPr="00E35587" w:rsidRDefault="00E127B2" w:rsidP="00E35587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10/12</w:t>
            </w:r>
            <w:r w:rsidR="00BE63A2">
              <w:rPr>
                <w:rFonts w:ascii="Arial" w:hAnsi="Arial" w:cs="Arial"/>
                <w:color w:val="000000"/>
                <w:lang w:val="pt-BR"/>
              </w:rPr>
              <w:t>/2013</w:t>
            </w:r>
          </w:p>
        </w:tc>
        <w:tc>
          <w:tcPr>
            <w:tcW w:w="1418" w:type="pct"/>
            <w:vAlign w:val="center"/>
          </w:tcPr>
          <w:p w:rsidR="00D64D97" w:rsidRPr="00E35587" w:rsidRDefault="00A73FB6" w:rsidP="00E35587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Tiago de Almeida Rodrigues</w:t>
            </w:r>
          </w:p>
        </w:tc>
        <w:tc>
          <w:tcPr>
            <w:tcW w:w="998" w:type="pct"/>
            <w:vAlign w:val="center"/>
          </w:tcPr>
          <w:p w:rsidR="00D64D97" w:rsidRPr="00E35587" w:rsidRDefault="00BE63A2" w:rsidP="00A73FB6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 xml:space="preserve">Programador </w:t>
            </w:r>
            <w:r w:rsidR="00A73FB6">
              <w:rPr>
                <w:rFonts w:ascii="Arial" w:hAnsi="Arial" w:cs="Arial"/>
                <w:color w:val="000000"/>
                <w:lang w:val="pt-BR"/>
              </w:rPr>
              <w:t>Java</w:t>
            </w:r>
          </w:p>
        </w:tc>
        <w:tc>
          <w:tcPr>
            <w:tcW w:w="1605" w:type="pct"/>
            <w:vAlign w:val="center"/>
          </w:tcPr>
          <w:p w:rsidR="00D64D97" w:rsidRPr="00E35587" w:rsidRDefault="009B1482" w:rsidP="00E35587">
            <w:pPr>
              <w:rPr>
                <w:rFonts w:ascii="Arial" w:hAnsi="Arial" w:cs="Arial"/>
                <w:color w:val="000000"/>
                <w:lang w:val="pt-BR"/>
              </w:rPr>
            </w:pPr>
            <w:r w:rsidRPr="00E35587">
              <w:rPr>
                <w:rFonts w:ascii="Arial" w:hAnsi="Arial" w:cs="Arial"/>
                <w:color w:val="000000"/>
                <w:lang w:val="pt-BR"/>
              </w:rPr>
              <w:t>Versão inicial</w:t>
            </w:r>
          </w:p>
        </w:tc>
      </w:tr>
      <w:tr w:rsidR="00820B6B" w:rsidRPr="003D64B4" w:rsidTr="00820B6B">
        <w:trPr>
          <w:cantSplit/>
          <w:trHeight w:val="316"/>
        </w:trPr>
        <w:tc>
          <w:tcPr>
            <w:tcW w:w="414" w:type="pct"/>
            <w:vAlign w:val="center"/>
          </w:tcPr>
          <w:p w:rsidR="00820B6B" w:rsidRPr="00E35587" w:rsidRDefault="00820B6B" w:rsidP="00E35587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2.0</w:t>
            </w:r>
          </w:p>
        </w:tc>
        <w:tc>
          <w:tcPr>
            <w:tcW w:w="566" w:type="pct"/>
            <w:vAlign w:val="center"/>
          </w:tcPr>
          <w:p w:rsidR="00820B6B" w:rsidRDefault="00820B6B" w:rsidP="00E35587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06/02/2014</w:t>
            </w:r>
          </w:p>
        </w:tc>
        <w:tc>
          <w:tcPr>
            <w:tcW w:w="1418" w:type="pct"/>
            <w:vAlign w:val="center"/>
          </w:tcPr>
          <w:p w:rsidR="00820B6B" w:rsidRDefault="00820B6B" w:rsidP="00E35587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Adilson Pereira Junior</w:t>
            </w:r>
          </w:p>
        </w:tc>
        <w:tc>
          <w:tcPr>
            <w:tcW w:w="998" w:type="pct"/>
            <w:vAlign w:val="center"/>
          </w:tcPr>
          <w:p w:rsidR="00820B6B" w:rsidRDefault="00820B6B" w:rsidP="00A73FB6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Consultor Funcional</w:t>
            </w:r>
          </w:p>
        </w:tc>
        <w:tc>
          <w:tcPr>
            <w:tcW w:w="1605" w:type="pct"/>
            <w:vAlign w:val="center"/>
          </w:tcPr>
          <w:p w:rsidR="00820B6B" w:rsidRPr="00E35587" w:rsidRDefault="00820B6B" w:rsidP="00E35587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Inserção de mensagem de erro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364240427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:rsidR="004F002C" w:rsidRPr="002A76FF" w:rsidRDefault="004F002C" w:rsidP="004F002C">
      <w:pPr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>Os seguintes documentos foram utilizados como re</w:t>
      </w:r>
      <w:r w:rsidR="00693003">
        <w:rPr>
          <w:rFonts w:ascii="Arial" w:hAnsi="Arial" w:cs="Arial"/>
          <w:color w:val="000000"/>
          <w:lang w:val="pt-BR"/>
        </w:rPr>
        <w:t>ferência para a elaboração deste documento</w:t>
      </w:r>
      <w:r w:rsidRPr="009B1482">
        <w:rPr>
          <w:rFonts w:ascii="Arial" w:hAnsi="Arial" w:cs="Arial"/>
          <w:color w:val="000000"/>
          <w:lang w:val="pt-BR"/>
        </w:rPr>
        <w:t>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31" w:type="pct"/>
        <w:tblInd w:w="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849"/>
        <w:gridCol w:w="1274"/>
        <w:gridCol w:w="5390"/>
      </w:tblGrid>
      <w:tr w:rsidR="00686E76" w:rsidRPr="002A76FF" w:rsidTr="000D07DA">
        <w:trPr>
          <w:cantSplit/>
        </w:trPr>
        <w:tc>
          <w:tcPr>
            <w:tcW w:w="1214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28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64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2716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3D64B4" w:rsidTr="000D07DA">
        <w:trPr>
          <w:cantSplit/>
        </w:trPr>
        <w:tc>
          <w:tcPr>
            <w:tcW w:w="1214" w:type="pct"/>
            <w:shd w:val="clear" w:color="auto" w:fill="auto"/>
            <w:vAlign w:val="center"/>
          </w:tcPr>
          <w:p w:rsidR="00273D7D" w:rsidRPr="00693003" w:rsidRDefault="00693003" w:rsidP="00693003">
            <w:pPr>
              <w:rPr>
                <w:rFonts w:ascii="Arial" w:hAnsi="Arial" w:cs="Arial"/>
                <w:color w:val="000000"/>
                <w:lang w:val="pt-BR"/>
              </w:rPr>
            </w:pPr>
            <w:r w:rsidRPr="00693003">
              <w:rPr>
                <w:rFonts w:ascii="Arial" w:hAnsi="Arial" w:cs="Arial"/>
                <w:color w:val="000000"/>
                <w:lang w:val="pt-BR"/>
              </w:rPr>
              <w:t>Especificação Funcional</w:t>
            </w:r>
          </w:p>
        </w:tc>
        <w:tc>
          <w:tcPr>
            <w:tcW w:w="428" w:type="pct"/>
            <w:shd w:val="clear" w:color="auto" w:fill="auto"/>
          </w:tcPr>
          <w:p w:rsidR="00273D7D" w:rsidRPr="00693003" w:rsidRDefault="001C0E00" w:rsidP="0069300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</w:t>
            </w:r>
          </w:p>
        </w:tc>
        <w:tc>
          <w:tcPr>
            <w:tcW w:w="642" w:type="pct"/>
            <w:shd w:val="clear" w:color="auto" w:fill="auto"/>
          </w:tcPr>
          <w:p w:rsidR="00273D7D" w:rsidRPr="00693003" w:rsidRDefault="00273D7D" w:rsidP="00693003">
            <w:pPr>
              <w:rPr>
                <w:rFonts w:ascii="Arial" w:hAnsi="Arial" w:cs="Arial"/>
                <w:color w:val="000000"/>
                <w:lang w:val="pt-BR"/>
              </w:rPr>
            </w:pPr>
          </w:p>
        </w:tc>
        <w:tc>
          <w:tcPr>
            <w:tcW w:w="2716" w:type="pct"/>
            <w:shd w:val="clear" w:color="auto" w:fill="auto"/>
            <w:vAlign w:val="center"/>
          </w:tcPr>
          <w:p w:rsidR="00273D7D" w:rsidRPr="00693003" w:rsidRDefault="00A5617F" w:rsidP="00693003">
            <w:pPr>
              <w:rPr>
                <w:rFonts w:ascii="Arial" w:hAnsi="Arial" w:cs="Arial"/>
                <w:color w:val="000000"/>
                <w:lang w:val="pt-BR"/>
              </w:rPr>
            </w:pPr>
            <w:proofErr w:type="gramStart"/>
            <w:r>
              <w:rPr>
                <w:rFonts w:ascii="Arial" w:hAnsi="Arial" w:cs="Arial"/>
                <w:color w:val="000000"/>
                <w:lang w:val="pt-BR"/>
              </w:rPr>
              <w:t>CLM.</w:t>
            </w:r>
            <w:proofErr w:type="gramEnd"/>
            <w:r>
              <w:rPr>
                <w:rFonts w:ascii="Arial" w:hAnsi="Arial" w:cs="Arial"/>
                <w:color w:val="000000"/>
                <w:lang w:val="pt-BR"/>
              </w:rPr>
              <w:t>027_EF_Controle_de_FRE_V2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364240428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"/>
      <w:bookmarkEnd w:id="7"/>
      <w:bookmarkEnd w:id="8"/>
    </w:p>
    <w:p w:rsidR="004F002C" w:rsidRPr="002A76FF" w:rsidRDefault="004F002C" w:rsidP="004F002C">
      <w:pPr>
        <w:rPr>
          <w:lang w:val="pt-BR"/>
        </w:rPr>
      </w:pPr>
    </w:p>
    <w:tbl>
      <w:tblPr>
        <w:tblW w:w="4931" w:type="pct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938"/>
      </w:tblGrid>
      <w:tr w:rsidR="00686E76" w:rsidRPr="00E17A95" w:rsidTr="0055109F">
        <w:trPr>
          <w:trHeight w:val="424"/>
        </w:trPr>
        <w:tc>
          <w:tcPr>
            <w:tcW w:w="1000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000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6E76" w:rsidRPr="00A73FB6" w:rsidTr="0055109F">
        <w:trPr>
          <w:trHeight w:val="259"/>
        </w:trPr>
        <w:tc>
          <w:tcPr>
            <w:tcW w:w="1000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000" w:type="pct"/>
          </w:tcPr>
          <w:p w:rsidR="00686E76" w:rsidRPr="00E17A95" w:rsidRDefault="00686E76" w:rsidP="00F75299">
            <w:pPr>
              <w:rPr>
                <w:rFonts w:ascii="Cambria" w:hAnsi="Cambria"/>
                <w:lang w:val="pt-BR"/>
              </w:rPr>
            </w:pPr>
          </w:p>
        </w:tc>
      </w:tr>
      <w:tr w:rsidR="00686E76" w:rsidRPr="00A73FB6" w:rsidTr="0055109F">
        <w:trPr>
          <w:trHeight w:val="259"/>
        </w:trPr>
        <w:tc>
          <w:tcPr>
            <w:tcW w:w="1000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000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</w:tr>
      <w:tr w:rsidR="00686E76" w:rsidRPr="00A73FB6" w:rsidTr="0055109F">
        <w:trPr>
          <w:trHeight w:val="259"/>
        </w:trPr>
        <w:tc>
          <w:tcPr>
            <w:tcW w:w="1000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000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Default="0001312C" w:rsidP="004F002C">
      <w:pPr>
        <w:rPr>
          <w:b/>
          <w:lang w:val="pt-BR"/>
        </w:rPr>
      </w:pPr>
    </w:p>
    <w:p w:rsidR="001C0E00" w:rsidRDefault="001C0E00" w:rsidP="004F002C">
      <w:pPr>
        <w:rPr>
          <w:b/>
          <w:lang w:val="pt-BR"/>
        </w:rPr>
      </w:pPr>
    </w:p>
    <w:p w:rsidR="001C0E00" w:rsidRDefault="001C0E00" w:rsidP="004F002C">
      <w:pPr>
        <w:rPr>
          <w:b/>
          <w:lang w:val="pt-BR"/>
        </w:rPr>
      </w:pPr>
    </w:p>
    <w:p w:rsidR="001C0E00" w:rsidRDefault="001C0E00" w:rsidP="004F002C">
      <w:pPr>
        <w:rPr>
          <w:b/>
          <w:lang w:val="pt-BR"/>
        </w:rPr>
      </w:pPr>
    </w:p>
    <w:p w:rsidR="001C0E00" w:rsidRDefault="001C0E00" w:rsidP="004F002C">
      <w:pPr>
        <w:rPr>
          <w:b/>
          <w:lang w:val="pt-BR"/>
        </w:rPr>
      </w:pPr>
    </w:p>
    <w:p w:rsidR="001C0E00" w:rsidRDefault="001C0E00">
      <w:pPr>
        <w:spacing w:line="240" w:lineRule="auto"/>
        <w:jc w:val="left"/>
        <w:rPr>
          <w:b/>
          <w:lang w:val="pt-BR"/>
        </w:rPr>
      </w:pPr>
      <w:r>
        <w:rPr>
          <w:b/>
          <w:lang w:val="pt-BR"/>
        </w:rPr>
        <w:br w:type="page"/>
      </w: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" w:name="_Toc364240429"/>
      <w:r>
        <w:rPr>
          <w:rFonts w:ascii="Calibri" w:hAnsi="Calibri" w:cs="Calibri"/>
          <w:color w:val="29323D"/>
          <w:lang w:val="pt-BR"/>
        </w:rPr>
        <w:lastRenderedPageBreak/>
        <w:t>Visão Geral</w:t>
      </w:r>
      <w:bookmarkEnd w:id="9"/>
    </w:p>
    <w:p w:rsidR="004F002C" w:rsidRPr="002A76FF" w:rsidRDefault="004F002C" w:rsidP="004F002C">
      <w:pPr>
        <w:rPr>
          <w:lang w:val="pt-BR"/>
        </w:rPr>
      </w:pPr>
    </w:p>
    <w:p w:rsidR="00134F48" w:rsidRDefault="00F423D3" w:rsidP="00AB7EAD">
      <w:pPr>
        <w:rPr>
          <w:rFonts w:ascii="Cambria" w:hAnsi="Cambria"/>
          <w:lang w:val="pt-BR"/>
        </w:rPr>
      </w:pPr>
      <w:r w:rsidRPr="00AB7EAD">
        <w:rPr>
          <w:lang w:val="pt-BR"/>
        </w:rPr>
        <w:t>Este documento tem por</w:t>
      </w:r>
      <w:r w:rsidR="000D7556" w:rsidRPr="00AB7EAD">
        <w:rPr>
          <w:lang w:val="pt-BR"/>
        </w:rPr>
        <w:t xml:space="preserve"> objetivo, elaborar</w:t>
      </w:r>
      <w:r w:rsidR="000D7556" w:rsidRPr="00413BEC">
        <w:rPr>
          <w:lang w:val="pt-BR"/>
        </w:rPr>
        <w:t xml:space="preserve"> a proposta de solução </w:t>
      </w:r>
      <w:r w:rsidR="00693003">
        <w:rPr>
          <w:lang w:val="pt-BR"/>
        </w:rPr>
        <w:t xml:space="preserve">técnica </w:t>
      </w:r>
      <w:r w:rsidR="000D7556" w:rsidRPr="00413BEC">
        <w:rPr>
          <w:lang w:val="pt-BR"/>
        </w:rPr>
        <w:t xml:space="preserve">para </w:t>
      </w:r>
      <w:r w:rsidR="00ED70B8">
        <w:rPr>
          <w:lang w:val="pt-BR"/>
        </w:rPr>
        <w:t>a</w:t>
      </w:r>
      <w:r w:rsidR="00E127B2">
        <w:rPr>
          <w:lang w:val="pt-BR"/>
        </w:rPr>
        <w:t xml:space="preserve"> </w:t>
      </w:r>
      <w:r w:rsidR="00327308">
        <w:rPr>
          <w:lang w:val="pt-BR"/>
        </w:rPr>
        <w:t>permissão de mudança de fase em um documento de contrato dependendo da versão do mesmo e em qual fase atual esta e para qual fase esta sendo trocada.</w:t>
      </w:r>
    </w:p>
    <w:p w:rsidR="00AB7EAD" w:rsidRPr="00AB7EAD" w:rsidRDefault="00AB7EAD" w:rsidP="00AB7EAD">
      <w:pPr>
        <w:rPr>
          <w:rFonts w:ascii="Cambria" w:hAnsi="Cambria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64240430"/>
      <w:r>
        <w:rPr>
          <w:rFonts w:ascii="Calibri" w:hAnsi="Calibri" w:cs="Calibri"/>
          <w:color w:val="29323D"/>
          <w:lang w:val="pt-BR"/>
        </w:rPr>
        <w:t>Requisitos Funcionais</w:t>
      </w:r>
      <w:bookmarkEnd w:id="10"/>
    </w:p>
    <w:p w:rsidR="00975346" w:rsidRPr="002A76FF" w:rsidRDefault="00975346" w:rsidP="00975346">
      <w:pPr>
        <w:rPr>
          <w:lang w:val="pt-BR"/>
        </w:rPr>
      </w:pPr>
    </w:p>
    <w:p w:rsidR="00326F37" w:rsidRPr="00693003" w:rsidRDefault="00693003" w:rsidP="00693003">
      <w:pPr>
        <w:pStyle w:val="TableText"/>
        <w:jc w:val="left"/>
        <w:rPr>
          <w:rFonts w:ascii="Arial" w:hAnsi="Arial" w:cs="Arial"/>
          <w:sz w:val="20"/>
        </w:rPr>
      </w:pPr>
      <w:r w:rsidRPr="00693003">
        <w:rPr>
          <w:rFonts w:ascii="Arial" w:hAnsi="Arial" w:cs="Arial"/>
          <w:sz w:val="20"/>
        </w:rPr>
        <w:t>Considerar Especificação Funcional mencionada no tópico 2 deste documento.</w:t>
      </w:r>
    </w:p>
    <w:p w:rsidR="00693003" w:rsidRDefault="00693003" w:rsidP="001C0E00">
      <w:pPr>
        <w:pStyle w:val="TextoNivel1"/>
        <w:ind w:firstLine="0"/>
        <w:rPr>
          <w:rFonts w:ascii="Cambria" w:hAnsi="Cambria" w:cs="Times New Roman"/>
          <w:lang w:eastAsia="en-US"/>
        </w:rPr>
      </w:pPr>
    </w:p>
    <w:p w:rsidR="00693003" w:rsidRPr="003B28ED" w:rsidRDefault="00E35587" w:rsidP="00693003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364240431"/>
      <w:r>
        <w:rPr>
          <w:rFonts w:ascii="Calibri" w:hAnsi="Calibri" w:cs="Calibri"/>
          <w:color w:val="29323D"/>
          <w:lang w:val="pt-BR"/>
        </w:rPr>
        <w:t>Desenho técnico</w:t>
      </w:r>
      <w:bookmarkEnd w:id="11"/>
    </w:p>
    <w:p w:rsidR="00BE63A2" w:rsidRPr="002A76FF" w:rsidRDefault="00BE63A2" w:rsidP="00693003">
      <w:pPr>
        <w:rPr>
          <w:lang w:val="pt-BR"/>
        </w:rPr>
      </w:pPr>
    </w:p>
    <w:p w:rsidR="00820B6B" w:rsidRPr="00820B6B" w:rsidRDefault="00820B6B" w:rsidP="00820B6B">
      <w:pPr>
        <w:pStyle w:val="PargrafodaLista"/>
        <w:numPr>
          <w:ilvl w:val="1"/>
          <w:numId w:val="15"/>
        </w:numPr>
        <w:ind w:left="0" w:firstLine="0"/>
        <w:rPr>
          <w:rFonts w:ascii="Arial" w:hAnsi="Arial" w:cs="Arial"/>
          <w:b/>
          <w:lang w:val="pt-BR"/>
        </w:rPr>
      </w:pPr>
      <w:r w:rsidRPr="00820B6B">
        <w:rPr>
          <w:rFonts w:ascii="Arial" w:hAnsi="Arial" w:cs="Arial"/>
          <w:b/>
          <w:lang w:val="pt-BR"/>
        </w:rPr>
        <w:t>Definição de Script</w:t>
      </w:r>
    </w:p>
    <w:p w:rsidR="00820B6B" w:rsidRDefault="00820B6B" w:rsidP="00E127B2">
      <w:pPr>
        <w:ind w:firstLine="360"/>
        <w:rPr>
          <w:rFonts w:ascii="Arial" w:hAnsi="Arial" w:cs="Arial"/>
          <w:lang w:val="pt-BR"/>
        </w:rPr>
      </w:pPr>
    </w:p>
    <w:p w:rsidR="00607449" w:rsidRDefault="00AB7EAD" w:rsidP="00E127B2">
      <w:pPr>
        <w:ind w:firstLine="360"/>
        <w:rPr>
          <w:rFonts w:ascii="Arial" w:hAnsi="Arial" w:cs="Arial"/>
          <w:lang w:val="pt-BR"/>
        </w:rPr>
      </w:pPr>
      <w:r w:rsidRPr="00AB7EAD">
        <w:rPr>
          <w:rFonts w:ascii="Arial" w:hAnsi="Arial" w:cs="Arial"/>
          <w:lang w:val="pt-BR"/>
        </w:rPr>
        <w:t>Desenvolvimento criado como um “</w:t>
      </w:r>
      <w:r w:rsidR="00B977D4">
        <w:rPr>
          <w:rFonts w:ascii="Arial" w:hAnsi="Arial" w:cs="Arial"/>
          <w:lang w:val="pt-BR"/>
        </w:rPr>
        <w:t>Script</w:t>
      </w:r>
      <w:r w:rsidR="00607449">
        <w:rPr>
          <w:rFonts w:ascii="Arial" w:hAnsi="Arial" w:cs="Arial"/>
          <w:lang w:val="pt-BR"/>
        </w:rPr>
        <w:t xml:space="preserve"> Definition</w:t>
      </w:r>
      <w:r w:rsidRPr="00AB7EAD">
        <w:rPr>
          <w:rFonts w:ascii="Arial" w:hAnsi="Arial" w:cs="Arial"/>
          <w:lang w:val="pt-BR"/>
        </w:rPr>
        <w:t>”</w:t>
      </w:r>
      <w:r w:rsidR="00E127B2">
        <w:rPr>
          <w:rFonts w:ascii="Arial" w:hAnsi="Arial" w:cs="Arial"/>
          <w:lang w:val="pt-BR"/>
        </w:rPr>
        <w:t xml:space="preserve"> de nome </w:t>
      </w:r>
      <w:r w:rsidR="00E127B2">
        <w:rPr>
          <w:rFonts w:ascii="Arial" w:hAnsi="Arial" w:cs="Arial"/>
          <w:noProof/>
          <w:lang w:val="pt-BR"/>
        </w:rPr>
        <w:t>“</w:t>
      </w:r>
      <w:r w:rsidR="000031C4" w:rsidRPr="00D02FF9">
        <w:rPr>
          <w:rFonts w:ascii="Arial" w:hAnsi="Arial" w:cs="Arial"/>
          <w:b/>
          <w:noProof/>
          <w:lang w:val="pt-BR"/>
        </w:rPr>
        <w:t>Z - Con Doc Pre Phase Change</w:t>
      </w:r>
      <w:r w:rsidR="00E127B2">
        <w:rPr>
          <w:rFonts w:ascii="Arial" w:hAnsi="Arial" w:cs="Arial"/>
          <w:noProof/>
          <w:lang w:val="pt-BR"/>
        </w:rPr>
        <w:t>”</w:t>
      </w:r>
      <w:r w:rsidRPr="00AB7EAD">
        <w:rPr>
          <w:rFonts w:ascii="Arial" w:hAnsi="Arial" w:cs="Arial"/>
          <w:noProof/>
          <w:lang w:val="pt-BR"/>
        </w:rPr>
        <w:t>,</w:t>
      </w:r>
      <w:r w:rsidRPr="00AB7EAD">
        <w:rPr>
          <w:rFonts w:ascii="Arial" w:hAnsi="Arial" w:cs="Arial"/>
          <w:lang w:val="pt-BR"/>
        </w:rPr>
        <w:t xml:space="preserve"> </w:t>
      </w:r>
      <w:r w:rsidR="00E127B2">
        <w:rPr>
          <w:rFonts w:ascii="Arial" w:hAnsi="Arial" w:cs="Arial"/>
          <w:lang w:val="pt-BR"/>
        </w:rPr>
        <w:t xml:space="preserve">executado automaticamente </w:t>
      </w:r>
      <w:r w:rsidR="000031C4">
        <w:rPr>
          <w:rFonts w:ascii="Arial" w:hAnsi="Arial" w:cs="Arial"/>
          <w:lang w:val="pt-BR"/>
        </w:rPr>
        <w:t xml:space="preserve">quando um documento de contrato esta para mudar de fase, assim o script consegui impedir a mudança de fase caso encontre tais condições: </w:t>
      </w:r>
    </w:p>
    <w:p w:rsidR="00607449" w:rsidRDefault="00607449" w:rsidP="000031C4">
      <w:pPr>
        <w:pStyle w:val="PargrafodaLista"/>
        <w:ind w:left="720"/>
        <w:rPr>
          <w:rFonts w:ascii="Arial" w:hAnsi="Arial" w:cs="Arial"/>
          <w:lang w:val="pt-BR"/>
        </w:rPr>
      </w:pPr>
    </w:p>
    <w:p w:rsidR="000031C4" w:rsidRPr="00D02FF9" w:rsidRDefault="000031C4" w:rsidP="00D02FF9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D02FF9">
        <w:rPr>
          <w:rFonts w:ascii="Arial" w:hAnsi="Arial" w:cs="Arial"/>
          <w:lang w:val="pt-BR"/>
        </w:rPr>
        <w:t>Se a versão do documento for igual a 1, o método termina sem gerar nenhuma exceção</w:t>
      </w:r>
      <w:r w:rsidR="00D02FF9" w:rsidRPr="00D02FF9">
        <w:rPr>
          <w:rFonts w:ascii="Arial" w:hAnsi="Arial" w:cs="Arial"/>
          <w:lang w:val="pt-BR"/>
        </w:rPr>
        <w:t>, pois</w:t>
      </w:r>
      <w:r w:rsidRPr="00D02FF9">
        <w:rPr>
          <w:rFonts w:ascii="Arial" w:hAnsi="Arial" w:cs="Arial"/>
          <w:lang w:val="pt-BR"/>
        </w:rPr>
        <w:t xml:space="preserve"> nesta condição </w:t>
      </w:r>
      <w:r w:rsidR="00D02FF9" w:rsidRPr="00D02FF9">
        <w:rPr>
          <w:rFonts w:ascii="Arial" w:hAnsi="Arial" w:cs="Arial"/>
          <w:lang w:val="pt-BR"/>
        </w:rPr>
        <w:t>o usuário mudar a fase do documento de contrato</w:t>
      </w:r>
      <w:r w:rsidRPr="00D02FF9">
        <w:rPr>
          <w:rFonts w:ascii="Arial" w:hAnsi="Arial" w:cs="Arial"/>
          <w:lang w:val="pt-BR"/>
        </w:rPr>
        <w:t>;</w:t>
      </w:r>
    </w:p>
    <w:p w:rsidR="000031C4" w:rsidRPr="00607449" w:rsidRDefault="000031C4" w:rsidP="00D02FF9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a versão do documento for diferente de 1, </w:t>
      </w:r>
      <w:r w:rsidR="00D02FF9">
        <w:rPr>
          <w:rFonts w:ascii="Arial" w:hAnsi="Arial" w:cs="Arial"/>
          <w:lang w:val="pt-BR"/>
        </w:rPr>
        <w:t>a fase do documento de contrato for diferente de “Conclusão Jurídico” e a fase que esta tentando mudar for “Aprovação Societária”, o método gera uma exceção informando ao usuário que não se pode mudar a fase do documento de contrato.</w:t>
      </w:r>
    </w:p>
    <w:p w:rsidR="00AB7EAD" w:rsidRDefault="00AB7EAD" w:rsidP="00AB7EAD">
      <w:pPr>
        <w:rPr>
          <w:rFonts w:ascii="Arial" w:hAnsi="Arial" w:cs="Arial"/>
          <w:lang w:val="pt-BR"/>
        </w:rPr>
      </w:pPr>
    </w:p>
    <w:p w:rsidR="00912A0B" w:rsidRDefault="00912A0B" w:rsidP="00912A0B">
      <w:pPr>
        <w:ind w:firstLine="426"/>
        <w:rPr>
          <w:rFonts w:ascii="Arial" w:hAnsi="Arial" w:cs="Arial"/>
          <w:noProof/>
          <w:lang w:val="pt-BR"/>
        </w:rPr>
      </w:pPr>
      <w:r>
        <w:rPr>
          <w:rFonts w:ascii="Arial" w:hAnsi="Arial" w:cs="Arial"/>
          <w:lang w:val="pt-BR"/>
        </w:rPr>
        <w:t xml:space="preserve">O script foi desenvolvido na IDE Netbeans e na figura abaixo mostra qual é a classe que contem métodos referentes a este GAP, e o método é o </w:t>
      </w:r>
      <w:r>
        <w:rPr>
          <w:rFonts w:ascii="Arial" w:hAnsi="Arial" w:cs="Arial"/>
          <w:noProof/>
          <w:lang w:val="pt-BR"/>
        </w:rPr>
        <w:t>“</w:t>
      </w:r>
      <w:r w:rsidRPr="00912A0B">
        <w:rPr>
          <w:rFonts w:ascii="Arial" w:hAnsi="Arial" w:cs="Arial"/>
          <w:b/>
          <w:noProof/>
          <w:lang w:val="pt-BR"/>
        </w:rPr>
        <w:t>gap027_mudancaFasePelaVersaoDoc()</w:t>
      </w:r>
      <w:r>
        <w:rPr>
          <w:rFonts w:ascii="Arial" w:hAnsi="Arial" w:cs="Arial"/>
          <w:noProof/>
          <w:lang w:val="pt-BR"/>
        </w:rPr>
        <w:t xml:space="preserve">” </w:t>
      </w:r>
    </w:p>
    <w:p w:rsidR="00327308" w:rsidRDefault="00327308" w:rsidP="00912A0B">
      <w:pPr>
        <w:keepNext/>
        <w:ind w:firstLine="426"/>
        <w:rPr>
          <w:rFonts w:ascii="Arial" w:hAnsi="Arial" w:cs="Arial"/>
          <w:noProof/>
          <w:lang w:val="pt-BR" w:eastAsia="pt-BR"/>
        </w:rPr>
      </w:pPr>
    </w:p>
    <w:p w:rsidR="00912A0B" w:rsidRDefault="00912A0B" w:rsidP="00912A0B">
      <w:pPr>
        <w:keepNext/>
        <w:ind w:firstLine="426"/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3BB23FF3" wp14:editId="404C27DE">
            <wp:extent cx="2396917" cy="1466491"/>
            <wp:effectExtent l="0" t="0" r="0" b="0"/>
            <wp:docPr id="5" name="Imagem 5" descr="C:\Users\T3343267\Desktop\CLM_TIM_Custom_JAR - NetBeans IDE Dev nbms-and-javadoc-976-on-20131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3343267\Desktop\CLM_TIM_Custom_JAR - NetBeans IDE Dev nbms-and-javadoc-976-on-201311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19"/>
                    <a:stretch/>
                  </pic:blipFill>
                  <pic:spPr bwMode="auto">
                    <a:xfrm>
                      <a:off x="0" y="0"/>
                      <a:ext cx="2400047" cy="146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A0B" w:rsidRDefault="00912A0B" w:rsidP="00912A0B">
      <w:pPr>
        <w:pStyle w:val="Legenda"/>
        <w:rPr>
          <w:rFonts w:ascii="Arial" w:hAnsi="Arial" w:cs="Arial"/>
        </w:rPr>
      </w:pPr>
      <w:r>
        <w:t xml:space="preserve">Figura </w:t>
      </w:r>
      <w:r w:rsidR="00D07988">
        <w:fldChar w:fldCharType="begin"/>
      </w:r>
      <w:r w:rsidR="00D07988">
        <w:instrText xml:space="preserve"> SEQ Figura \* ARABIC </w:instrText>
      </w:r>
      <w:r w:rsidR="00D07988">
        <w:fldChar w:fldCharType="separate"/>
      </w:r>
      <w:r>
        <w:rPr>
          <w:noProof/>
        </w:rPr>
        <w:t>1</w:t>
      </w:r>
      <w:r w:rsidR="00D07988">
        <w:rPr>
          <w:noProof/>
        </w:rPr>
        <w:fldChar w:fldCharType="end"/>
      </w:r>
      <w:r>
        <w:t xml:space="preserve"> - Classe utilizada para desenvolvimento desse GAP.</w:t>
      </w:r>
    </w:p>
    <w:p w:rsidR="00327308" w:rsidRDefault="00327308" w:rsidP="00912A0B">
      <w:pPr>
        <w:ind w:firstLine="426"/>
        <w:rPr>
          <w:rFonts w:ascii="Arial" w:hAnsi="Arial" w:cs="Arial"/>
          <w:lang w:val="pt-BR"/>
        </w:rPr>
      </w:pPr>
    </w:p>
    <w:p w:rsidR="00912A0B" w:rsidRPr="00AB7EAD" w:rsidRDefault="00AF7D33" w:rsidP="00912A0B">
      <w:pPr>
        <w:ind w:firstLine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Depois portado para o CLM.</w:t>
      </w:r>
    </w:p>
    <w:p w:rsidR="00AF7D33" w:rsidRDefault="00AF7D33" w:rsidP="00607449">
      <w:pPr>
        <w:keepNext/>
        <w:rPr>
          <w:noProof/>
          <w:lang w:val="pt-BR" w:eastAsia="pt-BR"/>
        </w:rPr>
      </w:pPr>
    </w:p>
    <w:p w:rsidR="00607449" w:rsidRDefault="00AF7D33" w:rsidP="00607449">
      <w:pPr>
        <w:keepNext/>
      </w:pPr>
      <w:r>
        <w:rPr>
          <w:noProof/>
          <w:lang w:val="pt-BR" w:eastAsia="pt-BR"/>
        </w:rPr>
        <w:drawing>
          <wp:inline distT="0" distB="0" distL="0" distR="0" wp14:anchorId="0E42065D" wp14:editId="78E06E87">
            <wp:extent cx="4399472" cy="27345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25168"/>
                    <a:stretch/>
                  </pic:blipFill>
                  <pic:spPr bwMode="auto">
                    <a:xfrm>
                      <a:off x="0" y="0"/>
                      <a:ext cx="4407365" cy="273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EAD" w:rsidRPr="00AB7EAD" w:rsidRDefault="00607449" w:rsidP="00607449">
      <w:pPr>
        <w:pStyle w:val="Legenda"/>
        <w:rPr>
          <w:rFonts w:ascii="Arial" w:hAnsi="Arial" w:cs="Arial"/>
        </w:rPr>
      </w:pPr>
      <w:r>
        <w:t xml:space="preserve">Figura </w:t>
      </w:r>
      <w:r w:rsidR="00D07988">
        <w:fldChar w:fldCharType="begin"/>
      </w:r>
      <w:r w:rsidR="00D07988">
        <w:instrText xml:space="preserve"> SEQ Figura \* ARABIC </w:instrText>
      </w:r>
      <w:r w:rsidR="00D07988">
        <w:fldChar w:fldCharType="separate"/>
      </w:r>
      <w:r w:rsidR="00912A0B">
        <w:rPr>
          <w:noProof/>
        </w:rPr>
        <w:t>2</w:t>
      </w:r>
      <w:r w:rsidR="00D07988">
        <w:rPr>
          <w:noProof/>
        </w:rPr>
        <w:fldChar w:fldCharType="end"/>
      </w:r>
      <w:r>
        <w:t xml:space="preserve"> - Script Definition</w:t>
      </w:r>
    </w:p>
    <w:p w:rsidR="008F54C1" w:rsidRDefault="008F54C1" w:rsidP="00AB7EAD">
      <w:pPr>
        <w:rPr>
          <w:rFonts w:ascii="Arial" w:hAnsi="Arial" w:cs="Arial"/>
          <w:lang w:val="pt-BR"/>
        </w:rPr>
      </w:pPr>
    </w:p>
    <w:p w:rsidR="00AB7EAD" w:rsidRPr="00AB7EAD" w:rsidRDefault="00AB7EAD" w:rsidP="00AB7EAD">
      <w:pPr>
        <w:rPr>
          <w:rFonts w:ascii="Arial" w:hAnsi="Arial" w:cs="Arial"/>
          <w:lang w:val="pt-BR"/>
        </w:rPr>
      </w:pPr>
    </w:p>
    <w:p w:rsidR="00BD20FC" w:rsidRPr="00820B6B" w:rsidRDefault="0021261A" w:rsidP="00820B6B">
      <w:pPr>
        <w:pStyle w:val="PargrafodaLista"/>
        <w:numPr>
          <w:ilvl w:val="1"/>
          <w:numId w:val="15"/>
        </w:numPr>
        <w:ind w:left="0" w:firstLine="0"/>
        <w:rPr>
          <w:rFonts w:ascii="Arial" w:hAnsi="Arial" w:cs="Arial"/>
          <w:b/>
          <w:lang w:val="pt-BR"/>
        </w:rPr>
      </w:pPr>
      <w:r w:rsidRPr="00820B6B">
        <w:rPr>
          <w:rFonts w:ascii="Arial" w:hAnsi="Arial" w:cs="Arial"/>
          <w:b/>
          <w:lang w:val="pt-BR"/>
        </w:rPr>
        <w:t>Documentação referente ao</w:t>
      </w:r>
      <w:r w:rsidR="00AB7EAD" w:rsidRPr="00820B6B">
        <w:rPr>
          <w:rFonts w:ascii="Arial" w:hAnsi="Arial" w:cs="Arial"/>
          <w:b/>
          <w:lang w:val="pt-BR"/>
        </w:rPr>
        <w:t xml:space="preserve"> “Script </w:t>
      </w:r>
      <w:proofErr w:type="spellStart"/>
      <w:r w:rsidR="00AB7EAD" w:rsidRPr="00820B6B">
        <w:rPr>
          <w:rFonts w:ascii="Arial" w:hAnsi="Arial" w:cs="Arial"/>
          <w:b/>
          <w:lang w:val="pt-BR"/>
        </w:rPr>
        <w:t>Definition</w:t>
      </w:r>
      <w:proofErr w:type="spellEnd"/>
      <w:r w:rsidR="00AB7EAD" w:rsidRPr="00820B6B">
        <w:rPr>
          <w:rFonts w:ascii="Arial" w:hAnsi="Arial" w:cs="Arial"/>
          <w:b/>
          <w:lang w:val="pt-BR"/>
        </w:rPr>
        <w:t xml:space="preserve"> e Workflows”</w:t>
      </w:r>
      <w:r w:rsidR="00546559" w:rsidRPr="00820B6B">
        <w:rPr>
          <w:rFonts w:ascii="Arial" w:hAnsi="Arial" w:cs="Arial"/>
          <w:b/>
          <w:lang w:val="pt-BR"/>
        </w:rPr>
        <w:t>.</w:t>
      </w:r>
    </w:p>
    <w:p w:rsidR="00820B6B" w:rsidRDefault="00233D4A" w:rsidP="00233D4A">
      <w:pPr>
        <w:jc w:val="lef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object w:dxaOrig="1551" w:dyaOrig="1004">
          <v:shape id="_x0000_i1025" type="#_x0000_t75" style="width:77.45pt;height:50.25pt" o:ole="">
            <v:imagedata r:id="rId16" o:title=""/>
          </v:shape>
          <o:OLEObject Type="Embed" ProgID="AcroExch.Document.11" ShapeID="_x0000_i1025" DrawAspect="Icon" ObjectID="_1453201026" r:id="rId17"/>
        </w:object>
      </w:r>
    </w:p>
    <w:p w:rsidR="00820B6B" w:rsidRDefault="00820B6B" w:rsidP="00233D4A">
      <w:pPr>
        <w:jc w:val="left"/>
        <w:rPr>
          <w:rFonts w:ascii="Arial" w:hAnsi="Arial" w:cs="Arial"/>
          <w:lang w:val="pt-BR"/>
        </w:rPr>
      </w:pPr>
    </w:p>
    <w:p w:rsidR="00820B6B" w:rsidRDefault="00820B6B" w:rsidP="00233D4A">
      <w:pPr>
        <w:jc w:val="left"/>
        <w:rPr>
          <w:rFonts w:ascii="Arial" w:hAnsi="Arial" w:cs="Arial"/>
          <w:lang w:val="pt-BR"/>
        </w:rPr>
      </w:pPr>
    </w:p>
    <w:p w:rsidR="00820B6B" w:rsidRDefault="00820B6B" w:rsidP="00233D4A">
      <w:pPr>
        <w:jc w:val="left"/>
        <w:rPr>
          <w:rFonts w:ascii="Arial" w:hAnsi="Arial" w:cs="Arial"/>
          <w:lang w:val="pt-BR"/>
        </w:rPr>
      </w:pPr>
    </w:p>
    <w:p w:rsidR="00820B6B" w:rsidRDefault="00820B6B" w:rsidP="00233D4A">
      <w:pPr>
        <w:jc w:val="left"/>
        <w:rPr>
          <w:rFonts w:ascii="Arial" w:hAnsi="Arial" w:cs="Arial"/>
          <w:lang w:val="pt-BR"/>
        </w:rPr>
      </w:pPr>
    </w:p>
    <w:p w:rsidR="00820B6B" w:rsidRPr="00820B6B" w:rsidRDefault="00820B6B" w:rsidP="00820B6B">
      <w:pPr>
        <w:pStyle w:val="PargrafodaLista"/>
        <w:numPr>
          <w:ilvl w:val="1"/>
          <w:numId w:val="15"/>
        </w:numPr>
        <w:ind w:left="0" w:firstLine="0"/>
        <w:rPr>
          <w:rFonts w:ascii="Arial" w:hAnsi="Arial" w:cs="Arial"/>
          <w:b/>
          <w:lang w:val="pt-BR"/>
        </w:rPr>
      </w:pPr>
      <w:r w:rsidRPr="00820B6B">
        <w:rPr>
          <w:rFonts w:ascii="Arial" w:hAnsi="Arial" w:cs="Arial"/>
          <w:b/>
          <w:lang w:val="pt-BR"/>
        </w:rPr>
        <w:lastRenderedPageBreak/>
        <w:t>Mensagens de erro utilizadas para o GAP.</w:t>
      </w:r>
    </w:p>
    <w:p w:rsidR="00820B6B" w:rsidRDefault="00820B6B" w:rsidP="00233D4A">
      <w:pPr>
        <w:jc w:val="left"/>
        <w:rPr>
          <w:ins w:id="12" w:author="Adilson Pereira Junior" w:date="2014-02-06T14:11:00Z"/>
          <w:rFonts w:ascii="Arial" w:hAnsi="Arial" w:cs="Arial"/>
          <w:lang w:val="pt-BR"/>
        </w:rPr>
      </w:pPr>
    </w:p>
    <w:p w:rsidR="003D64B4" w:rsidRDefault="003D64B4" w:rsidP="003D64B4">
      <w:pPr>
        <w:rPr>
          <w:ins w:id="13" w:author="Adilson Pereira Junior" w:date="2014-02-06T14:11:00Z"/>
          <w:rFonts w:ascii="Arial" w:hAnsi="Arial" w:cs="Arial"/>
          <w:lang w:val="pt-BR"/>
        </w:rPr>
      </w:pPr>
      <w:ins w:id="14" w:author="Adilson Pereira Junior" w:date="2014-02-06T14:11:00Z">
        <w:r>
          <w:rPr>
            <w:rFonts w:ascii="Arial" w:hAnsi="Arial" w:cs="Arial"/>
            <w:lang w:val="pt-BR"/>
          </w:rPr>
          <w:t>Para este GAP, foram utilizadas as seguintes mensagens de erro:</w:t>
        </w:r>
      </w:ins>
    </w:p>
    <w:p w:rsidR="003D64B4" w:rsidRDefault="003D64B4" w:rsidP="00233D4A">
      <w:pPr>
        <w:jc w:val="left"/>
        <w:rPr>
          <w:rFonts w:ascii="Arial" w:hAnsi="Arial" w:cs="Arial"/>
          <w:lang w:val="pt-BR"/>
        </w:rPr>
      </w:pPr>
      <w:bookmarkStart w:id="15" w:name="_GoBack"/>
      <w:bookmarkEnd w:id="15"/>
    </w:p>
    <w:p w:rsidR="00820B6B" w:rsidRPr="00820B6B" w:rsidRDefault="00820B6B" w:rsidP="00820B6B">
      <w:pPr>
        <w:jc w:val="left"/>
        <w:rPr>
          <w:rFonts w:ascii="Arial" w:hAnsi="Arial" w:cs="Arial"/>
          <w:lang w:val="pt-BR"/>
        </w:rPr>
      </w:pPr>
      <w:proofErr w:type="gramStart"/>
      <w:r w:rsidRPr="00820B6B">
        <w:rPr>
          <w:rFonts w:ascii="Arial" w:hAnsi="Arial" w:cs="Arial"/>
          <w:lang w:val="pt-BR"/>
        </w:rPr>
        <w:t>tim</w:t>
      </w:r>
      <w:proofErr w:type="gramEnd"/>
      <w:r w:rsidRPr="00820B6B">
        <w:rPr>
          <w:rFonts w:ascii="Arial" w:hAnsi="Arial" w:cs="Arial"/>
          <w:lang w:val="pt-BR"/>
        </w:rPr>
        <w:t>.defdata$mensagem.gap027.naoPodeAvancarParaAprovacaoSocietaria</w:t>
      </w:r>
    </w:p>
    <w:p w:rsidR="00820B6B" w:rsidRDefault="00820B6B" w:rsidP="00820B6B">
      <w:pPr>
        <w:jc w:val="left"/>
        <w:rPr>
          <w:rFonts w:ascii="Arial" w:hAnsi="Arial" w:cs="Arial"/>
          <w:lang w:val="pt-BR"/>
        </w:rPr>
      </w:pPr>
      <w:proofErr w:type="gramStart"/>
      <w:r w:rsidRPr="00820B6B">
        <w:rPr>
          <w:rFonts w:ascii="Arial" w:hAnsi="Arial" w:cs="Arial"/>
          <w:lang w:val="pt-BR"/>
        </w:rPr>
        <w:t>tim</w:t>
      </w:r>
      <w:proofErr w:type="gramEnd"/>
      <w:r w:rsidRPr="00820B6B">
        <w:rPr>
          <w:rFonts w:ascii="Arial" w:hAnsi="Arial" w:cs="Arial"/>
          <w:lang w:val="pt-BR"/>
        </w:rPr>
        <w:t>.defdata$mensagem.gap027.naoPodeAvancarParaImpressao</w:t>
      </w:r>
    </w:p>
    <w:p w:rsidR="00AF7D33" w:rsidRDefault="00AF7D33" w:rsidP="00233D4A">
      <w:pPr>
        <w:jc w:val="lef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/>
      </w:r>
    </w:p>
    <w:p w:rsidR="00AF7D33" w:rsidRDefault="00AF7D33">
      <w:pPr>
        <w:spacing w:line="240" w:lineRule="auto"/>
        <w:jc w:val="lef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6" w:name="_Toc178139958"/>
      <w:bookmarkStart w:id="17" w:name="_Toc244516105"/>
      <w:bookmarkStart w:id="18" w:name="_Toc364240432"/>
      <w:r w:rsidRPr="003B28ED">
        <w:rPr>
          <w:rFonts w:ascii="Calibri" w:hAnsi="Calibri" w:cs="Calibri"/>
          <w:color w:val="29323D"/>
          <w:lang w:val="pt-BR"/>
        </w:rPr>
        <w:lastRenderedPageBreak/>
        <w:t>Premissas</w:t>
      </w:r>
      <w:bookmarkEnd w:id="16"/>
      <w:bookmarkEnd w:id="17"/>
      <w:bookmarkEnd w:id="18"/>
    </w:p>
    <w:p w:rsidR="000D7556" w:rsidRDefault="000D7556" w:rsidP="000D7556">
      <w:pPr>
        <w:rPr>
          <w:rFonts w:ascii="Arial" w:hAnsi="Arial" w:cs="Arial"/>
        </w:rPr>
      </w:pPr>
      <w:bookmarkStart w:id="19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dos servidores (DEV, QAS e PRD) para instalação e configuração;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0" w:name="_Toc364240433"/>
      <w:r>
        <w:rPr>
          <w:rFonts w:ascii="Calibri" w:hAnsi="Calibri" w:cs="Calibri"/>
          <w:color w:val="29323D"/>
          <w:lang w:val="pt-BR"/>
        </w:rPr>
        <w:t>Riscos</w:t>
      </w:r>
      <w:bookmarkEnd w:id="20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E35587" w:rsidRDefault="00E36325" w:rsidP="00E35587">
      <w:pPr>
        <w:rPr>
          <w:lang w:val="pt-BR"/>
        </w:rPr>
      </w:pPr>
      <w:r>
        <w:rPr>
          <w:rFonts w:ascii="Arial" w:hAnsi="Arial" w:cs="Arial"/>
          <w:lang w:val="pt-BR"/>
        </w:rPr>
        <w:t>N/A</w:t>
      </w:r>
    </w:p>
    <w:p w:rsidR="003B28ED" w:rsidRDefault="003B28ED" w:rsidP="003B28ED">
      <w:pPr>
        <w:pStyle w:val="Remissivo1"/>
        <w:rPr>
          <w:lang w:val="pt-BR"/>
        </w:rPr>
      </w:pPr>
    </w:p>
    <w:p w:rsidR="0055109F" w:rsidRPr="0055109F" w:rsidRDefault="0055109F" w:rsidP="0055109F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1" w:name="_Toc364240434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9"/>
      <w:bookmarkEnd w:id="21"/>
    </w:p>
    <w:p w:rsidR="003B28ED" w:rsidRPr="002A76FF" w:rsidRDefault="003B28ED" w:rsidP="003B28ED">
      <w:pPr>
        <w:rPr>
          <w:lang w:val="pt-BR"/>
        </w:rPr>
      </w:pPr>
      <w:bookmarkStart w:id="22" w:name="_Toc178139960"/>
      <w:bookmarkStart w:id="23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22"/>
      <w:bookmarkEnd w:id="23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A73FB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4" w:name="_Toc364240435"/>
      <w:r>
        <w:rPr>
          <w:rFonts w:ascii="Calibri" w:hAnsi="Calibri" w:cs="Calibri"/>
          <w:color w:val="29323D"/>
          <w:lang w:val="pt-BR"/>
        </w:rPr>
        <w:t xml:space="preserve"> </w:t>
      </w:r>
      <w:r w:rsidR="00D64D97">
        <w:rPr>
          <w:rFonts w:ascii="Calibri" w:hAnsi="Calibri" w:cs="Calibri"/>
          <w:color w:val="29323D"/>
          <w:lang w:val="pt-BR"/>
        </w:rPr>
        <w:t>Aprovação do documento</w:t>
      </w:r>
      <w:bookmarkEnd w:id="24"/>
    </w:p>
    <w:p w:rsidR="00D64D97" w:rsidRDefault="00D64D97" w:rsidP="00D64D97">
      <w:pPr>
        <w:rPr>
          <w:lang w:val="pt-BR"/>
        </w:rPr>
      </w:pPr>
    </w:p>
    <w:tbl>
      <w:tblPr>
        <w:tblW w:w="4931" w:type="pct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7"/>
        <w:gridCol w:w="1979"/>
        <w:gridCol w:w="3134"/>
        <w:gridCol w:w="3483"/>
      </w:tblGrid>
      <w:tr w:rsidR="004831D4" w:rsidRPr="002A76FF" w:rsidTr="00075293">
        <w:trPr>
          <w:cantSplit/>
        </w:trPr>
        <w:tc>
          <w:tcPr>
            <w:tcW w:w="669" w:type="pct"/>
            <w:shd w:val="clear" w:color="auto" w:fill="D9D9D9"/>
          </w:tcPr>
          <w:p w:rsidR="004831D4" w:rsidRPr="002A76FF" w:rsidRDefault="004831D4" w:rsidP="00075293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97" w:type="pct"/>
            <w:shd w:val="clear" w:color="auto" w:fill="D9D9D9"/>
          </w:tcPr>
          <w:p w:rsidR="004831D4" w:rsidRPr="002A76FF" w:rsidRDefault="004831D4" w:rsidP="00075293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579" w:type="pct"/>
            <w:shd w:val="clear" w:color="auto" w:fill="D9D9D9"/>
          </w:tcPr>
          <w:p w:rsidR="004831D4" w:rsidRDefault="004831D4" w:rsidP="00075293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55" w:type="pct"/>
            <w:shd w:val="clear" w:color="auto" w:fill="D9D9D9"/>
          </w:tcPr>
          <w:p w:rsidR="004831D4" w:rsidRPr="002A76FF" w:rsidRDefault="004831D4" w:rsidP="00075293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4831D4" w:rsidRPr="00E35587" w:rsidTr="00075293">
        <w:trPr>
          <w:cantSplit/>
          <w:trHeight w:val="407"/>
        </w:trPr>
        <w:tc>
          <w:tcPr>
            <w:tcW w:w="6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831D4" w:rsidRPr="00E35587" w:rsidRDefault="004831D4" w:rsidP="004831D4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10/12/2013</w:t>
            </w:r>
          </w:p>
        </w:tc>
        <w:tc>
          <w:tcPr>
            <w:tcW w:w="99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831D4" w:rsidRPr="00E35587" w:rsidRDefault="004831D4" w:rsidP="0007529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Adilson Pereira</w:t>
            </w:r>
          </w:p>
        </w:tc>
        <w:tc>
          <w:tcPr>
            <w:tcW w:w="15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831D4" w:rsidRPr="00E35587" w:rsidRDefault="004831D4" w:rsidP="0007529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Consultor Funcional SAP CLM</w:t>
            </w:r>
          </w:p>
        </w:tc>
        <w:tc>
          <w:tcPr>
            <w:tcW w:w="17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831D4" w:rsidRPr="00E35587" w:rsidRDefault="004831D4" w:rsidP="00075293">
            <w:pPr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4831D4" w:rsidRPr="00E35587" w:rsidTr="00075293">
        <w:trPr>
          <w:cantSplit/>
          <w:trHeight w:val="407"/>
        </w:trPr>
        <w:tc>
          <w:tcPr>
            <w:tcW w:w="6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831D4" w:rsidRPr="00E35587" w:rsidRDefault="004831D4" w:rsidP="004831D4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10/12/2013</w:t>
            </w:r>
          </w:p>
        </w:tc>
        <w:tc>
          <w:tcPr>
            <w:tcW w:w="99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831D4" w:rsidRPr="00E35587" w:rsidRDefault="004831D4" w:rsidP="0007529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Sheilla Melo</w:t>
            </w:r>
          </w:p>
        </w:tc>
        <w:tc>
          <w:tcPr>
            <w:tcW w:w="15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831D4" w:rsidRPr="00E35587" w:rsidRDefault="004831D4" w:rsidP="0007529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Líder Técnica SAP CLM</w:t>
            </w:r>
          </w:p>
        </w:tc>
        <w:tc>
          <w:tcPr>
            <w:tcW w:w="17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831D4" w:rsidRPr="00E35587" w:rsidRDefault="004831D4" w:rsidP="00075293">
            <w:pPr>
              <w:rPr>
                <w:rFonts w:ascii="Arial" w:hAnsi="Arial" w:cs="Arial"/>
                <w:color w:val="000000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</w:p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8"/>
      <w:footerReference w:type="default" r:id="rId19"/>
      <w:footerReference w:type="first" r:id="rId20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988" w:rsidRDefault="00D07988" w:rsidP="00A13348">
      <w:r>
        <w:separator/>
      </w:r>
    </w:p>
  </w:endnote>
  <w:endnote w:type="continuationSeparator" w:id="0">
    <w:p w:rsidR="00D07988" w:rsidRDefault="00D07988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FF0EF7" w:rsidTr="003B28ED">
      <w:trPr>
        <w:trHeight w:val="151"/>
      </w:trPr>
      <w:tc>
        <w:tcPr>
          <w:tcW w:w="2250" w:type="pct"/>
        </w:tcPr>
        <w:p w:rsidR="00FF0EF7" w:rsidRPr="009D4518" w:rsidRDefault="007A08E6">
          <w:pPr>
            <w:pStyle w:val="Cabealho"/>
            <w:rPr>
              <w:rFonts w:ascii="Cambria" w:hAnsi="Cambria"/>
              <w:bCs/>
              <w:sz w:val="18"/>
              <w:szCs w:val="18"/>
              <w:lang w:val="pt-BR"/>
            </w:rPr>
          </w:pPr>
          <w:r w:rsidRPr="009D4518">
            <w:rPr>
              <w:rFonts w:ascii="Cambria" w:hAnsi="Cambria"/>
              <w:bCs/>
              <w:sz w:val="18"/>
              <w:szCs w:val="18"/>
              <w:lang w:val="pt-BR"/>
            </w:rPr>
            <w:t>Especificação</w:t>
          </w:r>
          <w:r w:rsidR="00FC69EA" w:rsidRPr="009D4518">
            <w:rPr>
              <w:rFonts w:ascii="Cambria" w:hAnsi="Cambria"/>
              <w:bCs/>
              <w:sz w:val="18"/>
              <w:szCs w:val="18"/>
              <w:lang w:val="pt-BR"/>
            </w:rPr>
            <w:t xml:space="preserve"> | Projeto CLM</w:t>
          </w:r>
        </w:p>
      </w:tc>
      <w:tc>
        <w:tcPr>
          <w:tcW w:w="500" w:type="pct"/>
          <w:vMerge w:val="restart"/>
          <w:noWrap/>
          <w:vAlign w:val="center"/>
        </w:tcPr>
        <w:p w:rsidR="00FF0EF7" w:rsidRPr="003B28ED" w:rsidRDefault="00FF0EF7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FF0EF7" w:rsidRPr="009D4518" w:rsidRDefault="00E17A95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  <w:lang w:val="pt-BR"/>
            </w:rPr>
          </w:pPr>
          <w:r w:rsidRPr="009D4518">
            <w:rPr>
              <w:rFonts w:ascii="Cambria" w:hAnsi="Cambria"/>
              <w:bCs/>
              <w:sz w:val="18"/>
              <w:szCs w:val="18"/>
              <w:lang w:val="pt-BR"/>
            </w:rPr>
            <w:t>Estimativa de Esforço</w:t>
          </w:r>
          <w:r w:rsidR="003B28ED" w:rsidRPr="009D4518">
            <w:rPr>
              <w:rFonts w:ascii="Cambria" w:hAnsi="Cambria"/>
              <w:bCs/>
              <w:sz w:val="18"/>
              <w:szCs w:val="18"/>
              <w:lang w:val="pt-BR"/>
            </w:rPr>
            <w:t xml:space="preserve"> | </w:t>
          </w:r>
          <w:r w:rsidR="00204536" w:rsidRPr="009D4518">
            <w:rPr>
              <w:rFonts w:ascii="Calibri" w:hAnsi="Calibri" w:cs="Calibri"/>
              <w:b/>
              <w:bCs/>
              <w:color w:val="29323D"/>
              <w:sz w:val="18"/>
              <w:szCs w:val="18"/>
              <w:lang w:val="pt-BR"/>
            </w:rPr>
            <w:fldChar w:fldCharType="begin"/>
          </w:r>
          <w:r w:rsidR="003B28ED" w:rsidRPr="009D4518">
            <w:rPr>
              <w:rFonts w:ascii="Calibri" w:hAnsi="Calibri" w:cs="Calibri"/>
              <w:b/>
              <w:bCs/>
              <w:color w:val="29323D"/>
              <w:sz w:val="18"/>
              <w:szCs w:val="18"/>
              <w:lang w:val="pt-BR"/>
            </w:rPr>
            <w:instrText xml:space="preserve"> PAGE   \* MERGEFORMAT </w:instrText>
          </w:r>
          <w:r w:rsidR="00204536" w:rsidRPr="009D4518">
            <w:rPr>
              <w:rFonts w:ascii="Calibri" w:hAnsi="Calibri" w:cs="Calibri"/>
              <w:b/>
              <w:bCs/>
              <w:color w:val="29323D"/>
              <w:sz w:val="18"/>
              <w:szCs w:val="18"/>
              <w:lang w:val="pt-BR"/>
            </w:rPr>
            <w:fldChar w:fldCharType="separate"/>
          </w:r>
          <w:r w:rsidR="003D64B4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  <w:lang w:val="pt-BR"/>
            </w:rPr>
            <w:t>6</w:t>
          </w:r>
          <w:r w:rsidR="00204536" w:rsidRPr="009D4518">
            <w:rPr>
              <w:rFonts w:ascii="Calibri" w:hAnsi="Calibri" w:cs="Calibri"/>
              <w:b/>
              <w:bCs/>
              <w:color w:val="29323D"/>
              <w:sz w:val="18"/>
              <w:szCs w:val="18"/>
              <w:lang w:val="pt-BR"/>
            </w:rPr>
            <w:fldChar w:fldCharType="end"/>
          </w:r>
        </w:p>
      </w:tc>
    </w:tr>
    <w:tr w:rsidR="00FF0EF7" w:rsidTr="003B28ED">
      <w:trPr>
        <w:trHeight w:val="150"/>
      </w:trPr>
      <w:tc>
        <w:tcPr>
          <w:tcW w:w="2250" w:type="pct"/>
        </w:tcPr>
        <w:p w:rsidR="00FF0EF7" w:rsidRPr="003B28ED" w:rsidRDefault="00FF0EF7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FF0EF7" w:rsidRPr="003B28ED" w:rsidRDefault="00FF0EF7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FF0EF7" w:rsidRPr="003B28ED" w:rsidRDefault="00FF0EF7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FF0EF7" w:rsidRDefault="00D07988" w:rsidP="001A068D">
    <w:pPr>
      <w:pStyle w:val="Rodap"/>
    </w:pPr>
    <w:r>
      <w:rPr>
        <w:noProof/>
        <w:lang w:val="pt-BR" w:eastAsia="pt-BR"/>
      </w:rPr>
      <w:pict>
        <v:rect id="Rectangle 26" o:spid="_x0000_s2050" style="position:absolute;left:0;text-align:left;margin-left:-44pt;margin-top:26.9pt;width:598.85pt;height:26.8pt;z-index:2516572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<v:fill color2="#bfbfbf" rotate="t" focus="100%" type="gradient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EF7" w:rsidRDefault="00FF0EF7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FF0EF7" w:rsidRDefault="00FF0EF7">
    <w:pPr>
      <w:pStyle w:val="Rodap"/>
    </w:pPr>
  </w:p>
  <w:p w:rsidR="00FF0EF7" w:rsidRDefault="00D07988">
    <w:pPr>
      <w:pStyle w:val="Rodap"/>
    </w:pPr>
    <w:r>
      <w:rPr>
        <w:noProof/>
        <w:lang w:val="pt-BR" w:eastAsia="pt-BR"/>
      </w:rPr>
      <w:pict>
        <v:rect id="Rectangle 14" o:spid="_x0000_s2049" style="position:absolute;left:0;text-align:left;margin-left:-43.65pt;margin-top:33.35pt;width:598.85pt;height:26.8pt;z-index:2516561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<v:fill color2="#bfbfbf" rotate="t" focus="100%" type="gradient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988" w:rsidRDefault="00D07988" w:rsidP="00A13348">
      <w:r>
        <w:separator/>
      </w:r>
    </w:p>
  </w:footnote>
  <w:footnote w:type="continuationSeparator" w:id="0">
    <w:p w:rsidR="00D07988" w:rsidRDefault="00D07988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818" w:rsidRDefault="00E96618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43F38E8F" wp14:editId="71B0ED98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A7818">
      <w:rPr>
        <w:rFonts w:ascii="Arial" w:hAnsi="Arial" w:cs="Arial"/>
        <w:b/>
        <w:color w:val="F95902"/>
        <w:sz w:val="18"/>
        <w:szCs w:val="18"/>
      </w:rPr>
      <w:t xml:space="preserve">    </w:t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CA7818" w:rsidRDefault="00CA7818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CA7818" w:rsidRDefault="00A23639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 wp14:anchorId="270C65E8" wp14:editId="21AE430F">
          <wp:simplePos x="0" y="0"/>
          <wp:positionH relativeFrom="margin">
            <wp:posOffset>5353050</wp:posOffset>
          </wp:positionH>
          <wp:positionV relativeFrom="margin">
            <wp:posOffset>-746760</wp:posOffset>
          </wp:positionV>
          <wp:extent cx="941070" cy="337820"/>
          <wp:effectExtent l="0" t="0" r="0" b="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A7818" w:rsidRDefault="00CA7818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CA7818" w:rsidRDefault="00CA7818" w:rsidP="00CA7818">
    <w:pPr>
      <w:pStyle w:val="Cabealho"/>
      <w:rPr>
        <w:b/>
        <w:bCs/>
        <w:sz w:val="16"/>
      </w:rPr>
    </w:pPr>
  </w:p>
  <w:p w:rsidR="00CA7818" w:rsidRDefault="00CA78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8172EB"/>
    <w:multiLevelType w:val="hybridMultilevel"/>
    <w:tmpl w:val="ACEC457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E0F5C"/>
    <w:multiLevelType w:val="multilevel"/>
    <w:tmpl w:val="DEF4BD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6181A77"/>
    <w:multiLevelType w:val="hybridMultilevel"/>
    <w:tmpl w:val="E4B20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6F364A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3"/>
  </w:num>
  <w:num w:numId="5">
    <w:abstractNumId w:val="4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1"/>
  </w:num>
  <w:num w:numId="11">
    <w:abstractNumId w:val="0"/>
  </w:num>
  <w:num w:numId="12">
    <w:abstractNumId w:val="8"/>
  </w:num>
  <w:num w:numId="13">
    <w:abstractNumId w:val="1"/>
  </w:num>
  <w:num w:numId="14">
    <w:abstractNumId w:val="10"/>
  </w:num>
  <w:num w:numId="1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pt-BR" w:vendorID="1" w:dllVersion="513" w:checkStyle="0"/>
  <w:proofState w:spelling="clean" w:grammar="clean"/>
  <w:trackRevision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ADIT_EXEMPT_2" w:val="UؕŮUźؕ"/>
    <w:docVar w:name="Author" w:val="UؕŮUźؕ"/>
    <w:docVar w:name="Entered_By" w:val="UؕŮUźؕؕŮUźؕ"/>
    <w:docVar w:name="FileName" w:val="UؕŮUźؕؕŮUźؕ"/>
    <w:docVar w:name="OLE_LINK1" w:val="UؕŮUźؕؕŮUźؕŮUźؕ"/>
  </w:docVars>
  <w:rsids>
    <w:rsidRoot w:val="00A13348"/>
    <w:rsid w:val="00000B33"/>
    <w:rsid w:val="000019BD"/>
    <w:rsid w:val="00002C95"/>
    <w:rsid w:val="000031C4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5498D"/>
    <w:rsid w:val="00062077"/>
    <w:rsid w:val="00063831"/>
    <w:rsid w:val="00085385"/>
    <w:rsid w:val="000853F8"/>
    <w:rsid w:val="00086E09"/>
    <w:rsid w:val="00091010"/>
    <w:rsid w:val="000A14D5"/>
    <w:rsid w:val="000B1432"/>
    <w:rsid w:val="000B4319"/>
    <w:rsid w:val="000B672D"/>
    <w:rsid w:val="000B7196"/>
    <w:rsid w:val="000C1174"/>
    <w:rsid w:val="000C2300"/>
    <w:rsid w:val="000D07DA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5C75"/>
    <w:rsid w:val="00110933"/>
    <w:rsid w:val="00110BA5"/>
    <w:rsid w:val="001170FC"/>
    <w:rsid w:val="00120312"/>
    <w:rsid w:val="0012558C"/>
    <w:rsid w:val="001261A8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8CF"/>
    <w:rsid w:val="00152930"/>
    <w:rsid w:val="00164FFD"/>
    <w:rsid w:val="00177852"/>
    <w:rsid w:val="001805C6"/>
    <w:rsid w:val="00195348"/>
    <w:rsid w:val="001A068D"/>
    <w:rsid w:val="001A272F"/>
    <w:rsid w:val="001A70D6"/>
    <w:rsid w:val="001B0455"/>
    <w:rsid w:val="001B586A"/>
    <w:rsid w:val="001C0E00"/>
    <w:rsid w:val="001C4C07"/>
    <w:rsid w:val="001C645F"/>
    <w:rsid w:val="001C6C2D"/>
    <w:rsid w:val="001E4C1E"/>
    <w:rsid w:val="001F2D06"/>
    <w:rsid w:val="001F303A"/>
    <w:rsid w:val="00204536"/>
    <w:rsid w:val="0020652E"/>
    <w:rsid w:val="002076F0"/>
    <w:rsid w:val="00212151"/>
    <w:rsid w:val="0021261A"/>
    <w:rsid w:val="00215F04"/>
    <w:rsid w:val="0022113F"/>
    <w:rsid w:val="00224E42"/>
    <w:rsid w:val="00225D02"/>
    <w:rsid w:val="002300A5"/>
    <w:rsid w:val="00231E19"/>
    <w:rsid w:val="00233D4A"/>
    <w:rsid w:val="00234FF7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186A"/>
    <w:rsid w:val="00282EAC"/>
    <w:rsid w:val="00287BF9"/>
    <w:rsid w:val="0029123C"/>
    <w:rsid w:val="002A04BC"/>
    <w:rsid w:val="002A149B"/>
    <w:rsid w:val="002A473F"/>
    <w:rsid w:val="002A58A2"/>
    <w:rsid w:val="002A6F86"/>
    <w:rsid w:val="002A76FF"/>
    <w:rsid w:val="002B2767"/>
    <w:rsid w:val="002B4C5D"/>
    <w:rsid w:val="002B698E"/>
    <w:rsid w:val="002B7D57"/>
    <w:rsid w:val="002D2EE9"/>
    <w:rsid w:val="002D6F89"/>
    <w:rsid w:val="002D7894"/>
    <w:rsid w:val="002E0412"/>
    <w:rsid w:val="002E4404"/>
    <w:rsid w:val="002E75DE"/>
    <w:rsid w:val="002E7930"/>
    <w:rsid w:val="002F033C"/>
    <w:rsid w:val="002F6F98"/>
    <w:rsid w:val="0030005F"/>
    <w:rsid w:val="00305680"/>
    <w:rsid w:val="00306DE7"/>
    <w:rsid w:val="00310162"/>
    <w:rsid w:val="003107DC"/>
    <w:rsid w:val="00313122"/>
    <w:rsid w:val="0031731D"/>
    <w:rsid w:val="00320AB1"/>
    <w:rsid w:val="00321BD2"/>
    <w:rsid w:val="00326161"/>
    <w:rsid w:val="003266ED"/>
    <w:rsid w:val="00326F37"/>
    <w:rsid w:val="00327308"/>
    <w:rsid w:val="00327BCA"/>
    <w:rsid w:val="003303EF"/>
    <w:rsid w:val="00335690"/>
    <w:rsid w:val="003417B6"/>
    <w:rsid w:val="003575FE"/>
    <w:rsid w:val="003702DE"/>
    <w:rsid w:val="00382509"/>
    <w:rsid w:val="003939E9"/>
    <w:rsid w:val="003974B4"/>
    <w:rsid w:val="003A05D7"/>
    <w:rsid w:val="003A538A"/>
    <w:rsid w:val="003B0079"/>
    <w:rsid w:val="003B28ED"/>
    <w:rsid w:val="003B3E3B"/>
    <w:rsid w:val="003B4812"/>
    <w:rsid w:val="003B4EC7"/>
    <w:rsid w:val="003C02AA"/>
    <w:rsid w:val="003C0D69"/>
    <w:rsid w:val="003C236D"/>
    <w:rsid w:val="003C4210"/>
    <w:rsid w:val="003D215A"/>
    <w:rsid w:val="003D3639"/>
    <w:rsid w:val="003D64B4"/>
    <w:rsid w:val="003D74B0"/>
    <w:rsid w:val="003E01A3"/>
    <w:rsid w:val="003E440D"/>
    <w:rsid w:val="003E658C"/>
    <w:rsid w:val="003F5CE8"/>
    <w:rsid w:val="003F613B"/>
    <w:rsid w:val="00401A83"/>
    <w:rsid w:val="0040342C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612C"/>
    <w:rsid w:val="00456EF1"/>
    <w:rsid w:val="00465AC2"/>
    <w:rsid w:val="00470564"/>
    <w:rsid w:val="0047274F"/>
    <w:rsid w:val="00475CE1"/>
    <w:rsid w:val="004760BA"/>
    <w:rsid w:val="004831D4"/>
    <w:rsid w:val="00484012"/>
    <w:rsid w:val="0048549D"/>
    <w:rsid w:val="004855E8"/>
    <w:rsid w:val="00486D74"/>
    <w:rsid w:val="0048734C"/>
    <w:rsid w:val="004903BD"/>
    <w:rsid w:val="004A30E2"/>
    <w:rsid w:val="004A5991"/>
    <w:rsid w:val="004B09CD"/>
    <w:rsid w:val="004B13FE"/>
    <w:rsid w:val="004B14E2"/>
    <w:rsid w:val="004B379E"/>
    <w:rsid w:val="004C2D5F"/>
    <w:rsid w:val="004C54EC"/>
    <w:rsid w:val="004D1C90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1402F"/>
    <w:rsid w:val="00514343"/>
    <w:rsid w:val="00522AEF"/>
    <w:rsid w:val="00524A6A"/>
    <w:rsid w:val="00526D9B"/>
    <w:rsid w:val="0053034D"/>
    <w:rsid w:val="005305CD"/>
    <w:rsid w:val="005333FE"/>
    <w:rsid w:val="0053402C"/>
    <w:rsid w:val="0054250C"/>
    <w:rsid w:val="00543FE6"/>
    <w:rsid w:val="005459C0"/>
    <w:rsid w:val="00546559"/>
    <w:rsid w:val="0055109F"/>
    <w:rsid w:val="00554F49"/>
    <w:rsid w:val="00555D8B"/>
    <w:rsid w:val="00561DDF"/>
    <w:rsid w:val="00570377"/>
    <w:rsid w:val="00573D84"/>
    <w:rsid w:val="00576363"/>
    <w:rsid w:val="00581670"/>
    <w:rsid w:val="00586C9B"/>
    <w:rsid w:val="00587CB7"/>
    <w:rsid w:val="0059494C"/>
    <w:rsid w:val="005A0034"/>
    <w:rsid w:val="005A1662"/>
    <w:rsid w:val="005A60A6"/>
    <w:rsid w:val="005A7590"/>
    <w:rsid w:val="005A7C8A"/>
    <w:rsid w:val="005C2AE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07449"/>
    <w:rsid w:val="00615E8E"/>
    <w:rsid w:val="006175BE"/>
    <w:rsid w:val="00642E3F"/>
    <w:rsid w:val="00643121"/>
    <w:rsid w:val="006466DB"/>
    <w:rsid w:val="00650CEE"/>
    <w:rsid w:val="0065566C"/>
    <w:rsid w:val="00655F5A"/>
    <w:rsid w:val="00660C43"/>
    <w:rsid w:val="00662268"/>
    <w:rsid w:val="00671569"/>
    <w:rsid w:val="0068316E"/>
    <w:rsid w:val="00683CE4"/>
    <w:rsid w:val="00683E5D"/>
    <w:rsid w:val="00684711"/>
    <w:rsid w:val="00686E76"/>
    <w:rsid w:val="00692A99"/>
    <w:rsid w:val="00693003"/>
    <w:rsid w:val="00694ACF"/>
    <w:rsid w:val="006A2738"/>
    <w:rsid w:val="006A3193"/>
    <w:rsid w:val="006B0368"/>
    <w:rsid w:val="006B03AE"/>
    <w:rsid w:val="006B12F3"/>
    <w:rsid w:val="006C3D76"/>
    <w:rsid w:val="006C50AD"/>
    <w:rsid w:val="006C5F4C"/>
    <w:rsid w:val="006C6804"/>
    <w:rsid w:val="006D35EE"/>
    <w:rsid w:val="006D3F4E"/>
    <w:rsid w:val="006E08D2"/>
    <w:rsid w:val="006E3C20"/>
    <w:rsid w:val="006E6B4E"/>
    <w:rsid w:val="006F28BA"/>
    <w:rsid w:val="006F6848"/>
    <w:rsid w:val="006F6D8A"/>
    <w:rsid w:val="006F75BD"/>
    <w:rsid w:val="007078EB"/>
    <w:rsid w:val="0071384C"/>
    <w:rsid w:val="007141F5"/>
    <w:rsid w:val="007161D6"/>
    <w:rsid w:val="007207AB"/>
    <w:rsid w:val="007227F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71070"/>
    <w:rsid w:val="00783295"/>
    <w:rsid w:val="007854ED"/>
    <w:rsid w:val="00790CC1"/>
    <w:rsid w:val="00794DA7"/>
    <w:rsid w:val="007969F3"/>
    <w:rsid w:val="00796B62"/>
    <w:rsid w:val="00797E97"/>
    <w:rsid w:val="007A08E6"/>
    <w:rsid w:val="007A4A5E"/>
    <w:rsid w:val="007C2B6E"/>
    <w:rsid w:val="007C34F4"/>
    <w:rsid w:val="007C64AA"/>
    <w:rsid w:val="007D37CC"/>
    <w:rsid w:val="007D6427"/>
    <w:rsid w:val="007E681A"/>
    <w:rsid w:val="007F6DB4"/>
    <w:rsid w:val="00801383"/>
    <w:rsid w:val="00810222"/>
    <w:rsid w:val="00811374"/>
    <w:rsid w:val="00812052"/>
    <w:rsid w:val="008131A9"/>
    <w:rsid w:val="00815A11"/>
    <w:rsid w:val="00816F24"/>
    <w:rsid w:val="00817826"/>
    <w:rsid w:val="00820B6B"/>
    <w:rsid w:val="00824DDD"/>
    <w:rsid w:val="00825FEB"/>
    <w:rsid w:val="00826EDB"/>
    <w:rsid w:val="00831DC3"/>
    <w:rsid w:val="00834BF0"/>
    <w:rsid w:val="00841770"/>
    <w:rsid w:val="00845B7B"/>
    <w:rsid w:val="008462B5"/>
    <w:rsid w:val="008530AC"/>
    <w:rsid w:val="00856D3D"/>
    <w:rsid w:val="00864946"/>
    <w:rsid w:val="0087052E"/>
    <w:rsid w:val="0087105E"/>
    <w:rsid w:val="00874C98"/>
    <w:rsid w:val="00877C00"/>
    <w:rsid w:val="00886F40"/>
    <w:rsid w:val="00892B9A"/>
    <w:rsid w:val="0089643D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3F27"/>
    <w:rsid w:val="008C41E3"/>
    <w:rsid w:val="008D24EC"/>
    <w:rsid w:val="008D604C"/>
    <w:rsid w:val="008E0552"/>
    <w:rsid w:val="008E3DFE"/>
    <w:rsid w:val="008E5E3E"/>
    <w:rsid w:val="008F54C1"/>
    <w:rsid w:val="008F7919"/>
    <w:rsid w:val="00904716"/>
    <w:rsid w:val="00912A0B"/>
    <w:rsid w:val="0091650B"/>
    <w:rsid w:val="00920184"/>
    <w:rsid w:val="00926CC2"/>
    <w:rsid w:val="00931F95"/>
    <w:rsid w:val="00932EFF"/>
    <w:rsid w:val="009401F8"/>
    <w:rsid w:val="00940881"/>
    <w:rsid w:val="009418A4"/>
    <w:rsid w:val="00944152"/>
    <w:rsid w:val="009446F5"/>
    <w:rsid w:val="00945208"/>
    <w:rsid w:val="00951F56"/>
    <w:rsid w:val="00951F58"/>
    <w:rsid w:val="009528F9"/>
    <w:rsid w:val="0097088E"/>
    <w:rsid w:val="0097161E"/>
    <w:rsid w:val="009718F0"/>
    <w:rsid w:val="009729A9"/>
    <w:rsid w:val="00973BCB"/>
    <w:rsid w:val="00975346"/>
    <w:rsid w:val="00977929"/>
    <w:rsid w:val="00977C38"/>
    <w:rsid w:val="009811E1"/>
    <w:rsid w:val="0098129D"/>
    <w:rsid w:val="009824A9"/>
    <w:rsid w:val="00985CDD"/>
    <w:rsid w:val="009A266F"/>
    <w:rsid w:val="009A7C6F"/>
    <w:rsid w:val="009B1482"/>
    <w:rsid w:val="009B2E68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18"/>
    <w:rsid w:val="009D4536"/>
    <w:rsid w:val="009D4C08"/>
    <w:rsid w:val="009E347B"/>
    <w:rsid w:val="009E3DEA"/>
    <w:rsid w:val="009E3E42"/>
    <w:rsid w:val="009F30EE"/>
    <w:rsid w:val="009F4DA6"/>
    <w:rsid w:val="009F5267"/>
    <w:rsid w:val="00A00A0F"/>
    <w:rsid w:val="00A00A80"/>
    <w:rsid w:val="00A025B7"/>
    <w:rsid w:val="00A038C2"/>
    <w:rsid w:val="00A03B18"/>
    <w:rsid w:val="00A10970"/>
    <w:rsid w:val="00A11408"/>
    <w:rsid w:val="00A13348"/>
    <w:rsid w:val="00A1621D"/>
    <w:rsid w:val="00A17DF1"/>
    <w:rsid w:val="00A23639"/>
    <w:rsid w:val="00A2672C"/>
    <w:rsid w:val="00A26BFF"/>
    <w:rsid w:val="00A31469"/>
    <w:rsid w:val="00A423B4"/>
    <w:rsid w:val="00A43388"/>
    <w:rsid w:val="00A448B7"/>
    <w:rsid w:val="00A50E86"/>
    <w:rsid w:val="00A54A46"/>
    <w:rsid w:val="00A553DE"/>
    <w:rsid w:val="00A55B99"/>
    <w:rsid w:val="00A5617F"/>
    <w:rsid w:val="00A5702F"/>
    <w:rsid w:val="00A6385F"/>
    <w:rsid w:val="00A6492B"/>
    <w:rsid w:val="00A678F1"/>
    <w:rsid w:val="00A714E0"/>
    <w:rsid w:val="00A73FB6"/>
    <w:rsid w:val="00A773E5"/>
    <w:rsid w:val="00A94333"/>
    <w:rsid w:val="00A97D15"/>
    <w:rsid w:val="00AA6DE7"/>
    <w:rsid w:val="00AA74EB"/>
    <w:rsid w:val="00AB4E44"/>
    <w:rsid w:val="00AB51CA"/>
    <w:rsid w:val="00AB7EAD"/>
    <w:rsid w:val="00AC4228"/>
    <w:rsid w:val="00AD0524"/>
    <w:rsid w:val="00AD09C7"/>
    <w:rsid w:val="00AE5C3E"/>
    <w:rsid w:val="00AF17E0"/>
    <w:rsid w:val="00AF1C78"/>
    <w:rsid w:val="00AF7D33"/>
    <w:rsid w:val="00B002C5"/>
    <w:rsid w:val="00B04AA1"/>
    <w:rsid w:val="00B0645A"/>
    <w:rsid w:val="00B07423"/>
    <w:rsid w:val="00B07656"/>
    <w:rsid w:val="00B20054"/>
    <w:rsid w:val="00B21407"/>
    <w:rsid w:val="00B30398"/>
    <w:rsid w:val="00B35C76"/>
    <w:rsid w:val="00B35F54"/>
    <w:rsid w:val="00B40F44"/>
    <w:rsid w:val="00B42502"/>
    <w:rsid w:val="00B458CC"/>
    <w:rsid w:val="00B46036"/>
    <w:rsid w:val="00B500E7"/>
    <w:rsid w:val="00B5180D"/>
    <w:rsid w:val="00B53E78"/>
    <w:rsid w:val="00B54935"/>
    <w:rsid w:val="00B61A21"/>
    <w:rsid w:val="00B750F3"/>
    <w:rsid w:val="00B90013"/>
    <w:rsid w:val="00B90D57"/>
    <w:rsid w:val="00B929B9"/>
    <w:rsid w:val="00B958EA"/>
    <w:rsid w:val="00B977D4"/>
    <w:rsid w:val="00BA564E"/>
    <w:rsid w:val="00BB1E88"/>
    <w:rsid w:val="00BB217E"/>
    <w:rsid w:val="00BB2EB5"/>
    <w:rsid w:val="00BC13EB"/>
    <w:rsid w:val="00BC2120"/>
    <w:rsid w:val="00BD17BF"/>
    <w:rsid w:val="00BD20FC"/>
    <w:rsid w:val="00BD3C88"/>
    <w:rsid w:val="00BD775C"/>
    <w:rsid w:val="00BD7E50"/>
    <w:rsid w:val="00BE63A2"/>
    <w:rsid w:val="00BF4730"/>
    <w:rsid w:val="00C04236"/>
    <w:rsid w:val="00C06E65"/>
    <w:rsid w:val="00C25BB4"/>
    <w:rsid w:val="00C429BC"/>
    <w:rsid w:val="00C464E7"/>
    <w:rsid w:val="00C46E0F"/>
    <w:rsid w:val="00C554CB"/>
    <w:rsid w:val="00C56319"/>
    <w:rsid w:val="00C56A8F"/>
    <w:rsid w:val="00C602A3"/>
    <w:rsid w:val="00C62890"/>
    <w:rsid w:val="00C75588"/>
    <w:rsid w:val="00C769C0"/>
    <w:rsid w:val="00C84921"/>
    <w:rsid w:val="00C84A5D"/>
    <w:rsid w:val="00C87C4F"/>
    <w:rsid w:val="00C87FE8"/>
    <w:rsid w:val="00C97270"/>
    <w:rsid w:val="00CA16A2"/>
    <w:rsid w:val="00CA3432"/>
    <w:rsid w:val="00CA6EAE"/>
    <w:rsid w:val="00CA7818"/>
    <w:rsid w:val="00CB191A"/>
    <w:rsid w:val="00CC0799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2FF9"/>
    <w:rsid w:val="00D04519"/>
    <w:rsid w:val="00D07988"/>
    <w:rsid w:val="00D1196C"/>
    <w:rsid w:val="00D131AB"/>
    <w:rsid w:val="00D13B73"/>
    <w:rsid w:val="00D20E42"/>
    <w:rsid w:val="00D26380"/>
    <w:rsid w:val="00D3512D"/>
    <w:rsid w:val="00D35821"/>
    <w:rsid w:val="00D37209"/>
    <w:rsid w:val="00D37E1D"/>
    <w:rsid w:val="00D455AD"/>
    <w:rsid w:val="00D54099"/>
    <w:rsid w:val="00D6279C"/>
    <w:rsid w:val="00D64D97"/>
    <w:rsid w:val="00D70323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B7909"/>
    <w:rsid w:val="00DC0EEC"/>
    <w:rsid w:val="00DC1505"/>
    <w:rsid w:val="00DC2DDA"/>
    <w:rsid w:val="00DC3168"/>
    <w:rsid w:val="00DC5949"/>
    <w:rsid w:val="00DC777F"/>
    <w:rsid w:val="00DD7236"/>
    <w:rsid w:val="00DE163E"/>
    <w:rsid w:val="00DE5629"/>
    <w:rsid w:val="00DE7BB0"/>
    <w:rsid w:val="00DF2D25"/>
    <w:rsid w:val="00DF2E96"/>
    <w:rsid w:val="00DF3079"/>
    <w:rsid w:val="00DF33F1"/>
    <w:rsid w:val="00E01C6A"/>
    <w:rsid w:val="00E02E3A"/>
    <w:rsid w:val="00E045BC"/>
    <w:rsid w:val="00E127B2"/>
    <w:rsid w:val="00E13AAC"/>
    <w:rsid w:val="00E17A95"/>
    <w:rsid w:val="00E17FB2"/>
    <w:rsid w:val="00E2312B"/>
    <w:rsid w:val="00E26147"/>
    <w:rsid w:val="00E27016"/>
    <w:rsid w:val="00E27A4E"/>
    <w:rsid w:val="00E319F4"/>
    <w:rsid w:val="00E34D67"/>
    <w:rsid w:val="00E35587"/>
    <w:rsid w:val="00E36325"/>
    <w:rsid w:val="00E44295"/>
    <w:rsid w:val="00E461AC"/>
    <w:rsid w:val="00E46B73"/>
    <w:rsid w:val="00E472E1"/>
    <w:rsid w:val="00E53376"/>
    <w:rsid w:val="00E60741"/>
    <w:rsid w:val="00E621ED"/>
    <w:rsid w:val="00E6644C"/>
    <w:rsid w:val="00E80BA9"/>
    <w:rsid w:val="00E81FAE"/>
    <w:rsid w:val="00E915E6"/>
    <w:rsid w:val="00E92530"/>
    <w:rsid w:val="00E943A3"/>
    <w:rsid w:val="00E96618"/>
    <w:rsid w:val="00EA0435"/>
    <w:rsid w:val="00EA3A0A"/>
    <w:rsid w:val="00EA44BA"/>
    <w:rsid w:val="00EB1387"/>
    <w:rsid w:val="00EB2DDA"/>
    <w:rsid w:val="00EB3DCC"/>
    <w:rsid w:val="00EC2BAD"/>
    <w:rsid w:val="00ED384A"/>
    <w:rsid w:val="00ED70B8"/>
    <w:rsid w:val="00EE6467"/>
    <w:rsid w:val="00EE6E6E"/>
    <w:rsid w:val="00EE7101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E09"/>
    <w:rsid w:val="00F423D3"/>
    <w:rsid w:val="00F43D14"/>
    <w:rsid w:val="00F554EF"/>
    <w:rsid w:val="00F5591A"/>
    <w:rsid w:val="00F631B2"/>
    <w:rsid w:val="00F67ECB"/>
    <w:rsid w:val="00F732C8"/>
    <w:rsid w:val="00F75299"/>
    <w:rsid w:val="00F835C7"/>
    <w:rsid w:val="00F86595"/>
    <w:rsid w:val="00F93866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D304E"/>
    <w:rsid w:val="00FD6B6F"/>
    <w:rsid w:val="00FD7041"/>
    <w:rsid w:val="00FE5C9F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AD"/>
    <w:pPr>
      <w:spacing w:line="360" w:lineRule="auto"/>
      <w:jc w:val="both"/>
    </w:pPr>
    <w:rPr>
      <w:rFonts w:ascii="Trebuchet MS" w:eastAsia="Times New Roman" w:hAnsi="Trebuchet MS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A73FB6"/>
    <w:pPr>
      <w:keepNext/>
      <w:keepLines/>
      <w:spacing w:before="480"/>
      <w:ind w:left="17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rsid w:val="00A73FB6"/>
    <w:rPr>
      <w:rFonts w:ascii="Cambria" w:eastAsia="Times New Roman" w:hAnsi="Cambria"/>
      <w:b/>
      <w:bCs/>
      <w:color w:val="365F91"/>
      <w:sz w:val="28"/>
      <w:szCs w:val="28"/>
      <w:lang w:val="en-US" w:eastAsia="en-US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A73FB6"/>
    <w:pPr>
      <w:tabs>
        <w:tab w:val="left" w:pos="440"/>
        <w:tab w:val="right" w:leader="dot" w:pos="9912"/>
      </w:tabs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</w:pPr>
    <w:rPr>
      <w:rFonts w:ascii="Verdana" w:hAnsi="Verdana" w:cs="Arial Unicode MS"/>
      <w:color w:val="000000"/>
      <w:sz w:val="16"/>
      <w:lang w:val="es-ES"/>
    </w:rPr>
  </w:style>
  <w:style w:type="paragraph" w:styleId="Legenda">
    <w:name w:val="caption"/>
    <w:basedOn w:val="Normal"/>
    <w:next w:val="Normal"/>
    <w:uiPriority w:val="35"/>
    <w:unhideWhenUsed/>
    <w:qFormat/>
    <w:rsid w:val="00607449"/>
    <w:pPr>
      <w:spacing w:after="200" w:line="240" w:lineRule="auto"/>
    </w:pPr>
    <w:rPr>
      <w:bCs/>
      <w:i/>
      <w:color w:val="A6A6A6" w:themeColor="background1" w:themeShade="A6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C5227-C77F-4179-B77E-4E342B3A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8</Pages>
  <Words>554</Words>
  <Characters>2995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Adilson Pereira Junior</cp:lastModifiedBy>
  <cp:revision>59</cp:revision>
  <cp:lastPrinted>2012-03-23T18:36:00Z</cp:lastPrinted>
  <dcterms:created xsi:type="dcterms:W3CDTF">2013-07-08T13:53:00Z</dcterms:created>
  <dcterms:modified xsi:type="dcterms:W3CDTF">2014-02-06T16:11:00Z</dcterms:modified>
</cp:coreProperties>
</file>