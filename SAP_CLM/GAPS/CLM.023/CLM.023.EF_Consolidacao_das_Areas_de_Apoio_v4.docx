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64148D6" wp14:editId="4194366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1D0E2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C81405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23</w:t>
                            </w:r>
                          </w:p>
                          <w:p w:rsidR="008D52CB" w:rsidRPr="0002653F" w:rsidRDefault="00C81405" w:rsidP="00C81405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C81405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Consolidação das Áreas de Apoio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C81405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23</w:t>
                      </w:r>
                    </w:p>
                    <w:p w:rsidR="008D52CB" w:rsidRPr="0002653F" w:rsidRDefault="00C81405" w:rsidP="00C81405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C81405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Consolidação das Áreas de Apoio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1D0E2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EA175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1D0E2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04637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745C64">
        <w:rPr>
          <w:rFonts w:ascii="Calibri" w:hAnsi="Calibri" w:cs="Calibri"/>
          <w:lang w:val="pt-BR"/>
        </w:rPr>
        <w:t>10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C81405" w:rsidRPr="00C81405">
        <w:rPr>
          <w:rFonts w:ascii="Calibri" w:hAnsi="Calibri" w:cs="Calibri"/>
          <w:lang w:val="pt-BR"/>
        </w:rPr>
        <w:t>Consolidação das Áreas de Apoio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1D0E24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1412E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C81405">
        <w:rPr>
          <w:rFonts w:ascii="Calibri" w:hAnsi="Calibri" w:cs="Calibri"/>
          <w:lang w:val="pt-BR"/>
        </w:rPr>
        <w:t>25</w:t>
      </w:r>
      <w:r w:rsidR="00A94333" w:rsidRPr="00DB7426">
        <w:rPr>
          <w:rFonts w:ascii="Calibri" w:hAnsi="Calibri" w:cs="Calibri"/>
          <w:lang w:val="pt-BR"/>
        </w:rPr>
        <w:t>/0</w:t>
      </w:r>
      <w:r w:rsidR="009B15FA" w:rsidRPr="00DB7426">
        <w:rPr>
          <w:rFonts w:ascii="Calibri" w:hAnsi="Calibri" w:cs="Calibri"/>
          <w:lang w:val="pt-BR"/>
        </w:rPr>
        <w:t>7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ins w:id="1" w:author="Engineering do Brasil S.A" w:date="2015-07-16T10:45:00Z">
        <w:r w:rsidR="00C41AE3">
          <w:rPr>
            <w:rFonts w:ascii="Calibri" w:hAnsi="Calibri" w:cs="Calibri"/>
            <w:lang w:val="pt-BR"/>
          </w:rPr>
          <w:t>4</w:t>
        </w:r>
      </w:ins>
      <w:del w:id="2" w:author="Engineering do Brasil S.A" w:date="2015-07-16T10:45:00Z">
        <w:r w:rsidR="00B866A9" w:rsidDel="00C41AE3">
          <w:rPr>
            <w:rFonts w:ascii="Calibri" w:hAnsi="Calibri" w:cs="Calibri"/>
            <w:lang w:val="pt-BR"/>
          </w:rPr>
          <w:delText>3</w:delText>
        </w:r>
      </w:del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  <w:r w:rsidR="008F6A66">
        <w:rPr>
          <w:rFonts w:ascii="Calibri" w:hAnsi="Calibri" w:cs="Calibri"/>
          <w:lang w:val="pt-BR"/>
        </w:rPr>
        <w:t xml:space="preserve">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F6A66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B866A9">
        <w:rPr>
          <w:rFonts w:ascii="Calibri" w:hAnsi="Calibri" w:cs="Calibri"/>
          <w:lang w:val="pt-BR"/>
        </w:rPr>
        <w:t>1</w:t>
      </w:r>
      <w:ins w:id="3" w:author="Engineering do Brasil S.A" w:date="2015-07-16T10:45:00Z">
        <w:r w:rsidR="00C41AE3">
          <w:rPr>
            <w:rFonts w:ascii="Calibri" w:hAnsi="Calibri" w:cs="Calibri"/>
            <w:lang w:val="pt-BR"/>
          </w:rPr>
          <w:t>6</w:t>
        </w:r>
      </w:ins>
      <w:del w:id="4" w:author="Engineering do Brasil S.A" w:date="2015-07-16T10:45:00Z">
        <w:r w:rsidR="00B866A9" w:rsidDel="00C41AE3">
          <w:rPr>
            <w:rFonts w:ascii="Calibri" w:hAnsi="Calibri" w:cs="Calibri"/>
            <w:lang w:val="pt-BR"/>
          </w:rPr>
          <w:delText>2</w:delText>
        </w:r>
      </w:del>
      <w:r w:rsidR="00B866A9">
        <w:rPr>
          <w:rFonts w:ascii="Calibri" w:hAnsi="Calibri" w:cs="Calibri"/>
          <w:lang w:val="pt-BR"/>
        </w:rPr>
        <w:t>/0</w:t>
      </w:r>
      <w:del w:id="5" w:author="Engineering do Brasil S.A" w:date="2015-07-16T10:45:00Z">
        <w:r w:rsidR="00B866A9" w:rsidDel="00C41AE3">
          <w:rPr>
            <w:rFonts w:ascii="Calibri" w:hAnsi="Calibri" w:cs="Calibri"/>
            <w:lang w:val="pt-BR"/>
          </w:rPr>
          <w:delText>8</w:delText>
        </w:r>
      </w:del>
      <w:ins w:id="6" w:author="Engineering do Brasil S.A" w:date="2015-07-16T10:45:00Z">
        <w:r w:rsidR="00C41AE3">
          <w:rPr>
            <w:rFonts w:ascii="Calibri" w:hAnsi="Calibri" w:cs="Calibri"/>
            <w:lang w:val="pt-BR"/>
          </w:rPr>
          <w:t>6</w:t>
        </w:r>
      </w:ins>
      <w:r w:rsidR="008F6A66">
        <w:rPr>
          <w:rFonts w:ascii="Calibri" w:hAnsi="Calibri" w:cs="Calibri"/>
          <w:lang w:val="pt-BR"/>
        </w:rPr>
        <w:t>/2014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DF8B0A9" wp14:editId="789E4504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866A9" w:rsidRDefault="000B170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866A9" w:rsidRPr="00492547">
        <w:rPr>
          <w:rFonts w:ascii="Calibri" w:hAnsi="Calibri" w:cs="Calibri"/>
          <w:color w:val="29323D"/>
          <w:lang w:val="pt-BR"/>
        </w:rPr>
        <w:t>1.</w:t>
      </w:r>
      <w:r w:rsidR="00B866A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866A9" w:rsidRPr="00492547">
        <w:rPr>
          <w:rFonts w:ascii="Calibri" w:hAnsi="Calibri" w:cs="Calibri"/>
          <w:color w:val="29323D"/>
          <w:lang w:val="pt-BR"/>
        </w:rPr>
        <w:t>Histórico do Documento</w:t>
      </w:r>
      <w:r w:rsidR="00B866A9" w:rsidRPr="00C41AE3">
        <w:rPr>
          <w:lang w:val="pt-BR"/>
          <w:rPrChange w:id="7" w:author="Engineering do Brasil S.A" w:date="2015-07-16T10:45:00Z">
            <w:rPr/>
          </w:rPrChange>
        </w:rPr>
        <w:tab/>
      </w:r>
      <w:r w:rsidR="00B866A9">
        <w:fldChar w:fldCharType="begin"/>
      </w:r>
      <w:r w:rsidR="00B866A9" w:rsidRPr="00C41AE3">
        <w:rPr>
          <w:lang w:val="pt-BR"/>
          <w:rPrChange w:id="8" w:author="Engineering do Brasil S.A" w:date="2015-07-16T10:45:00Z">
            <w:rPr/>
          </w:rPrChange>
        </w:rPr>
        <w:instrText xml:space="preserve"> PAGEREF _Toc395010236 \h </w:instrText>
      </w:r>
      <w:r w:rsidR="00B866A9">
        <w:fldChar w:fldCharType="separate"/>
      </w:r>
      <w:r w:rsidR="00B866A9" w:rsidRPr="00C41AE3">
        <w:rPr>
          <w:lang w:val="pt-BR"/>
          <w:rPrChange w:id="9" w:author="Engineering do Brasil S.A" w:date="2015-07-16T10:45:00Z">
            <w:rPr/>
          </w:rPrChange>
        </w:rPr>
        <w:t>3</w:t>
      </w:r>
      <w:r w:rsidR="00B866A9"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Documentos Relacionados</w:t>
      </w:r>
      <w:r w:rsidRPr="00C41AE3">
        <w:rPr>
          <w:lang w:val="pt-BR"/>
          <w:rPrChange w:id="10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11" w:author="Engineering do Brasil S.A" w:date="2015-07-16T10:45:00Z">
            <w:rPr/>
          </w:rPrChange>
        </w:rPr>
        <w:instrText xml:space="preserve"> PAGEREF _Toc395010237 \h </w:instrText>
      </w:r>
      <w:r>
        <w:fldChar w:fldCharType="separate"/>
      </w:r>
      <w:r w:rsidRPr="00C41AE3">
        <w:rPr>
          <w:lang w:val="pt-BR"/>
          <w:rPrChange w:id="12" w:author="Engineering do Brasil S.A" w:date="2015-07-16T10:45:00Z">
            <w:rPr/>
          </w:rPrChange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Abreviações</w:t>
      </w:r>
      <w:r w:rsidRPr="00C41AE3">
        <w:rPr>
          <w:lang w:val="pt-BR"/>
          <w:rPrChange w:id="13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14" w:author="Engineering do Brasil S.A" w:date="2015-07-16T10:45:00Z">
            <w:rPr/>
          </w:rPrChange>
        </w:rPr>
        <w:instrText xml:space="preserve"> PAGEREF _Toc395010238 \h </w:instrText>
      </w:r>
      <w:r>
        <w:fldChar w:fldCharType="separate"/>
      </w:r>
      <w:r w:rsidRPr="00C41AE3">
        <w:rPr>
          <w:lang w:val="pt-BR"/>
          <w:rPrChange w:id="15" w:author="Engineering do Brasil S.A" w:date="2015-07-16T10:45:00Z">
            <w:rPr/>
          </w:rPrChange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Visão Geral</w:t>
      </w:r>
      <w:r w:rsidRPr="00C41AE3">
        <w:rPr>
          <w:lang w:val="pt-BR"/>
          <w:rPrChange w:id="16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17" w:author="Engineering do Brasil S.A" w:date="2015-07-16T10:45:00Z">
            <w:rPr/>
          </w:rPrChange>
        </w:rPr>
        <w:instrText xml:space="preserve"> PAGEREF _Toc395010239 \h </w:instrText>
      </w:r>
      <w:r>
        <w:fldChar w:fldCharType="separate"/>
      </w:r>
      <w:r w:rsidRPr="00C41AE3">
        <w:rPr>
          <w:lang w:val="pt-BR"/>
          <w:rPrChange w:id="18" w:author="Engineering do Brasil S.A" w:date="2015-07-16T10:45:00Z">
            <w:rPr/>
          </w:rPrChange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Requisitos Funcionais</w:t>
      </w:r>
      <w:r w:rsidRPr="00C41AE3">
        <w:rPr>
          <w:lang w:val="pt-BR"/>
          <w:rPrChange w:id="19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20" w:author="Engineering do Brasil S.A" w:date="2015-07-16T10:45:00Z">
            <w:rPr/>
          </w:rPrChange>
        </w:rPr>
        <w:instrText xml:space="preserve"> PAGEREF _Toc395010240 \h </w:instrText>
      </w:r>
      <w:r>
        <w:fldChar w:fldCharType="separate"/>
      </w:r>
      <w:r w:rsidRPr="00C41AE3">
        <w:rPr>
          <w:lang w:val="pt-BR"/>
          <w:rPrChange w:id="21" w:author="Engineering do Brasil S.A" w:date="2015-07-16T10:45:00Z">
            <w:rPr/>
          </w:rPrChange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Premissas</w:t>
      </w:r>
      <w:r w:rsidRPr="00C41AE3">
        <w:rPr>
          <w:lang w:val="pt-BR"/>
          <w:rPrChange w:id="22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23" w:author="Engineering do Brasil S.A" w:date="2015-07-16T10:45:00Z">
            <w:rPr/>
          </w:rPrChange>
        </w:rPr>
        <w:instrText xml:space="preserve"> PAGEREF _Toc395010241 \h </w:instrText>
      </w:r>
      <w:r>
        <w:fldChar w:fldCharType="separate"/>
      </w:r>
      <w:r w:rsidRPr="00C41AE3">
        <w:rPr>
          <w:lang w:val="pt-BR"/>
          <w:rPrChange w:id="24" w:author="Engineering do Brasil S.A" w:date="2015-07-16T10:45:00Z">
            <w:rPr/>
          </w:rPrChange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Riscos</w:t>
      </w:r>
      <w:r w:rsidRPr="00C41AE3">
        <w:rPr>
          <w:lang w:val="pt-BR"/>
          <w:rPrChange w:id="25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26" w:author="Engineering do Brasil S.A" w:date="2015-07-16T10:45:00Z">
            <w:rPr/>
          </w:rPrChange>
        </w:rPr>
        <w:instrText xml:space="preserve"> PAGEREF _Toc395010242 \h </w:instrText>
      </w:r>
      <w:r>
        <w:fldChar w:fldCharType="separate"/>
      </w:r>
      <w:r w:rsidRPr="00C41AE3">
        <w:rPr>
          <w:lang w:val="pt-BR"/>
          <w:rPrChange w:id="27" w:author="Engineering do Brasil S.A" w:date="2015-07-16T10:45:00Z">
            <w:rPr/>
          </w:rPrChange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Escopo Negativo</w:t>
      </w:r>
      <w:r w:rsidRPr="00C41AE3">
        <w:rPr>
          <w:lang w:val="pt-BR"/>
          <w:rPrChange w:id="28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29" w:author="Engineering do Brasil S.A" w:date="2015-07-16T10:45:00Z">
            <w:rPr/>
          </w:rPrChange>
        </w:rPr>
        <w:instrText xml:space="preserve"> PAGEREF _Toc395010243 \h </w:instrText>
      </w:r>
      <w:r>
        <w:fldChar w:fldCharType="separate"/>
      </w:r>
      <w:r w:rsidRPr="00C41AE3">
        <w:rPr>
          <w:lang w:val="pt-BR"/>
          <w:rPrChange w:id="30" w:author="Engineering do Brasil S.A" w:date="2015-07-16T10:45:00Z">
            <w:rPr/>
          </w:rPrChange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Aprovação do documento</w:t>
      </w:r>
      <w:r w:rsidRPr="00C41AE3">
        <w:rPr>
          <w:lang w:val="pt-BR"/>
          <w:rPrChange w:id="31" w:author="Engineering do Brasil S.A" w:date="2015-07-16T10:45:00Z">
            <w:rPr/>
          </w:rPrChange>
        </w:rPr>
        <w:tab/>
      </w:r>
      <w:r>
        <w:fldChar w:fldCharType="begin"/>
      </w:r>
      <w:r w:rsidRPr="00C41AE3">
        <w:rPr>
          <w:lang w:val="pt-BR"/>
          <w:rPrChange w:id="32" w:author="Engineering do Brasil S.A" w:date="2015-07-16T10:45:00Z">
            <w:rPr/>
          </w:rPrChange>
        </w:rPr>
        <w:instrText xml:space="preserve"> PAGEREF _Toc395010244 \h </w:instrText>
      </w:r>
      <w:r>
        <w:fldChar w:fldCharType="separate"/>
      </w:r>
      <w:r w:rsidRPr="00C41AE3">
        <w:rPr>
          <w:lang w:val="pt-BR"/>
          <w:rPrChange w:id="33" w:author="Engineering do Brasil S.A" w:date="2015-07-16T10:45:00Z">
            <w:rPr/>
          </w:rPrChange>
        </w:rPr>
        <w:t>5</w:t>
      </w:r>
      <w:r>
        <w:fldChar w:fldCharType="end"/>
      </w:r>
    </w:p>
    <w:p w:rsidR="009B1482" w:rsidRPr="003B28ED" w:rsidRDefault="000B1701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4" w:name="_Toc178139953"/>
      <w:bookmarkStart w:id="35" w:name="_Toc244516100"/>
      <w:bookmarkStart w:id="36" w:name="_Toc39501023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34"/>
      <w:bookmarkEnd w:id="35"/>
      <w:bookmarkEnd w:id="3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C81405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F6A66" w:rsidRPr="008E0552" w:rsidTr="00D64D97">
        <w:trPr>
          <w:cantSplit/>
        </w:trPr>
        <w:tc>
          <w:tcPr>
            <w:tcW w:w="418" w:type="pct"/>
          </w:tcPr>
          <w:p w:rsidR="008F6A66" w:rsidRDefault="008F6A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F6A66" w:rsidRDefault="008F6A66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24/06/2014</w:t>
            </w:r>
          </w:p>
        </w:tc>
        <w:tc>
          <w:tcPr>
            <w:tcW w:w="903" w:type="pct"/>
          </w:tcPr>
          <w:p w:rsidR="008F6A66" w:rsidRDefault="008F6A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F6A66" w:rsidRDefault="008F6A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F6A66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item 2</w:t>
            </w:r>
          </w:p>
        </w:tc>
      </w:tr>
      <w:tr w:rsidR="00B866A9" w:rsidRPr="008E0552" w:rsidTr="00D64D97">
        <w:trPr>
          <w:cantSplit/>
        </w:trPr>
        <w:tc>
          <w:tcPr>
            <w:tcW w:w="418" w:type="pct"/>
          </w:tcPr>
          <w:p w:rsidR="00B866A9" w:rsidRDefault="00B866A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B866A9" w:rsidRDefault="00B866A9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903" w:type="pct"/>
          </w:tcPr>
          <w:p w:rsidR="00B866A9" w:rsidRDefault="00B866A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B866A9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866A9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item 2</w:t>
            </w:r>
          </w:p>
        </w:tc>
      </w:tr>
      <w:tr w:rsidR="00C41AE3" w:rsidRPr="00317D44" w:rsidTr="00D64D97">
        <w:trPr>
          <w:cantSplit/>
          <w:ins w:id="37" w:author="Engineering do Brasil S.A" w:date="2015-07-16T10:45:00Z"/>
        </w:trPr>
        <w:tc>
          <w:tcPr>
            <w:tcW w:w="418" w:type="pct"/>
          </w:tcPr>
          <w:p w:rsidR="00C41AE3" w:rsidRDefault="00C41AE3" w:rsidP="00C62890">
            <w:pPr>
              <w:spacing w:before="60" w:after="60"/>
              <w:jc w:val="both"/>
              <w:rPr>
                <w:ins w:id="38" w:author="Engineering do Brasil S.A" w:date="2015-07-16T10:4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9" w:author="Engineering do Brasil S.A" w:date="2015-07-16T10:4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C41AE3" w:rsidRDefault="00C41AE3" w:rsidP="0099463C">
            <w:pPr>
              <w:spacing w:before="60" w:after="60"/>
              <w:jc w:val="both"/>
              <w:rPr>
                <w:ins w:id="40" w:author="Engineering do Brasil S.A" w:date="2015-07-16T10:4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1" w:author="Engineering do Brasil S.A" w:date="2015-07-16T10:4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</w:tcPr>
          <w:p w:rsidR="00C41AE3" w:rsidRDefault="00C41AE3" w:rsidP="00C62890">
            <w:pPr>
              <w:spacing w:before="60" w:after="60"/>
              <w:jc w:val="both"/>
              <w:rPr>
                <w:ins w:id="42" w:author="Engineering do Brasil S.A" w:date="2015-07-16T10:4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3" w:author="Engineering do Brasil S.A" w:date="2015-07-16T10:4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41AE3" w:rsidRDefault="00C41AE3" w:rsidP="009C79E6">
            <w:pPr>
              <w:spacing w:before="60" w:after="60"/>
              <w:jc w:val="both"/>
              <w:rPr>
                <w:ins w:id="44" w:author="Engineering do Brasil S.A" w:date="2015-07-16T10:4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5" w:author="Engineering do Brasil S.A" w:date="2015-07-16T10:4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C41AE3" w:rsidRDefault="00C41AE3" w:rsidP="009C79E6">
            <w:pPr>
              <w:spacing w:before="60" w:after="60"/>
              <w:jc w:val="both"/>
              <w:rPr>
                <w:ins w:id="46" w:author="Engineering do Brasil S.A" w:date="2015-07-16T10:4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7" w:author="Engineering do Brasil S.A" w:date="2015-07-16T10:4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 R</w:t>
              </w:r>
            </w:ins>
            <w:ins w:id="48" w:author="Engineering do Brasil S.A" w:date="2015-07-16T10:4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048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9" w:name="_Toc178139954"/>
      <w:bookmarkStart w:id="50" w:name="_Toc244516101"/>
      <w:bookmarkStart w:id="51" w:name="_Toc39501023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9"/>
      <w:bookmarkEnd w:id="50"/>
      <w:bookmarkEnd w:id="51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317D4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317D4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C41AE3" w:rsidRPr="00317D44" w:rsidTr="00D64D97">
        <w:trPr>
          <w:cantSplit/>
          <w:ins w:id="52" w:author="Engineering do Brasil S.A" w:date="2015-07-16T10:46:00Z"/>
        </w:trPr>
        <w:tc>
          <w:tcPr>
            <w:tcW w:w="822" w:type="pct"/>
            <w:shd w:val="clear" w:color="auto" w:fill="auto"/>
            <w:vAlign w:val="center"/>
          </w:tcPr>
          <w:p w:rsidR="00C41AE3" w:rsidRPr="008D6BEE" w:rsidRDefault="00C41AE3" w:rsidP="008D6BEE">
            <w:pPr>
              <w:spacing w:before="60" w:after="60"/>
              <w:jc w:val="both"/>
              <w:rPr>
                <w:ins w:id="53" w:author="Engineering do Brasil S.A" w:date="2015-07-16T10:4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4" w:author="Engineering do Brasil S.A" w:date="2015-07-16T10:4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Levantamento de Requisitos </w:t>
              </w:r>
            </w:ins>
          </w:p>
        </w:tc>
        <w:tc>
          <w:tcPr>
            <w:tcW w:w="455" w:type="pct"/>
            <w:shd w:val="clear" w:color="auto" w:fill="auto"/>
          </w:tcPr>
          <w:p w:rsidR="00C41AE3" w:rsidRPr="008D6BEE" w:rsidRDefault="00C41AE3" w:rsidP="008D6BEE">
            <w:pPr>
              <w:spacing w:before="60" w:after="60"/>
              <w:jc w:val="both"/>
              <w:rPr>
                <w:ins w:id="55" w:author="Engineering do Brasil S.A" w:date="2015-07-16T10:4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C41AE3" w:rsidRPr="008D6BEE" w:rsidRDefault="00C41AE3" w:rsidP="008D6BEE">
            <w:pPr>
              <w:spacing w:before="60" w:after="60"/>
              <w:jc w:val="both"/>
              <w:rPr>
                <w:ins w:id="56" w:author="Engineering do Brasil S.A" w:date="2015-07-16T10:4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41AE3" w:rsidRPr="008D6BEE" w:rsidRDefault="00C41AE3" w:rsidP="008D6BEE">
            <w:pPr>
              <w:spacing w:before="60" w:after="60"/>
              <w:jc w:val="both"/>
              <w:rPr>
                <w:ins w:id="57" w:author="Engineering do Brasil S.A" w:date="2015-07-16T10:4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8" w:author="Engineering do Brasil S.A" w:date="2015-07-16T10:4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178139955"/>
      <w:bookmarkStart w:id="60" w:name="_Toc244516102"/>
      <w:bookmarkStart w:id="61" w:name="_Toc39501023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59"/>
      <w:bookmarkEnd w:id="60"/>
      <w:bookmarkEnd w:id="61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62" w:author="Engineering do Brasil S.A" w:date="2015-07-16T10:47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63">
          <w:tblGrid>
            <w:gridCol w:w="1575"/>
            <w:gridCol w:w="8137"/>
          </w:tblGrid>
        </w:tblGridChange>
      </w:tblGrid>
      <w:tr w:rsidR="00686E76" w:rsidRPr="00E17A95" w:rsidTr="00C41AE3">
        <w:trPr>
          <w:trHeight w:val="424"/>
          <w:trPrChange w:id="64" w:author="Engineering do Brasil S.A" w:date="2015-07-16T10:47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65" w:author="Engineering do Brasil S.A" w:date="2015-07-16T10:47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66" w:author="Engineering do Brasil S.A" w:date="2015-07-16T10:47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41AE3" w:rsidRPr="00317D44" w:rsidTr="00C41AE3">
        <w:trPr>
          <w:trHeight w:val="259"/>
          <w:trPrChange w:id="67" w:author="Engineering do Brasil S.A" w:date="2015-07-16T10:47:00Z">
            <w:trPr>
              <w:trHeight w:val="259"/>
            </w:trPr>
          </w:trPrChange>
        </w:trPr>
        <w:tc>
          <w:tcPr>
            <w:tcW w:w="1204" w:type="pct"/>
            <w:tcPrChange w:id="68" w:author="Engineering do Brasil S.A" w:date="2015-07-16T10:47:00Z">
              <w:tcPr>
                <w:tcW w:w="811" w:type="pct"/>
              </w:tcPr>
            </w:tcPrChange>
          </w:tcPr>
          <w:p w:rsidR="00C41AE3" w:rsidRPr="00E17A95" w:rsidRDefault="00C41AE3" w:rsidP="00C41AE3">
            <w:pPr>
              <w:rPr>
                <w:rFonts w:ascii="Cambria" w:hAnsi="Cambria"/>
                <w:lang w:val="pt-BR"/>
              </w:rPr>
            </w:pPr>
            <w:ins w:id="69" w:author="Engineering do Brasil S.A" w:date="2015-07-16T10:47:00Z">
              <w:r>
                <w:rPr>
                  <w:rFonts w:ascii="Cambria" w:hAnsi="Cambria"/>
                </w:rPr>
                <w:t>Acordo Básico</w:t>
              </w:r>
            </w:ins>
            <w:del w:id="70" w:author="Engineering do Brasil S.A" w:date="2015-07-16T10:47:00Z">
              <w:r w:rsidDel="00C41AE3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71" w:author="Engineering do Brasil S.A" w:date="2015-07-16T10:47:00Z">
              <w:tcPr>
                <w:tcW w:w="4189" w:type="pct"/>
              </w:tcPr>
            </w:tcPrChange>
          </w:tcPr>
          <w:p w:rsidR="00C41AE3" w:rsidRPr="00E17A95" w:rsidRDefault="00C41AE3" w:rsidP="00C41AE3">
            <w:pPr>
              <w:rPr>
                <w:rFonts w:ascii="Cambria" w:hAnsi="Cambria"/>
                <w:lang w:val="pt-BR"/>
              </w:rPr>
            </w:pPr>
            <w:ins w:id="72" w:author="Engineering do Brasil S.A" w:date="2015-07-16T10:47:00Z">
              <w:r w:rsidRPr="00792D84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73" w:author="Engineering do Brasil S.A" w:date="2015-07-16T10:47:00Z">
              <w:r w:rsidDel="0078568A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41AE3" w:rsidRPr="00317D44" w:rsidTr="00C41AE3">
        <w:trPr>
          <w:trHeight w:val="259"/>
          <w:trPrChange w:id="74" w:author="Engineering do Brasil S.A" w:date="2015-07-16T10:47:00Z">
            <w:trPr>
              <w:trHeight w:val="259"/>
            </w:trPr>
          </w:trPrChange>
        </w:trPr>
        <w:tc>
          <w:tcPr>
            <w:tcW w:w="1204" w:type="pct"/>
            <w:tcPrChange w:id="75" w:author="Engineering do Brasil S.A" w:date="2015-07-16T10:47:00Z">
              <w:tcPr>
                <w:tcW w:w="811" w:type="pct"/>
              </w:tcPr>
            </w:tcPrChange>
          </w:tcPr>
          <w:p w:rsidR="00C41AE3" w:rsidRPr="00E17A95" w:rsidRDefault="00C41AE3" w:rsidP="00C41AE3">
            <w:pPr>
              <w:rPr>
                <w:rFonts w:ascii="Cambria" w:hAnsi="Cambria"/>
                <w:lang w:val="pt-BR"/>
              </w:rPr>
            </w:pPr>
            <w:ins w:id="76" w:author="Engineering do Brasil S.A" w:date="2015-07-16T10:47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3796" w:type="pct"/>
            <w:tcPrChange w:id="77" w:author="Engineering do Brasil S.A" w:date="2015-07-16T10:47:00Z">
              <w:tcPr>
                <w:tcW w:w="4189" w:type="pct"/>
              </w:tcPr>
            </w:tcPrChange>
          </w:tcPr>
          <w:p w:rsidR="00C41AE3" w:rsidRPr="00E17A95" w:rsidRDefault="00C41AE3" w:rsidP="00C41AE3">
            <w:pPr>
              <w:rPr>
                <w:rFonts w:ascii="Cambria" w:hAnsi="Cambria"/>
                <w:lang w:val="pt-BR"/>
              </w:rPr>
            </w:pPr>
            <w:ins w:id="78" w:author="Engineering do Brasil S.A" w:date="2015-07-16T10:47:00Z">
              <w:r w:rsidRPr="00792D84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41AE3" w:rsidRPr="00317D44" w:rsidTr="00C41AE3">
        <w:trPr>
          <w:trHeight w:val="259"/>
          <w:ins w:id="79" w:author="Engineering do Brasil S.A" w:date="2015-07-16T10:46:00Z"/>
          <w:trPrChange w:id="80" w:author="Engineering do Brasil S.A" w:date="2015-07-16T10:47:00Z">
            <w:trPr>
              <w:trHeight w:val="259"/>
            </w:trPr>
          </w:trPrChange>
        </w:trPr>
        <w:tc>
          <w:tcPr>
            <w:tcW w:w="1204" w:type="pct"/>
            <w:tcPrChange w:id="81" w:author="Engineering do Brasil S.A" w:date="2015-07-16T10:47:00Z">
              <w:tcPr>
                <w:tcW w:w="811" w:type="pct"/>
              </w:tcPr>
            </w:tcPrChange>
          </w:tcPr>
          <w:p w:rsidR="00C41AE3" w:rsidRPr="00E17A95" w:rsidRDefault="00C41AE3" w:rsidP="00C41AE3">
            <w:pPr>
              <w:rPr>
                <w:ins w:id="82" w:author="Engineering do Brasil S.A" w:date="2015-07-16T10:46:00Z"/>
                <w:rFonts w:ascii="Cambria" w:hAnsi="Cambria"/>
                <w:lang w:val="pt-BR"/>
              </w:rPr>
            </w:pPr>
            <w:ins w:id="83" w:author="Engineering do Brasil S.A" w:date="2015-07-16T10:47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3796" w:type="pct"/>
            <w:tcPrChange w:id="84" w:author="Engineering do Brasil S.A" w:date="2015-07-16T10:47:00Z">
              <w:tcPr>
                <w:tcW w:w="4189" w:type="pct"/>
              </w:tcPr>
            </w:tcPrChange>
          </w:tcPr>
          <w:p w:rsidR="00C41AE3" w:rsidRPr="00E17A95" w:rsidRDefault="00C41AE3" w:rsidP="00C41AE3">
            <w:pPr>
              <w:rPr>
                <w:ins w:id="85" w:author="Engineering do Brasil S.A" w:date="2015-07-16T10:46:00Z"/>
                <w:rFonts w:ascii="Cambria" w:hAnsi="Cambria"/>
                <w:lang w:val="pt-BR"/>
              </w:rPr>
            </w:pPr>
            <w:ins w:id="86" w:author="Engineering do Brasil S.A" w:date="2015-07-16T10:47:00Z">
              <w:r w:rsidRPr="00792D84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7" w:name="_Toc395010239"/>
      <w:r>
        <w:rPr>
          <w:rFonts w:ascii="Calibri" w:hAnsi="Calibri" w:cs="Calibri"/>
          <w:color w:val="29323D"/>
          <w:lang w:val="pt-BR"/>
        </w:rPr>
        <w:t>Visão Geral</w:t>
      </w:r>
      <w:bookmarkEnd w:id="87"/>
    </w:p>
    <w:p w:rsidR="004F002C" w:rsidRPr="00A1248B" w:rsidRDefault="004F002C" w:rsidP="004F002C">
      <w:pPr>
        <w:rPr>
          <w:lang w:val="pt-BR"/>
        </w:rPr>
      </w:pPr>
    </w:p>
    <w:p w:rsidR="008460CD" w:rsidRPr="00A1248B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 w:rsidRPr="00A1248B">
        <w:rPr>
          <w:rFonts w:ascii="Arial" w:hAnsi="Arial" w:cs="Arial"/>
          <w:sz w:val="20"/>
          <w:lang w:val="pt-BR"/>
        </w:rPr>
        <w:t>Este documento tem por</w:t>
      </w:r>
      <w:r w:rsidR="000D7556" w:rsidRPr="00A1248B">
        <w:rPr>
          <w:rFonts w:ascii="Arial" w:hAnsi="Arial" w:cs="Arial"/>
          <w:sz w:val="20"/>
          <w:lang w:val="pt-BR"/>
        </w:rPr>
        <w:t xml:space="preserve"> objetivo, elaborar a proposta de solução </w:t>
      </w:r>
      <w:r w:rsidR="00745C64" w:rsidRPr="00A1248B">
        <w:rPr>
          <w:rFonts w:ascii="Arial" w:hAnsi="Arial" w:cs="Arial"/>
          <w:sz w:val="20"/>
          <w:lang w:val="pt-BR"/>
        </w:rPr>
        <w:t xml:space="preserve">para possibilitar </w:t>
      </w:r>
      <w:r w:rsidR="005A0D66" w:rsidRPr="00A1248B">
        <w:rPr>
          <w:rFonts w:ascii="Arial" w:hAnsi="Arial" w:cs="Arial"/>
          <w:sz w:val="20"/>
          <w:lang w:val="pt-BR"/>
        </w:rPr>
        <w:t xml:space="preserve">que o departamento </w:t>
      </w:r>
      <w:r w:rsidR="00A1248B" w:rsidRPr="00A1248B">
        <w:rPr>
          <w:rFonts w:ascii="Arial" w:hAnsi="Arial" w:cs="Arial"/>
          <w:sz w:val="20"/>
          <w:lang w:val="pt-BR"/>
        </w:rPr>
        <w:t>J</w:t>
      </w:r>
      <w:r w:rsidR="005A0D66" w:rsidRPr="00A1248B">
        <w:rPr>
          <w:rFonts w:ascii="Arial" w:hAnsi="Arial" w:cs="Arial"/>
          <w:sz w:val="20"/>
          <w:lang w:val="pt-BR"/>
        </w:rPr>
        <w:t>urídico tenha visibilidade de quando as Áreas de Apoio finalizam suas atividades</w:t>
      </w:r>
      <w:r w:rsidR="008460CD" w:rsidRPr="00A1248B">
        <w:rPr>
          <w:rFonts w:ascii="Arial" w:hAnsi="Arial" w:cs="Arial"/>
          <w:sz w:val="20"/>
          <w:lang w:val="pt-BR"/>
        </w:rPr>
        <w:t xml:space="preserve"> </w:t>
      </w:r>
      <w:r w:rsidR="00A1248B" w:rsidRPr="00A1248B">
        <w:rPr>
          <w:rFonts w:ascii="Arial" w:hAnsi="Arial" w:cs="Arial"/>
          <w:sz w:val="20"/>
          <w:lang w:val="pt-BR"/>
        </w:rPr>
        <w:t xml:space="preserve">de análise do documento contratual </w:t>
      </w:r>
      <w:r w:rsidR="008460CD" w:rsidRPr="00A1248B">
        <w:rPr>
          <w:rFonts w:ascii="Arial" w:hAnsi="Arial" w:cs="Arial"/>
          <w:sz w:val="20"/>
          <w:lang w:val="pt-BR"/>
        </w:rPr>
        <w:t>através do uso de um workflow</w:t>
      </w:r>
      <w:r w:rsidR="00F331CB" w:rsidRPr="00A1248B">
        <w:rPr>
          <w:rFonts w:ascii="Arial" w:hAnsi="Arial" w:cs="Arial"/>
          <w:sz w:val="20"/>
          <w:lang w:val="pt-BR"/>
        </w:rPr>
        <w:t>.</w:t>
      </w:r>
    </w:p>
    <w:p w:rsidR="00A605DC" w:rsidRPr="008460CD" w:rsidRDefault="00A605DC" w:rsidP="00A605DC">
      <w:pPr>
        <w:pStyle w:val="TableText"/>
        <w:jc w:val="left"/>
        <w:rPr>
          <w:rFonts w:ascii="Arial" w:hAnsi="Arial" w:cs="Arial"/>
          <w:sz w:val="20"/>
        </w:rPr>
      </w:pPr>
    </w:p>
    <w:p w:rsidR="000D7556" w:rsidRPr="00B14F96" w:rsidRDefault="000D7556" w:rsidP="00A553DE">
      <w:pPr>
        <w:jc w:val="both"/>
        <w:rPr>
          <w:rFonts w:ascii="Arial" w:hAnsi="Arial" w:cs="Arial"/>
          <w:color w:val="000000"/>
          <w:lang w:val="pt-BR"/>
        </w:rPr>
      </w:pPr>
      <w:r w:rsidRPr="00B14F96">
        <w:rPr>
          <w:rFonts w:ascii="Arial" w:hAnsi="Arial" w:cs="Arial"/>
          <w:color w:val="000000"/>
          <w:lang w:val="pt-BR"/>
        </w:rPr>
        <w:t xml:space="preserve">O produto a ser disponibilizado representa uma solução para viabilizar </w:t>
      </w:r>
      <w:r w:rsidR="005A0D66" w:rsidRPr="00B14F96">
        <w:rPr>
          <w:rFonts w:ascii="Arial" w:hAnsi="Arial" w:cs="Arial"/>
          <w:color w:val="000000"/>
          <w:lang w:val="pt-BR"/>
        </w:rPr>
        <w:t xml:space="preserve">o acompanhamento das analises feitas pelas áreas de apoio, proporcionando ao departamento jurídico acompanhar através do CLM que o documento foi analisado, permitindo </w:t>
      </w:r>
      <w:r w:rsidR="00711140" w:rsidRPr="00B14F96">
        <w:rPr>
          <w:rFonts w:ascii="Arial" w:hAnsi="Arial" w:cs="Arial"/>
          <w:color w:val="000000"/>
          <w:lang w:val="pt-BR"/>
        </w:rPr>
        <w:t>aos analistas enviar comentários e anexos.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8" w:name="_Toc395010240"/>
      <w:r>
        <w:rPr>
          <w:rFonts w:ascii="Calibri" w:hAnsi="Calibri" w:cs="Calibri"/>
          <w:color w:val="29323D"/>
          <w:lang w:val="pt-BR"/>
        </w:rPr>
        <w:t>Requisitos Funcionais</w:t>
      </w:r>
      <w:bookmarkEnd w:id="8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6076EA" w:rsidRDefault="008F6A66" w:rsidP="006076EA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Script Java</w:t>
      </w:r>
      <w:r w:rsidR="00044CCB" w:rsidRPr="00044CCB">
        <w:rPr>
          <w:rFonts w:ascii="Arial" w:hAnsi="Arial" w:cs="Arial"/>
          <w:lang w:val="pt-BR"/>
        </w:rPr>
        <w:t xml:space="preserve">: </w:t>
      </w:r>
      <w:r w:rsidR="00C13F04">
        <w:rPr>
          <w:rFonts w:ascii="Arial" w:hAnsi="Arial" w:cs="Arial"/>
          <w:lang w:val="pt-BR"/>
        </w:rPr>
        <w:t>Workflow de aprovação</w:t>
      </w:r>
      <w:r w:rsidR="008460CD">
        <w:rPr>
          <w:rFonts w:ascii="Arial" w:hAnsi="Arial" w:cs="Arial"/>
          <w:lang w:val="pt-BR"/>
        </w:rPr>
        <w:t xml:space="preserve"> na fase </w:t>
      </w:r>
      <w:r w:rsidR="008460CD" w:rsidRPr="008460CD">
        <w:rPr>
          <w:rFonts w:ascii="Arial" w:hAnsi="Arial" w:cs="Arial"/>
          <w:lang w:val="pt-BR"/>
        </w:rPr>
        <w:t xml:space="preserve">Análise Áreas de Apoio </w:t>
      </w:r>
      <w:del w:id="89" w:author="Engineering do Brasil S.A" w:date="2015-07-16T10:47:00Z">
        <w:r w:rsidR="008460CD" w:rsidRPr="008460CD" w:rsidDel="00C41AE3">
          <w:rPr>
            <w:rFonts w:ascii="Arial" w:hAnsi="Arial" w:cs="Arial"/>
            <w:lang w:val="pt-BR"/>
          </w:rPr>
          <w:delText>CSA</w:delText>
        </w:r>
      </w:del>
    </w:p>
    <w:p w:rsidR="006076EA" w:rsidRPr="006076EA" w:rsidRDefault="006076EA" w:rsidP="006076EA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Considerações para o Processo</w:t>
      </w:r>
    </w:p>
    <w:p w:rsidR="00C13F04" w:rsidDel="00C41AE3" w:rsidRDefault="00C13F04" w:rsidP="00C13F04">
      <w:pPr>
        <w:tabs>
          <w:tab w:val="left" w:pos="284"/>
        </w:tabs>
        <w:rPr>
          <w:del w:id="90" w:author="Engineering do Brasil S.A" w:date="2015-07-16T10:48:00Z"/>
          <w:rFonts w:ascii="Arial" w:hAnsi="Arial" w:cs="Arial"/>
          <w:lang w:val="pt-BR"/>
        </w:rPr>
      </w:pPr>
    </w:p>
    <w:p w:rsidR="00C13F04" w:rsidDel="00C41AE3" w:rsidRDefault="00C13F04" w:rsidP="00C13F04">
      <w:pPr>
        <w:tabs>
          <w:tab w:val="left" w:pos="284"/>
        </w:tabs>
        <w:rPr>
          <w:del w:id="91" w:author="Engineering do Brasil S.A" w:date="2015-07-16T10:48:00Z"/>
          <w:rFonts w:ascii="Arial" w:hAnsi="Arial" w:cs="Arial"/>
          <w:lang w:val="pt-BR"/>
        </w:rPr>
      </w:pPr>
    </w:p>
    <w:p w:rsidR="00C13F04" w:rsidDel="00C41AE3" w:rsidRDefault="00C13F04" w:rsidP="00C13F04">
      <w:pPr>
        <w:tabs>
          <w:tab w:val="left" w:pos="284"/>
        </w:tabs>
        <w:rPr>
          <w:del w:id="92" w:author="Engineering do Brasil S.A" w:date="2015-07-16T10:48:00Z"/>
          <w:rFonts w:ascii="Arial" w:hAnsi="Arial" w:cs="Arial"/>
          <w:lang w:val="pt-BR"/>
        </w:rPr>
      </w:pPr>
    </w:p>
    <w:p w:rsidR="00C13F04" w:rsidDel="00C41AE3" w:rsidRDefault="00C13F04" w:rsidP="00C13F04">
      <w:pPr>
        <w:tabs>
          <w:tab w:val="left" w:pos="284"/>
        </w:tabs>
        <w:rPr>
          <w:del w:id="93" w:author="Engineering do Brasil S.A" w:date="2015-07-16T10:48:00Z"/>
          <w:rFonts w:ascii="Arial" w:hAnsi="Arial" w:cs="Arial"/>
          <w:lang w:val="pt-BR"/>
        </w:rPr>
      </w:pPr>
    </w:p>
    <w:p w:rsidR="00C13F04" w:rsidDel="00C41AE3" w:rsidRDefault="00C13F04" w:rsidP="00C13F04">
      <w:pPr>
        <w:tabs>
          <w:tab w:val="left" w:pos="284"/>
        </w:tabs>
        <w:rPr>
          <w:del w:id="94" w:author="Engineering do Brasil S.A" w:date="2015-07-16T10:48:00Z"/>
          <w:rFonts w:ascii="Arial" w:hAnsi="Arial" w:cs="Arial"/>
          <w:lang w:val="pt-BR"/>
        </w:rPr>
      </w:pPr>
    </w:p>
    <w:p w:rsidR="00C13F04" w:rsidDel="00C41AE3" w:rsidRDefault="00C13F04" w:rsidP="00C13F04">
      <w:pPr>
        <w:tabs>
          <w:tab w:val="left" w:pos="284"/>
        </w:tabs>
        <w:rPr>
          <w:del w:id="95" w:author="Engineering do Brasil S.A" w:date="2015-07-16T10:48:00Z"/>
          <w:rFonts w:ascii="Arial" w:hAnsi="Arial" w:cs="Arial"/>
          <w:lang w:val="pt-BR"/>
        </w:rPr>
      </w:pPr>
    </w:p>
    <w:p w:rsidR="00B705A3" w:rsidDel="00C41AE3" w:rsidRDefault="00B705A3" w:rsidP="007C5393">
      <w:pPr>
        <w:tabs>
          <w:tab w:val="left" w:pos="284"/>
        </w:tabs>
        <w:rPr>
          <w:del w:id="96" w:author="Engineering do Brasil S.A" w:date="2015-07-16T10:48:00Z"/>
          <w:rFonts w:ascii="Arial" w:hAnsi="Arial" w:cs="Arial"/>
          <w:lang w:val="pt-BR"/>
        </w:rPr>
      </w:pPr>
    </w:p>
    <w:p w:rsidR="00C81405" w:rsidDel="00C41AE3" w:rsidRDefault="00C81405" w:rsidP="007C5393">
      <w:pPr>
        <w:tabs>
          <w:tab w:val="left" w:pos="284"/>
        </w:tabs>
        <w:rPr>
          <w:del w:id="97" w:author="Engineering do Brasil S.A" w:date="2015-07-16T10:48:00Z"/>
          <w:rFonts w:ascii="Arial" w:hAnsi="Arial" w:cs="Arial"/>
          <w:lang w:val="pt-BR"/>
        </w:rPr>
      </w:pPr>
    </w:p>
    <w:p w:rsidR="00C81405" w:rsidDel="00C41AE3" w:rsidRDefault="00C81405" w:rsidP="007C5393">
      <w:pPr>
        <w:tabs>
          <w:tab w:val="left" w:pos="284"/>
        </w:tabs>
        <w:rPr>
          <w:del w:id="98" w:author="Engineering do Brasil S.A" w:date="2015-07-16T10:48:00Z"/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6076EA" w:rsidRDefault="008F6A66" w:rsidP="006076EA">
      <w:pPr>
        <w:pStyle w:val="PargrafodaLista"/>
        <w:numPr>
          <w:ilvl w:val="0"/>
          <w:numId w:val="14"/>
        </w:num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u w:val="single"/>
          <w:lang w:val="pt-BR"/>
        </w:rPr>
        <w:lastRenderedPageBreak/>
        <w:t>Script Java</w:t>
      </w:r>
      <w:r w:rsidR="006076EA" w:rsidRPr="006076EA">
        <w:rPr>
          <w:rFonts w:ascii="Arial" w:hAnsi="Arial" w:cs="Arial"/>
          <w:b/>
          <w:u w:val="single"/>
          <w:lang w:val="pt-BR"/>
        </w:rPr>
        <w:t xml:space="preserve">: Workflow de aprovação na fase Análise Áreas de Apoio </w:t>
      </w:r>
      <w:del w:id="99" w:author="Engineering do Brasil S.A" w:date="2015-07-16T10:48:00Z">
        <w:r w:rsidR="006076EA" w:rsidRPr="006076EA" w:rsidDel="00C41AE3">
          <w:rPr>
            <w:rFonts w:ascii="Arial" w:hAnsi="Arial" w:cs="Arial"/>
            <w:b/>
            <w:u w:val="single"/>
            <w:lang w:val="pt-BR"/>
          </w:rPr>
          <w:delText>CSA</w:delText>
        </w:r>
      </w:del>
    </w:p>
    <w:p w:rsidR="006076EA" w:rsidRDefault="006076EA" w:rsidP="006076EA">
      <w:pPr>
        <w:pStyle w:val="TableText"/>
        <w:rPr>
          <w:rFonts w:ascii="Arial" w:hAnsi="Arial" w:cs="Arial"/>
          <w:sz w:val="20"/>
          <w:lang w:val="pt-BR"/>
        </w:rPr>
      </w:pPr>
    </w:p>
    <w:p w:rsidR="00C6390F" w:rsidRDefault="008460CD" w:rsidP="006076EA">
      <w:pPr>
        <w:pStyle w:val="TableText"/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Quando </w:t>
      </w:r>
      <w:r w:rsidR="006076EA" w:rsidRPr="006076EA">
        <w:rPr>
          <w:rFonts w:ascii="Arial" w:hAnsi="Arial" w:cs="Arial"/>
          <w:sz w:val="20"/>
          <w:lang w:val="pt-BR"/>
        </w:rPr>
        <w:t>se tratar de um documento contratual</w:t>
      </w:r>
      <w:ins w:id="100" w:author="Engineering do Brasil S.A" w:date="2015-07-16T10:49:00Z">
        <w:r w:rsidR="00C41AE3">
          <w:rPr>
            <w:rFonts w:ascii="Arial" w:hAnsi="Arial" w:cs="Arial"/>
            <w:sz w:val="20"/>
            <w:lang w:val="pt-BR"/>
          </w:rPr>
          <w:t>, relacionado a contratos de aquisiç</w:t>
        </w:r>
      </w:ins>
      <w:ins w:id="101" w:author="Engineering do Brasil S.A" w:date="2015-07-16T10:50:00Z">
        <w:r w:rsidR="00C41AE3">
          <w:rPr>
            <w:rFonts w:ascii="Arial" w:hAnsi="Arial" w:cs="Arial"/>
            <w:sz w:val="20"/>
            <w:lang w:val="pt-BR"/>
          </w:rPr>
          <w:t>ões,</w:t>
        </w:r>
      </w:ins>
      <w:r w:rsidR="006076EA" w:rsidRPr="006076EA">
        <w:rPr>
          <w:rFonts w:ascii="Arial" w:hAnsi="Arial" w:cs="Arial"/>
          <w:sz w:val="20"/>
          <w:lang w:val="pt-BR"/>
        </w:rPr>
        <w:t xml:space="preserve"> do tipo</w:t>
      </w:r>
      <w:r w:rsidR="00C6390F">
        <w:rPr>
          <w:rFonts w:ascii="Arial" w:hAnsi="Arial" w:cs="Arial"/>
          <w:sz w:val="20"/>
          <w:lang w:val="pt-BR"/>
        </w:rPr>
        <w:t>:</w:t>
      </w:r>
      <w:r w:rsidR="006076EA" w:rsidRPr="006076EA">
        <w:rPr>
          <w:rFonts w:ascii="Arial" w:hAnsi="Arial" w:cs="Arial"/>
          <w:sz w:val="20"/>
          <w:lang w:val="pt-BR"/>
        </w:rPr>
        <w:t xml:space="preserve"> </w:t>
      </w:r>
    </w:p>
    <w:p w:rsidR="00C6390F" w:rsidRDefault="00C6390F" w:rsidP="006076EA">
      <w:pPr>
        <w:pStyle w:val="TableText"/>
        <w:rPr>
          <w:rFonts w:ascii="Arial" w:hAnsi="Arial" w:cs="Arial"/>
          <w:sz w:val="20"/>
          <w:lang w:val="pt-BR"/>
        </w:rPr>
      </w:pP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“Contrato - Modelo Padrão”,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“Contrato - Modelo Genérico”, </w:t>
      </w:r>
    </w:p>
    <w:p w:rsidR="00DC4ED3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“Aditivo”,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“Carta de Intenção”,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“Denuncia”,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“Distrato”,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“Memorando”,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“Notificação relacionada ao Contrato”,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>“</w:t>
      </w:r>
      <w:hyperlink r:id="rId16" w:history="1">
        <w:r w:rsidRPr="006076EA">
          <w:rPr>
            <w:rFonts w:ascii="Arial" w:hAnsi="Arial" w:cs="Arial"/>
            <w:sz w:val="20"/>
            <w:lang w:val="pt-BR"/>
          </w:rPr>
          <w:t>Ordem de Serviço de Compras</w:t>
        </w:r>
      </w:hyperlink>
      <w:r w:rsidR="00C6390F">
        <w:rPr>
          <w:rFonts w:ascii="Arial" w:hAnsi="Arial" w:cs="Arial"/>
          <w:sz w:val="20"/>
          <w:lang w:val="pt-BR"/>
        </w:rPr>
        <w:t>”,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ins w:id="102" w:author="Engineering do Brasil S.A" w:date="2015-07-16T10:50:00Z"/>
          <w:rFonts w:ascii="Arial" w:hAnsi="Arial" w:cs="Arial"/>
          <w:sz w:val="20"/>
          <w:lang w:val="pt-BR"/>
        </w:rPr>
      </w:pPr>
      <w:r w:rsidRPr="00C6390F">
        <w:rPr>
          <w:rFonts w:ascii="Arial" w:hAnsi="Arial" w:cs="Arial"/>
          <w:sz w:val="20"/>
          <w:lang w:val="pt-BR"/>
        </w:rPr>
        <w:t>“Protocolo de Entendimento”</w:t>
      </w:r>
      <w:r w:rsidR="00C6390F" w:rsidRPr="00C6390F">
        <w:rPr>
          <w:rFonts w:ascii="Arial" w:hAnsi="Arial" w:cs="Arial"/>
          <w:sz w:val="20"/>
          <w:lang w:val="pt-BR"/>
        </w:rPr>
        <w:t>.</w:t>
      </w:r>
    </w:p>
    <w:p w:rsidR="00C41AE3" w:rsidRDefault="00C41AE3">
      <w:pPr>
        <w:pStyle w:val="TableText"/>
        <w:numPr>
          <w:ilvl w:val="0"/>
          <w:numId w:val="0"/>
        </w:numPr>
        <w:rPr>
          <w:ins w:id="103" w:author="Engineering do Brasil S.A" w:date="2015-07-16T10:50:00Z"/>
          <w:rFonts w:ascii="Arial" w:hAnsi="Arial" w:cs="Arial"/>
          <w:sz w:val="20"/>
          <w:lang w:val="pt-BR"/>
        </w:rPr>
        <w:pPrChange w:id="104" w:author="Engineering do Brasil S.A" w:date="2015-07-16T10:50:00Z">
          <w:pPr>
            <w:pStyle w:val="TableText"/>
            <w:numPr>
              <w:ilvl w:val="0"/>
              <w:numId w:val="16"/>
            </w:numPr>
            <w:ind w:left="720" w:hanging="360"/>
          </w:pPr>
        </w:pPrChange>
      </w:pPr>
    </w:p>
    <w:p w:rsidR="00C41AE3" w:rsidRDefault="00C41AE3">
      <w:pPr>
        <w:pStyle w:val="TableText"/>
        <w:numPr>
          <w:ilvl w:val="0"/>
          <w:numId w:val="0"/>
        </w:numPr>
        <w:rPr>
          <w:ins w:id="105" w:author="Engineering do Brasil S.A" w:date="2015-07-16T10:50:00Z"/>
          <w:rFonts w:ascii="Arial" w:hAnsi="Arial" w:cs="Arial"/>
          <w:sz w:val="20"/>
          <w:lang w:val="pt-BR"/>
        </w:rPr>
        <w:pPrChange w:id="106" w:author="Engineering do Brasil S.A" w:date="2015-07-16T10:50:00Z">
          <w:pPr>
            <w:pStyle w:val="TableText"/>
            <w:numPr>
              <w:ilvl w:val="0"/>
              <w:numId w:val="16"/>
            </w:numPr>
            <w:ind w:left="720" w:hanging="360"/>
          </w:pPr>
        </w:pPrChange>
      </w:pPr>
      <w:ins w:id="107" w:author="Engineering do Brasil S.A" w:date="2015-07-16T10:50:00Z">
        <w:r>
          <w:rPr>
            <w:rFonts w:ascii="Arial" w:hAnsi="Arial" w:cs="Arial"/>
            <w:sz w:val="20"/>
            <w:lang w:val="pt-BR"/>
          </w:rPr>
          <w:t xml:space="preserve">Quando se tratar de um documento contratual, relacionado a contratos comerciais, do tipo: </w:t>
        </w:r>
      </w:ins>
    </w:p>
    <w:p w:rsidR="00C41AE3" w:rsidRDefault="00C41AE3">
      <w:pPr>
        <w:pStyle w:val="TableText"/>
        <w:numPr>
          <w:ilvl w:val="0"/>
          <w:numId w:val="0"/>
        </w:numPr>
        <w:rPr>
          <w:ins w:id="108" w:author="Engineering do Brasil S.A" w:date="2015-07-16T10:57:00Z"/>
          <w:rFonts w:ascii="Arial" w:hAnsi="Arial" w:cs="Arial"/>
          <w:sz w:val="20"/>
          <w:lang w:val="pt-BR"/>
        </w:rPr>
        <w:pPrChange w:id="109" w:author="Engineering do Brasil S.A" w:date="2015-07-16T10:50:00Z">
          <w:pPr>
            <w:pStyle w:val="TableText"/>
            <w:numPr>
              <w:ilvl w:val="0"/>
              <w:numId w:val="16"/>
            </w:numPr>
            <w:ind w:left="720" w:hanging="360"/>
          </w:pPr>
        </w:pPrChange>
      </w:pPr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10" w:author="Engineering do Brasil S.A" w:date="2015-07-16T10:57:00Z"/>
          <w:rFonts w:ascii="Arial" w:hAnsi="Arial" w:cs="Arial"/>
          <w:sz w:val="20"/>
          <w:lang w:val="pt-BR"/>
        </w:rPr>
        <w:pPrChange w:id="111" w:author="Engineering do Brasil S.A" w:date="2015-07-16T10:57:00Z">
          <w:pPr>
            <w:pStyle w:val="TableText"/>
          </w:pPr>
        </w:pPrChange>
      </w:pPr>
      <w:ins w:id="112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Contrato - Padrão/Customizado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13" w:author="Engineering do Brasil S.A" w:date="2015-07-16T10:57:00Z"/>
          <w:rFonts w:ascii="Arial" w:hAnsi="Arial" w:cs="Arial"/>
          <w:sz w:val="20"/>
          <w:lang w:val="pt-BR"/>
        </w:rPr>
        <w:pPrChange w:id="114" w:author="Engineering do Brasil S.A" w:date="2015-07-16T10:57:00Z">
          <w:pPr>
            <w:pStyle w:val="TableText"/>
          </w:pPr>
        </w:pPrChange>
      </w:pPr>
      <w:ins w:id="115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Contrato - Nova Minuta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16" w:author="Engineering do Brasil S.A" w:date="2015-07-16T10:57:00Z"/>
          <w:rFonts w:ascii="Arial" w:hAnsi="Arial" w:cs="Arial"/>
          <w:sz w:val="20"/>
          <w:lang w:val="pt-BR"/>
        </w:rPr>
        <w:pPrChange w:id="117" w:author="Engineering do Brasil S.A" w:date="2015-07-16T10:57:00Z">
          <w:pPr>
            <w:pStyle w:val="TableText"/>
          </w:pPr>
        </w:pPrChange>
      </w:pPr>
      <w:ins w:id="118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Projeto Comercial (Proposta)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19" w:author="Engineering do Brasil S.A" w:date="2015-07-16T10:57:00Z"/>
          <w:rFonts w:ascii="Arial" w:hAnsi="Arial" w:cs="Arial"/>
          <w:sz w:val="20"/>
          <w:lang w:val="pt-BR"/>
        </w:rPr>
        <w:pPrChange w:id="120" w:author="Engineering do Brasil S.A" w:date="2015-07-16T10:57:00Z">
          <w:pPr>
            <w:pStyle w:val="TableText"/>
          </w:pPr>
        </w:pPrChange>
      </w:pPr>
      <w:ins w:id="121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Aditivo sem cunho Financeiro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22" w:author="Engineering do Brasil S.A" w:date="2015-07-16T10:57:00Z"/>
          <w:rFonts w:ascii="Arial" w:hAnsi="Arial" w:cs="Arial"/>
          <w:sz w:val="20"/>
          <w:lang w:val="pt-BR"/>
        </w:rPr>
        <w:pPrChange w:id="123" w:author="Engineering do Brasil S.A" w:date="2015-07-16T10:57:00Z">
          <w:pPr>
            <w:pStyle w:val="TableText"/>
          </w:pPr>
        </w:pPrChange>
      </w:pPr>
      <w:ins w:id="124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Aditivo com cunho Financeiro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25" w:author="Engineering do Brasil S.A" w:date="2015-07-16T10:57:00Z"/>
          <w:rFonts w:ascii="Arial" w:hAnsi="Arial" w:cs="Arial"/>
          <w:sz w:val="20"/>
          <w:lang w:val="pt-BR"/>
        </w:rPr>
        <w:pPrChange w:id="126" w:author="Engineering do Brasil S.A" w:date="2015-07-16T10:57:00Z">
          <w:pPr>
            <w:pStyle w:val="TableText"/>
          </w:pPr>
        </w:pPrChange>
      </w:pPr>
      <w:ins w:id="127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Carta de Intenção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28" w:author="Engineering do Brasil S.A" w:date="2015-07-16T10:57:00Z"/>
          <w:rFonts w:ascii="Arial" w:hAnsi="Arial" w:cs="Arial"/>
          <w:sz w:val="20"/>
          <w:lang w:val="pt-BR"/>
        </w:rPr>
        <w:pPrChange w:id="129" w:author="Engineering do Brasil S.A" w:date="2015-07-16T10:57:00Z">
          <w:pPr>
            <w:pStyle w:val="TableText"/>
          </w:pPr>
        </w:pPrChange>
      </w:pPr>
      <w:ins w:id="130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Notificação com cunho Financeiro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31" w:author="Engineering do Brasil S.A" w:date="2015-07-16T10:57:00Z"/>
          <w:rFonts w:ascii="Arial" w:hAnsi="Arial" w:cs="Arial"/>
          <w:sz w:val="20"/>
          <w:lang w:val="pt-BR"/>
        </w:rPr>
        <w:pPrChange w:id="132" w:author="Engineering do Brasil S.A" w:date="2015-07-16T10:57:00Z">
          <w:pPr>
            <w:pStyle w:val="TableText"/>
          </w:pPr>
        </w:pPrChange>
      </w:pPr>
      <w:ins w:id="133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Notificação sem cunho Financeiro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34" w:author="Engineering do Brasil S.A" w:date="2015-07-16T10:57:00Z"/>
          <w:rFonts w:ascii="Arial" w:hAnsi="Arial" w:cs="Arial"/>
          <w:sz w:val="20"/>
          <w:lang w:val="pt-BR"/>
        </w:rPr>
        <w:pPrChange w:id="135" w:author="Engineering do Brasil S.A" w:date="2015-07-16T10:57:00Z">
          <w:pPr>
            <w:pStyle w:val="TableText"/>
          </w:pPr>
        </w:pPrChange>
      </w:pPr>
      <w:ins w:id="136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Distrato ao Termo de Cessão de Ponto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37" w:author="Engineering do Brasil S.A" w:date="2015-07-16T10:57:00Z"/>
          <w:rFonts w:ascii="Arial" w:hAnsi="Arial" w:cs="Arial"/>
          <w:sz w:val="20"/>
          <w:lang w:val="pt-BR"/>
        </w:rPr>
        <w:pPrChange w:id="138" w:author="Engineering do Brasil S.A" w:date="2015-07-16T10:57:00Z">
          <w:pPr>
            <w:pStyle w:val="TableText"/>
          </w:pPr>
        </w:pPrChange>
      </w:pPr>
      <w:ins w:id="139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Distrato ao Contrato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40" w:author="Engineering do Brasil S.A" w:date="2015-07-16T10:57:00Z"/>
          <w:rFonts w:ascii="Arial" w:hAnsi="Arial" w:cs="Arial"/>
          <w:sz w:val="20"/>
          <w:lang w:val="pt-BR"/>
        </w:rPr>
        <w:pPrChange w:id="141" w:author="Engineering do Brasil S.A" w:date="2015-07-16T10:57:00Z">
          <w:pPr>
            <w:pStyle w:val="TableText"/>
          </w:pPr>
        </w:pPrChange>
      </w:pPr>
      <w:ins w:id="142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Memorando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43" w:author="Engineering do Brasil S.A" w:date="2015-07-16T10:57:00Z"/>
          <w:rFonts w:ascii="Arial" w:hAnsi="Arial" w:cs="Arial"/>
          <w:sz w:val="20"/>
          <w:lang w:val="pt-BR"/>
        </w:rPr>
        <w:pPrChange w:id="144" w:author="Engineering do Brasil S.A" w:date="2015-07-16T10:57:00Z">
          <w:pPr>
            <w:pStyle w:val="TableText"/>
          </w:pPr>
        </w:pPrChange>
      </w:pPr>
      <w:ins w:id="145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Carta de Advertência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46" w:author="Engineering do Brasil S.A" w:date="2015-07-16T10:57:00Z"/>
          <w:rFonts w:ascii="Arial" w:hAnsi="Arial" w:cs="Arial"/>
          <w:sz w:val="20"/>
          <w:lang w:val="pt-BR"/>
        </w:rPr>
        <w:pPrChange w:id="147" w:author="Engineering do Brasil S.A" w:date="2015-07-16T10:57:00Z">
          <w:pPr>
            <w:pStyle w:val="TableText"/>
          </w:pPr>
        </w:pPrChange>
      </w:pPr>
      <w:ins w:id="148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 xml:space="preserve">C&amp;P - Ordem de Serviço 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49" w:author="Engineering do Brasil S.A" w:date="2015-07-16T10:57:00Z"/>
          <w:rFonts w:ascii="Arial" w:hAnsi="Arial" w:cs="Arial"/>
          <w:sz w:val="20"/>
          <w:lang w:val="pt-BR"/>
        </w:rPr>
        <w:pPrChange w:id="150" w:author="Engineering do Brasil S.A" w:date="2015-07-16T10:57:00Z">
          <w:pPr>
            <w:pStyle w:val="TableText"/>
          </w:pPr>
        </w:pPrChange>
      </w:pPr>
      <w:ins w:id="151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Protocolo de Entendimento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52" w:author="Engineering do Brasil S.A" w:date="2015-07-16T10:57:00Z"/>
          <w:rFonts w:ascii="Arial" w:hAnsi="Arial" w:cs="Arial"/>
          <w:sz w:val="20"/>
          <w:lang w:val="pt-BR"/>
        </w:rPr>
        <w:pPrChange w:id="153" w:author="Engineering do Brasil S.A" w:date="2015-07-16T10:57:00Z">
          <w:pPr>
            <w:pStyle w:val="TableText"/>
          </w:pPr>
        </w:pPrChange>
      </w:pPr>
      <w:ins w:id="154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Quitação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55" w:author="Engineering do Brasil S.A" w:date="2015-07-16T10:57:00Z"/>
          <w:rFonts w:ascii="Arial" w:hAnsi="Arial" w:cs="Arial"/>
          <w:sz w:val="20"/>
          <w:lang w:val="pt-BR"/>
        </w:rPr>
        <w:pPrChange w:id="156" w:author="Engineering do Brasil S.A" w:date="2015-07-16T10:57:00Z">
          <w:pPr>
            <w:pStyle w:val="TableText"/>
          </w:pPr>
        </w:pPrChange>
      </w:pPr>
      <w:ins w:id="157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Confidencialidade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58" w:author="Engineering do Brasil S.A" w:date="2015-07-16T10:57:00Z"/>
          <w:rFonts w:ascii="Arial" w:hAnsi="Arial" w:cs="Arial"/>
          <w:sz w:val="20"/>
          <w:lang w:val="pt-BR"/>
        </w:rPr>
        <w:pPrChange w:id="159" w:author="Engineering do Brasil S.A" w:date="2015-07-16T10:57:00Z">
          <w:pPr>
            <w:pStyle w:val="TableText"/>
          </w:pPr>
        </w:pPrChange>
      </w:pPr>
      <w:ins w:id="160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Cessão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61" w:author="Engineering do Brasil S.A" w:date="2015-07-16T10:57:00Z"/>
          <w:rFonts w:ascii="Arial" w:hAnsi="Arial" w:cs="Arial"/>
          <w:sz w:val="20"/>
          <w:lang w:val="pt-BR"/>
        </w:rPr>
        <w:pPrChange w:id="162" w:author="Engineering do Brasil S.A" w:date="2015-07-16T10:57:00Z">
          <w:pPr>
            <w:pStyle w:val="TableText"/>
          </w:pPr>
        </w:pPrChange>
      </w:pPr>
      <w:ins w:id="163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Confissão de Dívida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64" w:author="Engineering do Brasil S.A" w:date="2015-07-16T10:57:00Z"/>
          <w:rFonts w:ascii="Arial" w:hAnsi="Arial" w:cs="Arial"/>
          <w:sz w:val="20"/>
          <w:lang w:val="pt-BR"/>
        </w:rPr>
        <w:pPrChange w:id="165" w:author="Engineering do Brasil S.A" w:date="2015-07-16T10:57:00Z">
          <w:pPr>
            <w:pStyle w:val="TableText"/>
          </w:pPr>
        </w:pPrChange>
      </w:pPr>
      <w:ins w:id="166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Acordo Comercial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67" w:author="Engineering do Brasil S.A" w:date="2015-07-16T10:57:00Z"/>
          <w:rFonts w:ascii="Arial" w:hAnsi="Arial" w:cs="Arial"/>
          <w:sz w:val="20"/>
          <w:lang w:val="pt-BR"/>
        </w:rPr>
        <w:pPrChange w:id="168" w:author="Engineering do Brasil S.A" w:date="2015-07-16T10:57:00Z">
          <w:pPr>
            <w:pStyle w:val="TableText"/>
          </w:pPr>
        </w:pPrChange>
      </w:pPr>
      <w:ins w:id="169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Novação de Dívida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70" w:author="Engineering do Brasil S.A" w:date="2015-07-16T10:57:00Z"/>
          <w:rFonts w:ascii="Arial" w:hAnsi="Arial" w:cs="Arial"/>
          <w:sz w:val="20"/>
          <w:lang w:val="pt-BR"/>
        </w:rPr>
        <w:pPrChange w:id="171" w:author="Engineering do Brasil S.A" w:date="2015-07-16T10:57:00Z">
          <w:pPr>
            <w:pStyle w:val="TableText"/>
          </w:pPr>
        </w:pPrChange>
      </w:pPr>
      <w:ins w:id="172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Cessão de Ponto Comercial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73" w:author="Engineering do Brasil S.A" w:date="2015-07-16T10:57:00Z"/>
          <w:rFonts w:ascii="Arial" w:hAnsi="Arial" w:cs="Arial"/>
          <w:sz w:val="20"/>
          <w:lang w:val="pt-BR"/>
        </w:rPr>
        <w:pPrChange w:id="174" w:author="Engineering do Brasil S.A" w:date="2015-07-16T10:57:00Z">
          <w:pPr>
            <w:pStyle w:val="TableText"/>
          </w:pPr>
        </w:pPrChange>
      </w:pPr>
      <w:ins w:id="175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Contranotificação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76" w:author="Engineering do Brasil S.A" w:date="2015-07-16T10:57:00Z"/>
          <w:rFonts w:ascii="Arial" w:hAnsi="Arial" w:cs="Arial"/>
          <w:sz w:val="20"/>
          <w:lang w:val="pt-BR"/>
        </w:rPr>
        <w:pPrChange w:id="177" w:author="Engineering do Brasil S.A" w:date="2015-07-16T10:57:00Z">
          <w:pPr>
            <w:pStyle w:val="TableText"/>
          </w:pPr>
        </w:pPrChange>
      </w:pPr>
      <w:ins w:id="178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Correspondência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79" w:author="Engineering do Brasil S.A" w:date="2015-07-16T10:57:00Z"/>
          <w:rFonts w:ascii="Arial" w:hAnsi="Arial" w:cs="Arial"/>
          <w:sz w:val="20"/>
          <w:lang w:val="pt-BR"/>
        </w:rPr>
        <w:pPrChange w:id="180" w:author="Engineering do Brasil S.A" w:date="2015-07-16T10:57:00Z">
          <w:pPr>
            <w:pStyle w:val="TableText"/>
          </w:pPr>
        </w:pPrChange>
      </w:pPr>
      <w:ins w:id="181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Carta de Metas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82" w:author="Engineering do Brasil S.A" w:date="2015-07-16T10:57:00Z"/>
          <w:rFonts w:ascii="Arial" w:hAnsi="Arial" w:cs="Arial"/>
          <w:sz w:val="20"/>
          <w:lang w:val="pt-BR"/>
        </w:rPr>
        <w:pPrChange w:id="183" w:author="Engineering do Brasil S.A" w:date="2015-07-16T10:57:00Z">
          <w:pPr>
            <w:pStyle w:val="TableText"/>
          </w:pPr>
        </w:pPrChange>
      </w:pPr>
      <w:ins w:id="184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Documento de Incentivo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85" w:author="Engineering do Brasil S.A" w:date="2015-07-16T10:57:00Z"/>
          <w:rFonts w:ascii="Arial" w:hAnsi="Arial" w:cs="Arial"/>
          <w:sz w:val="20"/>
          <w:lang w:val="pt-BR"/>
        </w:rPr>
        <w:pPrChange w:id="186" w:author="Engineering do Brasil S.A" w:date="2015-07-16T10:57:00Z">
          <w:pPr>
            <w:pStyle w:val="TableText"/>
          </w:pPr>
        </w:pPrChange>
      </w:pPr>
      <w:ins w:id="187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Termo de Cessão de Débitos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88" w:author="Engineering do Brasil S.A" w:date="2015-07-16T10:57:00Z"/>
          <w:rFonts w:ascii="Arial" w:hAnsi="Arial" w:cs="Arial"/>
          <w:sz w:val="20"/>
          <w:lang w:val="pt-BR"/>
        </w:rPr>
        <w:pPrChange w:id="189" w:author="Engineering do Brasil S.A" w:date="2015-07-16T10:57:00Z">
          <w:pPr>
            <w:pStyle w:val="TableText"/>
          </w:pPr>
        </w:pPrChange>
      </w:pPr>
      <w:ins w:id="190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Escritura de Hipoteca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91" w:author="Engineering do Brasil S.A" w:date="2015-07-16T10:57:00Z"/>
          <w:rFonts w:ascii="Arial" w:hAnsi="Arial" w:cs="Arial"/>
          <w:sz w:val="20"/>
          <w:lang w:val="pt-BR"/>
        </w:rPr>
        <w:pPrChange w:id="192" w:author="Engineering do Brasil S.A" w:date="2015-07-16T10:57:00Z">
          <w:pPr>
            <w:pStyle w:val="TableText"/>
          </w:pPr>
        </w:pPrChange>
      </w:pPr>
      <w:ins w:id="193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Contrato de adesão customizado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94" w:author="Engineering do Brasil S.A" w:date="2015-07-16T10:57:00Z"/>
          <w:rFonts w:ascii="Arial" w:hAnsi="Arial" w:cs="Arial"/>
          <w:sz w:val="20"/>
          <w:lang w:val="pt-BR"/>
        </w:rPr>
        <w:pPrChange w:id="195" w:author="Engineering do Brasil S.A" w:date="2015-07-16T10:57:00Z">
          <w:pPr>
            <w:pStyle w:val="TableText"/>
          </w:pPr>
        </w:pPrChange>
      </w:pPr>
      <w:ins w:id="196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RFP</w:t>
        </w:r>
      </w:ins>
    </w:p>
    <w:p w:rsidR="00C41AE3" w:rsidRPr="00C41AE3" w:rsidRDefault="00C41AE3">
      <w:pPr>
        <w:pStyle w:val="TableText"/>
        <w:numPr>
          <w:ilvl w:val="0"/>
          <w:numId w:val="17"/>
        </w:numPr>
        <w:rPr>
          <w:ins w:id="197" w:author="Engineering do Brasil S.A" w:date="2015-07-16T10:57:00Z"/>
          <w:rFonts w:ascii="Arial" w:hAnsi="Arial" w:cs="Arial"/>
          <w:sz w:val="20"/>
          <w:lang w:val="pt-BR"/>
        </w:rPr>
        <w:pPrChange w:id="198" w:author="Engineering do Brasil S.A" w:date="2015-07-16T10:57:00Z">
          <w:pPr>
            <w:pStyle w:val="TableText"/>
          </w:pPr>
        </w:pPrChange>
      </w:pPr>
      <w:ins w:id="199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Documento Top Client governo</w:t>
        </w:r>
      </w:ins>
    </w:p>
    <w:p w:rsidR="00C41AE3" w:rsidRDefault="00C41AE3">
      <w:pPr>
        <w:pStyle w:val="TableText"/>
        <w:numPr>
          <w:ilvl w:val="0"/>
          <w:numId w:val="17"/>
        </w:numPr>
        <w:rPr>
          <w:rFonts w:ascii="Arial" w:hAnsi="Arial" w:cs="Arial"/>
          <w:sz w:val="20"/>
          <w:lang w:val="pt-BR"/>
        </w:rPr>
        <w:pPrChange w:id="200" w:author="Engineering do Brasil S.A" w:date="2015-07-16T10:57:00Z">
          <w:pPr>
            <w:pStyle w:val="TableText"/>
            <w:numPr>
              <w:ilvl w:val="0"/>
              <w:numId w:val="16"/>
            </w:numPr>
            <w:ind w:left="720" w:hanging="360"/>
          </w:pPr>
        </w:pPrChange>
      </w:pPr>
      <w:ins w:id="201" w:author="Engineering do Brasil S.A" w:date="2015-07-16T10:57:00Z">
        <w:r w:rsidRPr="00C41AE3">
          <w:rPr>
            <w:rFonts w:ascii="Arial" w:hAnsi="Arial" w:cs="Arial"/>
            <w:sz w:val="20"/>
            <w:lang w:val="pt-BR"/>
          </w:rPr>
          <w:t>C&amp;P - Documento Top Client privado</w:t>
        </w:r>
      </w:ins>
    </w:p>
    <w:p w:rsidR="00C6390F" w:rsidRPr="00C6390F" w:rsidRDefault="00C6390F" w:rsidP="00C6390F">
      <w:pPr>
        <w:pStyle w:val="TableText"/>
        <w:numPr>
          <w:ilvl w:val="0"/>
          <w:numId w:val="0"/>
        </w:numPr>
        <w:ind w:left="720"/>
        <w:rPr>
          <w:rFonts w:ascii="Arial" w:hAnsi="Arial" w:cs="Arial"/>
          <w:sz w:val="20"/>
          <w:lang w:val="pt-BR"/>
        </w:rPr>
      </w:pPr>
    </w:p>
    <w:p w:rsidR="006076EA" w:rsidRPr="00C6390F" w:rsidRDefault="00C6390F" w:rsidP="00C6390F">
      <w:pPr>
        <w:pStyle w:val="TableText"/>
        <w:numPr>
          <w:ilvl w:val="0"/>
          <w:numId w:val="0"/>
        </w:numPr>
        <w:ind w:left="72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</w:t>
      </w:r>
      <w:r w:rsidR="006076EA" w:rsidRPr="00C6390F">
        <w:rPr>
          <w:rFonts w:ascii="Arial" w:hAnsi="Arial" w:cs="Arial"/>
          <w:sz w:val="20"/>
          <w:lang w:val="pt-BR"/>
        </w:rPr>
        <w:t xml:space="preserve"> 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mesmo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estiver</w:t>
      </w:r>
      <w:r>
        <w:rPr>
          <w:rFonts w:ascii="Arial" w:hAnsi="Arial" w:cs="Arial"/>
          <w:sz w:val="20"/>
          <w:lang w:val="pt-BR"/>
        </w:rPr>
        <w:t>em</w:t>
      </w:r>
      <w:r w:rsidR="006076EA" w:rsidRPr="00C6390F">
        <w:rPr>
          <w:rFonts w:ascii="Arial" w:hAnsi="Arial" w:cs="Arial"/>
          <w:sz w:val="20"/>
          <w:lang w:val="pt-BR"/>
        </w:rPr>
        <w:t xml:space="preserve"> posicionado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sobre</w:t>
      </w:r>
      <w:r>
        <w:rPr>
          <w:rFonts w:ascii="Arial" w:hAnsi="Arial" w:cs="Arial"/>
          <w:sz w:val="20"/>
          <w:lang w:val="pt-BR"/>
        </w:rPr>
        <w:t xml:space="preserve"> uma das</w:t>
      </w:r>
      <w:r w:rsidR="006076EA" w:rsidRPr="00C6390F">
        <w:rPr>
          <w:rFonts w:ascii="Arial" w:hAnsi="Arial" w:cs="Arial"/>
          <w:sz w:val="20"/>
          <w:lang w:val="pt-BR"/>
        </w:rPr>
        <w:t xml:space="preserve"> etapa</w:t>
      </w:r>
      <w:r>
        <w:rPr>
          <w:rFonts w:ascii="Arial" w:hAnsi="Arial" w:cs="Arial"/>
          <w:sz w:val="20"/>
          <w:lang w:val="pt-BR"/>
        </w:rPr>
        <w:t>s “</w:t>
      </w:r>
      <w:r w:rsidRPr="00C6390F">
        <w:rPr>
          <w:rFonts w:ascii="Arial" w:hAnsi="Arial" w:cs="Arial"/>
          <w:sz w:val="20"/>
          <w:lang w:val="pt-BR"/>
        </w:rPr>
        <w:t>Análise Áreas de Apoio Jurídico</w:t>
      </w:r>
      <w:r>
        <w:rPr>
          <w:rFonts w:ascii="Arial" w:hAnsi="Arial" w:cs="Arial"/>
          <w:sz w:val="20"/>
          <w:lang w:val="pt-BR"/>
        </w:rPr>
        <w:t>”</w:t>
      </w:r>
      <w:r w:rsidR="006076EA" w:rsidRPr="00C6390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ou </w:t>
      </w:r>
      <w:r w:rsidR="006076EA" w:rsidRPr="00C6390F">
        <w:rPr>
          <w:rFonts w:ascii="Arial" w:hAnsi="Arial" w:cs="Arial"/>
          <w:sz w:val="20"/>
          <w:lang w:val="pt-BR"/>
        </w:rPr>
        <w:t>“Análise Áreas de Apoio CSA”, um script de workflow deve ser acionado, considerando as características</w:t>
      </w:r>
      <w:r w:rsidR="00CA4F75" w:rsidRPr="00C6390F">
        <w:rPr>
          <w:rFonts w:ascii="Arial" w:hAnsi="Arial" w:cs="Arial"/>
          <w:sz w:val="20"/>
          <w:lang w:val="pt-BR"/>
        </w:rPr>
        <w:t xml:space="preserve"> descritas na tabela abaixo:</w:t>
      </w:r>
    </w:p>
    <w:p w:rsidR="00106B9B" w:rsidRDefault="00106B9B" w:rsidP="007C5393">
      <w:pPr>
        <w:tabs>
          <w:tab w:val="left" w:pos="284"/>
        </w:tabs>
        <w:rPr>
          <w:ins w:id="202" w:author="Engineering do Brasil S.A" w:date="2015-07-16T10:58:00Z"/>
          <w:rFonts w:ascii="Arial" w:hAnsi="Arial" w:cs="Arial"/>
          <w:lang w:val="pt-BR"/>
        </w:rPr>
      </w:pPr>
    </w:p>
    <w:p w:rsidR="00C41AE3" w:rsidRPr="006076EA" w:rsidRDefault="00C41AE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tbl>
      <w:tblPr>
        <w:tblW w:w="5152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03" w:author="Engineering do Brasil S.A" w:date="2015-07-16T10:59:00Z">
          <w:tblPr>
            <w:tblW w:w="5152" w:type="pct"/>
            <w:tblInd w:w="70" w:type="dxa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094"/>
        <w:gridCol w:w="1176"/>
        <w:gridCol w:w="2698"/>
        <w:gridCol w:w="2582"/>
        <w:gridCol w:w="1385"/>
        <w:gridCol w:w="1433"/>
        <w:tblGridChange w:id="204">
          <w:tblGrid>
            <w:gridCol w:w="1094"/>
            <w:gridCol w:w="1176"/>
            <w:gridCol w:w="2698"/>
            <w:gridCol w:w="2582"/>
            <w:gridCol w:w="1385"/>
            <w:gridCol w:w="1433"/>
          </w:tblGrid>
        </w:tblGridChange>
      </w:tblGrid>
      <w:tr w:rsidR="008460CD" w:rsidRPr="00431B83" w:rsidTr="00C41AE3">
        <w:trPr>
          <w:trHeight w:val="424"/>
          <w:trPrChange w:id="205" w:author="Engineering do Brasil S.A" w:date="2015-07-16T10:59:00Z">
            <w:trPr>
              <w:trHeight w:val="424"/>
            </w:trPr>
          </w:trPrChange>
        </w:trPr>
        <w:tc>
          <w:tcPr>
            <w:tcW w:w="528" w:type="pct"/>
            <w:shd w:val="clear" w:color="auto" w:fill="D9D9D9"/>
            <w:tcPrChange w:id="206" w:author="Engineering do Brasil S.A" w:date="2015-07-16T10:59:00Z">
              <w:tcPr>
                <w:tcW w:w="528" w:type="pct"/>
                <w:shd w:val="clear" w:color="auto" w:fill="D9D9D9"/>
              </w:tcPr>
            </w:tcPrChange>
          </w:tcPr>
          <w:p w:rsidR="00C13F04" w:rsidRPr="0023503C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3503C">
              <w:rPr>
                <w:rFonts w:ascii="Cambria" w:hAnsi="Cambria"/>
                <w:b/>
                <w:smallCaps/>
                <w:lang w:val="pt-BR"/>
              </w:rPr>
              <w:lastRenderedPageBreak/>
              <w:t>Grupo</w:t>
            </w:r>
            <w:r>
              <w:rPr>
                <w:rFonts w:ascii="Cambria" w:hAnsi="Cambria"/>
                <w:b/>
                <w:smallCaps/>
                <w:lang w:val="pt-BR"/>
              </w:rPr>
              <w:t xml:space="preserve"> / Usuário?</w:t>
            </w:r>
          </w:p>
        </w:tc>
        <w:tc>
          <w:tcPr>
            <w:tcW w:w="567" w:type="pct"/>
            <w:shd w:val="clear" w:color="auto" w:fill="D9D9D9"/>
            <w:tcPrChange w:id="207" w:author="Engineering do Brasil S.A" w:date="2015-07-16T10:59:00Z">
              <w:tcPr>
                <w:tcW w:w="567" w:type="pct"/>
                <w:shd w:val="clear" w:color="auto" w:fill="D9D9D9"/>
              </w:tcPr>
            </w:tcPrChange>
          </w:tcPr>
          <w:p w:rsidR="00C13F04" w:rsidRPr="00E17A95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1301" w:type="pct"/>
            <w:shd w:val="clear" w:color="auto" w:fill="D9D9D9"/>
            <w:tcPrChange w:id="208" w:author="Engineering do Brasil S.A" w:date="2015-07-16T10:59:00Z">
              <w:tcPr>
                <w:tcW w:w="1301" w:type="pct"/>
                <w:shd w:val="clear" w:color="auto" w:fill="D9D9D9"/>
              </w:tcPr>
            </w:tcPrChange>
          </w:tcPr>
          <w:p w:rsidR="00C13F04" w:rsidRPr="00E17A95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45" w:type="pct"/>
            <w:shd w:val="clear" w:color="auto" w:fill="D9D9D9"/>
            <w:tcPrChange w:id="209" w:author="Engineering do Brasil S.A" w:date="2015-07-16T10:59:00Z">
              <w:tcPr>
                <w:tcW w:w="1245" w:type="pct"/>
                <w:shd w:val="clear" w:color="auto" w:fill="D9D9D9"/>
              </w:tcPr>
            </w:tcPrChange>
          </w:tcPr>
          <w:p w:rsidR="00C13F04" w:rsidRPr="00431B83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668" w:type="pct"/>
            <w:shd w:val="clear" w:color="auto" w:fill="D9D9D9"/>
            <w:tcPrChange w:id="210" w:author="Engineering do Brasil S.A" w:date="2015-07-16T10:59:00Z">
              <w:tcPr>
                <w:tcW w:w="668" w:type="pct"/>
                <w:shd w:val="clear" w:color="auto" w:fill="D9D9D9"/>
              </w:tcPr>
            </w:tcPrChange>
          </w:tcPr>
          <w:p w:rsidR="00C13F04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91" w:type="pct"/>
            <w:shd w:val="clear" w:color="auto" w:fill="D9D9D9"/>
            <w:tcPrChange w:id="211" w:author="Engineering do Brasil S.A" w:date="2015-07-16T10:59:00Z">
              <w:tcPr>
                <w:tcW w:w="692" w:type="pct"/>
                <w:shd w:val="clear" w:color="auto" w:fill="D9D9D9"/>
              </w:tcPr>
            </w:tcPrChange>
          </w:tcPr>
          <w:p w:rsidR="00C13F04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8460CD" w:rsidRPr="00317D44" w:rsidTr="00C41AE3">
        <w:trPr>
          <w:trHeight w:val="259"/>
          <w:trPrChange w:id="212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13" w:author="Engineering do Brasil S.A" w:date="2015-07-16T10:59:00Z">
              <w:tcPr>
                <w:tcW w:w="528" w:type="pct"/>
              </w:tcPr>
            </w:tcPrChange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  <w:tcPrChange w:id="214" w:author="Engineering do Brasil S.A" w:date="2015-07-16T10:59:00Z">
              <w:tcPr>
                <w:tcW w:w="567" w:type="pct"/>
              </w:tcPr>
            </w:tcPrChange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  <w:tcPrChange w:id="215" w:author="Engineering do Brasil S.A" w:date="2015-07-16T10:59:00Z">
              <w:tcPr>
                <w:tcW w:w="1301" w:type="pct"/>
              </w:tcPr>
            </w:tcPrChange>
          </w:tcPr>
          <w:p w:rsidR="00C13F04" w:rsidRPr="00DD193C" w:rsidRDefault="00C13F04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Jurídico </w:t>
            </w:r>
            <w:del w:id="216" w:author="Engineering do Brasil S.A" w:date="2015-07-16T10:59:00Z">
              <w:r w:rsidRPr="00C13F04" w:rsidDel="00C41AE3">
                <w:rPr>
                  <w:rFonts w:ascii="Arial" w:hAnsi="Arial" w:cs="Arial"/>
                  <w:lang w:val="pt-BR"/>
                </w:rPr>
                <w:delText xml:space="preserve">- </w:delText>
              </w:r>
            </w:del>
            <w:del w:id="217" w:author="Engineering do Brasil S.A" w:date="2015-07-16T10:58:00Z">
              <w:r w:rsidRPr="00C13F04" w:rsidDel="00C41AE3">
                <w:rPr>
                  <w:rFonts w:ascii="Arial" w:hAnsi="Arial" w:cs="Arial"/>
                  <w:lang w:val="pt-BR"/>
                </w:rPr>
                <w:delText>Risk</w:delText>
              </w:r>
            </w:del>
          </w:p>
        </w:tc>
        <w:tc>
          <w:tcPr>
            <w:tcW w:w="1245" w:type="pct"/>
            <w:tcPrChange w:id="218" w:author="Engineering do Brasil S.A" w:date="2015-07-16T10:59:00Z">
              <w:tcPr>
                <w:tcW w:w="1245" w:type="pct"/>
              </w:tcPr>
            </w:tcPrChange>
          </w:tcPr>
          <w:p w:rsidR="00C13F04" w:rsidRPr="00DD193C" w:rsidRDefault="00C13F04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  <w:tcPrChange w:id="219" w:author="Engineering do Brasil S.A" w:date="2015-07-16T10:59:00Z">
              <w:tcPr>
                <w:tcW w:w="668" w:type="pct"/>
              </w:tcPr>
            </w:tcPrChange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1" w:type="pct"/>
            <w:tcPrChange w:id="220" w:author="Engineering do Brasil S.A" w:date="2015-07-16T10:59:00Z">
              <w:tcPr>
                <w:tcW w:w="692" w:type="pct"/>
              </w:tcPr>
            </w:tcPrChange>
          </w:tcPr>
          <w:p w:rsidR="00C13F04" w:rsidRPr="00CA4F75" w:rsidRDefault="00CA4F75" w:rsidP="009C127B">
            <w:pPr>
              <w:rPr>
                <w:rFonts w:ascii="Arial" w:hAnsi="Arial" w:cs="Arial"/>
                <w:lang w:val="pt-BR"/>
              </w:rPr>
            </w:pPr>
            <w:r w:rsidRPr="00CA4F75">
              <w:rPr>
                <w:rFonts w:ascii="Arial" w:hAnsi="Arial" w:cs="Arial"/>
                <w:lang w:val="pt-BR"/>
              </w:rPr>
              <w:t>Análise Áreas de Apoio Jurídico</w:t>
            </w:r>
          </w:p>
        </w:tc>
      </w:tr>
      <w:tr w:rsidR="008460CD" w:rsidRPr="00317D44" w:rsidDel="00C41AE3" w:rsidTr="00C41AE3">
        <w:trPr>
          <w:trHeight w:val="259"/>
          <w:del w:id="221" w:author="Engineering do Brasil S.A" w:date="2015-07-16T10:59:00Z"/>
          <w:trPrChange w:id="222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23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24" w:author="Engineering do Brasil S.A" w:date="2015-07-16T10:59:00Z"/>
                <w:rFonts w:ascii="Arial" w:hAnsi="Arial" w:cs="Arial"/>
                <w:lang w:val="pt-BR"/>
              </w:rPr>
            </w:pPr>
            <w:del w:id="225" w:author="Engineering do Brasil S.A" w:date="2015-07-16T10:59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226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27" w:author="Engineering do Brasil S.A" w:date="2015-07-16T10:59:00Z"/>
                <w:rFonts w:ascii="Arial" w:hAnsi="Arial" w:cs="Arial"/>
                <w:lang w:val="pt-BR"/>
              </w:rPr>
            </w:pPr>
            <w:del w:id="228" w:author="Engineering do Brasil S.A" w:date="2015-07-16T10:59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229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230" w:author="Engineering do Brasil S.A" w:date="2015-07-16T10:59:00Z"/>
                <w:rFonts w:ascii="Arial" w:hAnsi="Arial" w:cs="Arial"/>
                <w:lang w:val="pt-BR"/>
              </w:rPr>
            </w:pPr>
            <w:del w:id="231" w:author="Engineering do Brasil S.A" w:date="2015-07-16T10:59:00Z">
              <w:r w:rsidRPr="00C13F04" w:rsidDel="00C41AE3">
                <w:rPr>
                  <w:rFonts w:ascii="Arial" w:hAnsi="Arial" w:cs="Arial"/>
                  <w:lang w:val="pt-BR"/>
                </w:rPr>
                <w:delText>AA. Jurídico - Segurança</w:delText>
              </w:r>
            </w:del>
          </w:p>
        </w:tc>
        <w:tc>
          <w:tcPr>
            <w:tcW w:w="1245" w:type="pct"/>
            <w:tcPrChange w:id="232" w:author="Engineering do Brasil S.A" w:date="2015-07-16T10:59:00Z">
              <w:tcPr>
                <w:tcW w:w="1245" w:type="pct"/>
              </w:tcPr>
            </w:tcPrChange>
          </w:tcPr>
          <w:p w:rsidR="008460CD" w:rsidRPr="00DD193C" w:rsidDel="00C41AE3" w:rsidRDefault="008460CD" w:rsidP="00C13F04">
            <w:pPr>
              <w:rPr>
                <w:del w:id="233" w:author="Engineering do Brasil S.A" w:date="2015-07-16T10:59:00Z"/>
                <w:rFonts w:ascii="Arial" w:hAnsi="Arial" w:cs="Arial"/>
                <w:lang w:val="pt-BR"/>
              </w:rPr>
            </w:pPr>
            <w:del w:id="234" w:author="Engineering do Brasil S.A" w:date="2015-07-16T10:59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235" w:author="Engineering do Brasil S.A" w:date="2015-07-16T10:59:00Z">
              <w:tcPr>
                <w:tcW w:w="668" w:type="pct"/>
              </w:tcPr>
            </w:tcPrChange>
          </w:tcPr>
          <w:p w:rsidR="008460CD" w:rsidDel="00C41AE3" w:rsidRDefault="008460CD" w:rsidP="009C127B">
            <w:pPr>
              <w:rPr>
                <w:del w:id="236" w:author="Engineering do Brasil S.A" w:date="2015-07-16T10:59:00Z"/>
                <w:rFonts w:ascii="Arial" w:hAnsi="Arial" w:cs="Arial"/>
                <w:lang w:val="pt-BR"/>
              </w:rPr>
            </w:pPr>
            <w:del w:id="237" w:author="Engineering do Brasil S.A" w:date="2015-07-16T10:59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238" w:author="Engineering do Brasil S.A" w:date="2015-07-16T10:59:00Z">
              <w:tcPr>
                <w:tcW w:w="692" w:type="pct"/>
              </w:tcPr>
            </w:tcPrChange>
          </w:tcPr>
          <w:p w:rsidR="008460CD" w:rsidRPr="00CA4F75" w:rsidDel="00C41AE3" w:rsidRDefault="00CA4F75" w:rsidP="009C127B">
            <w:pPr>
              <w:rPr>
                <w:del w:id="239" w:author="Engineering do Brasil S.A" w:date="2015-07-16T10:59:00Z"/>
                <w:rFonts w:ascii="Arial" w:hAnsi="Arial" w:cs="Arial"/>
                <w:lang w:val="pt-BR"/>
              </w:rPr>
            </w:pPr>
            <w:del w:id="240" w:author="Engineering do Brasil S.A" w:date="2015-07-16T10:59:00Z">
              <w:r w:rsidRPr="00CA4F75" w:rsidDel="00C41AE3">
                <w:rPr>
                  <w:rFonts w:ascii="Arial" w:hAnsi="Arial" w:cs="Arial"/>
                  <w:lang w:val="pt-BR"/>
                </w:rPr>
                <w:delText>Análise Áreas de Apoio Jurídico</w:delText>
              </w:r>
            </w:del>
          </w:p>
        </w:tc>
      </w:tr>
      <w:tr w:rsidR="008460CD" w:rsidRPr="00317D44" w:rsidDel="00C41AE3" w:rsidTr="00C41AE3">
        <w:trPr>
          <w:trHeight w:val="259"/>
          <w:del w:id="241" w:author="Engineering do Brasil S.A" w:date="2015-07-16T10:59:00Z"/>
          <w:trPrChange w:id="242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43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44" w:author="Engineering do Brasil S.A" w:date="2015-07-16T10:59:00Z"/>
                <w:rFonts w:ascii="Arial" w:hAnsi="Arial" w:cs="Arial"/>
                <w:lang w:val="pt-BR"/>
              </w:rPr>
            </w:pPr>
            <w:del w:id="245" w:author="Engineering do Brasil S.A" w:date="2015-07-16T10:59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246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47" w:author="Engineering do Brasil S.A" w:date="2015-07-16T10:59:00Z"/>
                <w:rFonts w:ascii="Arial" w:hAnsi="Arial" w:cs="Arial"/>
                <w:lang w:val="pt-BR"/>
              </w:rPr>
            </w:pPr>
            <w:del w:id="248" w:author="Engineering do Brasil S.A" w:date="2015-07-16T10:59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249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250" w:author="Engineering do Brasil S.A" w:date="2015-07-16T10:59:00Z"/>
                <w:rFonts w:ascii="Arial" w:hAnsi="Arial" w:cs="Arial"/>
                <w:lang w:val="pt-BR"/>
              </w:rPr>
            </w:pPr>
            <w:del w:id="251" w:author="Engineering do Brasil S.A" w:date="2015-07-16T10:59:00Z">
              <w:r w:rsidRPr="00C13F04" w:rsidDel="00C41AE3">
                <w:rPr>
                  <w:rFonts w:ascii="Arial" w:hAnsi="Arial" w:cs="Arial"/>
                  <w:lang w:val="pt-BR"/>
                </w:rPr>
                <w:delText>AA. Jurídico - RH Trabalhista</w:delText>
              </w:r>
            </w:del>
          </w:p>
        </w:tc>
        <w:tc>
          <w:tcPr>
            <w:tcW w:w="1245" w:type="pct"/>
            <w:tcPrChange w:id="252" w:author="Engineering do Brasil S.A" w:date="2015-07-16T10:59:00Z">
              <w:tcPr>
                <w:tcW w:w="1245" w:type="pct"/>
              </w:tcPr>
            </w:tcPrChange>
          </w:tcPr>
          <w:p w:rsidR="008460CD" w:rsidRPr="00DD193C" w:rsidDel="00C41AE3" w:rsidRDefault="008460CD" w:rsidP="00C13F04">
            <w:pPr>
              <w:rPr>
                <w:del w:id="253" w:author="Engineering do Brasil S.A" w:date="2015-07-16T10:59:00Z"/>
                <w:rFonts w:ascii="Arial" w:hAnsi="Arial" w:cs="Arial"/>
                <w:lang w:val="pt-BR"/>
              </w:rPr>
            </w:pPr>
            <w:del w:id="254" w:author="Engineering do Brasil S.A" w:date="2015-07-16T10:59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255" w:author="Engineering do Brasil S.A" w:date="2015-07-16T10:59:00Z">
              <w:tcPr>
                <w:tcW w:w="668" w:type="pct"/>
              </w:tcPr>
            </w:tcPrChange>
          </w:tcPr>
          <w:p w:rsidR="008460CD" w:rsidDel="00C41AE3" w:rsidRDefault="008460CD" w:rsidP="009C127B">
            <w:pPr>
              <w:rPr>
                <w:del w:id="256" w:author="Engineering do Brasil S.A" w:date="2015-07-16T10:59:00Z"/>
                <w:rFonts w:ascii="Arial" w:hAnsi="Arial" w:cs="Arial"/>
                <w:lang w:val="pt-BR"/>
              </w:rPr>
            </w:pPr>
            <w:del w:id="257" w:author="Engineering do Brasil S.A" w:date="2015-07-16T10:59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258" w:author="Engineering do Brasil S.A" w:date="2015-07-16T10:59:00Z">
              <w:tcPr>
                <w:tcW w:w="692" w:type="pct"/>
              </w:tcPr>
            </w:tcPrChange>
          </w:tcPr>
          <w:p w:rsidR="008460CD" w:rsidRPr="00CA4F75" w:rsidDel="00C41AE3" w:rsidRDefault="00CA4F75" w:rsidP="009C127B">
            <w:pPr>
              <w:rPr>
                <w:del w:id="259" w:author="Engineering do Brasil S.A" w:date="2015-07-16T10:59:00Z"/>
                <w:rFonts w:ascii="Arial" w:hAnsi="Arial" w:cs="Arial"/>
                <w:lang w:val="pt-BR"/>
              </w:rPr>
            </w:pPr>
            <w:del w:id="260" w:author="Engineering do Brasil S.A" w:date="2015-07-16T10:59:00Z">
              <w:r w:rsidRPr="00CA4F75" w:rsidDel="00C41AE3">
                <w:rPr>
                  <w:rFonts w:ascii="Arial" w:hAnsi="Arial" w:cs="Arial"/>
                  <w:lang w:val="pt-BR"/>
                </w:rPr>
                <w:delText>Análise Áreas de Apoio Jurídico</w:delText>
              </w:r>
            </w:del>
          </w:p>
        </w:tc>
      </w:tr>
      <w:tr w:rsidR="008460CD" w:rsidRPr="00317D44" w:rsidTr="00C41AE3">
        <w:trPr>
          <w:trHeight w:val="259"/>
          <w:trPrChange w:id="261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62" w:author="Engineering do Brasil S.A" w:date="2015-07-16T10:59:00Z">
              <w:tcPr>
                <w:tcW w:w="528" w:type="pct"/>
              </w:tcPr>
            </w:tcPrChange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  <w:tcPrChange w:id="263" w:author="Engineering do Brasil S.A" w:date="2015-07-16T10:59:00Z">
              <w:tcPr>
                <w:tcW w:w="567" w:type="pct"/>
              </w:tcPr>
            </w:tcPrChange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  <w:tcPrChange w:id="264" w:author="Engineering do Brasil S.A" w:date="2015-07-16T10:59:00Z">
              <w:tcPr>
                <w:tcW w:w="1301" w:type="pct"/>
              </w:tcPr>
            </w:tcPrChange>
          </w:tcPr>
          <w:p w:rsidR="008460CD" w:rsidRPr="00C13F04" w:rsidRDefault="008460CD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AA. Finan. CSA</w:t>
            </w:r>
            <w:del w:id="265" w:author="Engineering do Brasil S.A" w:date="2015-07-16T10:59:00Z">
              <w:r w:rsidRPr="00C13F04" w:rsidDel="00C41AE3">
                <w:rPr>
                  <w:rFonts w:ascii="Arial" w:hAnsi="Arial" w:cs="Arial"/>
                  <w:lang w:val="pt-BR"/>
                </w:rPr>
                <w:delText xml:space="preserve"> - Fiscal</w:delText>
              </w:r>
            </w:del>
          </w:p>
        </w:tc>
        <w:tc>
          <w:tcPr>
            <w:tcW w:w="1245" w:type="pct"/>
            <w:tcPrChange w:id="266" w:author="Engineering do Brasil S.A" w:date="2015-07-16T10:59:00Z">
              <w:tcPr>
                <w:tcW w:w="1245" w:type="pct"/>
              </w:tcPr>
            </w:tcPrChange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  <w:tcPrChange w:id="267" w:author="Engineering do Brasil S.A" w:date="2015-07-16T10:59:00Z">
              <w:tcPr>
                <w:tcW w:w="668" w:type="pct"/>
              </w:tcPr>
            </w:tcPrChange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1" w:type="pct"/>
            <w:tcPrChange w:id="268" w:author="Engineering do Brasil S.A" w:date="2015-07-16T10:59:00Z">
              <w:tcPr>
                <w:tcW w:w="692" w:type="pct"/>
              </w:tcPr>
            </w:tcPrChange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317D44" w:rsidDel="00C41AE3" w:rsidTr="00C41AE3">
        <w:trPr>
          <w:trHeight w:val="259"/>
          <w:del w:id="269" w:author="Engineering do Brasil S.A" w:date="2015-07-16T11:00:00Z"/>
          <w:trPrChange w:id="270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71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72" w:author="Engineering do Brasil S.A" w:date="2015-07-16T11:00:00Z"/>
                <w:rFonts w:ascii="Arial" w:hAnsi="Arial" w:cs="Arial"/>
                <w:lang w:val="pt-BR"/>
              </w:rPr>
            </w:pPr>
            <w:del w:id="273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274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75" w:author="Engineering do Brasil S.A" w:date="2015-07-16T11:00:00Z"/>
                <w:rFonts w:ascii="Arial" w:hAnsi="Arial" w:cs="Arial"/>
                <w:lang w:val="pt-BR"/>
              </w:rPr>
            </w:pPr>
            <w:del w:id="276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277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278" w:author="Engineering do Brasil S.A" w:date="2015-07-16T11:00:00Z"/>
                <w:rFonts w:ascii="Arial" w:hAnsi="Arial" w:cs="Arial"/>
                <w:lang w:val="pt-BR"/>
              </w:rPr>
            </w:pPr>
            <w:del w:id="279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AA. Finan. CSA - Crédito</w:delText>
              </w:r>
            </w:del>
          </w:p>
        </w:tc>
        <w:tc>
          <w:tcPr>
            <w:tcW w:w="1245" w:type="pct"/>
            <w:tcPrChange w:id="280" w:author="Engineering do Brasil S.A" w:date="2015-07-16T10:59:00Z">
              <w:tcPr>
                <w:tcW w:w="1245" w:type="pct"/>
              </w:tcPr>
            </w:tcPrChange>
          </w:tcPr>
          <w:p w:rsidR="008460CD" w:rsidRPr="00DD193C" w:rsidDel="00C41AE3" w:rsidRDefault="008460CD" w:rsidP="00C13F04">
            <w:pPr>
              <w:rPr>
                <w:del w:id="281" w:author="Engineering do Brasil S.A" w:date="2015-07-16T11:00:00Z"/>
                <w:rFonts w:ascii="Arial" w:hAnsi="Arial" w:cs="Arial"/>
                <w:lang w:val="pt-BR"/>
              </w:rPr>
            </w:pPr>
            <w:del w:id="282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283" w:author="Engineering do Brasil S.A" w:date="2015-07-16T10:59:00Z">
              <w:tcPr>
                <w:tcW w:w="668" w:type="pct"/>
              </w:tcPr>
            </w:tcPrChange>
          </w:tcPr>
          <w:p w:rsidR="008460CD" w:rsidDel="00C41AE3" w:rsidRDefault="008460CD" w:rsidP="009C127B">
            <w:pPr>
              <w:rPr>
                <w:del w:id="284" w:author="Engineering do Brasil S.A" w:date="2015-07-16T11:00:00Z"/>
                <w:rFonts w:ascii="Arial" w:hAnsi="Arial" w:cs="Arial"/>
                <w:lang w:val="pt-BR"/>
              </w:rPr>
            </w:pPr>
            <w:del w:id="285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286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287" w:author="Engineering do Brasil S.A" w:date="2015-07-16T11:00:00Z"/>
                <w:rFonts w:ascii="Arial" w:hAnsi="Arial" w:cs="Arial"/>
                <w:lang w:val="pt-BR"/>
              </w:rPr>
            </w:pPr>
            <w:del w:id="288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  <w:tr w:rsidR="008460CD" w:rsidRPr="00317D44" w:rsidDel="00C41AE3" w:rsidTr="00C41AE3">
        <w:trPr>
          <w:trHeight w:val="259"/>
          <w:del w:id="289" w:author="Engineering do Brasil S.A" w:date="2015-07-16T11:00:00Z"/>
          <w:trPrChange w:id="290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291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92" w:author="Engineering do Brasil S.A" w:date="2015-07-16T11:00:00Z"/>
                <w:rFonts w:ascii="Arial" w:hAnsi="Arial" w:cs="Arial"/>
                <w:lang w:val="pt-BR"/>
              </w:rPr>
            </w:pPr>
            <w:del w:id="293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294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295" w:author="Engineering do Brasil S.A" w:date="2015-07-16T11:00:00Z"/>
                <w:rFonts w:ascii="Arial" w:hAnsi="Arial" w:cs="Arial"/>
                <w:lang w:val="pt-BR"/>
              </w:rPr>
            </w:pPr>
            <w:del w:id="296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297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298" w:author="Engineering do Brasil S.A" w:date="2015-07-16T11:00:00Z"/>
                <w:rFonts w:ascii="Arial" w:hAnsi="Arial" w:cs="Arial"/>
                <w:lang w:val="pt-BR"/>
              </w:rPr>
            </w:pPr>
            <w:del w:id="299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AA. Finan. CSA - C&amp;R</w:delText>
              </w:r>
            </w:del>
          </w:p>
        </w:tc>
        <w:tc>
          <w:tcPr>
            <w:tcW w:w="1245" w:type="pct"/>
            <w:tcPrChange w:id="300" w:author="Engineering do Brasil S.A" w:date="2015-07-16T10:59:00Z">
              <w:tcPr>
                <w:tcW w:w="1245" w:type="pct"/>
              </w:tcPr>
            </w:tcPrChange>
          </w:tcPr>
          <w:p w:rsidR="008460CD" w:rsidRPr="00DD193C" w:rsidDel="00C41AE3" w:rsidRDefault="008460CD" w:rsidP="00C13F04">
            <w:pPr>
              <w:rPr>
                <w:del w:id="301" w:author="Engineering do Brasil S.A" w:date="2015-07-16T11:00:00Z"/>
                <w:rFonts w:ascii="Arial" w:hAnsi="Arial" w:cs="Arial"/>
                <w:lang w:val="pt-BR"/>
              </w:rPr>
            </w:pPr>
            <w:del w:id="302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303" w:author="Engineering do Brasil S.A" w:date="2015-07-16T10:59:00Z">
              <w:tcPr>
                <w:tcW w:w="668" w:type="pct"/>
              </w:tcPr>
            </w:tcPrChange>
          </w:tcPr>
          <w:p w:rsidR="008460CD" w:rsidDel="00C41AE3" w:rsidRDefault="008460CD" w:rsidP="009C127B">
            <w:pPr>
              <w:rPr>
                <w:del w:id="304" w:author="Engineering do Brasil S.A" w:date="2015-07-16T11:00:00Z"/>
                <w:rFonts w:ascii="Arial" w:hAnsi="Arial" w:cs="Arial"/>
                <w:lang w:val="pt-BR"/>
              </w:rPr>
            </w:pPr>
            <w:del w:id="305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306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07" w:author="Engineering do Brasil S.A" w:date="2015-07-16T11:00:00Z"/>
                <w:rFonts w:ascii="Arial" w:hAnsi="Arial" w:cs="Arial"/>
                <w:lang w:val="pt-BR"/>
              </w:rPr>
            </w:pPr>
            <w:del w:id="308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  <w:tr w:rsidR="008460CD" w:rsidRPr="00317D44" w:rsidDel="00C41AE3" w:rsidTr="00C41AE3">
        <w:trPr>
          <w:trHeight w:val="259"/>
          <w:del w:id="309" w:author="Engineering do Brasil S.A" w:date="2015-07-16T11:00:00Z"/>
          <w:trPrChange w:id="310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311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12" w:author="Engineering do Brasil S.A" w:date="2015-07-16T11:00:00Z"/>
                <w:rFonts w:ascii="Arial" w:hAnsi="Arial" w:cs="Arial"/>
                <w:lang w:val="pt-BR"/>
              </w:rPr>
            </w:pPr>
            <w:del w:id="313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314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15" w:author="Engineering do Brasil S.A" w:date="2015-07-16T11:00:00Z"/>
                <w:rFonts w:ascii="Arial" w:hAnsi="Arial" w:cs="Arial"/>
                <w:lang w:val="pt-BR"/>
              </w:rPr>
            </w:pPr>
            <w:del w:id="316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317" w:author="Engineering do Brasil S.A" w:date="2015-07-16T10:59:00Z">
              <w:tcPr>
                <w:tcW w:w="1301" w:type="pct"/>
              </w:tcPr>
            </w:tcPrChange>
          </w:tcPr>
          <w:p w:rsidR="008460CD" w:rsidRPr="00317D44" w:rsidDel="00C41AE3" w:rsidRDefault="00E85913" w:rsidP="009C127B">
            <w:pPr>
              <w:rPr>
                <w:del w:id="318" w:author="Engineering do Brasil S.A" w:date="2015-07-16T11:00:00Z"/>
                <w:rFonts w:ascii="Arial" w:hAnsi="Arial" w:cs="Arial"/>
                <w:lang w:val="pt-BR"/>
                <w:rPrChange w:id="319" w:author="Engineering do Brasil S.A" w:date="2015-07-16T11:56:00Z">
                  <w:rPr>
                    <w:del w:id="320" w:author="Engineering do Brasil S.A" w:date="2015-07-16T11:00:00Z"/>
                    <w:rFonts w:ascii="Arial" w:hAnsi="Arial" w:cs="Arial"/>
                  </w:rPr>
                </w:rPrChange>
              </w:rPr>
            </w:pPr>
            <w:del w:id="321" w:author="Engineering do Brasil S.A" w:date="2015-07-16T11:00:00Z">
              <w:r w:rsidRPr="00317D44" w:rsidDel="00C41AE3">
                <w:rPr>
                  <w:rFonts w:ascii="Arial" w:hAnsi="Arial" w:cs="Arial"/>
                  <w:lang w:val="pt-BR"/>
                  <w:rPrChange w:id="322" w:author="Engineering do Brasil S.A" w:date="2015-07-16T11:56:00Z">
                    <w:rPr>
                      <w:rFonts w:ascii="Arial" w:hAnsi="Arial" w:cs="Arial"/>
                    </w:rPr>
                  </w:rPrChange>
                </w:rPr>
                <w:delText>AA. Finan. CSA - Whosale &amp; VAS</w:delText>
              </w:r>
            </w:del>
          </w:p>
        </w:tc>
        <w:tc>
          <w:tcPr>
            <w:tcW w:w="1245" w:type="pct"/>
            <w:tcPrChange w:id="323" w:author="Engineering do Brasil S.A" w:date="2015-07-16T10:59:00Z">
              <w:tcPr>
                <w:tcW w:w="1245" w:type="pct"/>
              </w:tcPr>
            </w:tcPrChange>
          </w:tcPr>
          <w:p w:rsidR="008460CD" w:rsidRPr="00C13F04" w:rsidDel="00C41AE3" w:rsidRDefault="008460CD" w:rsidP="00C13F04">
            <w:pPr>
              <w:rPr>
                <w:del w:id="324" w:author="Engineering do Brasil S.A" w:date="2015-07-16T11:00:00Z"/>
                <w:rFonts w:ascii="Arial" w:hAnsi="Arial" w:cs="Arial"/>
                <w:lang w:val="pt-BR"/>
              </w:rPr>
            </w:pPr>
            <w:del w:id="325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326" w:author="Engineering do Brasil S.A" w:date="2015-07-16T10:59:00Z">
              <w:tcPr>
                <w:tcW w:w="668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27" w:author="Engineering do Brasil S.A" w:date="2015-07-16T11:00:00Z"/>
                <w:rFonts w:ascii="Arial" w:hAnsi="Arial" w:cs="Arial"/>
                <w:lang w:val="pt-BR"/>
              </w:rPr>
            </w:pPr>
            <w:del w:id="328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329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30" w:author="Engineering do Brasil S.A" w:date="2015-07-16T11:00:00Z"/>
                <w:rFonts w:ascii="Arial" w:hAnsi="Arial" w:cs="Arial"/>
                <w:lang w:val="pt-BR"/>
              </w:rPr>
            </w:pPr>
            <w:del w:id="331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  <w:tr w:rsidR="008460CD" w:rsidRPr="00317D44" w:rsidDel="00C41AE3" w:rsidTr="00C41AE3">
        <w:trPr>
          <w:trHeight w:val="259"/>
          <w:del w:id="332" w:author="Engineering do Brasil S.A" w:date="2015-07-16T11:00:00Z"/>
          <w:trPrChange w:id="333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334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35" w:author="Engineering do Brasil S.A" w:date="2015-07-16T11:00:00Z"/>
                <w:rFonts w:ascii="Arial" w:hAnsi="Arial" w:cs="Arial"/>
                <w:lang w:val="pt-BR"/>
              </w:rPr>
            </w:pPr>
            <w:del w:id="336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337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38" w:author="Engineering do Brasil S.A" w:date="2015-07-16T11:00:00Z"/>
                <w:rFonts w:ascii="Arial" w:hAnsi="Arial" w:cs="Arial"/>
                <w:lang w:val="pt-BR"/>
              </w:rPr>
            </w:pPr>
            <w:del w:id="339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340" w:author="Engineering do Brasil S.A" w:date="2015-07-16T10:59:00Z">
              <w:tcPr>
                <w:tcW w:w="1301" w:type="pct"/>
              </w:tcPr>
            </w:tcPrChange>
          </w:tcPr>
          <w:p w:rsidR="008460CD" w:rsidRPr="00317D44" w:rsidDel="00C41AE3" w:rsidRDefault="008460CD" w:rsidP="009C127B">
            <w:pPr>
              <w:rPr>
                <w:del w:id="341" w:author="Engineering do Brasil S.A" w:date="2015-07-16T11:00:00Z"/>
                <w:rFonts w:ascii="Arial" w:hAnsi="Arial" w:cs="Arial"/>
                <w:lang w:val="pt-BR"/>
                <w:rPrChange w:id="342" w:author="Engineering do Brasil S.A" w:date="2015-07-16T11:56:00Z">
                  <w:rPr>
                    <w:del w:id="343" w:author="Engineering do Brasil S.A" w:date="2015-07-16T11:00:00Z"/>
                    <w:rFonts w:ascii="Arial" w:hAnsi="Arial" w:cs="Arial"/>
                  </w:rPr>
                </w:rPrChange>
              </w:rPr>
            </w:pPr>
            <w:del w:id="344" w:author="Engineering do Brasil S.A" w:date="2015-07-16T11:00:00Z">
              <w:r w:rsidRPr="00317D44" w:rsidDel="00C41AE3">
                <w:rPr>
                  <w:rFonts w:ascii="Arial" w:hAnsi="Arial" w:cs="Arial"/>
                  <w:lang w:val="pt-BR"/>
                  <w:rPrChange w:id="345" w:author="Engineering do Brasil S.A" w:date="2015-07-16T11:56:00Z">
                    <w:rPr>
                      <w:rFonts w:ascii="Arial" w:hAnsi="Arial" w:cs="Arial"/>
                    </w:rPr>
                  </w:rPrChange>
                </w:rPr>
                <w:delText>AA. Finan. CSA - MKT Business Support</w:delText>
              </w:r>
            </w:del>
          </w:p>
        </w:tc>
        <w:tc>
          <w:tcPr>
            <w:tcW w:w="1245" w:type="pct"/>
            <w:tcPrChange w:id="346" w:author="Engineering do Brasil S.A" w:date="2015-07-16T10:59:00Z">
              <w:tcPr>
                <w:tcW w:w="1245" w:type="pct"/>
              </w:tcPr>
            </w:tcPrChange>
          </w:tcPr>
          <w:p w:rsidR="008460CD" w:rsidRPr="00C13F04" w:rsidDel="00C41AE3" w:rsidRDefault="008460CD" w:rsidP="00C13F04">
            <w:pPr>
              <w:rPr>
                <w:del w:id="347" w:author="Engineering do Brasil S.A" w:date="2015-07-16T11:00:00Z"/>
                <w:rFonts w:ascii="Arial" w:hAnsi="Arial" w:cs="Arial"/>
                <w:lang w:val="pt-BR"/>
              </w:rPr>
            </w:pPr>
            <w:del w:id="348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349" w:author="Engineering do Brasil S.A" w:date="2015-07-16T10:59:00Z">
              <w:tcPr>
                <w:tcW w:w="668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50" w:author="Engineering do Brasil S.A" w:date="2015-07-16T11:00:00Z"/>
                <w:rFonts w:ascii="Arial" w:hAnsi="Arial" w:cs="Arial"/>
                <w:lang w:val="pt-BR"/>
              </w:rPr>
            </w:pPr>
            <w:del w:id="351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352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53" w:author="Engineering do Brasil S.A" w:date="2015-07-16T11:00:00Z"/>
                <w:rFonts w:ascii="Arial" w:hAnsi="Arial" w:cs="Arial"/>
                <w:lang w:val="pt-BR"/>
              </w:rPr>
            </w:pPr>
            <w:del w:id="354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  <w:tr w:rsidR="008460CD" w:rsidRPr="00317D44" w:rsidDel="00C41AE3" w:rsidTr="00C41AE3">
        <w:trPr>
          <w:trHeight w:val="259"/>
          <w:del w:id="355" w:author="Engineering do Brasil S.A" w:date="2015-07-16T11:00:00Z"/>
          <w:trPrChange w:id="356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357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58" w:author="Engineering do Brasil S.A" w:date="2015-07-16T11:00:00Z"/>
                <w:rFonts w:ascii="Arial" w:hAnsi="Arial" w:cs="Arial"/>
                <w:lang w:val="pt-BR"/>
              </w:rPr>
            </w:pPr>
            <w:del w:id="359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360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61" w:author="Engineering do Brasil S.A" w:date="2015-07-16T11:00:00Z"/>
                <w:rFonts w:ascii="Arial" w:hAnsi="Arial" w:cs="Arial"/>
                <w:lang w:val="pt-BR"/>
              </w:rPr>
            </w:pPr>
            <w:del w:id="362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363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484437" w:rsidP="009C127B">
            <w:pPr>
              <w:rPr>
                <w:del w:id="364" w:author="Engineering do Brasil S.A" w:date="2015-07-16T11:00:00Z"/>
                <w:rFonts w:ascii="Arial" w:hAnsi="Arial" w:cs="Arial"/>
                <w:lang w:val="pt-BR"/>
              </w:rPr>
            </w:pPr>
            <w:del w:id="365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AA. Finan. CSA - Balanço Patrimo</w:delText>
              </w:r>
              <w:r w:rsidR="008460CD" w:rsidRPr="00C13F04" w:rsidDel="00C41AE3">
                <w:rPr>
                  <w:rFonts w:ascii="Arial" w:hAnsi="Arial" w:cs="Arial"/>
                  <w:lang w:val="pt-BR"/>
                </w:rPr>
                <w:delText>nial</w:delText>
              </w:r>
            </w:del>
          </w:p>
        </w:tc>
        <w:tc>
          <w:tcPr>
            <w:tcW w:w="1245" w:type="pct"/>
            <w:tcPrChange w:id="366" w:author="Engineering do Brasil S.A" w:date="2015-07-16T10:59:00Z">
              <w:tcPr>
                <w:tcW w:w="1245" w:type="pct"/>
              </w:tcPr>
            </w:tcPrChange>
          </w:tcPr>
          <w:p w:rsidR="008460CD" w:rsidRPr="00C13F04" w:rsidDel="00C41AE3" w:rsidRDefault="008460CD" w:rsidP="00C13F04">
            <w:pPr>
              <w:rPr>
                <w:del w:id="367" w:author="Engineering do Brasil S.A" w:date="2015-07-16T11:00:00Z"/>
                <w:rFonts w:ascii="Arial" w:hAnsi="Arial" w:cs="Arial"/>
                <w:lang w:val="pt-BR"/>
              </w:rPr>
            </w:pPr>
            <w:del w:id="368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369" w:author="Engineering do Brasil S.A" w:date="2015-07-16T10:59:00Z">
              <w:tcPr>
                <w:tcW w:w="668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70" w:author="Engineering do Brasil S.A" w:date="2015-07-16T11:00:00Z"/>
                <w:rFonts w:ascii="Arial" w:hAnsi="Arial" w:cs="Arial"/>
                <w:lang w:val="pt-BR"/>
              </w:rPr>
            </w:pPr>
            <w:del w:id="371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372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73" w:author="Engineering do Brasil S.A" w:date="2015-07-16T11:00:00Z"/>
                <w:rFonts w:ascii="Arial" w:hAnsi="Arial" w:cs="Arial"/>
                <w:lang w:val="pt-BR"/>
              </w:rPr>
            </w:pPr>
            <w:del w:id="374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  <w:tr w:rsidR="008460CD" w:rsidRPr="00317D44" w:rsidDel="00C41AE3" w:rsidTr="00C41AE3">
        <w:trPr>
          <w:trHeight w:val="259"/>
          <w:del w:id="375" w:author="Engineering do Brasil S.A" w:date="2015-07-16T11:00:00Z"/>
          <w:trPrChange w:id="376" w:author="Engineering do Brasil S.A" w:date="2015-07-16T10:59:00Z">
            <w:trPr>
              <w:trHeight w:val="259"/>
            </w:trPr>
          </w:trPrChange>
        </w:trPr>
        <w:tc>
          <w:tcPr>
            <w:tcW w:w="528" w:type="pct"/>
            <w:tcPrChange w:id="377" w:author="Engineering do Brasil S.A" w:date="2015-07-16T10:59:00Z">
              <w:tcPr>
                <w:tcW w:w="528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78" w:author="Engineering do Brasil S.A" w:date="2015-07-16T11:00:00Z"/>
                <w:rFonts w:ascii="Arial" w:hAnsi="Arial" w:cs="Arial"/>
                <w:lang w:val="pt-BR"/>
              </w:rPr>
            </w:pPr>
            <w:del w:id="379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Grupo</w:delText>
              </w:r>
            </w:del>
          </w:p>
        </w:tc>
        <w:tc>
          <w:tcPr>
            <w:tcW w:w="567" w:type="pct"/>
            <w:tcPrChange w:id="380" w:author="Engineering do Brasil S.A" w:date="2015-07-16T10:59:00Z">
              <w:tcPr>
                <w:tcW w:w="567" w:type="pct"/>
              </w:tcPr>
            </w:tcPrChange>
          </w:tcPr>
          <w:p w:rsidR="008460CD" w:rsidRPr="00DD193C" w:rsidDel="00C41AE3" w:rsidRDefault="008460CD" w:rsidP="009C127B">
            <w:pPr>
              <w:rPr>
                <w:del w:id="381" w:author="Engineering do Brasil S.A" w:date="2015-07-16T11:00:00Z"/>
                <w:rFonts w:ascii="Arial" w:hAnsi="Arial" w:cs="Arial"/>
                <w:lang w:val="pt-BR"/>
              </w:rPr>
            </w:pPr>
            <w:del w:id="382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Aprovador</w:delText>
              </w:r>
            </w:del>
          </w:p>
        </w:tc>
        <w:tc>
          <w:tcPr>
            <w:tcW w:w="1301" w:type="pct"/>
            <w:tcPrChange w:id="383" w:author="Engineering do Brasil S.A" w:date="2015-07-16T10:59:00Z">
              <w:tcPr>
                <w:tcW w:w="1301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84" w:author="Engineering do Brasil S.A" w:date="2015-07-16T11:00:00Z"/>
                <w:rFonts w:ascii="Arial" w:hAnsi="Arial" w:cs="Arial"/>
                <w:lang w:val="pt-BR"/>
              </w:rPr>
            </w:pPr>
            <w:del w:id="385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AA. Finan. CSA - Roaming Internacional</w:delText>
              </w:r>
            </w:del>
          </w:p>
        </w:tc>
        <w:tc>
          <w:tcPr>
            <w:tcW w:w="1245" w:type="pct"/>
            <w:tcPrChange w:id="386" w:author="Engineering do Brasil S.A" w:date="2015-07-16T10:59:00Z">
              <w:tcPr>
                <w:tcW w:w="1245" w:type="pct"/>
              </w:tcPr>
            </w:tcPrChange>
          </w:tcPr>
          <w:p w:rsidR="008460CD" w:rsidRPr="00C13F04" w:rsidDel="00C41AE3" w:rsidRDefault="008460CD" w:rsidP="00C13F04">
            <w:pPr>
              <w:rPr>
                <w:del w:id="387" w:author="Engineering do Brasil S.A" w:date="2015-07-16T11:00:00Z"/>
                <w:rFonts w:ascii="Arial" w:hAnsi="Arial" w:cs="Arial"/>
                <w:lang w:val="pt-BR"/>
              </w:rPr>
            </w:pPr>
            <w:del w:id="388" w:author="Engineering do Brasil S.A" w:date="2015-07-16T11:00:00Z">
              <w:r w:rsidRPr="00DD193C" w:rsidDel="00C41AE3">
                <w:rPr>
                  <w:rFonts w:ascii="Arial" w:hAnsi="Arial" w:cs="Arial"/>
                  <w:lang w:val="pt-BR"/>
                </w:rPr>
                <w:delText>Usuário adicionado manualmente</w:delText>
              </w:r>
            </w:del>
          </w:p>
        </w:tc>
        <w:tc>
          <w:tcPr>
            <w:tcW w:w="668" w:type="pct"/>
            <w:tcPrChange w:id="389" w:author="Engineering do Brasil S.A" w:date="2015-07-16T10:59:00Z">
              <w:tcPr>
                <w:tcW w:w="668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90" w:author="Engineering do Brasil S.A" w:date="2015-07-16T11:00:00Z"/>
                <w:rFonts w:ascii="Arial" w:hAnsi="Arial" w:cs="Arial"/>
                <w:lang w:val="pt-BR"/>
              </w:rPr>
            </w:pPr>
            <w:del w:id="391" w:author="Engineering do Brasil S.A" w:date="2015-07-16T11:00:00Z">
              <w:r w:rsidDel="00C41AE3">
                <w:rPr>
                  <w:rFonts w:ascii="Arial" w:hAnsi="Arial" w:cs="Arial"/>
                  <w:lang w:val="pt-BR"/>
                </w:rPr>
                <w:delText>Opcional</w:delText>
              </w:r>
            </w:del>
          </w:p>
        </w:tc>
        <w:tc>
          <w:tcPr>
            <w:tcW w:w="691" w:type="pct"/>
            <w:tcPrChange w:id="392" w:author="Engineering do Brasil S.A" w:date="2015-07-16T10:59:00Z">
              <w:tcPr>
                <w:tcW w:w="692" w:type="pct"/>
              </w:tcPr>
            </w:tcPrChange>
          </w:tcPr>
          <w:p w:rsidR="008460CD" w:rsidRPr="00C13F04" w:rsidDel="00C41AE3" w:rsidRDefault="008460CD" w:rsidP="009C127B">
            <w:pPr>
              <w:rPr>
                <w:del w:id="393" w:author="Engineering do Brasil S.A" w:date="2015-07-16T11:00:00Z"/>
                <w:rFonts w:ascii="Arial" w:hAnsi="Arial" w:cs="Arial"/>
                <w:lang w:val="pt-BR"/>
              </w:rPr>
            </w:pPr>
            <w:del w:id="394" w:author="Engineering do Brasil S.A" w:date="2015-07-16T11:00:00Z">
              <w:r w:rsidRPr="00C13F04" w:rsidDel="00C41AE3">
                <w:rPr>
                  <w:rFonts w:ascii="Arial" w:hAnsi="Arial" w:cs="Arial"/>
                  <w:lang w:val="pt-BR"/>
                </w:rPr>
                <w:delText>Análise Áreas de Apoio CSA</w:delText>
              </w:r>
            </w:del>
          </w:p>
        </w:tc>
      </w:tr>
    </w:tbl>
    <w:p w:rsidR="00FB6367" w:rsidRDefault="00FB636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C13F04" w:rsidRDefault="006076EA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6076EA" w:rsidRDefault="006076EA" w:rsidP="006076EA">
      <w:pPr>
        <w:pStyle w:val="PargrafodaLista"/>
        <w:numPr>
          <w:ilvl w:val="0"/>
          <w:numId w:val="14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076EA">
        <w:rPr>
          <w:rFonts w:ascii="Arial" w:hAnsi="Arial" w:cs="Arial"/>
          <w:b/>
          <w:u w:val="single"/>
          <w:lang w:val="pt-BR"/>
        </w:rPr>
        <w:t>Considerações para o Processo</w:t>
      </w:r>
    </w:p>
    <w:p w:rsidR="00FB6367" w:rsidRPr="00C13F04" w:rsidRDefault="00FB636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251DFD" w:rsidRPr="00251DFD" w:rsidRDefault="006076EA" w:rsidP="005641E5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251DFD">
        <w:rPr>
          <w:rFonts w:ascii="Arial" w:hAnsi="Arial" w:cs="Arial"/>
          <w:lang w:val="pt-BR"/>
        </w:rPr>
        <w:t xml:space="preserve">O workflow </w:t>
      </w:r>
      <w:r w:rsidR="00CA4F75">
        <w:rPr>
          <w:rFonts w:ascii="Arial" w:hAnsi="Arial" w:cs="Arial"/>
          <w:lang w:val="pt-BR"/>
        </w:rPr>
        <w:t>está vinculado às</w:t>
      </w:r>
      <w:r w:rsidRPr="00251DFD">
        <w:rPr>
          <w:rFonts w:ascii="Arial" w:hAnsi="Arial" w:cs="Arial"/>
          <w:lang w:val="pt-BR"/>
        </w:rPr>
        <w:t xml:space="preserve"> etapa</w:t>
      </w:r>
      <w:r w:rsidR="00CA4F75">
        <w:rPr>
          <w:rFonts w:ascii="Arial" w:hAnsi="Arial" w:cs="Arial"/>
          <w:lang w:val="pt-BR"/>
        </w:rPr>
        <w:t>s</w:t>
      </w:r>
      <w:r w:rsidRPr="00251DFD">
        <w:rPr>
          <w:rFonts w:ascii="Arial" w:hAnsi="Arial" w:cs="Arial"/>
          <w:lang w:val="pt-BR"/>
        </w:rPr>
        <w:t xml:space="preserve"> </w:t>
      </w:r>
      <w:r w:rsidR="00CA4F75">
        <w:rPr>
          <w:rFonts w:ascii="Arial" w:hAnsi="Arial" w:cs="Arial"/>
          <w:lang w:val="pt-BR"/>
        </w:rPr>
        <w:t>“</w:t>
      </w:r>
      <w:r w:rsidR="00CA4F75" w:rsidRPr="00CA4F75">
        <w:rPr>
          <w:rFonts w:ascii="Arial" w:hAnsi="Arial" w:cs="Arial"/>
          <w:lang w:val="pt-BR"/>
        </w:rPr>
        <w:t>Análise Áreas de Apoio Jurídico</w:t>
      </w:r>
      <w:r w:rsidR="00CA4F75">
        <w:rPr>
          <w:rFonts w:ascii="Arial" w:hAnsi="Arial" w:cs="Arial"/>
          <w:lang w:val="pt-BR"/>
        </w:rPr>
        <w:t>” e</w:t>
      </w:r>
      <w:r w:rsidR="00CA4F75" w:rsidRPr="00251DFD">
        <w:rPr>
          <w:rFonts w:ascii="Arial" w:hAnsi="Arial" w:cs="Arial"/>
          <w:lang w:val="pt-BR"/>
        </w:rPr>
        <w:t xml:space="preserve"> </w:t>
      </w:r>
      <w:r w:rsidRPr="00251DFD">
        <w:rPr>
          <w:rFonts w:ascii="Arial" w:hAnsi="Arial" w:cs="Arial"/>
          <w:lang w:val="pt-BR"/>
        </w:rPr>
        <w:t>“Análise Áreas de Apoio CSA” do Documento Contratual, acionada</w:t>
      </w:r>
      <w:r w:rsidR="00CA4F75">
        <w:rPr>
          <w:rFonts w:ascii="Arial" w:hAnsi="Arial" w:cs="Arial"/>
          <w:lang w:val="pt-BR"/>
        </w:rPr>
        <w:t>s</w:t>
      </w:r>
      <w:r w:rsidRPr="00251DFD">
        <w:rPr>
          <w:rFonts w:ascii="Arial" w:hAnsi="Arial" w:cs="Arial"/>
          <w:lang w:val="pt-BR"/>
        </w:rPr>
        <w:t xml:space="preserve"> manualmente pelo </w:t>
      </w:r>
      <w:r w:rsidR="00F331CB">
        <w:rPr>
          <w:rFonts w:ascii="Arial" w:hAnsi="Arial" w:cs="Arial"/>
          <w:lang w:val="pt-BR"/>
        </w:rPr>
        <w:t>usuário</w:t>
      </w:r>
      <w:r w:rsidR="00CA4F75">
        <w:rPr>
          <w:rFonts w:ascii="Arial" w:hAnsi="Arial" w:cs="Arial"/>
          <w:lang w:val="pt-BR"/>
        </w:rPr>
        <w:t>;</w:t>
      </w:r>
    </w:p>
    <w:p w:rsidR="00711140" w:rsidRDefault="006076EA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</w:t>
      </w:r>
      <w:r w:rsidR="00251DFD">
        <w:rPr>
          <w:rFonts w:ascii="Arial" w:hAnsi="Arial" w:cs="Arial"/>
          <w:lang w:val="pt-BR"/>
        </w:rPr>
        <w:t>;</w:t>
      </w:r>
    </w:p>
    <w:p w:rsidR="00CE05E4" w:rsidRDefault="00CE05E4" w:rsidP="00CE05E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aprovações ocorrerão em paralelo;</w:t>
      </w:r>
    </w:p>
    <w:p w:rsidR="0082373E" w:rsidRPr="00251DFD" w:rsidRDefault="0082373E" w:rsidP="00CE05E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aprovar o documento contratual, basta que um usuário do Grupo </w:t>
      </w:r>
      <w:r w:rsidR="00CA4F75">
        <w:rPr>
          <w:rFonts w:ascii="Arial" w:hAnsi="Arial" w:cs="Arial"/>
          <w:lang w:val="pt-BR"/>
        </w:rPr>
        <w:t xml:space="preserve">da área de apoio </w:t>
      </w:r>
      <w:r>
        <w:rPr>
          <w:rFonts w:ascii="Arial" w:hAnsi="Arial" w:cs="Arial"/>
          <w:lang w:val="pt-BR"/>
        </w:rPr>
        <w:t>aprove o documento;</w:t>
      </w:r>
    </w:p>
    <w:p w:rsidR="006076EA" w:rsidRDefault="006076EA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grupos das </w:t>
      </w:r>
      <w:r w:rsidR="00F331CB"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reas </w:t>
      </w:r>
      <w:r w:rsidR="00FA7116">
        <w:rPr>
          <w:rFonts w:ascii="Arial" w:hAnsi="Arial" w:cs="Arial"/>
          <w:lang w:val="pt-BR"/>
        </w:rPr>
        <w:t>de Apoio devem estar com a função de “Aprovador” atribuída para que participem do workflow</w:t>
      </w:r>
      <w:r w:rsidR="00251DFD">
        <w:rPr>
          <w:rFonts w:ascii="Arial" w:hAnsi="Arial" w:cs="Arial"/>
          <w:lang w:val="pt-BR"/>
        </w:rPr>
        <w:t>;</w:t>
      </w:r>
    </w:p>
    <w:p w:rsidR="00B866A9" w:rsidRDefault="00FA7116" w:rsidP="00B866A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a</w:t>
      </w:r>
      <w:r w:rsidR="00CA4F7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etapa</w:t>
      </w:r>
      <w:r w:rsidR="00CA4F75">
        <w:rPr>
          <w:rFonts w:ascii="Arial" w:hAnsi="Arial" w:cs="Arial"/>
          <w:lang w:val="pt-BR"/>
        </w:rPr>
        <w:t>s “</w:t>
      </w:r>
      <w:r w:rsidR="00CA4F75" w:rsidRPr="00CA4F75">
        <w:rPr>
          <w:rFonts w:ascii="Arial" w:hAnsi="Arial" w:cs="Arial"/>
          <w:lang w:val="pt-BR"/>
        </w:rPr>
        <w:t>Análise Áreas de Apoio Jurídico</w:t>
      </w:r>
      <w:r w:rsidR="00CA4F75">
        <w:rPr>
          <w:rFonts w:ascii="Arial" w:hAnsi="Arial" w:cs="Arial"/>
          <w:lang w:val="pt-BR"/>
        </w:rPr>
        <w:t>” e</w:t>
      </w:r>
      <w:r>
        <w:rPr>
          <w:rFonts w:ascii="Arial" w:hAnsi="Arial" w:cs="Arial"/>
          <w:lang w:val="pt-BR"/>
        </w:rPr>
        <w:t xml:space="preserve"> “</w:t>
      </w:r>
      <w:r w:rsidRPr="00FA7116">
        <w:rPr>
          <w:rFonts w:ascii="Arial" w:hAnsi="Arial" w:cs="Arial"/>
          <w:lang w:val="pt-BR"/>
        </w:rPr>
        <w:t>Análise Áreas de Apoio CSA</w:t>
      </w:r>
      <w:r>
        <w:rPr>
          <w:rFonts w:ascii="Arial" w:hAnsi="Arial" w:cs="Arial"/>
          <w:lang w:val="pt-BR"/>
        </w:rPr>
        <w:t xml:space="preserve">” </w:t>
      </w:r>
      <w:r w:rsidR="00CA4F75">
        <w:rPr>
          <w:rFonts w:ascii="Arial" w:hAnsi="Arial" w:cs="Arial"/>
          <w:lang w:val="pt-BR"/>
        </w:rPr>
        <w:t>são</w:t>
      </w:r>
      <w:r>
        <w:rPr>
          <w:rFonts w:ascii="Arial" w:hAnsi="Arial" w:cs="Arial"/>
          <w:lang w:val="pt-BR"/>
        </w:rPr>
        <w:t xml:space="preserve"> acionada</w:t>
      </w:r>
      <w:r w:rsidR="00CA4F7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pelo usuário, deve ser executada uma verificação que obrigue </w:t>
      </w:r>
      <w:r w:rsidR="00CA4F75">
        <w:rPr>
          <w:rFonts w:ascii="Arial" w:hAnsi="Arial" w:cs="Arial"/>
          <w:lang w:val="pt-BR"/>
        </w:rPr>
        <w:t xml:space="preserve">a existência de </w:t>
      </w:r>
      <w:r>
        <w:rPr>
          <w:rFonts w:ascii="Arial" w:hAnsi="Arial" w:cs="Arial"/>
          <w:lang w:val="pt-BR"/>
        </w:rPr>
        <w:t xml:space="preserve">ao menos um aprovador. Caso não seja encontrado ao menos um grupo Aprovador compatível (de acordo bom a tabela anterior) </w:t>
      </w:r>
      <w:r w:rsidR="00B866A9">
        <w:rPr>
          <w:rFonts w:ascii="Arial" w:hAnsi="Arial" w:cs="Arial"/>
          <w:lang w:val="pt-BR"/>
        </w:rPr>
        <w:t>poderão ser</w:t>
      </w:r>
      <w:r w:rsidRPr="00B866A9">
        <w:rPr>
          <w:rFonts w:ascii="Arial" w:hAnsi="Arial" w:cs="Arial"/>
          <w:lang w:val="pt-BR"/>
        </w:rPr>
        <w:t xml:space="preserve"> gerada</w:t>
      </w:r>
      <w:r w:rsidR="00B866A9">
        <w:rPr>
          <w:rFonts w:ascii="Arial" w:hAnsi="Arial" w:cs="Arial"/>
          <w:lang w:val="pt-BR"/>
        </w:rPr>
        <w:t>s</w:t>
      </w:r>
      <w:r w:rsidRPr="00B866A9">
        <w:rPr>
          <w:rFonts w:ascii="Arial" w:hAnsi="Arial" w:cs="Arial"/>
          <w:lang w:val="pt-BR"/>
        </w:rPr>
        <w:t xml:space="preserve"> </w:t>
      </w:r>
      <w:r w:rsidR="00B866A9">
        <w:rPr>
          <w:rFonts w:ascii="Arial" w:hAnsi="Arial" w:cs="Arial"/>
          <w:lang w:val="pt-BR"/>
        </w:rPr>
        <w:t>duas diferentes mensagens</w:t>
      </w:r>
      <w:r w:rsidRPr="00B866A9">
        <w:rPr>
          <w:rFonts w:ascii="Arial" w:hAnsi="Arial" w:cs="Arial"/>
          <w:lang w:val="pt-BR"/>
        </w:rPr>
        <w:t xml:space="preserve"> de erro</w:t>
      </w:r>
      <w:r w:rsidR="00B866A9">
        <w:rPr>
          <w:rFonts w:ascii="Arial" w:hAnsi="Arial" w:cs="Arial"/>
          <w:lang w:val="pt-BR"/>
        </w:rPr>
        <w:t>:</w:t>
      </w:r>
    </w:p>
    <w:p w:rsidR="00272163" w:rsidRPr="00B866A9" w:rsidRDefault="00FA7116" w:rsidP="00B866A9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lang w:val="pt-BR"/>
        </w:rPr>
      </w:pPr>
      <w:r w:rsidRPr="00B866A9">
        <w:rPr>
          <w:rFonts w:ascii="Arial" w:hAnsi="Arial" w:cs="Arial"/>
          <w:lang w:val="pt-BR"/>
        </w:rPr>
        <w:t xml:space="preserve"> “</w:t>
      </w:r>
      <w:r w:rsidRPr="00B866A9">
        <w:rPr>
          <w:rFonts w:ascii="Arial" w:hAnsi="Arial" w:cs="Arial"/>
          <w:i/>
          <w:lang w:val="pt-BR"/>
        </w:rPr>
        <w:t xml:space="preserve">É necessário ao menos um Grupo de área </w:t>
      </w:r>
      <w:r w:rsidR="00B866A9" w:rsidRPr="00CA4F75">
        <w:rPr>
          <w:rFonts w:ascii="Arial" w:hAnsi="Arial" w:cs="Arial"/>
          <w:lang w:val="pt-BR"/>
        </w:rPr>
        <w:t>de Apoio Jurídico</w:t>
      </w:r>
      <w:r w:rsidRPr="00B866A9">
        <w:rPr>
          <w:rFonts w:ascii="Arial" w:hAnsi="Arial" w:cs="Arial"/>
          <w:i/>
          <w:lang w:val="pt-BR"/>
        </w:rPr>
        <w:t xml:space="preserve"> com a função Aprovador. Favor verificar”</w:t>
      </w:r>
      <w:r w:rsidR="00251DFD" w:rsidRPr="00B866A9">
        <w:rPr>
          <w:rFonts w:ascii="Arial" w:hAnsi="Arial" w:cs="Arial"/>
          <w:i/>
          <w:lang w:val="pt-BR"/>
        </w:rPr>
        <w:t>;</w:t>
      </w:r>
    </w:p>
    <w:p w:rsidR="00B866A9" w:rsidRPr="00B866A9" w:rsidRDefault="00B866A9" w:rsidP="00B866A9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lang w:val="pt-BR"/>
        </w:rPr>
      </w:pPr>
      <w:r w:rsidRPr="00B866A9">
        <w:rPr>
          <w:rFonts w:ascii="Arial" w:hAnsi="Arial" w:cs="Arial"/>
          <w:lang w:val="pt-BR"/>
        </w:rPr>
        <w:t>“</w:t>
      </w:r>
      <w:r w:rsidRPr="00B866A9">
        <w:rPr>
          <w:rFonts w:ascii="Arial" w:hAnsi="Arial" w:cs="Arial"/>
          <w:i/>
          <w:lang w:val="pt-BR"/>
        </w:rPr>
        <w:t xml:space="preserve">É necessário ao menos um Grupo de área </w:t>
      </w:r>
      <w:r w:rsidRPr="00CA4F75">
        <w:rPr>
          <w:rFonts w:ascii="Arial" w:hAnsi="Arial" w:cs="Arial"/>
          <w:lang w:val="pt-BR"/>
        </w:rPr>
        <w:t xml:space="preserve">de </w:t>
      </w:r>
      <w:r w:rsidRPr="00FA7116">
        <w:rPr>
          <w:rFonts w:ascii="Arial" w:hAnsi="Arial" w:cs="Arial"/>
          <w:lang w:val="pt-BR"/>
        </w:rPr>
        <w:t>Apoio CSA</w:t>
      </w:r>
      <w:r w:rsidRPr="00B866A9">
        <w:rPr>
          <w:rFonts w:ascii="Arial" w:hAnsi="Arial" w:cs="Arial"/>
          <w:i/>
          <w:lang w:val="pt-BR"/>
        </w:rPr>
        <w:t xml:space="preserve"> com a função Aprovador. Favor verificar”;</w:t>
      </w:r>
    </w:p>
    <w:p w:rsidR="00643111" w:rsidRPr="00272163" w:rsidRDefault="00FA7116" w:rsidP="0027216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272163">
        <w:rPr>
          <w:rFonts w:ascii="Arial" w:hAnsi="Arial" w:cs="Arial"/>
          <w:lang w:val="pt-BR"/>
        </w:rPr>
        <w:t xml:space="preserve">Todos os Grupos listados na seção de colaboradores com </w:t>
      </w:r>
      <w:r w:rsidR="00251DFD" w:rsidRPr="00272163">
        <w:rPr>
          <w:rFonts w:ascii="Arial" w:hAnsi="Arial" w:cs="Arial"/>
          <w:lang w:val="pt-BR"/>
        </w:rPr>
        <w:t>a</w:t>
      </w:r>
      <w:r w:rsidRPr="00272163">
        <w:rPr>
          <w:rFonts w:ascii="Arial" w:hAnsi="Arial" w:cs="Arial"/>
          <w:lang w:val="pt-BR"/>
        </w:rPr>
        <w:t xml:space="preserve"> função de “Aprovador” e pertencentes a uma </w:t>
      </w:r>
      <w:r w:rsidR="00643111" w:rsidRPr="00272163">
        <w:rPr>
          <w:rFonts w:ascii="Arial" w:hAnsi="Arial" w:cs="Arial"/>
          <w:lang w:val="pt-BR"/>
        </w:rPr>
        <w:t>d</w:t>
      </w:r>
      <w:r w:rsidRPr="00272163">
        <w:rPr>
          <w:rFonts w:ascii="Arial" w:hAnsi="Arial" w:cs="Arial"/>
          <w:lang w:val="pt-BR"/>
        </w:rPr>
        <w:t>as áreas de apoio (coluna Representa) devem aprovar o documento contratual para que o mesmo possa seguir para a</w:t>
      </w:r>
      <w:r w:rsidR="00643111" w:rsidRPr="00272163">
        <w:rPr>
          <w:rFonts w:ascii="Arial" w:hAnsi="Arial" w:cs="Arial"/>
          <w:lang w:val="pt-BR"/>
        </w:rPr>
        <w:t>s</w:t>
      </w:r>
      <w:r w:rsidRPr="00272163">
        <w:rPr>
          <w:rFonts w:ascii="Arial" w:hAnsi="Arial" w:cs="Arial"/>
          <w:lang w:val="pt-BR"/>
        </w:rPr>
        <w:t xml:space="preserve"> próxima</w:t>
      </w:r>
      <w:r w:rsidR="00643111" w:rsidRPr="00272163">
        <w:rPr>
          <w:rFonts w:ascii="Arial" w:hAnsi="Arial" w:cs="Arial"/>
          <w:lang w:val="pt-BR"/>
        </w:rPr>
        <w:t>s</w:t>
      </w:r>
      <w:r w:rsidRPr="00272163">
        <w:rPr>
          <w:rFonts w:ascii="Arial" w:hAnsi="Arial" w:cs="Arial"/>
          <w:lang w:val="pt-BR"/>
        </w:rPr>
        <w:t xml:space="preserve"> etapa</w:t>
      </w:r>
      <w:r w:rsidR="00643111" w:rsidRPr="00272163">
        <w:rPr>
          <w:rFonts w:ascii="Arial" w:hAnsi="Arial" w:cs="Arial"/>
          <w:lang w:val="pt-BR"/>
        </w:rPr>
        <w:t xml:space="preserve">s </w:t>
      </w:r>
      <w:r w:rsidR="00272163" w:rsidRPr="00272163">
        <w:rPr>
          <w:rFonts w:ascii="Arial" w:hAnsi="Arial" w:cs="Arial"/>
          <w:lang w:val="pt-BR"/>
        </w:rPr>
        <w:t>–</w:t>
      </w:r>
      <w:r w:rsidR="00643111" w:rsidRPr="00272163">
        <w:rPr>
          <w:rFonts w:ascii="Arial" w:hAnsi="Arial" w:cs="Arial"/>
          <w:lang w:val="pt-BR"/>
        </w:rPr>
        <w:t xml:space="preserve"> </w:t>
      </w:r>
      <w:r w:rsidR="00272163" w:rsidRPr="00272163">
        <w:rPr>
          <w:rFonts w:ascii="Arial" w:hAnsi="Arial" w:cs="Arial"/>
          <w:lang w:val="pt-BR"/>
        </w:rPr>
        <w:t>“Consolidação Jurídico” e “Consolidação CSA”;</w:t>
      </w:r>
    </w:p>
    <w:p w:rsidR="00FA7116" w:rsidRPr="00643111" w:rsidRDefault="00FA7116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643111">
        <w:rPr>
          <w:rFonts w:ascii="Arial" w:hAnsi="Arial" w:cs="Arial"/>
          <w:lang w:val="pt-BR"/>
        </w:rPr>
        <w:t xml:space="preserve">Caso o documento seja rejeitado por qualquer um dos aprovadores, o documento deve retornar para a etapa </w:t>
      </w:r>
      <w:r w:rsidR="00917E8C" w:rsidRPr="00643111">
        <w:rPr>
          <w:rFonts w:ascii="Arial" w:hAnsi="Arial" w:cs="Arial"/>
          <w:lang w:val="pt-BR"/>
        </w:rPr>
        <w:t>anterior</w:t>
      </w:r>
      <w:r w:rsidR="00251DFD" w:rsidRPr="00643111">
        <w:rPr>
          <w:rFonts w:ascii="Arial" w:hAnsi="Arial" w:cs="Arial"/>
          <w:lang w:val="pt-BR"/>
        </w:rPr>
        <w:t>;</w:t>
      </w:r>
    </w:p>
    <w:p w:rsidR="0082373E" w:rsidRDefault="00251DFD" w:rsidP="0082373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</w:t>
      </w:r>
      <w:r w:rsidR="005641E5">
        <w:rPr>
          <w:rFonts w:ascii="Arial" w:hAnsi="Arial" w:cs="Arial"/>
          <w:lang w:val="pt-BR"/>
        </w:rPr>
        <w:t>cusado por um ou mais Grupos</w:t>
      </w:r>
      <w:r w:rsidR="00CE05E4">
        <w:rPr>
          <w:rFonts w:ascii="Arial" w:hAnsi="Arial" w:cs="Arial"/>
          <w:lang w:val="pt-BR"/>
        </w:rPr>
        <w:t xml:space="preserve"> e</w:t>
      </w:r>
      <w:r w:rsidR="005641E5">
        <w:rPr>
          <w:rFonts w:ascii="Arial" w:hAnsi="Arial" w:cs="Arial"/>
          <w:lang w:val="pt-BR"/>
        </w:rPr>
        <w:t xml:space="preserve"> o documento sendo enviado novamente para aprovação, deverá ser considerado que os Grupos terão de repetir as aprovações realizadas anteriormente.</w:t>
      </w:r>
    </w:p>
    <w:p w:rsidR="008F6A66" w:rsidRDefault="008F6A66" w:rsidP="008F6A6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8F6A66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82373E" w:rsidRPr="0082373E" w:rsidRDefault="0082373E" w:rsidP="0082373E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95" w:name="_Toc178139958"/>
      <w:bookmarkStart w:id="396" w:name="_Toc244516105"/>
      <w:bookmarkStart w:id="397" w:name="_Toc39501024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395"/>
      <w:bookmarkEnd w:id="396"/>
      <w:bookmarkEnd w:id="397"/>
    </w:p>
    <w:p w:rsidR="003B28ED" w:rsidRPr="002A76FF" w:rsidRDefault="003B28ED" w:rsidP="003B28ED">
      <w:pPr>
        <w:rPr>
          <w:lang w:val="pt-BR"/>
        </w:rPr>
      </w:pPr>
      <w:bookmarkStart w:id="398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99" w:name="_Toc395010242"/>
      <w:r>
        <w:rPr>
          <w:rFonts w:ascii="Calibri" w:hAnsi="Calibri" w:cs="Calibri"/>
          <w:color w:val="29323D"/>
          <w:lang w:val="pt-BR"/>
        </w:rPr>
        <w:t>Riscos</w:t>
      </w:r>
      <w:bookmarkEnd w:id="399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00" w:name="_Toc39501024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398"/>
      <w:bookmarkEnd w:id="400"/>
    </w:p>
    <w:p w:rsidR="003B28ED" w:rsidRPr="002A76FF" w:rsidRDefault="003B28ED" w:rsidP="003B28ED">
      <w:pPr>
        <w:rPr>
          <w:lang w:val="pt-BR"/>
        </w:rPr>
      </w:pPr>
      <w:bookmarkStart w:id="401" w:name="_Toc178139960"/>
      <w:bookmarkStart w:id="402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401"/>
      <w:bookmarkEnd w:id="402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403" w:name="_Toc395010244"/>
      <w:r>
        <w:rPr>
          <w:rFonts w:ascii="Calibri" w:hAnsi="Calibri" w:cs="Calibri"/>
          <w:color w:val="29323D"/>
          <w:lang w:val="pt-BR"/>
        </w:rPr>
        <w:t>Aprovação do documento</w:t>
      </w:r>
      <w:bookmarkEnd w:id="403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B866A9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B866A9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41AE3" w:rsidRPr="008D6BEE" w:rsidTr="008D6BEE">
        <w:trPr>
          <w:cantSplit/>
          <w:ins w:id="404" w:author="Engineering do Brasil S.A" w:date="2015-07-16T11:01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AE3" w:rsidRDefault="00C41AE3" w:rsidP="0099463C">
            <w:pPr>
              <w:spacing w:before="60" w:after="60"/>
              <w:jc w:val="both"/>
              <w:rPr>
                <w:ins w:id="405" w:author="Engineering do Brasil S.A" w:date="2015-07-16T11:0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406" w:author="Engineering do Brasil S.A" w:date="2015-07-16T11:0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AE3" w:rsidRPr="008D6BEE" w:rsidRDefault="00C41AE3" w:rsidP="008D52CB">
            <w:pPr>
              <w:spacing w:before="60" w:after="60"/>
              <w:jc w:val="both"/>
              <w:rPr>
                <w:ins w:id="407" w:author="Engineering do Brasil S.A" w:date="2015-07-16T11:0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408" w:author="Engineering do Brasil S.A" w:date="2015-07-16T11:0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AE3" w:rsidRPr="008D6BEE" w:rsidRDefault="00C41AE3" w:rsidP="008D52CB">
            <w:pPr>
              <w:spacing w:before="60" w:after="60"/>
              <w:jc w:val="both"/>
              <w:rPr>
                <w:ins w:id="409" w:author="Engineering do Brasil S.A" w:date="2015-07-16T11:0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410" w:author="Engineering do Brasil S.A" w:date="2015-07-16T11:0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AE3" w:rsidRPr="008D6BEE" w:rsidRDefault="00C41AE3" w:rsidP="008D52CB">
            <w:pPr>
              <w:spacing w:before="60" w:after="60"/>
              <w:jc w:val="both"/>
              <w:rPr>
                <w:ins w:id="411" w:author="Engineering do Brasil S.A" w:date="2015-07-16T11:01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27216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sectPr w:rsid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0A" w:rsidRDefault="00DE710A" w:rsidP="00A13348">
      <w:r>
        <w:separator/>
      </w:r>
    </w:p>
  </w:endnote>
  <w:endnote w:type="continuationSeparator" w:id="0">
    <w:p w:rsidR="00DE710A" w:rsidRDefault="00DE710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17D44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1D0E24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229DE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1D0E24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B3C9E9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0A" w:rsidRDefault="00DE710A" w:rsidP="00A13348">
      <w:r>
        <w:separator/>
      </w:r>
    </w:p>
  </w:footnote>
  <w:footnote w:type="continuationSeparator" w:id="0">
    <w:p w:rsidR="00DE710A" w:rsidRDefault="00DE710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DEB46DF"/>
    <w:multiLevelType w:val="hybridMultilevel"/>
    <w:tmpl w:val="3B4C5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2C4AA09C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E866A6"/>
    <w:multiLevelType w:val="hybridMultilevel"/>
    <w:tmpl w:val="065E7E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2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82557"/>
    <w:multiLevelType w:val="hybridMultilevel"/>
    <w:tmpl w:val="1EC4995A"/>
    <w:lvl w:ilvl="0" w:tplc="7BE8ED7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1A5C15"/>
    <w:multiLevelType w:val="hybridMultilevel"/>
    <w:tmpl w:val="E88836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4"/>
  </w:num>
  <w:num w:numId="5">
    <w:abstractNumId w:val="2"/>
  </w:num>
  <w:num w:numId="6">
    <w:abstractNumId w:val="3"/>
  </w:num>
  <w:num w:numId="7">
    <w:abstractNumId w:val="12"/>
  </w:num>
  <w:num w:numId="8">
    <w:abstractNumId w:val="16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15"/>
  </w:num>
  <w:num w:numId="17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S2qhqsC6r5sc6/AhpQY1+S2ada/5HOXQwbjwS0q7zaAB1wuX3DZV4J/SeXXtDz3a4H084K5QMjzyX/nnCAX85g==" w:salt="jfdX1+OKs8FxhvJfZUYZ2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丐ܠ۲찔㈇"/>
    <w:docVar w:name="Entered_By" w:val="橄ㄴ丐ܠ۲찔㈇È犀ܠŐ́賐 犀ܠਸࡍ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A14D5"/>
    <w:rsid w:val="000B1432"/>
    <w:rsid w:val="000B1701"/>
    <w:rsid w:val="000B4319"/>
    <w:rsid w:val="000B64AE"/>
    <w:rsid w:val="000B672D"/>
    <w:rsid w:val="000B7196"/>
    <w:rsid w:val="000C097A"/>
    <w:rsid w:val="000C1174"/>
    <w:rsid w:val="000C2300"/>
    <w:rsid w:val="000C3D1D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B0455"/>
    <w:rsid w:val="001B586A"/>
    <w:rsid w:val="001C08CA"/>
    <w:rsid w:val="001C4C07"/>
    <w:rsid w:val="001C645F"/>
    <w:rsid w:val="001C6C2D"/>
    <w:rsid w:val="001D0E24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1DFD"/>
    <w:rsid w:val="00255135"/>
    <w:rsid w:val="00261650"/>
    <w:rsid w:val="002623B2"/>
    <w:rsid w:val="002625BF"/>
    <w:rsid w:val="00262E34"/>
    <w:rsid w:val="002638AC"/>
    <w:rsid w:val="00266A33"/>
    <w:rsid w:val="0027055B"/>
    <w:rsid w:val="00270CD6"/>
    <w:rsid w:val="00272163"/>
    <w:rsid w:val="00273D7D"/>
    <w:rsid w:val="00274F0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17D44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09C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3E11"/>
    <w:rsid w:val="00475CE1"/>
    <w:rsid w:val="00484012"/>
    <w:rsid w:val="00484437"/>
    <w:rsid w:val="004845C0"/>
    <w:rsid w:val="0048549D"/>
    <w:rsid w:val="004855E8"/>
    <w:rsid w:val="00486D74"/>
    <w:rsid w:val="0048734C"/>
    <w:rsid w:val="004873CA"/>
    <w:rsid w:val="004903BD"/>
    <w:rsid w:val="004907A8"/>
    <w:rsid w:val="00494755"/>
    <w:rsid w:val="004A30E2"/>
    <w:rsid w:val="004A5991"/>
    <w:rsid w:val="004B09CD"/>
    <w:rsid w:val="004B13FE"/>
    <w:rsid w:val="004B14E2"/>
    <w:rsid w:val="004B379E"/>
    <w:rsid w:val="004B4520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1BD"/>
    <w:rsid w:val="00554F49"/>
    <w:rsid w:val="00555D8B"/>
    <w:rsid w:val="005569DA"/>
    <w:rsid w:val="00561DDF"/>
    <w:rsid w:val="005641E5"/>
    <w:rsid w:val="00564221"/>
    <w:rsid w:val="00565004"/>
    <w:rsid w:val="00570377"/>
    <w:rsid w:val="00573D84"/>
    <w:rsid w:val="00576363"/>
    <w:rsid w:val="00581670"/>
    <w:rsid w:val="00586C9B"/>
    <w:rsid w:val="00587CB7"/>
    <w:rsid w:val="0059494C"/>
    <w:rsid w:val="005A0034"/>
    <w:rsid w:val="005A0D66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076EA"/>
    <w:rsid w:val="00615E8E"/>
    <w:rsid w:val="00620BC3"/>
    <w:rsid w:val="00625B3B"/>
    <w:rsid w:val="00627B0C"/>
    <w:rsid w:val="00642E3F"/>
    <w:rsid w:val="00643111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739C5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1140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0AF8"/>
    <w:rsid w:val="00767D2F"/>
    <w:rsid w:val="007709BB"/>
    <w:rsid w:val="00770FF5"/>
    <w:rsid w:val="00783295"/>
    <w:rsid w:val="007854ED"/>
    <w:rsid w:val="007909F2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373E"/>
    <w:rsid w:val="00824DDD"/>
    <w:rsid w:val="00825FEB"/>
    <w:rsid w:val="00826EDB"/>
    <w:rsid w:val="00831DC3"/>
    <w:rsid w:val="00834BF0"/>
    <w:rsid w:val="00841770"/>
    <w:rsid w:val="00845B7B"/>
    <w:rsid w:val="008460CD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6A66"/>
    <w:rsid w:val="008F7919"/>
    <w:rsid w:val="00904716"/>
    <w:rsid w:val="00911E74"/>
    <w:rsid w:val="0091650B"/>
    <w:rsid w:val="00917E8C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543AD"/>
    <w:rsid w:val="00962F42"/>
    <w:rsid w:val="00964E8D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DA6"/>
    <w:rsid w:val="009F5267"/>
    <w:rsid w:val="009F732A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248B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0D6B"/>
    <w:rsid w:val="00B04AA1"/>
    <w:rsid w:val="00B0645A"/>
    <w:rsid w:val="00B07656"/>
    <w:rsid w:val="00B14F9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66A9"/>
    <w:rsid w:val="00B90013"/>
    <w:rsid w:val="00B90D57"/>
    <w:rsid w:val="00B929B9"/>
    <w:rsid w:val="00B958EA"/>
    <w:rsid w:val="00BA564E"/>
    <w:rsid w:val="00BB0A6D"/>
    <w:rsid w:val="00BB1E88"/>
    <w:rsid w:val="00BB2EB5"/>
    <w:rsid w:val="00BB6EFB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6E65"/>
    <w:rsid w:val="00C11C80"/>
    <w:rsid w:val="00C13F04"/>
    <w:rsid w:val="00C25BB4"/>
    <w:rsid w:val="00C4190A"/>
    <w:rsid w:val="00C41AE3"/>
    <w:rsid w:val="00C429BC"/>
    <w:rsid w:val="00C45065"/>
    <w:rsid w:val="00C464E7"/>
    <w:rsid w:val="00C554CB"/>
    <w:rsid w:val="00C56A8F"/>
    <w:rsid w:val="00C602A3"/>
    <w:rsid w:val="00C62890"/>
    <w:rsid w:val="00C6390F"/>
    <w:rsid w:val="00C769C0"/>
    <w:rsid w:val="00C81405"/>
    <w:rsid w:val="00C84921"/>
    <w:rsid w:val="00C84A5D"/>
    <w:rsid w:val="00C87C4F"/>
    <w:rsid w:val="00C87FE8"/>
    <w:rsid w:val="00C97270"/>
    <w:rsid w:val="00CA16A2"/>
    <w:rsid w:val="00CA3432"/>
    <w:rsid w:val="00CA4F75"/>
    <w:rsid w:val="00CA6EAE"/>
    <w:rsid w:val="00CA7818"/>
    <w:rsid w:val="00CB191A"/>
    <w:rsid w:val="00CC4E06"/>
    <w:rsid w:val="00CC6DE9"/>
    <w:rsid w:val="00CD1E58"/>
    <w:rsid w:val="00CD3995"/>
    <w:rsid w:val="00CE014D"/>
    <w:rsid w:val="00CE05E4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7FD4"/>
    <w:rsid w:val="00DB5A09"/>
    <w:rsid w:val="00DB7426"/>
    <w:rsid w:val="00DC0EEC"/>
    <w:rsid w:val="00DC1505"/>
    <w:rsid w:val="00DC2CE5"/>
    <w:rsid w:val="00DC2DDA"/>
    <w:rsid w:val="00DC2E17"/>
    <w:rsid w:val="00DC3168"/>
    <w:rsid w:val="00DC4ED3"/>
    <w:rsid w:val="00DC5949"/>
    <w:rsid w:val="00DC777F"/>
    <w:rsid w:val="00DD7236"/>
    <w:rsid w:val="00DE163E"/>
    <w:rsid w:val="00DE5629"/>
    <w:rsid w:val="00DE710A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6EC1"/>
    <w:rsid w:val="00E472E1"/>
    <w:rsid w:val="00E562DB"/>
    <w:rsid w:val="00E60741"/>
    <w:rsid w:val="00E621ED"/>
    <w:rsid w:val="00E6633D"/>
    <w:rsid w:val="00E6644C"/>
    <w:rsid w:val="00E80BA9"/>
    <w:rsid w:val="00E81FAE"/>
    <w:rsid w:val="00E85913"/>
    <w:rsid w:val="00E8629B"/>
    <w:rsid w:val="00E915E6"/>
    <w:rsid w:val="00E91BF1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252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31CB"/>
    <w:rsid w:val="00F41E09"/>
    <w:rsid w:val="00F423D3"/>
    <w:rsid w:val="00F436C4"/>
    <w:rsid w:val="00F43D14"/>
    <w:rsid w:val="00F554EF"/>
    <w:rsid w:val="00F5591A"/>
    <w:rsid w:val="00F67ECB"/>
    <w:rsid w:val="00F732C8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A7116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B1AA04-AA65-46FE-9BC8-486476C1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7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3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javascript:updatePageAndRedirect('http://rjolnxa01.internal.timbrasil.com.br:50100/sourcing/fsbuyer/doccommon_es/doc/contract/contractdocument_type_summary_pg,-2147483339:2001?rqaction=load&amp;link_crumb=true','',true,'');%0A%20%20%20%20%20%20%20%20%20%20%20%20%20%20%20%20%20%20%20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13B0C-6F72-4C25-AE80-35039A4C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1296</Words>
  <Characters>7002</Characters>
  <Application>Microsoft Office Word</Application>
  <DocSecurity>8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2015-07-16T14:01:00Z</dcterms:created>
  <dcterms:modified xsi:type="dcterms:W3CDTF">2015-07-16T14:56:00Z</dcterms:modified>
</cp:coreProperties>
</file>