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78E5D13F" wp14:editId="23995CD1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FD2F8A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B79" w:rsidRPr="00912F2D" w:rsidRDefault="00803B79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803B79" w:rsidRDefault="00803B79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CLM.024</w:t>
                            </w:r>
                          </w:p>
                          <w:p w:rsidR="00803B79" w:rsidRPr="0002653F" w:rsidRDefault="00803B79" w:rsidP="0002653F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Registro de Outorgados e Representantes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803B79" w:rsidRPr="00912F2D" w:rsidRDefault="00803B79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803B79" w:rsidRDefault="00803B79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CLM.024</w:t>
                      </w:r>
                    </w:p>
                    <w:p w:rsidR="00803B79" w:rsidRPr="0002653F" w:rsidRDefault="00803B79" w:rsidP="0002653F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Registro de Outorgados e Representantes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FD2F8A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111F8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FD2F8A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5D2E0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  <w:t>CLM.0</w:t>
      </w:r>
      <w:r w:rsidR="00E73508">
        <w:rPr>
          <w:rFonts w:ascii="Calibri" w:hAnsi="Calibri" w:cs="Calibri"/>
          <w:lang w:val="pt-BR"/>
        </w:rPr>
        <w:t>2</w:t>
      </w:r>
      <w:r w:rsidR="009B15FA">
        <w:rPr>
          <w:rFonts w:ascii="Calibri" w:hAnsi="Calibri" w:cs="Calibri"/>
          <w:lang w:val="pt-BR"/>
        </w:rPr>
        <w:t>4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E73508">
        <w:rPr>
          <w:rFonts w:ascii="Calibri" w:hAnsi="Calibri" w:cs="Calibri"/>
          <w:lang w:val="pt-BR"/>
        </w:rPr>
        <w:t>Registro de Outorgados</w:t>
      </w:r>
      <w:r w:rsidR="0054188D">
        <w:rPr>
          <w:rFonts w:ascii="Calibri" w:hAnsi="Calibri" w:cs="Calibri"/>
          <w:lang w:val="pt-BR"/>
        </w:rPr>
        <w:t xml:space="preserve"> e Representantes</w:t>
      </w:r>
      <w:r>
        <w:rPr>
          <w:rFonts w:ascii="Calibri" w:hAnsi="Calibri" w:cs="Calibri"/>
          <w:lang w:val="pt-BR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FD2F8A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E61E0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A94333">
        <w:rPr>
          <w:noProof/>
          <w:lang w:val="pt-BR"/>
        </w:rPr>
        <w:t>0</w:t>
      </w:r>
      <w:r w:rsidR="00EF0185">
        <w:rPr>
          <w:noProof/>
          <w:lang w:val="pt-BR"/>
        </w:rPr>
        <w:t>8</w:t>
      </w:r>
      <w:r w:rsidR="00A94333">
        <w:rPr>
          <w:noProof/>
          <w:lang w:val="pt-BR"/>
        </w:rPr>
        <w:t>/0</w:t>
      </w:r>
      <w:r w:rsidR="009B15FA">
        <w:rPr>
          <w:noProof/>
          <w:lang w:val="pt-BR"/>
        </w:rPr>
        <w:t>7</w:t>
      </w:r>
      <w:r w:rsidR="00A94333">
        <w:rPr>
          <w:noProof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CC77E0">
        <w:rPr>
          <w:rFonts w:ascii="Calibri" w:hAnsi="Calibri" w:cs="Calibri"/>
          <w:lang w:val="pt-BR"/>
        </w:rPr>
        <w:t>8.0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Escrito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CC77E0">
        <w:rPr>
          <w:rFonts w:ascii="Calibri" w:hAnsi="Calibri" w:cs="Calibri"/>
          <w:lang w:val="pt-BR"/>
        </w:rPr>
        <w:t>17/06/2015</w:t>
      </w:r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6C84B3C2" wp14:editId="39F1163C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2D44C6" w:rsidRDefault="002443F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2D44C6" w:rsidRPr="00F725AA">
        <w:rPr>
          <w:rFonts w:ascii="Calibri" w:hAnsi="Calibri" w:cs="Calibri"/>
          <w:color w:val="29323D"/>
          <w:lang w:val="pt-BR"/>
        </w:rPr>
        <w:t>1.</w:t>
      </w:r>
      <w:r w:rsidR="002D44C6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2D44C6" w:rsidRPr="00F725AA">
        <w:rPr>
          <w:rFonts w:ascii="Calibri" w:hAnsi="Calibri" w:cs="Calibri"/>
          <w:color w:val="29323D"/>
          <w:lang w:val="pt-BR"/>
        </w:rPr>
        <w:t>Histórico do Documento</w:t>
      </w:r>
      <w:r w:rsidR="002D44C6" w:rsidRPr="00525912">
        <w:rPr>
          <w:lang w:val="pt-BR"/>
        </w:rPr>
        <w:tab/>
      </w:r>
      <w:r w:rsidR="002D44C6">
        <w:fldChar w:fldCharType="begin"/>
      </w:r>
      <w:r w:rsidR="002D44C6" w:rsidRPr="00525912">
        <w:rPr>
          <w:lang w:val="pt-BR"/>
        </w:rPr>
        <w:instrText xml:space="preserve"> PAGEREF _Toc381026245 \h </w:instrText>
      </w:r>
      <w:r w:rsidR="002D44C6">
        <w:fldChar w:fldCharType="separate"/>
      </w:r>
      <w:r w:rsidR="002D44C6" w:rsidRPr="00525912">
        <w:rPr>
          <w:lang w:val="pt-BR"/>
        </w:rPr>
        <w:t>3</w:t>
      </w:r>
      <w:r w:rsidR="002D44C6">
        <w:fldChar w:fldCharType="end"/>
      </w:r>
    </w:p>
    <w:p w:rsidR="002D44C6" w:rsidRDefault="002D44C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725AA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725AA">
        <w:rPr>
          <w:rFonts w:ascii="Calibri" w:hAnsi="Calibri" w:cs="Calibri"/>
          <w:color w:val="29323D"/>
          <w:lang w:val="pt-BR"/>
        </w:rPr>
        <w:t>Documentos Relacionados</w:t>
      </w:r>
      <w:r w:rsidRPr="00525912">
        <w:rPr>
          <w:lang w:val="pt-BR"/>
        </w:rPr>
        <w:tab/>
      </w:r>
      <w:r>
        <w:fldChar w:fldCharType="begin"/>
      </w:r>
      <w:r w:rsidRPr="00525912">
        <w:rPr>
          <w:lang w:val="pt-BR"/>
        </w:rPr>
        <w:instrText xml:space="preserve"> PAGEREF _Toc381026246 \h </w:instrText>
      </w:r>
      <w:r>
        <w:fldChar w:fldCharType="separate"/>
      </w:r>
      <w:r w:rsidRPr="00525912">
        <w:rPr>
          <w:lang w:val="pt-BR"/>
        </w:rPr>
        <w:t>3</w:t>
      </w:r>
      <w:r>
        <w:fldChar w:fldCharType="end"/>
      </w:r>
    </w:p>
    <w:p w:rsidR="002D44C6" w:rsidRDefault="002D44C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725AA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725AA">
        <w:rPr>
          <w:rFonts w:ascii="Calibri" w:hAnsi="Calibri" w:cs="Calibri"/>
          <w:color w:val="29323D"/>
          <w:lang w:val="pt-BR"/>
        </w:rPr>
        <w:t>Abreviações</w:t>
      </w:r>
      <w:r w:rsidRPr="00934C0D">
        <w:rPr>
          <w:lang w:val="pt-BR"/>
        </w:rPr>
        <w:tab/>
      </w:r>
      <w:r>
        <w:fldChar w:fldCharType="begin"/>
      </w:r>
      <w:r w:rsidRPr="00934C0D">
        <w:rPr>
          <w:lang w:val="pt-BR"/>
        </w:rPr>
        <w:instrText xml:space="preserve"> PAGEREF _Toc381026247 \h </w:instrText>
      </w:r>
      <w:r>
        <w:fldChar w:fldCharType="separate"/>
      </w:r>
      <w:r w:rsidRPr="00934C0D">
        <w:rPr>
          <w:lang w:val="pt-BR"/>
        </w:rPr>
        <w:t>3</w:t>
      </w:r>
      <w:r>
        <w:fldChar w:fldCharType="end"/>
      </w:r>
    </w:p>
    <w:p w:rsidR="002D44C6" w:rsidRDefault="002D44C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725AA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725AA">
        <w:rPr>
          <w:rFonts w:ascii="Calibri" w:hAnsi="Calibri" w:cs="Calibri"/>
          <w:color w:val="29323D"/>
          <w:lang w:val="pt-BR"/>
        </w:rPr>
        <w:t>Visão Geral</w:t>
      </w:r>
      <w:r w:rsidRPr="00525912">
        <w:rPr>
          <w:lang w:val="pt-BR"/>
        </w:rPr>
        <w:tab/>
      </w:r>
      <w:r>
        <w:fldChar w:fldCharType="begin"/>
      </w:r>
      <w:r w:rsidRPr="00525912">
        <w:rPr>
          <w:lang w:val="pt-BR"/>
        </w:rPr>
        <w:instrText xml:space="preserve"> PAGEREF _Toc381026248 \h </w:instrText>
      </w:r>
      <w:r>
        <w:fldChar w:fldCharType="separate"/>
      </w:r>
      <w:r w:rsidRPr="00525912">
        <w:rPr>
          <w:lang w:val="pt-BR"/>
        </w:rPr>
        <w:t>3</w:t>
      </w:r>
      <w:r>
        <w:fldChar w:fldCharType="end"/>
      </w:r>
    </w:p>
    <w:p w:rsidR="002D44C6" w:rsidRDefault="002D44C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725AA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725AA">
        <w:rPr>
          <w:rFonts w:ascii="Calibri" w:hAnsi="Calibri" w:cs="Calibri"/>
          <w:color w:val="29323D"/>
          <w:lang w:val="pt-BR"/>
        </w:rPr>
        <w:t>Requisitos Funcionais</w:t>
      </w:r>
      <w:r w:rsidRPr="00525912">
        <w:rPr>
          <w:lang w:val="pt-BR"/>
        </w:rPr>
        <w:tab/>
      </w:r>
      <w:r>
        <w:fldChar w:fldCharType="begin"/>
      </w:r>
      <w:r w:rsidRPr="00525912">
        <w:rPr>
          <w:lang w:val="pt-BR"/>
        </w:rPr>
        <w:instrText xml:space="preserve"> PAGEREF _Toc381026249 \h </w:instrText>
      </w:r>
      <w:r>
        <w:fldChar w:fldCharType="separate"/>
      </w:r>
      <w:r w:rsidRPr="00525912">
        <w:rPr>
          <w:lang w:val="pt-BR"/>
        </w:rPr>
        <w:t>3</w:t>
      </w:r>
      <w:r>
        <w:fldChar w:fldCharType="end"/>
      </w:r>
    </w:p>
    <w:p w:rsidR="002D44C6" w:rsidRDefault="002D44C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725AA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725AA">
        <w:rPr>
          <w:rFonts w:ascii="Calibri" w:hAnsi="Calibri" w:cs="Calibri"/>
          <w:color w:val="29323D"/>
          <w:lang w:val="pt-BR"/>
        </w:rPr>
        <w:t>Componentes Impactados</w:t>
      </w:r>
      <w:r w:rsidRPr="00525912">
        <w:rPr>
          <w:lang w:val="pt-BR"/>
        </w:rPr>
        <w:tab/>
      </w:r>
      <w:r>
        <w:fldChar w:fldCharType="begin"/>
      </w:r>
      <w:r w:rsidRPr="00525912">
        <w:rPr>
          <w:lang w:val="pt-BR"/>
        </w:rPr>
        <w:instrText xml:space="preserve"> PAGEREF _Toc381026250 \h </w:instrText>
      </w:r>
      <w:r>
        <w:fldChar w:fldCharType="separate"/>
      </w:r>
      <w:r w:rsidRPr="00525912">
        <w:rPr>
          <w:lang w:val="pt-BR"/>
        </w:rPr>
        <w:t>5</w:t>
      </w:r>
      <w:r>
        <w:fldChar w:fldCharType="end"/>
      </w:r>
    </w:p>
    <w:p w:rsidR="002D44C6" w:rsidRDefault="002D44C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725AA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725AA">
        <w:rPr>
          <w:rFonts w:ascii="Calibri" w:hAnsi="Calibri" w:cs="Calibri"/>
          <w:color w:val="29323D"/>
          <w:lang w:val="pt-BR"/>
        </w:rPr>
        <w:t>Premissas</w:t>
      </w:r>
      <w:r w:rsidRPr="00525912">
        <w:rPr>
          <w:lang w:val="pt-BR"/>
        </w:rPr>
        <w:tab/>
      </w:r>
      <w:r>
        <w:fldChar w:fldCharType="begin"/>
      </w:r>
      <w:r w:rsidRPr="00525912">
        <w:rPr>
          <w:lang w:val="pt-BR"/>
        </w:rPr>
        <w:instrText xml:space="preserve"> PAGEREF _Toc381026251 \h </w:instrText>
      </w:r>
      <w:r>
        <w:fldChar w:fldCharType="separate"/>
      </w:r>
      <w:r w:rsidRPr="00525912">
        <w:rPr>
          <w:lang w:val="pt-BR"/>
        </w:rPr>
        <w:t>5</w:t>
      </w:r>
      <w:r>
        <w:fldChar w:fldCharType="end"/>
      </w:r>
    </w:p>
    <w:p w:rsidR="002D44C6" w:rsidRDefault="002D44C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725AA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725AA">
        <w:rPr>
          <w:rFonts w:ascii="Calibri" w:hAnsi="Calibri" w:cs="Calibri"/>
          <w:color w:val="29323D"/>
          <w:lang w:val="pt-BR"/>
        </w:rPr>
        <w:t>Riscos</w:t>
      </w:r>
      <w:r w:rsidRPr="00525912">
        <w:rPr>
          <w:lang w:val="pt-BR"/>
        </w:rPr>
        <w:tab/>
      </w:r>
      <w:r>
        <w:fldChar w:fldCharType="begin"/>
      </w:r>
      <w:r w:rsidRPr="00525912">
        <w:rPr>
          <w:lang w:val="pt-BR"/>
        </w:rPr>
        <w:instrText xml:space="preserve"> PAGEREF _Toc381026252 \h </w:instrText>
      </w:r>
      <w:r>
        <w:fldChar w:fldCharType="separate"/>
      </w:r>
      <w:r w:rsidRPr="00525912">
        <w:rPr>
          <w:lang w:val="pt-BR"/>
        </w:rPr>
        <w:t>5</w:t>
      </w:r>
      <w:r>
        <w:fldChar w:fldCharType="end"/>
      </w:r>
    </w:p>
    <w:p w:rsidR="002D44C6" w:rsidRDefault="002D44C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725AA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725AA">
        <w:rPr>
          <w:rFonts w:ascii="Calibri" w:hAnsi="Calibri" w:cs="Calibri"/>
          <w:color w:val="29323D"/>
          <w:lang w:val="pt-BR"/>
        </w:rPr>
        <w:t>Escopo Negativo</w:t>
      </w:r>
      <w:r w:rsidRPr="00525912">
        <w:rPr>
          <w:lang w:val="pt-BR"/>
        </w:rPr>
        <w:tab/>
      </w:r>
      <w:r>
        <w:fldChar w:fldCharType="begin"/>
      </w:r>
      <w:r w:rsidRPr="00525912">
        <w:rPr>
          <w:lang w:val="pt-BR"/>
        </w:rPr>
        <w:instrText xml:space="preserve"> PAGEREF _Toc381026253 \h </w:instrText>
      </w:r>
      <w:r>
        <w:fldChar w:fldCharType="separate"/>
      </w:r>
      <w:r w:rsidRPr="00525912">
        <w:rPr>
          <w:lang w:val="pt-BR"/>
        </w:rPr>
        <w:t>5</w:t>
      </w:r>
      <w:r>
        <w:fldChar w:fldCharType="end"/>
      </w:r>
    </w:p>
    <w:p w:rsidR="002D44C6" w:rsidRDefault="002D44C6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F725AA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F725AA">
        <w:rPr>
          <w:rFonts w:ascii="Calibri" w:hAnsi="Calibri" w:cs="Calibri"/>
          <w:color w:val="29323D"/>
          <w:lang w:val="pt-BR"/>
        </w:rPr>
        <w:t>Aprovação do documento</w:t>
      </w:r>
      <w:r w:rsidRPr="00525912">
        <w:rPr>
          <w:lang w:val="pt-BR"/>
        </w:rPr>
        <w:tab/>
      </w:r>
      <w:r>
        <w:fldChar w:fldCharType="begin"/>
      </w:r>
      <w:r w:rsidRPr="00525912">
        <w:rPr>
          <w:lang w:val="pt-BR"/>
        </w:rPr>
        <w:instrText xml:space="preserve"> PAGEREF _Toc381026254 \h </w:instrText>
      </w:r>
      <w:r>
        <w:fldChar w:fldCharType="separate"/>
      </w:r>
      <w:r w:rsidRPr="00525912">
        <w:rPr>
          <w:lang w:val="pt-BR"/>
        </w:rPr>
        <w:t>5</w:t>
      </w:r>
      <w:r>
        <w:fldChar w:fldCharType="end"/>
      </w:r>
    </w:p>
    <w:p w:rsidR="009B1482" w:rsidRPr="003B28ED" w:rsidRDefault="002443FF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81026245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2941"/>
        <w:gridCol w:w="3187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D64D97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</w:t>
            </w:r>
            <w:r w:rsidR="00EF0185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8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257501" w:rsidRPr="008E0552" w:rsidTr="00D64D97">
        <w:trPr>
          <w:cantSplit/>
        </w:trPr>
        <w:tc>
          <w:tcPr>
            <w:tcW w:w="418" w:type="pct"/>
          </w:tcPr>
          <w:p w:rsidR="00257501" w:rsidRDefault="0025750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257501" w:rsidRDefault="00257501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12/07/2013</w:t>
            </w:r>
          </w:p>
        </w:tc>
        <w:tc>
          <w:tcPr>
            <w:tcW w:w="903" w:type="pct"/>
          </w:tcPr>
          <w:p w:rsidR="00257501" w:rsidRDefault="0025750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257501" w:rsidRDefault="0025750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257501" w:rsidRDefault="00257501" w:rsidP="00257501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Atualização do item </w:t>
            </w:r>
            <w:r w:rsidR="00B11C82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5, solução 1</w:t>
            </w:r>
          </w:p>
        </w:tc>
      </w:tr>
      <w:tr w:rsidR="000801B8" w:rsidRPr="008E0552" w:rsidTr="00D64D97">
        <w:trPr>
          <w:cantSplit/>
        </w:trPr>
        <w:tc>
          <w:tcPr>
            <w:tcW w:w="418" w:type="pct"/>
          </w:tcPr>
          <w:p w:rsidR="000801B8" w:rsidRDefault="000801B8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0801B8" w:rsidRDefault="000801B8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25/10/2013</w:t>
            </w:r>
          </w:p>
        </w:tc>
        <w:tc>
          <w:tcPr>
            <w:tcW w:w="903" w:type="pct"/>
          </w:tcPr>
          <w:p w:rsidR="000801B8" w:rsidRDefault="000801B8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0801B8" w:rsidRDefault="000801B8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0801B8" w:rsidRDefault="000801B8" w:rsidP="00257501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</w:t>
            </w:r>
          </w:p>
        </w:tc>
      </w:tr>
      <w:tr w:rsidR="000A0D37" w:rsidRPr="008E0552" w:rsidTr="00D64D97">
        <w:trPr>
          <w:cantSplit/>
        </w:trPr>
        <w:tc>
          <w:tcPr>
            <w:tcW w:w="418" w:type="pct"/>
          </w:tcPr>
          <w:p w:rsidR="000A0D37" w:rsidRDefault="000A0D3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4.0</w:t>
            </w:r>
          </w:p>
        </w:tc>
        <w:tc>
          <w:tcPr>
            <w:tcW w:w="558" w:type="pct"/>
          </w:tcPr>
          <w:p w:rsidR="000A0D37" w:rsidRDefault="000A0D37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25/10/2013</w:t>
            </w:r>
          </w:p>
        </w:tc>
        <w:tc>
          <w:tcPr>
            <w:tcW w:w="903" w:type="pct"/>
          </w:tcPr>
          <w:p w:rsidR="000A0D37" w:rsidRDefault="000A0D37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0A0D37" w:rsidRDefault="000A0D37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0A0D37" w:rsidRDefault="000A0D37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</w:t>
            </w:r>
          </w:p>
        </w:tc>
      </w:tr>
      <w:tr w:rsidR="004E427C" w:rsidRPr="008E0552" w:rsidTr="00D64D97">
        <w:trPr>
          <w:cantSplit/>
        </w:trPr>
        <w:tc>
          <w:tcPr>
            <w:tcW w:w="418" w:type="pct"/>
          </w:tcPr>
          <w:p w:rsidR="004E427C" w:rsidRDefault="004E427C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5.0</w:t>
            </w:r>
          </w:p>
        </w:tc>
        <w:tc>
          <w:tcPr>
            <w:tcW w:w="558" w:type="pct"/>
          </w:tcPr>
          <w:p w:rsidR="004E427C" w:rsidRDefault="004E427C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21/11/2013</w:t>
            </w:r>
          </w:p>
        </w:tc>
        <w:tc>
          <w:tcPr>
            <w:tcW w:w="903" w:type="pct"/>
          </w:tcPr>
          <w:p w:rsidR="004E427C" w:rsidRDefault="004E427C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4E427C" w:rsidRDefault="004E427C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4E427C" w:rsidRDefault="004E427C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</w:t>
            </w:r>
          </w:p>
        </w:tc>
      </w:tr>
      <w:tr w:rsidR="00803B79" w:rsidRPr="00CC77E0" w:rsidTr="00D64D97">
        <w:trPr>
          <w:cantSplit/>
        </w:trPr>
        <w:tc>
          <w:tcPr>
            <w:tcW w:w="418" w:type="pct"/>
          </w:tcPr>
          <w:p w:rsidR="00803B79" w:rsidRDefault="00803B79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6.0</w:t>
            </w:r>
          </w:p>
        </w:tc>
        <w:tc>
          <w:tcPr>
            <w:tcW w:w="558" w:type="pct"/>
          </w:tcPr>
          <w:p w:rsidR="00803B79" w:rsidRDefault="00803B79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04/12/2013</w:t>
            </w:r>
          </w:p>
        </w:tc>
        <w:tc>
          <w:tcPr>
            <w:tcW w:w="903" w:type="pct"/>
          </w:tcPr>
          <w:p w:rsidR="00803B79" w:rsidRDefault="00803B79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803B79" w:rsidRDefault="00803B79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Consultora SAP</w:t>
            </w:r>
          </w:p>
        </w:tc>
        <w:tc>
          <w:tcPr>
            <w:tcW w:w="1623" w:type="pct"/>
          </w:tcPr>
          <w:p w:rsidR="00803B79" w:rsidRDefault="00803B79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conforme combo de incidentes CLM.041.</w:t>
            </w:r>
          </w:p>
        </w:tc>
      </w:tr>
      <w:tr w:rsidR="0098234C" w:rsidRPr="00CC77E0" w:rsidTr="00D64D97">
        <w:trPr>
          <w:cantSplit/>
          <w:ins w:id="3" w:author="Adilson Pereira Junior" w:date="2014-02-24T17:20:00Z"/>
        </w:trPr>
        <w:tc>
          <w:tcPr>
            <w:tcW w:w="418" w:type="pct"/>
          </w:tcPr>
          <w:p w:rsidR="0098234C" w:rsidRDefault="0098234C" w:rsidP="00803B79">
            <w:pPr>
              <w:spacing w:before="60" w:after="60"/>
              <w:jc w:val="both"/>
              <w:rPr>
                <w:ins w:id="4" w:author="Adilson Pereira Junior" w:date="2014-02-24T17:2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5" w:author="Adilson Pereira Junior" w:date="2014-02-24T17:2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7.0</w:t>
              </w:r>
            </w:ins>
          </w:p>
        </w:tc>
        <w:tc>
          <w:tcPr>
            <w:tcW w:w="558" w:type="pct"/>
          </w:tcPr>
          <w:p w:rsidR="0098234C" w:rsidRDefault="0098234C" w:rsidP="00803B79">
            <w:pPr>
              <w:spacing w:before="60" w:after="60"/>
              <w:jc w:val="both"/>
              <w:rPr>
                <w:ins w:id="6" w:author="Adilson Pereira Junior" w:date="2014-02-24T17:2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7" w:author="Adilson Pereira Junior" w:date="2014-02-24T17:2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24/02/2014</w:t>
              </w:r>
            </w:ins>
          </w:p>
        </w:tc>
        <w:tc>
          <w:tcPr>
            <w:tcW w:w="903" w:type="pct"/>
          </w:tcPr>
          <w:p w:rsidR="0098234C" w:rsidRDefault="0098234C" w:rsidP="00803B79">
            <w:pPr>
              <w:spacing w:before="60" w:after="60"/>
              <w:jc w:val="both"/>
              <w:rPr>
                <w:ins w:id="8" w:author="Adilson Pereira Junior" w:date="2014-02-24T17:2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" w:author="Adilson Pereira Junior" w:date="2014-02-24T17:2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Adilson Pereira</w:t>
              </w:r>
            </w:ins>
            <w:ins w:id="10" w:author="Sheilla Melo De Souza" w:date="2014-02-25T15:38:00Z">
              <w:r w:rsidR="00525912"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/ Sheilla Melo</w:t>
              </w:r>
            </w:ins>
          </w:p>
        </w:tc>
        <w:tc>
          <w:tcPr>
            <w:tcW w:w="1498" w:type="pct"/>
          </w:tcPr>
          <w:p w:rsidR="0098234C" w:rsidRDefault="0098234C" w:rsidP="00803B79">
            <w:pPr>
              <w:spacing w:before="60" w:after="60"/>
              <w:jc w:val="both"/>
              <w:rPr>
                <w:ins w:id="11" w:author="Adilson Pereira Junior" w:date="2014-02-24T17:2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2" w:author="Adilson Pereira Junior" w:date="2014-02-24T17:2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</w:t>
              </w:r>
            </w:ins>
          </w:p>
        </w:tc>
        <w:tc>
          <w:tcPr>
            <w:tcW w:w="1623" w:type="pct"/>
          </w:tcPr>
          <w:p w:rsidR="0098234C" w:rsidRDefault="0098234C" w:rsidP="00803B79">
            <w:pPr>
              <w:spacing w:before="60" w:after="60"/>
              <w:jc w:val="both"/>
              <w:rPr>
                <w:ins w:id="13" w:author="Adilson Pereira Junior" w:date="2014-02-24T17:2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4" w:author="Adilson Pereira Junior" w:date="2014-02-24T17:2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Atualização conforme incidentes U040</w:t>
              </w:r>
            </w:ins>
            <w:r w:rsidR="00934C0D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e U046</w:t>
            </w:r>
          </w:p>
        </w:tc>
      </w:tr>
      <w:tr w:rsidR="00CC77E0" w:rsidRPr="00CC77E0" w:rsidTr="00D64D97">
        <w:trPr>
          <w:cantSplit/>
        </w:trPr>
        <w:tc>
          <w:tcPr>
            <w:tcW w:w="418" w:type="pct"/>
          </w:tcPr>
          <w:p w:rsidR="00CC77E0" w:rsidRDefault="00CC77E0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8.0</w:t>
            </w:r>
          </w:p>
        </w:tc>
        <w:tc>
          <w:tcPr>
            <w:tcW w:w="558" w:type="pct"/>
          </w:tcPr>
          <w:p w:rsidR="00CC77E0" w:rsidRDefault="00CC77E0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17/06/2015</w:t>
            </w:r>
          </w:p>
        </w:tc>
        <w:tc>
          <w:tcPr>
            <w:tcW w:w="903" w:type="pct"/>
          </w:tcPr>
          <w:p w:rsidR="00CC77E0" w:rsidRDefault="00CC77E0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</w:tcPr>
          <w:p w:rsidR="00CC77E0" w:rsidRDefault="00CC77E0" w:rsidP="00CC77E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623" w:type="pct"/>
          </w:tcPr>
          <w:p w:rsidR="00CC77E0" w:rsidRDefault="00CC77E0" w:rsidP="00803B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Adequação da EF ao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5" w:name="_Toc178139954"/>
      <w:bookmarkStart w:id="16" w:name="_Toc244516101"/>
      <w:bookmarkStart w:id="17" w:name="_Toc381026246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15"/>
      <w:bookmarkEnd w:id="16"/>
      <w:bookmarkEnd w:id="17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95"/>
        <w:gridCol w:w="1049"/>
        <w:gridCol w:w="6277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CC77E0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CC77E0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EF0185" w:rsidRPr="00CC77E0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EF0185" w:rsidRPr="008D6BEE" w:rsidRDefault="0037279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EF0185" w:rsidRPr="008D6BEE" w:rsidRDefault="00EF0185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</w:p>
        </w:tc>
        <w:tc>
          <w:tcPr>
            <w:tcW w:w="533" w:type="pct"/>
            <w:shd w:val="clear" w:color="auto" w:fill="auto"/>
          </w:tcPr>
          <w:p w:rsidR="00EF0185" w:rsidRPr="008D6BEE" w:rsidRDefault="00EF0185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EF0185" w:rsidRPr="008D6BEE" w:rsidRDefault="00EF0185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EF0185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Processo Procurações e Atos Societários_2013-05-03</w:t>
            </w:r>
          </w:p>
        </w:tc>
      </w:tr>
      <w:tr w:rsidR="00440094" w:rsidRPr="00CC77E0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440094" w:rsidRPr="008D6BEE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440094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</w:p>
        </w:tc>
        <w:tc>
          <w:tcPr>
            <w:tcW w:w="533" w:type="pct"/>
            <w:shd w:val="clear" w:color="auto" w:fill="auto"/>
          </w:tcPr>
          <w:p w:rsidR="00440094" w:rsidRPr="008D6BEE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440094" w:rsidRPr="00EF0185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440094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CLM.009_EF_Gestao_de_procuracoes</w:t>
            </w:r>
          </w:p>
        </w:tc>
      </w:tr>
      <w:tr w:rsidR="00CC77E0" w:rsidRPr="00CC77E0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CC77E0" w:rsidRDefault="00CC77E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</w:t>
            </w:r>
          </w:p>
        </w:tc>
        <w:tc>
          <w:tcPr>
            <w:tcW w:w="455" w:type="pct"/>
            <w:shd w:val="clear" w:color="auto" w:fill="auto"/>
          </w:tcPr>
          <w:p w:rsidR="00CC77E0" w:rsidRDefault="00CC77E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:rsidR="00CC77E0" w:rsidRPr="008D6BEE" w:rsidRDefault="00CC77E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CC77E0" w:rsidRPr="00440094" w:rsidRDefault="00CC77E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178139955"/>
      <w:bookmarkStart w:id="19" w:name="_Toc244516102"/>
      <w:bookmarkStart w:id="20" w:name="_Toc381026247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18"/>
      <w:bookmarkEnd w:id="19"/>
      <w:bookmarkEnd w:id="20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2"/>
        <w:gridCol w:w="8015"/>
      </w:tblGrid>
      <w:tr w:rsidR="00686E76" w:rsidRPr="00E17A95" w:rsidTr="00A553DE">
        <w:trPr>
          <w:trHeight w:val="424"/>
        </w:trPr>
        <w:tc>
          <w:tcPr>
            <w:tcW w:w="811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189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CC77E0" w:rsidTr="00A553DE">
        <w:trPr>
          <w:trHeight w:val="259"/>
        </w:trPr>
        <w:tc>
          <w:tcPr>
            <w:tcW w:w="811" w:type="pct"/>
          </w:tcPr>
          <w:p w:rsidR="00686E76" w:rsidRPr="00E17A95" w:rsidRDefault="00F75299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</w:t>
            </w:r>
          </w:p>
        </w:tc>
        <w:tc>
          <w:tcPr>
            <w:tcW w:w="4189" w:type="pct"/>
          </w:tcPr>
          <w:p w:rsidR="00686E76" w:rsidRPr="00E17A95" w:rsidRDefault="00F75299" w:rsidP="00F75299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686E76" w:rsidRPr="00CC77E0" w:rsidTr="00A553DE">
        <w:trPr>
          <w:trHeight w:val="259"/>
        </w:trPr>
        <w:tc>
          <w:tcPr>
            <w:tcW w:w="811" w:type="pct"/>
          </w:tcPr>
          <w:p w:rsidR="00686E76" w:rsidRPr="00E17A95" w:rsidRDefault="00CC77E0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Comercial</w:t>
            </w:r>
          </w:p>
        </w:tc>
        <w:tc>
          <w:tcPr>
            <w:tcW w:w="4189" w:type="pct"/>
          </w:tcPr>
          <w:p w:rsidR="00686E76" w:rsidRPr="00E17A95" w:rsidRDefault="00CC77E0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</w:t>
            </w:r>
            <w:r>
              <w:rPr>
                <w:rFonts w:ascii="Cambria" w:hAnsi="Cambria"/>
                <w:lang w:val="pt-BR"/>
              </w:rPr>
              <w:t xml:space="preserve"> não será</w:t>
            </w:r>
            <w:r>
              <w:rPr>
                <w:rFonts w:ascii="Cambria" w:hAnsi="Cambria"/>
                <w:lang w:val="pt-BR"/>
              </w:rPr>
              <w:t xml:space="preserve"> publicado ao SAP ECC.</w:t>
            </w: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1" w:name="_Toc381026248"/>
      <w:r>
        <w:rPr>
          <w:rFonts w:ascii="Calibri" w:hAnsi="Calibri" w:cs="Calibri"/>
          <w:color w:val="29323D"/>
          <w:lang w:val="pt-BR"/>
        </w:rPr>
        <w:t>Visão Geral</w:t>
      </w:r>
      <w:bookmarkEnd w:id="21"/>
    </w:p>
    <w:p w:rsidR="004F002C" w:rsidRPr="002A76FF" w:rsidRDefault="004F002C" w:rsidP="004F002C">
      <w:pPr>
        <w:rPr>
          <w:lang w:val="pt-BR"/>
        </w:rPr>
      </w:pPr>
    </w:p>
    <w:p w:rsidR="00886F40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EF0185">
        <w:rPr>
          <w:rFonts w:ascii="Arial" w:hAnsi="Arial" w:cs="Arial"/>
          <w:sz w:val="20"/>
          <w:lang w:val="pt-BR"/>
        </w:rPr>
        <w:t xml:space="preserve">o processo de </w:t>
      </w:r>
      <w:r w:rsidR="00E73508">
        <w:rPr>
          <w:rFonts w:ascii="Arial" w:hAnsi="Arial" w:cs="Arial"/>
          <w:sz w:val="20"/>
          <w:lang w:val="pt-BR"/>
        </w:rPr>
        <w:t>Registro de Outorgados</w:t>
      </w:r>
      <w:r w:rsidR="00A605DC">
        <w:rPr>
          <w:rFonts w:ascii="Arial" w:hAnsi="Arial" w:cs="Arial"/>
          <w:sz w:val="20"/>
          <w:lang w:val="pt-BR"/>
        </w:rPr>
        <w:t xml:space="preserve"> </w:t>
      </w:r>
      <w:r w:rsidR="000801B8">
        <w:rPr>
          <w:rFonts w:ascii="Arial" w:hAnsi="Arial" w:cs="Arial"/>
          <w:sz w:val="20"/>
          <w:lang w:val="pt-BR"/>
        </w:rPr>
        <w:t>e Representante</w:t>
      </w:r>
      <w:r w:rsidR="00180679">
        <w:rPr>
          <w:rFonts w:ascii="Arial" w:hAnsi="Arial" w:cs="Arial"/>
          <w:sz w:val="20"/>
          <w:lang w:val="pt-BR"/>
        </w:rPr>
        <w:t>s</w:t>
      </w:r>
      <w:r w:rsidR="000801B8">
        <w:rPr>
          <w:rFonts w:ascii="Arial" w:hAnsi="Arial" w:cs="Arial"/>
          <w:sz w:val="20"/>
          <w:lang w:val="pt-BR"/>
        </w:rPr>
        <w:t xml:space="preserve"> </w:t>
      </w:r>
      <w:r w:rsidR="00EF0185">
        <w:rPr>
          <w:rFonts w:ascii="Arial" w:hAnsi="Arial" w:cs="Arial"/>
          <w:sz w:val="20"/>
          <w:lang w:val="pt-BR"/>
        </w:rPr>
        <w:t xml:space="preserve">que </w:t>
      </w:r>
      <w:r w:rsidR="00E73508">
        <w:rPr>
          <w:rFonts w:ascii="Arial" w:hAnsi="Arial" w:cs="Arial"/>
          <w:sz w:val="20"/>
          <w:lang w:val="pt-BR"/>
        </w:rPr>
        <w:t>p</w:t>
      </w:r>
      <w:r w:rsidR="00E73508" w:rsidRPr="00E73508">
        <w:rPr>
          <w:rFonts w:ascii="Arial" w:hAnsi="Arial" w:cs="Arial"/>
          <w:sz w:val="20"/>
          <w:lang w:val="pt-BR"/>
        </w:rPr>
        <w:t>ermitir</w:t>
      </w:r>
      <w:r w:rsidR="00E73508">
        <w:rPr>
          <w:rFonts w:ascii="Arial" w:hAnsi="Arial" w:cs="Arial"/>
          <w:sz w:val="20"/>
          <w:lang w:val="pt-BR"/>
        </w:rPr>
        <w:t>á</w:t>
      </w:r>
      <w:r w:rsidR="00E73508" w:rsidRPr="00E73508">
        <w:rPr>
          <w:rFonts w:ascii="Arial" w:hAnsi="Arial" w:cs="Arial"/>
          <w:sz w:val="20"/>
          <w:lang w:val="pt-BR"/>
        </w:rPr>
        <w:t xml:space="preserve"> a criação e atribuição dos dados de outorgados</w:t>
      </w:r>
      <w:r w:rsidR="000801B8">
        <w:rPr>
          <w:rFonts w:ascii="Arial" w:hAnsi="Arial" w:cs="Arial"/>
          <w:sz w:val="20"/>
          <w:lang w:val="pt-BR"/>
        </w:rPr>
        <w:t xml:space="preserve"> e representantes</w:t>
      </w:r>
      <w:r w:rsidR="00E73508" w:rsidRPr="00E73508">
        <w:rPr>
          <w:rFonts w:ascii="Arial" w:hAnsi="Arial" w:cs="Arial"/>
          <w:sz w:val="20"/>
          <w:lang w:val="pt-BR"/>
        </w:rPr>
        <w:t xml:space="preserve"> </w:t>
      </w:r>
      <w:r w:rsidR="00E73508">
        <w:rPr>
          <w:rFonts w:ascii="Arial" w:hAnsi="Arial" w:cs="Arial"/>
          <w:sz w:val="20"/>
          <w:lang w:val="pt-BR"/>
        </w:rPr>
        <w:t>par</w:t>
      </w:r>
      <w:r w:rsidR="00E73508" w:rsidRPr="00E73508">
        <w:rPr>
          <w:rFonts w:ascii="Arial" w:hAnsi="Arial" w:cs="Arial"/>
          <w:sz w:val="20"/>
          <w:lang w:val="pt-BR"/>
        </w:rPr>
        <w:t xml:space="preserve">a </w:t>
      </w:r>
      <w:r w:rsidR="00E73508">
        <w:rPr>
          <w:rFonts w:ascii="Arial" w:hAnsi="Arial" w:cs="Arial"/>
          <w:sz w:val="20"/>
          <w:lang w:val="pt-BR"/>
        </w:rPr>
        <w:t xml:space="preserve">a </w:t>
      </w:r>
      <w:r w:rsidR="00E73508" w:rsidRPr="00E73508">
        <w:rPr>
          <w:rFonts w:ascii="Arial" w:hAnsi="Arial" w:cs="Arial"/>
          <w:sz w:val="20"/>
          <w:lang w:val="pt-BR"/>
        </w:rPr>
        <w:t>criação do acordo de procurações.</w:t>
      </w:r>
    </w:p>
    <w:p w:rsidR="00A605DC" w:rsidRDefault="00A605DC" w:rsidP="00A605DC">
      <w:pPr>
        <w:pStyle w:val="TableText"/>
        <w:jc w:val="left"/>
        <w:rPr>
          <w:rFonts w:ascii="Arial" w:hAnsi="Arial" w:cs="Arial"/>
          <w:lang w:val="pt-BR"/>
        </w:rPr>
      </w:pPr>
    </w:p>
    <w:p w:rsidR="000D7556" w:rsidRDefault="000D7556" w:rsidP="00A553DE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lastRenderedPageBreak/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A605DC" w:rsidRPr="00A605DC">
        <w:rPr>
          <w:rFonts w:ascii="Arial" w:hAnsi="Arial" w:cs="Arial"/>
          <w:lang w:val="pt-BR"/>
        </w:rPr>
        <w:t xml:space="preserve">a </w:t>
      </w:r>
      <w:r w:rsidR="00E73508">
        <w:rPr>
          <w:rFonts w:ascii="Arial" w:hAnsi="Arial" w:cs="Arial"/>
          <w:lang w:val="pt-BR"/>
        </w:rPr>
        <w:t>disponibilidade de um registro de</w:t>
      </w:r>
      <w:r w:rsidR="00E73508" w:rsidRPr="00E73508">
        <w:rPr>
          <w:rFonts w:ascii="Arial" w:hAnsi="Arial" w:cs="Arial"/>
          <w:lang w:val="pt-BR"/>
        </w:rPr>
        <w:t xml:space="preserve"> </w:t>
      </w:r>
      <w:r w:rsidR="00E73508">
        <w:rPr>
          <w:rFonts w:ascii="Arial" w:hAnsi="Arial" w:cs="Arial"/>
          <w:lang w:val="pt-BR"/>
        </w:rPr>
        <w:t xml:space="preserve">outorgados </w:t>
      </w:r>
      <w:r w:rsidR="00180679">
        <w:rPr>
          <w:rFonts w:ascii="Arial" w:hAnsi="Arial" w:cs="Arial"/>
          <w:lang w:val="pt-BR"/>
        </w:rPr>
        <w:t xml:space="preserve">e representantes </w:t>
      </w:r>
      <w:r w:rsidR="00E73508">
        <w:rPr>
          <w:rFonts w:ascii="Arial" w:hAnsi="Arial" w:cs="Arial"/>
          <w:lang w:val="pt-BR"/>
        </w:rPr>
        <w:t>único e passível de atualização.</w:t>
      </w:r>
      <w:r w:rsidR="00180679">
        <w:rPr>
          <w:rFonts w:ascii="Arial" w:hAnsi="Arial" w:cs="Arial"/>
          <w:lang w:val="pt-BR"/>
        </w:rPr>
        <w:t xml:space="preserve"> </w:t>
      </w:r>
    </w:p>
    <w:p w:rsidR="00CC77E0" w:rsidRPr="000D7556" w:rsidRDefault="00CC77E0" w:rsidP="00A553DE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Adequação e Revisão da EF para o projeto Clientes, de acordo com os requisitos R017 e R019.</w:t>
      </w:r>
    </w:p>
    <w:p w:rsidR="00134F48" w:rsidRDefault="00134F48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2" w:name="_Toc381026249"/>
      <w:r>
        <w:rPr>
          <w:rFonts w:ascii="Calibri" w:hAnsi="Calibri" w:cs="Calibri"/>
          <w:color w:val="29323D"/>
          <w:lang w:val="pt-BR"/>
        </w:rPr>
        <w:t>Requisitos Funcionais</w:t>
      </w:r>
      <w:bookmarkEnd w:id="22"/>
    </w:p>
    <w:p w:rsidR="0098234C" w:rsidRDefault="0098234C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525912" w:rsidRDefault="00525912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0D7556" w:rsidRPr="000D7556" w:rsidRDefault="00E73508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SAP CLM: Criação dos campos necessários para cadastro dos outorgados</w:t>
      </w:r>
      <w:r w:rsidR="000801B8">
        <w:rPr>
          <w:rFonts w:ascii="Arial" w:hAnsi="Arial" w:cs="Arial"/>
          <w:b/>
          <w:u w:val="single"/>
          <w:lang w:val="pt-BR"/>
        </w:rPr>
        <w:t xml:space="preserve"> e representantes</w:t>
      </w:r>
      <w:r w:rsidRPr="00E73508">
        <w:rPr>
          <w:rFonts w:ascii="Arial" w:hAnsi="Arial" w:cs="Arial"/>
          <w:b/>
          <w:u w:val="single"/>
          <w:lang w:val="pt-BR"/>
        </w:rPr>
        <w:t>.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180679" w:rsidRDefault="00180679" w:rsidP="0018067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registro será criado com o nome de “</w:t>
      </w:r>
      <w:r w:rsidRPr="00180679">
        <w:rPr>
          <w:rFonts w:ascii="Arial" w:hAnsi="Arial" w:cs="Arial"/>
          <w:b/>
          <w:lang w:val="pt-BR"/>
        </w:rPr>
        <w:t>Outorgados e Representantes</w:t>
      </w:r>
      <w:r>
        <w:rPr>
          <w:rFonts w:ascii="Arial" w:hAnsi="Arial" w:cs="Arial"/>
          <w:b/>
          <w:lang w:val="pt-BR"/>
        </w:rPr>
        <w:t xml:space="preserve"> das Procurações</w:t>
      </w:r>
      <w:r>
        <w:rPr>
          <w:rFonts w:ascii="Arial" w:hAnsi="Arial" w:cs="Arial"/>
          <w:lang w:val="pt-BR"/>
        </w:rPr>
        <w:t>”.</w:t>
      </w:r>
    </w:p>
    <w:p w:rsidR="00180679" w:rsidRDefault="00180679" w:rsidP="00180679">
      <w:pPr>
        <w:jc w:val="both"/>
        <w:rPr>
          <w:rFonts w:ascii="Arial" w:hAnsi="Arial" w:cs="Arial"/>
          <w:lang w:val="pt-BR"/>
        </w:rPr>
      </w:pPr>
    </w:p>
    <w:p w:rsidR="000D7556" w:rsidRDefault="00E73508" w:rsidP="00F71CA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campos </w:t>
      </w:r>
      <w:r w:rsidR="00180679">
        <w:rPr>
          <w:rFonts w:ascii="Arial" w:hAnsi="Arial" w:cs="Arial"/>
          <w:lang w:val="pt-BR"/>
        </w:rPr>
        <w:t>no registro</w:t>
      </w:r>
      <w:r>
        <w:rPr>
          <w:rFonts w:ascii="Arial" w:hAnsi="Arial" w:cs="Arial"/>
          <w:lang w:val="pt-BR"/>
        </w:rPr>
        <w:t xml:space="preserve"> serão criados com a característica de dado mestre definível pelo usuário, podendo ser atualizado pelos usuários com tal responsabilidade</w:t>
      </w:r>
      <w:r w:rsidR="00180679">
        <w:rPr>
          <w:rFonts w:ascii="Arial" w:hAnsi="Arial" w:cs="Arial"/>
          <w:lang w:val="pt-BR"/>
        </w:rPr>
        <w:t xml:space="preserve"> e perfil apropriado</w:t>
      </w:r>
      <w:r>
        <w:rPr>
          <w:rFonts w:ascii="Arial" w:hAnsi="Arial" w:cs="Arial"/>
          <w:lang w:val="pt-BR"/>
        </w:rPr>
        <w:t xml:space="preserve">. Serão criados </w:t>
      </w:r>
      <w:r w:rsidR="00180679">
        <w:rPr>
          <w:rFonts w:ascii="Arial" w:hAnsi="Arial" w:cs="Arial"/>
          <w:lang w:val="pt-BR"/>
        </w:rPr>
        <w:t>os seguintes campos:</w:t>
      </w:r>
    </w:p>
    <w:p w:rsidR="00180679" w:rsidRDefault="00180679" w:rsidP="00F71CAA">
      <w:pPr>
        <w:jc w:val="both"/>
        <w:rPr>
          <w:rFonts w:ascii="Arial" w:hAnsi="Arial" w:cs="Arial"/>
          <w:lang w:val="pt-BR"/>
        </w:rPr>
      </w:pPr>
    </w:p>
    <w:p w:rsidR="00F71CAA" w:rsidRDefault="00F71CAA" w:rsidP="00F71CAA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10762" w:type="dxa"/>
        <w:jc w:val="center"/>
        <w:tblLook w:val="04A0" w:firstRow="1" w:lastRow="0" w:firstColumn="1" w:lastColumn="0" w:noHBand="0" w:noVBand="1"/>
      </w:tblPr>
      <w:tblGrid>
        <w:gridCol w:w="3263"/>
        <w:gridCol w:w="2295"/>
        <w:gridCol w:w="2751"/>
        <w:gridCol w:w="2453"/>
      </w:tblGrid>
      <w:tr w:rsidR="0094656E" w:rsidTr="00525912">
        <w:trPr>
          <w:jc w:val="center"/>
        </w:trPr>
        <w:tc>
          <w:tcPr>
            <w:tcW w:w="3263" w:type="dxa"/>
          </w:tcPr>
          <w:p w:rsidR="0094656E" w:rsidRPr="00246510" w:rsidRDefault="0094656E" w:rsidP="00F71CAA">
            <w:pPr>
              <w:rPr>
                <w:rFonts w:ascii="Arial" w:hAnsi="Arial" w:cs="Arial"/>
                <w:b/>
                <w:lang w:val="pt-BR"/>
              </w:rPr>
            </w:pPr>
            <w:r w:rsidRPr="00246510">
              <w:rPr>
                <w:rFonts w:ascii="Arial" w:hAnsi="Arial" w:cs="Arial"/>
                <w:b/>
                <w:lang w:val="pt-BR"/>
              </w:rPr>
              <w:t>ID do campo</w:t>
            </w:r>
          </w:p>
        </w:tc>
        <w:tc>
          <w:tcPr>
            <w:tcW w:w="2295" w:type="dxa"/>
          </w:tcPr>
          <w:p w:rsidR="0094656E" w:rsidRPr="00246510" w:rsidRDefault="0094656E" w:rsidP="00F71CAA">
            <w:pPr>
              <w:rPr>
                <w:rFonts w:ascii="Arial" w:hAnsi="Arial" w:cs="Arial"/>
                <w:b/>
                <w:lang w:val="pt-BR"/>
              </w:rPr>
            </w:pPr>
            <w:r w:rsidRPr="00246510">
              <w:rPr>
                <w:rFonts w:ascii="Arial" w:hAnsi="Arial" w:cs="Arial"/>
                <w:b/>
                <w:lang w:val="pt-BR"/>
              </w:rPr>
              <w:t>Nome de Exibição</w:t>
            </w:r>
          </w:p>
        </w:tc>
        <w:tc>
          <w:tcPr>
            <w:tcW w:w="2751" w:type="dxa"/>
          </w:tcPr>
          <w:p w:rsidR="0094656E" w:rsidRPr="00246510" w:rsidRDefault="0094656E" w:rsidP="00F71CAA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Característica</w:t>
            </w:r>
          </w:p>
        </w:tc>
        <w:tc>
          <w:tcPr>
            <w:tcW w:w="2453" w:type="dxa"/>
          </w:tcPr>
          <w:p w:rsidR="0094656E" w:rsidRPr="00246510" w:rsidRDefault="0094656E" w:rsidP="00803B79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Observações</w:t>
            </w:r>
          </w:p>
        </w:tc>
      </w:tr>
      <w:tr w:rsidR="0094656E" w:rsidRPr="00CC77E0" w:rsidTr="00525912">
        <w:trPr>
          <w:jc w:val="center"/>
        </w:trPr>
        <w:tc>
          <w:tcPr>
            <w:tcW w:w="3263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reg_outorgado_classificacao</w:t>
            </w:r>
          </w:p>
        </w:tc>
        <w:tc>
          <w:tcPr>
            <w:tcW w:w="2295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Classificação</w:t>
            </w:r>
          </w:p>
        </w:tc>
        <w:tc>
          <w:tcPr>
            <w:tcW w:w="2751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 de Valores</w:t>
            </w:r>
          </w:p>
        </w:tc>
        <w:tc>
          <w:tcPr>
            <w:tcW w:w="2453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Valores possíveis: Outorgado ou Representante</w:t>
            </w:r>
          </w:p>
        </w:tc>
      </w:tr>
      <w:tr w:rsidR="0094656E" w:rsidRPr="00CC77E0" w:rsidTr="00525912">
        <w:trPr>
          <w:jc w:val="center"/>
        </w:trPr>
        <w:tc>
          <w:tcPr>
            <w:tcW w:w="3263" w:type="dxa"/>
          </w:tcPr>
          <w:p w:rsidR="0094656E" w:rsidRDefault="0094656E" w:rsidP="00F71CA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DISPLAY_NAME</w:t>
            </w:r>
          </w:p>
        </w:tc>
        <w:tc>
          <w:tcPr>
            <w:tcW w:w="2295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de Exibição</w:t>
            </w:r>
          </w:p>
        </w:tc>
        <w:tc>
          <w:tcPr>
            <w:tcW w:w="2751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40 caracteres</w:t>
            </w:r>
          </w:p>
        </w:tc>
        <w:tc>
          <w:tcPr>
            <w:tcW w:w="2453" w:type="dxa"/>
          </w:tcPr>
          <w:p w:rsidR="0094656E" w:rsidRDefault="0094656E" w:rsidP="0094656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Campo standard para registro do nome de exibição limitado </w:t>
            </w:r>
          </w:p>
        </w:tc>
      </w:tr>
      <w:tr w:rsidR="0094656E" w:rsidTr="00525912">
        <w:trPr>
          <w:jc w:val="center"/>
        </w:trPr>
        <w:tc>
          <w:tcPr>
            <w:tcW w:w="3263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reg</w:t>
            </w:r>
            <w:proofErr w:type="gramEnd"/>
            <w:r>
              <w:rPr>
                <w:rFonts w:ascii="Arial" w:hAnsi="Arial" w:cs="Arial"/>
                <w:lang w:val="pt-BR"/>
              </w:rPr>
              <w:t>_outorgado_nome</w:t>
            </w:r>
            <w:proofErr w:type="spellEnd"/>
          </w:p>
        </w:tc>
        <w:tc>
          <w:tcPr>
            <w:tcW w:w="2295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Completo</w:t>
            </w:r>
          </w:p>
        </w:tc>
        <w:tc>
          <w:tcPr>
            <w:tcW w:w="2751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80 caracteres</w:t>
            </w:r>
          </w:p>
        </w:tc>
        <w:tc>
          <w:tcPr>
            <w:tcW w:w="2453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</w:p>
        </w:tc>
      </w:tr>
      <w:tr w:rsidR="00803B79" w:rsidRPr="00CC77E0" w:rsidTr="00525912">
        <w:trPr>
          <w:jc w:val="center"/>
        </w:trPr>
        <w:tc>
          <w:tcPr>
            <w:tcW w:w="3263" w:type="dxa"/>
          </w:tcPr>
          <w:p w:rsidR="00803B79" w:rsidRDefault="00803B79" w:rsidP="002465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Reg_outorgado_tipo</w:t>
            </w:r>
          </w:p>
        </w:tc>
        <w:tc>
          <w:tcPr>
            <w:tcW w:w="2295" w:type="dxa"/>
          </w:tcPr>
          <w:p w:rsidR="00803B79" w:rsidRPr="00F71CAA" w:rsidRDefault="00803B79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Não é funcionário TIM</w:t>
            </w:r>
          </w:p>
        </w:tc>
        <w:tc>
          <w:tcPr>
            <w:tcW w:w="2751" w:type="dxa"/>
          </w:tcPr>
          <w:p w:rsidR="00803B79" w:rsidRDefault="00803B79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Checkbox</w:t>
            </w:r>
          </w:p>
        </w:tc>
        <w:tc>
          <w:tcPr>
            <w:tcW w:w="2453" w:type="dxa"/>
          </w:tcPr>
          <w:p w:rsidR="00803B79" w:rsidRPr="00F71CAA" w:rsidRDefault="00803B79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usuário selecionará a opção quando o outorgado não for funcionário da TIM.</w:t>
            </w:r>
          </w:p>
        </w:tc>
      </w:tr>
      <w:tr w:rsidR="0094656E" w:rsidTr="00525912">
        <w:trPr>
          <w:jc w:val="center"/>
        </w:trPr>
        <w:tc>
          <w:tcPr>
            <w:tcW w:w="3263" w:type="dxa"/>
          </w:tcPr>
          <w:p w:rsidR="0094656E" w:rsidRDefault="0094656E" w:rsidP="00246510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reg</w:t>
            </w:r>
            <w:proofErr w:type="gramEnd"/>
            <w:r>
              <w:rPr>
                <w:rFonts w:ascii="Arial" w:hAnsi="Arial" w:cs="Arial"/>
                <w:lang w:val="pt-BR"/>
              </w:rPr>
              <w:t>_outorgado_endereco</w:t>
            </w:r>
            <w:proofErr w:type="spellEnd"/>
          </w:p>
        </w:tc>
        <w:tc>
          <w:tcPr>
            <w:tcW w:w="2295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 w:rsidRPr="00F71CAA">
              <w:rPr>
                <w:rFonts w:ascii="Arial" w:hAnsi="Arial" w:cs="Arial"/>
                <w:lang w:val="pt-BR"/>
              </w:rPr>
              <w:t>Endereço</w:t>
            </w:r>
          </w:p>
        </w:tc>
        <w:tc>
          <w:tcPr>
            <w:tcW w:w="2751" w:type="dxa"/>
          </w:tcPr>
          <w:p w:rsidR="0094656E" w:rsidRPr="00F71CAA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150 caracteres</w:t>
            </w:r>
          </w:p>
        </w:tc>
        <w:tc>
          <w:tcPr>
            <w:tcW w:w="2453" w:type="dxa"/>
          </w:tcPr>
          <w:p w:rsidR="0094656E" w:rsidRPr="00F71CAA" w:rsidRDefault="0094656E" w:rsidP="00803B79">
            <w:pPr>
              <w:rPr>
                <w:rFonts w:ascii="Arial" w:hAnsi="Arial" w:cs="Arial"/>
                <w:lang w:val="pt-BR"/>
              </w:rPr>
            </w:pPr>
          </w:p>
        </w:tc>
      </w:tr>
      <w:tr w:rsidR="0094656E" w:rsidTr="00525912">
        <w:trPr>
          <w:jc w:val="center"/>
        </w:trPr>
        <w:tc>
          <w:tcPr>
            <w:tcW w:w="3263" w:type="dxa"/>
          </w:tcPr>
          <w:p w:rsidR="0094656E" w:rsidRDefault="0094656E" w:rsidP="00011EB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reg_outorgado _estadocivil</w:t>
            </w:r>
          </w:p>
        </w:tc>
        <w:tc>
          <w:tcPr>
            <w:tcW w:w="2295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 w:rsidRPr="00F71CAA">
              <w:rPr>
                <w:rFonts w:ascii="Arial" w:hAnsi="Arial" w:cs="Arial"/>
                <w:lang w:val="pt-BR"/>
              </w:rPr>
              <w:t>Estado civil</w:t>
            </w:r>
          </w:p>
        </w:tc>
        <w:tc>
          <w:tcPr>
            <w:tcW w:w="2751" w:type="dxa"/>
          </w:tcPr>
          <w:p w:rsidR="0094656E" w:rsidRPr="00F71CAA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20 caracteres</w:t>
            </w:r>
          </w:p>
        </w:tc>
        <w:tc>
          <w:tcPr>
            <w:tcW w:w="2453" w:type="dxa"/>
          </w:tcPr>
          <w:p w:rsidR="0094656E" w:rsidRPr="00F71CAA" w:rsidRDefault="0094656E" w:rsidP="00803B79">
            <w:pPr>
              <w:rPr>
                <w:rFonts w:ascii="Arial" w:hAnsi="Arial" w:cs="Arial"/>
                <w:lang w:val="pt-BR"/>
              </w:rPr>
            </w:pPr>
          </w:p>
        </w:tc>
      </w:tr>
      <w:tr w:rsidR="0094656E" w:rsidTr="00525912">
        <w:trPr>
          <w:jc w:val="center"/>
        </w:trPr>
        <w:tc>
          <w:tcPr>
            <w:tcW w:w="3263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reg_outorgado _rg</w:t>
            </w:r>
          </w:p>
        </w:tc>
        <w:tc>
          <w:tcPr>
            <w:tcW w:w="2295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 w:rsidRPr="00F71CAA">
              <w:rPr>
                <w:rFonts w:ascii="Arial" w:hAnsi="Arial" w:cs="Arial"/>
                <w:lang w:val="pt-BR"/>
              </w:rPr>
              <w:t>RG</w:t>
            </w:r>
          </w:p>
        </w:tc>
        <w:tc>
          <w:tcPr>
            <w:tcW w:w="2751" w:type="dxa"/>
          </w:tcPr>
          <w:p w:rsidR="0094656E" w:rsidRPr="00F71CAA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15 caracteres</w:t>
            </w:r>
          </w:p>
        </w:tc>
        <w:tc>
          <w:tcPr>
            <w:tcW w:w="2453" w:type="dxa"/>
          </w:tcPr>
          <w:p w:rsidR="0094656E" w:rsidRPr="00F71CAA" w:rsidRDefault="0094656E" w:rsidP="00803B79">
            <w:pPr>
              <w:rPr>
                <w:rFonts w:ascii="Arial" w:hAnsi="Arial" w:cs="Arial"/>
                <w:lang w:val="pt-BR"/>
              </w:rPr>
            </w:pPr>
          </w:p>
        </w:tc>
      </w:tr>
      <w:tr w:rsidR="0094656E" w:rsidTr="00525912">
        <w:trPr>
          <w:jc w:val="center"/>
        </w:trPr>
        <w:tc>
          <w:tcPr>
            <w:tcW w:w="3263" w:type="dxa"/>
            <w:vAlign w:val="bottom"/>
          </w:tcPr>
          <w:p w:rsidR="0094656E" w:rsidRDefault="0094656E" w:rsidP="00803B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reg_outorgado_rg_orgexp</w:t>
            </w:r>
          </w:p>
        </w:tc>
        <w:tc>
          <w:tcPr>
            <w:tcW w:w="2295" w:type="dxa"/>
          </w:tcPr>
          <w:p w:rsidR="0094656E" w:rsidRPr="00F71CAA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Órgão Expedidor</w:t>
            </w:r>
          </w:p>
        </w:tc>
        <w:tc>
          <w:tcPr>
            <w:tcW w:w="2751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20 caracteres</w:t>
            </w:r>
          </w:p>
        </w:tc>
        <w:tc>
          <w:tcPr>
            <w:tcW w:w="2453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</w:p>
        </w:tc>
      </w:tr>
      <w:tr w:rsidR="0094656E" w:rsidTr="00525912">
        <w:trPr>
          <w:jc w:val="center"/>
        </w:trPr>
        <w:tc>
          <w:tcPr>
            <w:tcW w:w="3263" w:type="dxa"/>
            <w:vAlign w:val="bottom"/>
          </w:tcPr>
          <w:p w:rsidR="0094656E" w:rsidRDefault="0094656E" w:rsidP="00803B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reg_outorgado_rg_dataexp</w:t>
            </w:r>
          </w:p>
        </w:tc>
        <w:tc>
          <w:tcPr>
            <w:tcW w:w="2295" w:type="dxa"/>
          </w:tcPr>
          <w:p w:rsidR="0094656E" w:rsidRPr="00F71CAA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Expedição</w:t>
            </w:r>
          </w:p>
        </w:tc>
        <w:tc>
          <w:tcPr>
            <w:tcW w:w="2751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Data, DD/MM/AAAA</w:t>
            </w:r>
          </w:p>
        </w:tc>
        <w:tc>
          <w:tcPr>
            <w:tcW w:w="2453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</w:p>
        </w:tc>
      </w:tr>
      <w:tr w:rsidR="0094656E" w:rsidRPr="00CC77E0" w:rsidTr="00525912">
        <w:trPr>
          <w:jc w:val="center"/>
        </w:trPr>
        <w:tc>
          <w:tcPr>
            <w:tcW w:w="3263" w:type="dxa"/>
          </w:tcPr>
          <w:p w:rsidR="0094656E" w:rsidRDefault="0098234C" w:rsidP="00011EB1">
            <w:pPr>
              <w:rPr>
                <w:rFonts w:ascii="Arial" w:hAnsi="Arial" w:cs="Arial"/>
                <w:lang w:val="pt-BR"/>
              </w:rPr>
            </w:pPr>
            <w:ins w:id="23" w:author="Adilson Pereira Junior" w:date="2014-02-24T17:22:00Z">
              <w:r>
                <w:rPr>
                  <w:rFonts w:ascii="Arial" w:hAnsi="Arial" w:cs="Arial"/>
                </w:rPr>
                <w:t>reg_outorgado</w:t>
              </w:r>
            </w:ins>
            <w:del w:id="24" w:author="Adilson Pereira Junior" w:date="2014-02-24T17:22:00Z">
              <w:r w:rsidR="0094656E" w:rsidDel="0098234C">
                <w:rPr>
                  <w:rFonts w:ascii="Arial" w:hAnsi="Arial" w:cs="Arial"/>
                  <w:lang w:val="pt-BR"/>
                </w:rPr>
                <w:delText>EXTERNAL_ID</w:delText>
              </w:r>
            </w:del>
            <w:ins w:id="25" w:author="Adilson Pereira Junior" w:date="2014-02-24T17:22:00Z">
              <w:r>
                <w:rPr>
                  <w:rFonts w:ascii="Arial" w:hAnsi="Arial" w:cs="Arial"/>
                  <w:lang w:val="pt-BR"/>
                </w:rPr>
                <w:t>_cpf</w:t>
              </w:r>
            </w:ins>
          </w:p>
        </w:tc>
        <w:tc>
          <w:tcPr>
            <w:tcW w:w="2295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 w:rsidRPr="00F71CAA"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2751" w:type="dxa"/>
          </w:tcPr>
          <w:p w:rsidR="0094656E" w:rsidRPr="00F71CAA" w:rsidRDefault="0094656E" w:rsidP="00525912">
            <w:pPr>
              <w:rPr>
                <w:rFonts w:ascii="Arial" w:hAnsi="Arial" w:cs="Arial"/>
                <w:b/>
                <w:bCs/>
                <w:kern w:val="28"/>
                <w:sz w:val="32"/>
                <w:szCs w:val="3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Texto Livre, </w:t>
            </w:r>
            <w:del w:id="26" w:author="Adilson Pereira Junior" w:date="2014-02-24T17:22:00Z">
              <w:r w:rsidDel="0098234C">
                <w:rPr>
                  <w:rFonts w:ascii="Arial" w:hAnsi="Arial" w:cs="Arial"/>
                  <w:lang w:val="pt-BR"/>
                </w:rPr>
                <w:delText xml:space="preserve">45 </w:delText>
              </w:r>
            </w:del>
            <w:ins w:id="27" w:author="Adilson Pereira Junior" w:date="2014-02-24T17:22:00Z">
              <w:r w:rsidR="0098234C">
                <w:rPr>
                  <w:rFonts w:ascii="Arial" w:hAnsi="Arial" w:cs="Arial"/>
                  <w:lang w:val="pt-BR"/>
                </w:rPr>
                <w:t xml:space="preserve">14 </w:t>
              </w:r>
            </w:ins>
            <w:del w:id="28" w:author="Adilson Pereira Junior" w:date="2014-02-24T17:23:00Z">
              <w:r w:rsidDel="0098234C">
                <w:rPr>
                  <w:rFonts w:ascii="Arial" w:hAnsi="Arial" w:cs="Arial"/>
                  <w:lang w:val="pt-BR"/>
                </w:rPr>
                <w:delText>caracteres</w:delText>
              </w:r>
            </w:del>
            <w:ins w:id="29" w:author="Adilson Pereira Junior" w:date="2014-02-24T17:23:00Z">
              <w:r w:rsidR="0098234C">
                <w:rPr>
                  <w:rFonts w:ascii="Arial" w:hAnsi="Arial" w:cs="Arial"/>
                  <w:lang w:val="pt-BR"/>
                </w:rPr>
                <w:t>caracteres</w:t>
              </w:r>
            </w:ins>
          </w:p>
        </w:tc>
        <w:tc>
          <w:tcPr>
            <w:tcW w:w="2453" w:type="dxa"/>
          </w:tcPr>
          <w:p w:rsidR="0094656E" w:rsidRPr="00F71CAA" w:rsidRDefault="0098234C" w:rsidP="00803B79">
            <w:pPr>
              <w:rPr>
                <w:rFonts w:ascii="Arial" w:hAnsi="Arial" w:cs="Arial"/>
                <w:lang w:val="pt-BR"/>
              </w:rPr>
            </w:pPr>
            <w:ins w:id="30" w:author="Adilson Pereira Junior" w:date="2014-02-24T17:23:00Z">
              <w:r>
                <w:rPr>
                  <w:rFonts w:ascii="Arial" w:hAnsi="Arial" w:cs="Arial"/>
                  <w:lang w:val="pt-BR"/>
                </w:rPr>
                <w:t>O usuário poderá inserir o CPF com “.” e “-” ou somente números.</w:t>
              </w:r>
            </w:ins>
          </w:p>
        </w:tc>
      </w:tr>
      <w:tr w:rsidR="0094656E" w:rsidRPr="0098234C" w:rsidTr="00525912">
        <w:trPr>
          <w:jc w:val="center"/>
        </w:trPr>
        <w:tc>
          <w:tcPr>
            <w:tcW w:w="3263" w:type="dxa"/>
          </w:tcPr>
          <w:p w:rsidR="0094656E" w:rsidRDefault="0094656E" w:rsidP="00011EB1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reg</w:t>
            </w:r>
            <w:proofErr w:type="gramEnd"/>
            <w:r>
              <w:rPr>
                <w:rFonts w:ascii="Arial" w:hAnsi="Arial" w:cs="Arial"/>
                <w:lang w:val="pt-BR"/>
              </w:rPr>
              <w:t>_outorgado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_nacionalidade</w:t>
            </w:r>
          </w:p>
        </w:tc>
        <w:tc>
          <w:tcPr>
            <w:tcW w:w="2295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 w:rsidRPr="00F71CAA">
              <w:rPr>
                <w:rFonts w:ascii="Arial" w:hAnsi="Arial" w:cs="Arial"/>
                <w:lang w:val="pt-BR"/>
              </w:rPr>
              <w:t>Nacionalidade</w:t>
            </w:r>
          </w:p>
        </w:tc>
        <w:tc>
          <w:tcPr>
            <w:tcW w:w="2751" w:type="dxa"/>
          </w:tcPr>
          <w:p w:rsidR="0094656E" w:rsidRPr="00F71CAA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20 caracteres</w:t>
            </w:r>
          </w:p>
        </w:tc>
        <w:tc>
          <w:tcPr>
            <w:tcW w:w="2453" w:type="dxa"/>
          </w:tcPr>
          <w:p w:rsidR="0094656E" w:rsidRPr="00F71CAA" w:rsidRDefault="0094656E" w:rsidP="00803B79">
            <w:pPr>
              <w:rPr>
                <w:rFonts w:ascii="Arial" w:hAnsi="Arial" w:cs="Arial"/>
                <w:lang w:val="pt-BR"/>
              </w:rPr>
            </w:pPr>
          </w:p>
        </w:tc>
      </w:tr>
      <w:tr w:rsidR="0094656E" w:rsidTr="00525912">
        <w:trPr>
          <w:jc w:val="center"/>
        </w:trPr>
        <w:tc>
          <w:tcPr>
            <w:tcW w:w="3263" w:type="dxa"/>
          </w:tcPr>
          <w:p w:rsidR="0094656E" w:rsidRPr="00F71CAA" w:rsidRDefault="0094656E" w:rsidP="00011EB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reg_outorgado _profissao</w:t>
            </w:r>
          </w:p>
        </w:tc>
        <w:tc>
          <w:tcPr>
            <w:tcW w:w="2295" w:type="dxa"/>
          </w:tcPr>
          <w:p w:rsidR="0094656E" w:rsidRPr="00F71CAA" w:rsidRDefault="0094656E" w:rsidP="00803B79">
            <w:pPr>
              <w:rPr>
                <w:rFonts w:ascii="Arial" w:hAnsi="Arial" w:cs="Arial"/>
                <w:lang w:val="pt-BR"/>
              </w:rPr>
            </w:pPr>
            <w:r w:rsidRPr="00F71CAA">
              <w:rPr>
                <w:rFonts w:ascii="Arial" w:hAnsi="Arial" w:cs="Arial"/>
                <w:lang w:val="pt-BR"/>
              </w:rPr>
              <w:t>Profissão</w:t>
            </w:r>
          </w:p>
        </w:tc>
        <w:tc>
          <w:tcPr>
            <w:tcW w:w="2751" w:type="dxa"/>
          </w:tcPr>
          <w:p w:rsidR="0094656E" w:rsidRPr="00F71CAA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30 caracteres</w:t>
            </w:r>
          </w:p>
        </w:tc>
        <w:tc>
          <w:tcPr>
            <w:tcW w:w="2453" w:type="dxa"/>
          </w:tcPr>
          <w:p w:rsidR="0094656E" w:rsidRPr="00F71CAA" w:rsidRDefault="0094656E" w:rsidP="00803B79">
            <w:pPr>
              <w:rPr>
                <w:rFonts w:ascii="Arial" w:hAnsi="Arial" w:cs="Arial"/>
                <w:lang w:val="pt-BR"/>
              </w:rPr>
            </w:pPr>
          </w:p>
        </w:tc>
      </w:tr>
      <w:tr w:rsidR="000A0D37" w:rsidRPr="00CC77E0" w:rsidTr="00525912">
        <w:trPr>
          <w:jc w:val="center"/>
        </w:trPr>
        <w:tc>
          <w:tcPr>
            <w:tcW w:w="3263" w:type="dxa"/>
          </w:tcPr>
          <w:p w:rsidR="000A0D37" w:rsidRDefault="000A0D37" w:rsidP="000A0D3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reg_outorgado _cargo</w:t>
            </w:r>
          </w:p>
        </w:tc>
        <w:tc>
          <w:tcPr>
            <w:tcW w:w="2295" w:type="dxa"/>
          </w:tcPr>
          <w:p w:rsidR="000A0D37" w:rsidRPr="00F71CAA" w:rsidRDefault="000A0D37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Cargo</w:t>
            </w:r>
          </w:p>
        </w:tc>
        <w:tc>
          <w:tcPr>
            <w:tcW w:w="2751" w:type="dxa"/>
          </w:tcPr>
          <w:p w:rsidR="000A0D37" w:rsidRDefault="000A0D37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 de Valores</w:t>
            </w:r>
          </w:p>
        </w:tc>
        <w:tc>
          <w:tcPr>
            <w:tcW w:w="2453" w:type="dxa"/>
          </w:tcPr>
          <w:p w:rsidR="000A0D37" w:rsidRPr="00F71CAA" w:rsidRDefault="000A0D37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Valores possíveis: Diretor Estatuário, Diretor Presidente e Outros.</w:t>
            </w:r>
          </w:p>
        </w:tc>
      </w:tr>
      <w:tr w:rsidR="0094656E" w:rsidRPr="00CC77E0" w:rsidTr="00525912">
        <w:trPr>
          <w:jc w:val="center"/>
        </w:trPr>
        <w:tc>
          <w:tcPr>
            <w:tcW w:w="3263" w:type="dxa"/>
          </w:tcPr>
          <w:p w:rsidR="0094656E" w:rsidRDefault="0094656E" w:rsidP="00011EB1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reg</w:t>
            </w:r>
            <w:proofErr w:type="gramEnd"/>
            <w:r>
              <w:rPr>
                <w:rFonts w:ascii="Arial" w:hAnsi="Arial" w:cs="Arial"/>
                <w:lang w:val="pt-BR"/>
              </w:rPr>
              <w:t>_outorgado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_diretoria</w:t>
            </w:r>
          </w:p>
        </w:tc>
        <w:tc>
          <w:tcPr>
            <w:tcW w:w="2295" w:type="dxa"/>
          </w:tcPr>
          <w:p w:rsidR="0094656E" w:rsidRPr="00F71CAA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Diretoria</w:t>
            </w:r>
          </w:p>
        </w:tc>
        <w:tc>
          <w:tcPr>
            <w:tcW w:w="2751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Referência a Objeto</w:t>
            </w:r>
          </w:p>
        </w:tc>
        <w:tc>
          <w:tcPr>
            <w:tcW w:w="2453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Baseado no registro de unidade organizacional</w:t>
            </w:r>
          </w:p>
        </w:tc>
      </w:tr>
      <w:tr w:rsidR="00923CB6" w:rsidRPr="00CC77E0" w:rsidTr="00525912">
        <w:trPr>
          <w:jc w:val="center"/>
        </w:trPr>
        <w:tc>
          <w:tcPr>
            <w:tcW w:w="3263" w:type="dxa"/>
          </w:tcPr>
          <w:p w:rsidR="00923CB6" w:rsidRDefault="00923CB6" w:rsidP="00011EB1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reg</w:t>
            </w:r>
            <w:proofErr w:type="gramEnd"/>
            <w:r>
              <w:rPr>
                <w:rFonts w:ascii="Arial" w:hAnsi="Arial" w:cs="Arial"/>
                <w:lang w:val="pt-BR"/>
              </w:rPr>
              <w:t>_outorgado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_gerencia</w:t>
            </w:r>
          </w:p>
        </w:tc>
        <w:tc>
          <w:tcPr>
            <w:tcW w:w="2295" w:type="dxa"/>
          </w:tcPr>
          <w:p w:rsidR="00923CB6" w:rsidRDefault="00923CB6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Gerência</w:t>
            </w:r>
          </w:p>
        </w:tc>
        <w:tc>
          <w:tcPr>
            <w:tcW w:w="2751" w:type="dxa"/>
          </w:tcPr>
          <w:p w:rsidR="00923CB6" w:rsidRDefault="00923CB6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Referência a Objeto</w:t>
            </w:r>
          </w:p>
        </w:tc>
        <w:tc>
          <w:tcPr>
            <w:tcW w:w="2453" w:type="dxa"/>
          </w:tcPr>
          <w:p w:rsidR="00923CB6" w:rsidRDefault="00923CB6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Baseado no registro de unidade organizacional</w:t>
            </w:r>
          </w:p>
        </w:tc>
      </w:tr>
      <w:tr w:rsidR="00923CB6" w:rsidRPr="00CC77E0" w:rsidTr="00525912">
        <w:trPr>
          <w:jc w:val="center"/>
        </w:trPr>
        <w:tc>
          <w:tcPr>
            <w:tcW w:w="3263" w:type="dxa"/>
          </w:tcPr>
          <w:p w:rsidR="00923CB6" w:rsidRDefault="00923CB6" w:rsidP="00011EB1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reg</w:t>
            </w:r>
            <w:proofErr w:type="gramEnd"/>
            <w:r>
              <w:rPr>
                <w:rFonts w:ascii="Arial" w:hAnsi="Arial" w:cs="Arial"/>
                <w:lang w:val="pt-BR"/>
              </w:rPr>
              <w:t>_outorgado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_</w:t>
            </w:r>
            <w:proofErr w:type="spellStart"/>
            <w:r>
              <w:rPr>
                <w:rFonts w:ascii="Arial" w:hAnsi="Arial" w:cs="Arial"/>
                <w:lang w:val="pt-BR"/>
              </w:rPr>
              <w:t>area</w:t>
            </w:r>
            <w:proofErr w:type="spellEnd"/>
          </w:p>
        </w:tc>
        <w:tc>
          <w:tcPr>
            <w:tcW w:w="2295" w:type="dxa"/>
          </w:tcPr>
          <w:p w:rsidR="00923CB6" w:rsidRDefault="00923CB6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Área</w:t>
            </w:r>
          </w:p>
        </w:tc>
        <w:tc>
          <w:tcPr>
            <w:tcW w:w="2751" w:type="dxa"/>
          </w:tcPr>
          <w:p w:rsidR="00923CB6" w:rsidRDefault="00923CB6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Referência a Objeto</w:t>
            </w:r>
          </w:p>
        </w:tc>
        <w:tc>
          <w:tcPr>
            <w:tcW w:w="2453" w:type="dxa"/>
          </w:tcPr>
          <w:p w:rsidR="00923CB6" w:rsidRDefault="00923CB6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Baseado no registro de unidade organizacional</w:t>
            </w:r>
          </w:p>
        </w:tc>
      </w:tr>
      <w:tr w:rsidR="00923CB6" w:rsidRPr="00CC77E0" w:rsidTr="00525912">
        <w:trPr>
          <w:jc w:val="center"/>
        </w:trPr>
        <w:tc>
          <w:tcPr>
            <w:tcW w:w="3263" w:type="dxa"/>
          </w:tcPr>
          <w:p w:rsidR="00923CB6" w:rsidRDefault="00923CB6" w:rsidP="00011EB1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reg</w:t>
            </w:r>
            <w:proofErr w:type="gramEnd"/>
            <w:r>
              <w:rPr>
                <w:rFonts w:ascii="Arial" w:hAnsi="Arial" w:cs="Arial"/>
                <w:lang w:val="pt-BR"/>
              </w:rPr>
              <w:t>_outorgado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_empresa</w:t>
            </w:r>
          </w:p>
        </w:tc>
        <w:tc>
          <w:tcPr>
            <w:tcW w:w="2295" w:type="dxa"/>
          </w:tcPr>
          <w:p w:rsidR="00923CB6" w:rsidRDefault="00923CB6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Empresa</w:t>
            </w:r>
          </w:p>
        </w:tc>
        <w:tc>
          <w:tcPr>
            <w:tcW w:w="2751" w:type="dxa"/>
          </w:tcPr>
          <w:p w:rsidR="00923CB6" w:rsidRDefault="00923CB6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Referência a Objeto</w:t>
            </w:r>
          </w:p>
        </w:tc>
        <w:tc>
          <w:tcPr>
            <w:tcW w:w="2453" w:type="dxa"/>
          </w:tcPr>
          <w:p w:rsidR="00923CB6" w:rsidRDefault="00923CB6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Baseado no registro Company Codes</w:t>
            </w:r>
          </w:p>
        </w:tc>
      </w:tr>
      <w:tr w:rsidR="00923CB6" w:rsidRPr="00CC77E0" w:rsidTr="00525912">
        <w:trPr>
          <w:jc w:val="center"/>
        </w:trPr>
        <w:tc>
          <w:tcPr>
            <w:tcW w:w="3263" w:type="dxa"/>
          </w:tcPr>
          <w:p w:rsidR="00923CB6" w:rsidRDefault="00923CB6" w:rsidP="00011EB1">
            <w:pPr>
              <w:rPr>
                <w:rFonts w:ascii="Arial" w:hAnsi="Arial" w:cs="Arial"/>
                <w:lang w:val="pt-BR"/>
              </w:rPr>
            </w:pPr>
            <w:r w:rsidRPr="0094656E">
              <w:rPr>
                <w:rFonts w:ascii="Arial" w:hAnsi="Arial" w:cs="Arial"/>
                <w:lang w:val="pt-BR"/>
              </w:rPr>
              <w:t>DOCUMENT_DESCRIPTION</w:t>
            </w:r>
          </w:p>
        </w:tc>
        <w:tc>
          <w:tcPr>
            <w:tcW w:w="2295" w:type="dxa"/>
          </w:tcPr>
          <w:p w:rsidR="00923CB6" w:rsidRDefault="00923CB6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Observação</w:t>
            </w:r>
          </w:p>
        </w:tc>
        <w:tc>
          <w:tcPr>
            <w:tcW w:w="2751" w:type="dxa"/>
          </w:tcPr>
          <w:p w:rsidR="00923CB6" w:rsidRDefault="00923CB6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256 caracteres</w:t>
            </w:r>
          </w:p>
        </w:tc>
        <w:tc>
          <w:tcPr>
            <w:tcW w:w="2453" w:type="dxa"/>
          </w:tcPr>
          <w:p w:rsidR="00923CB6" w:rsidRDefault="00923CB6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Pode ser utilizado para informações adicionais que não serão enviadas para a Procuração.</w:t>
            </w:r>
          </w:p>
        </w:tc>
      </w:tr>
      <w:tr w:rsidR="0098234C" w:rsidRPr="00CC77E0" w:rsidTr="00525912">
        <w:trPr>
          <w:jc w:val="center"/>
          <w:ins w:id="31" w:author="Adilson Pereira Junior" w:date="2014-02-24T17:24:00Z"/>
        </w:trPr>
        <w:tc>
          <w:tcPr>
            <w:tcW w:w="3263" w:type="dxa"/>
          </w:tcPr>
          <w:p w:rsidR="0098234C" w:rsidRPr="0094656E" w:rsidRDefault="0098234C" w:rsidP="00011EB1">
            <w:pPr>
              <w:rPr>
                <w:ins w:id="32" w:author="Adilson Pereira Junior" w:date="2014-02-24T17:24:00Z"/>
                <w:rFonts w:ascii="Arial" w:hAnsi="Arial" w:cs="Arial"/>
                <w:lang w:val="pt-BR"/>
              </w:rPr>
            </w:pPr>
            <w:ins w:id="33" w:author="Adilson Pereira Junior" w:date="2014-02-24T17:24:00Z">
              <w:r>
                <w:rPr>
                  <w:rFonts w:ascii="Arial" w:hAnsi="Arial" w:cs="Arial"/>
                  <w:lang w:val="pt-BR"/>
                </w:rPr>
                <w:lastRenderedPageBreak/>
                <w:t>EXTERNAL_ID</w:t>
              </w:r>
            </w:ins>
          </w:p>
        </w:tc>
        <w:tc>
          <w:tcPr>
            <w:tcW w:w="2295" w:type="dxa"/>
          </w:tcPr>
          <w:p w:rsidR="0098234C" w:rsidRDefault="0098234C" w:rsidP="00803B79">
            <w:pPr>
              <w:rPr>
                <w:ins w:id="34" w:author="Adilson Pereira Junior" w:date="2014-02-24T17:24:00Z"/>
                <w:rFonts w:ascii="Arial" w:hAnsi="Arial" w:cs="Arial"/>
                <w:lang w:val="pt-BR"/>
              </w:rPr>
            </w:pPr>
            <w:ins w:id="35" w:author="Adilson Pereira Junior" w:date="2014-02-24T17:24:00Z">
              <w:r>
                <w:rPr>
                  <w:rFonts w:ascii="Arial" w:hAnsi="Arial" w:cs="Arial"/>
                  <w:lang w:val="pt-BR"/>
                </w:rPr>
                <w:t>ID Externo</w:t>
              </w:r>
            </w:ins>
          </w:p>
        </w:tc>
        <w:tc>
          <w:tcPr>
            <w:tcW w:w="2751" w:type="dxa"/>
          </w:tcPr>
          <w:p w:rsidR="0098234C" w:rsidRDefault="0098234C" w:rsidP="00803B79">
            <w:pPr>
              <w:rPr>
                <w:ins w:id="36" w:author="Adilson Pereira Junior" w:date="2014-02-24T17:24:00Z"/>
                <w:rFonts w:ascii="Arial" w:hAnsi="Arial" w:cs="Arial"/>
                <w:lang w:val="pt-BR"/>
              </w:rPr>
            </w:pPr>
            <w:ins w:id="37" w:author="Adilson Pereira Junior" w:date="2014-02-24T17:24:00Z">
              <w:r>
                <w:rPr>
                  <w:rFonts w:ascii="Arial" w:hAnsi="Arial" w:cs="Arial"/>
                  <w:lang w:val="pt-BR"/>
                </w:rPr>
                <w:t>Texto Livre, 45 caracteres</w:t>
              </w:r>
            </w:ins>
          </w:p>
        </w:tc>
        <w:tc>
          <w:tcPr>
            <w:tcW w:w="2453" w:type="dxa"/>
          </w:tcPr>
          <w:p w:rsidR="0098234C" w:rsidRPr="00525912" w:rsidRDefault="0098234C" w:rsidP="00525912">
            <w:pPr>
              <w:rPr>
                <w:ins w:id="38" w:author="Adilson Pereira Junior" w:date="2014-02-24T17:24:00Z"/>
                <w:rFonts w:ascii="Arial" w:hAnsi="Arial" w:cs="Arial"/>
                <w:lang w:val="pt-BR"/>
              </w:rPr>
            </w:pPr>
            <w:ins w:id="39" w:author="Adilson Pereira Junior" w:date="2014-02-24T17:24:00Z">
              <w:r>
                <w:rPr>
                  <w:rFonts w:ascii="Arial" w:hAnsi="Arial" w:cs="Arial"/>
                  <w:lang w:val="pt-BR"/>
                </w:rPr>
                <w:t>Campo chave da tabela</w:t>
              </w:r>
            </w:ins>
            <w:ins w:id="40" w:author="Adilson Pereira Junior" w:date="2014-02-24T17:26:00Z">
              <w:r>
                <w:rPr>
                  <w:rFonts w:ascii="Arial" w:hAnsi="Arial" w:cs="Arial"/>
                  <w:lang w:val="pt-BR"/>
                </w:rPr>
                <w:t>, não são permitidos valores repetidos</w:t>
              </w:r>
            </w:ins>
            <w:ins w:id="41" w:author="Adilson Pereira Junior" w:date="2014-02-24T17:24:00Z">
              <w:r>
                <w:rPr>
                  <w:rFonts w:ascii="Arial" w:hAnsi="Arial" w:cs="Arial"/>
                  <w:lang w:val="pt-BR"/>
                </w:rPr>
                <w:t>.</w:t>
              </w:r>
            </w:ins>
            <w:ins w:id="42" w:author="Adilson Pereira Junior" w:date="2014-02-24T17:25:00Z">
              <w:r>
                <w:rPr>
                  <w:rFonts w:ascii="Arial" w:hAnsi="Arial" w:cs="Arial"/>
                  <w:lang w:val="pt-BR"/>
                </w:rPr>
                <w:t xml:space="preserve"> D</w:t>
              </w:r>
              <w:r w:rsidRPr="00525912">
                <w:rPr>
                  <w:rFonts w:ascii="Arial" w:hAnsi="Arial" w:cs="Arial"/>
                  <w:lang w:val="pt-BR"/>
                </w:rPr>
                <w:t>eve ser preenchido manualmente de acordo com regra (procedimento) definido pela Área Usuária</w:t>
              </w:r>
            </w:ins>
            <w:ins w:id="43" w:author="Sheilla Melo De Souza" w:date="2014-02-25T15:40:00Z">
              <w:r w:rsidR="00525912">
                <w:rPr>
                  <w:rFonts w:ascii="Arial" w:hAnsi="Arial" w:cs="Arial"/>
                  <w:lang w:val="pt-BR"/>
                </w:rPr>
                <w:t>.</w:t>
              </w:r>
            </w:ins>
          </w:p>
        </w:tc>
      </w:tr>
    </w:tbl>
    <w:p w:rsidR="00F71CAA" w:rsidRDefault="00F71CAA" w:rsidP="00F71CAA">
      <w:pPr>
        <w:jc w:val="both"/>
        <w:rPr>
          <w:rFonts w:ascii="Arial" w:hAnsi="Arial" w:cs="Arial"/>
          <w:lang w:val="pt-BR"/>
        </w:rPr>
      </w:pPr>
    </w:p>
    <w:p w:rsidR="000A0D37" w:rsidRDefault="000A0D37" w:rsidP="00F71CA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Todos os campos relacionados serão criados como obrigatórios com exceção ao</w:t>
      </w:r>
      <w:r w:rsidR="00923CB6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campo</w:t>
      </w:r>
      <w:r w:rsidR="00923CB6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</w:t>
      </w:r>
      <w:r w:rsidR="00923CB6">
        <w:rPr>
          <w:rFonts w:ascii="Arial" w:hAnsi="Arial" w:cs="Arial"/>
          <w:lang w:val="pt-BR"/>
        </w:rPr>
        <w:t>“reg_outorgado _gerencia”, “reg_outorgado _area”</w:t>
      </w:r>
      <w:r w:rsidR="00923CB6" w:rsidRPr="0094656E">
        <w:rPr>
          <w:rFonts w:ascii="Arial" w:hAnsi="Arial" w:cs="Arial"/>
          <w:lang w:val="pt-BR"/>
        </w:rPr>
        <w:t xml:space="preserve"> </w:t>
      </w:r>
      <w:r w:rsidR="00923CB6">
        <w:rPr>
          <w:rFonts w:ascii="Arial" w:hAnsi="Arial" w:cs="Arial"/>
          <w:lang w:val="pt-BR"/>
        </w:rPr>
        <w:t>e “</w:t>
      </w:r>
      <w:r w:rsidRPr="0094656E">
        <w:rPr>
          <w:rFonts w:ascii="Arial" w:hAnsi="Arial" w:cs="Arial"/>
          <w:lang w:val="pt-BR"/>
        </w:rPr>
        <w:t>DOCUMENT_DESCRIPTION</w:t>
      </w:r>
      <w:r w:rsidR="00923CB6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 xml:space="preserve"> que ser</w:t>
      </w:r>
      <w:r w:rsidR="00923CB6">
        <w:rPr>
          <w:rFonts w:ascii="Arial" w:hAnsi="Arial" w:cs="Arial"/>
          <w:lang w:val="pt-BR"/>
        </w:rPr>
        <w:t>ão</w:t>
      </w:r>
      <w:r>
        <w:rPr>
          <w:rFonts w:ascii="Arial" w:hAnsi="Arial" w:cs="Arial"/>
          <w:lang w:val="pt-BR"/>
        </w:rPr>
        <w:t xml:space="preserve"> opciona</w:t>
      </w:r>
      <w:r w:rsidR="00923CB6">
        <w:rPr>
          <w:rFonts w:ascii="Arial" w:hAnsi="Arial" w:cs="Arial"/>
          <w:lang w:val="pt-BR"/>
        </w:rPr>
        <w:t>is</w:t>
      </w:r>
      <w:r>
        <w:rPr>
          <w:rFonts w:ascii="Arial" w:hAnsi="Arial" w:cs="Arial"/>
          <w:lang w:val="pt-BR"/>
        </w:rPr>
        <w:t>.</w:t>
      </w:r>
    </w:p>
    <w:p w:rsidR="00923CB6" w:rsidDel="00384A51" w:rsidRDefault="00923CB6" w:rsidP="00F71CAA">
      <w:pPr>
        <w:jc w:val="both"/>
        <w:rPr>
          <w:del w:id="44" w:author="Adilson Pereira Junior" w:date="2014-02-24T17:30:00Z"/>
          <w:rFonts w:ascii="Arial" w:hAnsi="Arial" w:cs="Arial"/>
          <w:lang w:val="pt-BR"/>
        </w:rPr>
      </w:pPr>
    </w:p>
    <w:p w:rsidR="000A0D37" w:rsidRDefault="000A0D37" w:rsidP="00F71CAA">
      <w:pPr>
        <w:jc w:val="both"/>
        <w:rPr>
          <w:rFonts w:ascii="Arial" w:hAnsi="Arial" w:cs="Arial"/>
          <w:lang w:val="pt-BR"/>
        </w:rPr>
      </w:pPr>
    </w:p>
    <w:p w:rsidR="0094656E" w:rsidRPr="0094656E" w:rsidRDefault="0094656E" w:rsidP="0094656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JAVAScript</w:t>
      </w:r>
      <w:r w:rsidRPr="00E73508">
        <w:rPr>
          <w:rFonts w:ascii="Arial" w:hAnsi="Arial" w:cs="Arial"/>
          <w:b/>
          <w:u w:val="single"/>
          <w:lang w:val="pt-BR"/>
        </w:rPr>
        <w:t xml:space="preserve">: </w:t>
      </w:r>
      <w:r>
        <w:rPr>
          <w:rFonts w:ascii="Arial" w:hAnsi="Arial" w:cs="Arial"/>
          <w:b/>
          <w:u w:val="single"/>
          <w:lang w:val="pt-BR"/>
        </w:rPr>
        <w:t>Validação de Campos</w:t>
      </w:r>
      <w:r w:rsidRPr="00E73508">
        <w:rPr>
          <w:rFonts w:ascii="Arial" w:hAnsi="Arial" w:cs="Arial"/>
          <w:b/>
          <w:u w:val="single"/>
          <w:lang w:val="pt-BR"/>
        </w:rPr>
        <w:t>.</w:t>
      </w:r>
    </w:p>
    <w:p w:rsidR="0094656E" w:rsidRDefault="0094656E" w:rsidP="00F71CAA">
      <w:pPr>
        <w:jc w:val="both"/>
        <w:rPr>
          <w:rFonts w:ascii="Arial" w:hAnsi="Arial" w:cs="Arial"/>
          <w:lang w:val="pt-BR"/>
        </w:rPr>
      </w:pPr>
    </w:p>
    <w:p w:rsidR="0094656E" w:rsidRDefault="0094656E" w:rsidP="00F71CA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Ao salvar um registro, um script será responsável por executar as seguintes validações:</w:t>
      </w:r>
    </w:p>
    <w:p w:rsidR="0094656E" w:rsidRDefault="0094656E" w:rsidP="00F71CAA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10408" w:type="dxa"/>
        <w:jc w:val="center"/>
        <w:tblLook w:val="04A0" w:firstRow="1" w:lastRow="0" w:firstColumn="1" w:lastColumn="0" w:noHBand="0" w:noVBand="1"/>
      </w:tblPr>
      <w:tblGrid>
        <w:gridCol w:w="3263"/>
        <w:gridCol w:w="1942"/>
        <w:gridCol w:w="5203"/>
      </w:tblGrid>
      <w:tr w:rsidR="0098234C" w:rsidRPr="00246510" w:rsidTr="00525912">
        <w:trPr>
          <w:jc w:val="center"/>
        </w:trPr>
        <w:tc>
          <w:tcPr>
            <w:tcW w:w="3263" w:type="dxa"/>
          </w:tcPr>
          <w:p w:rsidR="0094656E" w:rsidRPr="00246510" w:rsidRDefault="0094656E" w:rsidP="00803B79">
            <w:pPr>
              <w:rPr>
                <w:rFonts w:ascii="Arial" w:hAnsi="Arial" w:cs="Arial"/>
                <w:b/>
                <w:lang w:val="pt-BR"/>
              </w:rPr>
            </w:pPr>
            <w:r w:rsidRPr="00246510">
              <w:rPr>
                <w:rFonts w:ascii="Arial" w:hAnsi="Arial" w:cs="Arial"/>
                <w:b/>
                <w:lang w:val="pt-BR"/>
              </w:rPr>
              <w:t>ID do campo</w:t>
            </w:r>
          </w:p>
        </w:tc>
        <w:tc>
          <w:tcPr>
            <w:tcW w:w="1942" w:type="dxa"/>
          </w:tcPr>
          <w:p w:rsidR="0094656E" w:rsidRPr="00246510" w:rsidRDefault="0094656E" w:rsidP="0094656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Nome de Exibição</w:t>
            </w:r>
          </w:p>
        </w:tc>
        <w:tc>
          <w:tcPr>
            <w:tcW w:w="5203" w:type="dxa"/>
          </w:tcPr>
          <w:p w:rsidR="0094656E" w:rsidRDefault="0094656E" w:rsidP="0094656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Validação</w:t>
            </w:r>
          </w:p>
        </w:tc>
      </w:tr>
      <w:tr w:rsidR="0098234C" w:rsidRPr="008C6C88" w:rsidTr="00525912">
        <w:trPr>
          <w:jc w:val="center"/>
        </w:trPr>
        <w:tc>
          <w:tcPr>
            <w:tcW w:w="3263" w:type="dxa"/>
          </w:tcPr>
          <w:p w:rsidR="0094656E" w:rsidRDefault="0098234C" w:rsidP="00803B79">
            <w:pPr>
              <w:rPr>
                <w:rFonts w:ascii="Arial" w:hAnsi="Arial" w:cs="Arial"/>
                <w:lang w:val="pt-BR"/>
              </w:rPr>
            </w:pPr>
            <w:ins w:id="45" w:author="Adilson Pereira Junior" w:date="2014-02-24T17:26:00Z">
              <w:r>
                <w:rPr>
                  <w:rFonts w:ascii="Arial" w:hAnsi="Arial" w:cs="Arial"/>
                </w:rPr>
                <w:t>reg_outorgado</w:t>
              </w:r>
              <w:r>
                <w:rPr>
                  <w:rFonts w:ascii="Arial" w:hAnsi="Arial" w:cs="Arial"/>
                  <w:lang w:val="pt-BR"/>
                </w:rPr>
                <w:t>_cpf</w:t>
              </w:r>
            </w:ins>
            <w:del w:id="46" w:author="Adilson Pereira Junior" w:date="2014-02-24T17:26:00Z">
              <w:r w:rsidR="0094656E" w:rsidDel="0098234C">
                <w:rPr>
                  <w:rFonts w:ascii="Arial" w:hAnsi="Arial" w:cs="Arial"/>
                  <w:lang w:val="pt-BR"/>
                </w:rPr>
                <w:delText>EXTERNAL_ID</w:delText>
              </w:r>
            </w:del>
          </w:p>
        </w:tc>
        <w:tc>
          <w:tcPr>
            <w:tcW w:w="1942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5203" w:type="dxa"/>
          </w:tcPr>
          <w:p w:rsidR="0094656E" w:rsidRDefault="0094656E" w:rsidP="00525912">
            <w:pPr>
              <w:rPr>
                <w:rFonts w:ascii="Arial" w:hAnsi="Arial" w:cs="Arial"/>
                <w:b/>
                <w:bCs/>
                <w:kern w:val="28"/>
                <w:sz w:val="32"/>
                <w:szCs w:val="3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inserido é um CPF válido</w:t>
            </w:r>
            <w:del w:id="47" w:author="Adilson Pereira Junior" w:date="2014-02-24T17:27:00Z">
              <w:r w:rsidDel="0098234C">
                <w:rPr>
                  <w:rFonts w:ascii="Arial" w:hAnsi="Arial" w:cs="Arial"/>
                  <w:lang w:val="pt-BR"/>
                </w:rPr>
                <w:delText xml:space="preserve"> e trata-se de um registro único na tabela.</w:delText>
              </w:r>
            </w:del>
            <w:ins w:id="48" w:author="Adilson Pereira Junior" w:date="2014-02-24T17:27:00Z">
              <w:r w:rsidR="0098234C">
                <w:rPr>
                  <w:rFonts w:ascii="Arial" w:hAnsi="Arial" w:cs="Arial"/>
                  <w:lang w:val="pt-BR"/>
                </w:rPr>
                <w:t>.</w:t>
              </w:r>
              <w:r w:rsidR="002D44C6">
                <w:rPr>
                  <w:rFonts w:ascii="Arial" w:hAnsi="Arial" w:cs="Arial"/>
                  <w:lang w:val="pt-BR"/>
                </w:rPr>
                <w:t xml:space="preserve"> Formatação do campo no formato </w:t>
              </w:r>
            </w:ins>
            <w:ins w:id="49" w:author="Adilson Pereira Junior" w:date="2014-02-24T17:28:00Z">
              <w:r w:rsidR="002D44C6">
                <w:rPr>
                  <w:rFonts w:ascii="Arial" w:hAnsi="Arial" w:cs="Arial"/>
                  <w:lang w:val="pt-BR"/>
                </w:rPr>
                <w:t>“</w:t>
              </w:r>
            </w:ins>
            <w:ins w:id="50" w:author="Adilson Pereira Junior" w:date="2014-02-24T17:27:00Z">
              <w:r w:rsidR="002D44C6">
                <w:rPr>
                  <w:rFonts w:ascii="Arial" w:hAnsi="Arial" w:cs="Arial"/>
                  <w:lang w:val="pt-BR"/>
                </w:rPr>
                <w:t>XXX.XXX.XXX-XX</w:t>
              </w:r>
            </w:ins>
            <w:ins w:id="51" w:author="Adilson Pereira Junior" w:date="2014-02-24T17:28:00Z">
              <w:r w:rsidR="002D44C6">
                <w:rPr>
                  <w:rFonts w:ascii="Arial" w:hAnsi="Arial" w:cs="Arial"/>
                  <w:lang w:val="pt-BR"/>
                </w:rPr>
                <w:t>”</w:t>
              </w:r>
            </w:ins>
          </w:p>
        </w:tc>
      </w:tr>
      <w:tr w:rsidR="0098234C" w:rsidRPr="00CC77E0" w:rsidTr="00525912">
        <w:trPr>
          <w:jc w:val="center"/>
        </w:trPr>
        <w:tc>
          <w:tcPr>
            <w:tcW w:w="3263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reg_outorgado _diretoria</w:t>
            </w:r>
          </w:p>
        </w:tc>
        <w:tc>
          <w:tcPr>
            <w:tcW w:w="1942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Diretoria</w:t>
            </w:r>
          </w:p>
        </w:tc>
        <w:tc>
          <w:tcPr>
            <w:tcW w:w="5203" w:type="dxa"/>
          </w:tcPr>
          <w:p w:rsidR="0094656E" w:rsidRDefault="0094656E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Valor inserido é uma Diretoria </w:t>
            </w:r>
          </w:p>
        </w:tc>
      </w:tr>
      <w:tr w:rsidR="0098234C" w:rsidRPr="00CC77E0" w:rsidTr="00525912">
        <w:trPr>
          <w:jc w:val="center"/>
        </w:trPr>
        <w:tc>
          <w:tcPr>
            <w:tcW w:w="3263" w:type="dxa"/>
          </w:tcPr>
          <w:p w:rsidR="00923CB6" w:rsidRDefault="00923CB6" w:rsidP="00923CB6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reg</w:t>
            </w:r>
            <w:proofErr w:type="gramEnd"/>
            <w:r>
              <w:rPr>
                <w:rFonts w:ascii="Arial" w:hAnsi="Arial" w:cs="Arial"/>
                <w:lang w:val="pt-BR"/>
              </w:rPr>
              <w:t>_outorgado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_gerencia</w:t>
            </w:r>
          </w:p>
        </w:tc>
        <w:tc>
          <w:tcPr>
            <w:tcW w:w="1942" w:type="dxa"/>
          </w:tcPr>
          <w:p w:rsidR="00923CB6" w:rsidRDefault="00923CB6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Gerência</w:t>
            </w:r>
          </w:p>
        </w:tc>
        <w:tc>
          <w:tcPr>
            <w:tcW w:w="5203" w:type="dxa"/>
          </w:tcPr>
          <w:p w:rsidR="00923CB6" w:rsidRDefault="00923CB6" w:rsidP="00923CB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inserido é uma Gerência</w:t>
            </w:r>
          </w:p>
        </w:tc>
      </w:tr>
      <w:tr w:rsidR="0098234C" w:rsidRPr="00CC77E0" w:rsidTr="00525912">
        <w:trPr>
          <w:jc w:val="center"/>
        </w:trPr>
        <w:tc>
          <w:tcPr>
            <w:tcW w:w="3263" w:type="dxa"/>
          </w:tcPr>
          <w:p w:rsidR="00923CB6" w:rsidRDefault="00923CB6" w:rsidP="00923CB6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reg</w:t>
            </w:r>
            <w:proofErr w:type="gramEnd"/>
            <w:r>
              <w:rPr>
                <w:rFonts w:ascii="Arial" w:hAnsi="Arial" w:cs="Arial"/>
                <w:lang w:val="pt-BR"/>
              </w:rPr>
              <w:t>_outorgado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_</w:t>
            </w:r>
            <w:proofErr w:type="spellStart"/>
            <w:r>
              <w:rPr>
                <w:rFonts w:ascii="Arial" w:hAnsi="Arial" w:cs="Arial"/>
                <w:lang w:val="pt-BR"/>
              </w:rPr>
              <w:t>area</w:t>
            </w:r>
            <w:proofErr w:type="spellEnd"/>
          </w:p>
        </w:tc>
        <w:tc>
          <w:tcPr>
            <w:tcW w:w="1942" w:type="dxa"/>
          </w:tcPr>
          <w:p w:rsidR="00923CB6" w:rsidRDefault="00923CB6" w:rsidP="00803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Área</w:t>
            </w:r>
          </w:p>
        </w:tc>
        <w:tc>
          <w:tcPr>
            <w:tcW w:w="5203" w:type="dxa"/>
          </w:tcPr>
          <w:p w:rsidR="00923CB6" w:rsidRDefault="00923CB6" w:rsidP="00923CB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inserido é uma Área</w:t>
            </w:r>
          </w:p>
        </w:tc>
      </w:tr>
    </w:tbl>
    <w:p w:rsidR="0094656E" w:rsidRDefault="0094656E" w:rsidP="00F71CAA">
      <w:pPr>
        <w:jc w:val="both"/>
        <w:rPr>
          <w:rFonts w:ascii="Arial" w:hAnsi="Arial" w:cs="Arial"/>
          <w:lang w:val="pt-BR"/>
        </w:rPr>
      </w:pPr>
    </w:p>
    <w:p w:rsidR="000D7556" w:rsidRPr="0097156C" w:rsidRDefault="000D7556" w:rsidP="00A553DE">
      <w:pPr>
        <w:rPr>
          <w:rFonts w:ascii="Arial" w:hAnsi="Arial" w:cs="Arial"/>
          <w:highlight w:val="yellow"/>
          <w:lang w:val="pt-BR"/>
        </w:rPr>
      </w:pPr>
    </w:p>
    <w:p w:rsidR="000D7556" w:rsidRPr="000D7556" w:rsidRDefault="006A77F5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 w:rsidR="003C00EE">
        <w:rPr>
          <w:rFonts w:ascii="Arial" w:hAnsi="Arial" w:cs="Arial"/>
          <w:b/>
          <w:u w:val="single"/>
          <w:lang w:val="pt-BR"/>
        </w:rPr>
        <w:t>Disponibilização dos outorgados</w:t>
      </w:r>
      <w:r w:rsidR="0094656E">
        <w:rPr>
          <w:rFonts w:ascii="Arial" w:hAnsi="Arial" w:cs="Arial"/>
          <w:b/>
          <w:u w:val="single"/>
          <w:lang w:val="pt-BR"/>
        </w:rPr>
        <w:t xml:space="preserve"> e representantes</w:t>
      </w:r>
      <w:r w:rsidR="003C00EE">
        <w:rPr>
          <w:rFonts w:ascii="Arial" w:hAnsi="Arial" w:cs="Arial"/>
          <w:b/>
          <w:u w:val="single"/>
          <w:lang w:val="pt-BR"/>
        </w:rPr>
        <w:t xml:space="preserve"> no Acordo Básico</w:t>
      </w:r>
      <w:r w:rsidR="00180679">
        <w:rPr>
          <w:rFonts w:ascii="Arial" w:hAnsi="Arial" w:cs="Arial"/>
          <w:b/>
          <w:u w:val="single"/>
          <w:lang w:val="pt-BR"/>
        </w:rPr>
        <w:t xml:space="preserve"> de Procurações</w:t>
      </w:r>
      <w:r w:rsidR="003C00EE">
        <w:rPr>
          <w:rFonts w:ascii="Arial" w:hAnsi="Arial" w:cs="Arial"/>
          <w:b/>
          <w:u w:val="single"/>
          <w:lang w:val="pt-BR"/>
        </w:rPr>
        <w:t>.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197C90" w:rsidRDefault="00440094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dados dos outorgados serão disponibilizados no acordo básico do tipo “Procuração” conforme descrito no GAP CLM.009 EF Gestã</w:t>
      </w:r>
      <w:r w:rsidRPr="00440094">
        <w:rPr>
          <w:rFonts w:ascii="Arial" w:hAnsi="Arial" w:cs="Arial"/>
          <w:lang w:val="pt-BR"/>
        </w:rPr>
        <w:t>o</w:t>
      </w:r>
      <w:r>
        <w:rPr>
          <w:rFonts w:ascii="Arial" w:hAnsi="Arial" w:cs="Arial"/>
          <w:lang w:val="pt-BR"/>
        </w:rPr>
        <w:t xml:space="preserve"> </w:t>
      </w:r>
      <w:r w:rsidRPr="00440094">
        <w:rPr>
          <w:rFonts w:ascii="Arial" w:hAnsi="Arial" w:cs="Arial"/>
          <w:lang w:val="pt-BR"/>
        </w:rPr>
        <w:t>de</w:t>
      </w:r>
      <w:r>
        <w:rPr>
          <w:rFonts w:ascii="Arial" w:hAnsi="Arial" w:cs="Arial"/>
          <w:lang w:val="pt-BR"/>
        </w:rPr>
        <w:t xml:space="preserve"> </w:t>
      </w:r>
      <w:r w:rsidRPr="00440094">
        <w:rPr>
          <w:rFonts w:ascii="Arial" w:hAnsi="Arial" w:cs="Arial"/>
          <w:lang w:val="pt-BR"/>
        </w:rPr>
        <w:t>procura</w:t>
      </w:r>
      <w:r>
        <w:rPr>
          <w:rFonts w:ascii="Arial" w:hAnsi="Arial" w:cs="Arial"/>
          <w:lang w:val="pt-BR"/>
        </w:rPr>
        <w:t>ções.</w:t>
      </w:r>
    </w:p>
    <w:p w:rsidR="00197C90" w:rsidRDefault="00197C90" w:rsidP="00A553DE">
      <w:pPr>
        <w:rPr>
          <w:rFonts w:ascii="Arial" w:hAnsi="Arial" w:cs="Arial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2" w:name="_Toc381026250"/>
      <w:r>
        <w:rPr>
          <w:rFonts w:ascii="Calibri" w:hAnsi="Calibri" w:cs="Calibri"/>
          <w:color w:val="29323D"/>
          <w:lang w:val="pt-BR"/>
        </w:rPr>
        <w:t>Componentes Impactados</w:t>
      </w:r>
      <w:bookmarkEnd w:id="52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53" w:name="_Toc178139958"/>
      <w:bookmarkStart w:id="54" w:name="_Toc244516105"/>
    </w:p>
    <w:p w:rsidR="00B81202" w:rsidRPr="00440094" w:rsidRDefault="00B81202" w:rsidP="00440094">
      <w:pPr>
        <w:rPr>
          <w:rFonts w:ascii="Arial" w:hAnsi="Arial" w:cs="Arial"/>
          <w:lang w:val="pt-BR"/>
        </w:rPr>
      </w:pPr>
      <w:r w:rsidRPr="00440094">
        <w:rPr>
          <w:rFonts w:ascii="Arial" w:hAnsi="Arial" w:cs="Arial"/>
          <w:lang w:val="pt-BR"/>
        </w:rPr>
        <w:t>Criação do Acordo Básico “Procuração”</w:t>
      </w:r>
      <w:r w:rsidR="00440094">
        <w:rPr>
          <w:rFonts w:ascii="Arial" w:hAnsi="Arial" w:cs="Arial"/>
          <w:lang w:val="pt-BR"/>
        </w:rPr>
        <w:t>.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5" w:name="_Toc381026251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53"/>
      <w:bookmarkEnd w:id="54"/>
      <w:bookmarkEnd w:id="55"/>
    </w:p>
    <w:p w:rsidR="003B28ED" w:rsidRPr="002A76FF" w:rsidRDefault="003B28ED" w:rsidP="003B28ED">
      <w:pPr>
        <w:rPr>
          <w:lang w:val="pt-BR"/>
        </w:rPr>
      </w:pPr>
      <w:bookmarkStart w:id="56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7" w:name="_Toc381026252"/>
      <w:r>
        <w:rPr>
          <w:rFonts w:ascii="Calibri" w:hAnsi="Calibri" w:cs="Calibri"/>
          <w:color w:val="29323D"/>
          <w:lang w:val="pt-BR"/>
        </w:rPr>
        <w:t>Riscos</w:t>
      </w:r>
      <w:bookmarkEnd w:id="57"/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40094" w:rsidRPr="00440094" w:rsidRDefault="00440094" w:rsidP="00440094">
      <w:pPr>
        <w:rPr>
          <w:rFonts w:ascii="Arial" w:hAnsi="Arial" w:cs="Arial"/>
          <w:lang w:val="pt-BR"/>
        </w:rPr>
      </w:pPr>
      <w:r w:rsidRPr="00440094">
        <w:rPr>
          <w:rFonts w:ascii="Arial" w:hAnsi="Arial" w:cs="Arial"/>
          <w:lang w:val="pt-BR"/>
        </w:rPr>
        <w:t>Preenchimento incorreto de alguma informação do Outorgado</w:t>
      </w:r>
      <w:r>
        <w:rPr>
          <w:rFonts w:ascii="Arial" w:hAnsi="Arial" w:cs="Arial"/>
          <w:lang w:val="pt-BR"/>
        </w:rPr>
        <w:t>.</w:t>
      </w:r>
    </w:p>
    <w:p w:rsidR="00440094" w:rsidRDefault="00440094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8" w:name="_Toc381026253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56"/>
      <w:bookmarkEnd w:id="58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bookmarkStart w:id="59" w:name="_Toc178139960"/>
      <w:bookmarkStart w:id="60" w:name="_Toc244516107"/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59"/>
      <w:bookmarkEnd w:id="60"/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61" w:name="_Toc381026254"/>
      <w:r>
        <w:rPr>
          <w:rFonts w:ascii="Calibri" w:hAnsi="Calibri" w:cs="Calibri"/>
          <w:color w:val="29323D"/>
          <w:lang w:val="pt-BR"/>
        </w:rPr>
        <w:t>Aprovação do documento</w:t>
      </w:r>
      <w:bookmarkEnd w:id="61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2"/>
        <w:gridCol w:w="1762"/>
        <w:gridCol w:w="3071"/>
        <w:gridCol w:w="3070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CC3CD8" w:rsidP="003C52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62" w:author="Sheilla Melo De Souza" w:date="2014-02-25T15:40:00Z">
              <w:r w:rsidDel="00525912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lastRenderedPageBreak/>
                <w:delText>22/11/2013</w:delText>
              </w:r>
            </w:del>
            <w:ins w:id="63" w:author="Sheilla Melo De Souza" w:date="2014-02-25T15:40:00Z">
              <w:r w:rsidR="00525912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25/02/2014</w:t>
              </w:r>
            </w:ins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CC3CD8" w:rsidP="003C52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64" w:author="Sheilla Melo De Souza" w:date="2014-02-25T15:40:00Z">
              <w:r w:rsidDel="00525912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22/11/2013</w:delText>
              </w:r>
            </w:del>
            <w:ins w:id="65" w:author="Sheilla Melo De Souza" w:date="2014-02-25T15:40:00Z">
              <w:r w:rsidR="00525912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25/02/2014</w:t>
              </w:r>
            </w:ins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CC77E0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C77E0" w:rsidDel="00525912" w:rsidRDefault="00CC77E0" w:rsidP="003C52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17/06/2015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C77E0" w:rsidRPr="008D6BEE" w:rsidRDefault="00CC77E0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C77E0" w:rsidRPr="008D6BEE" w:rsidRDefault="00402DC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</w:t>
            </w:r>
            <w:bookmarkStart w:id="66" w:name="_GoBack"/>
            <w:bookmarkEnd w:id="66"/>
            <w:r w:rsidR="00CC77E0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SAP ENGdB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C77E0" w:rsidRPr="008D6BEE" w:rsidRDefault="00CC77E0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0801B8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0801B8" w:rsidP="00CC3CD8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Valéria F. M</w:t>
            </w:r>
            <w:r w:rsidR="00CC3CD8">
              <w:rPr>
                <w:rFonts w:ascii="Arial" w:hAnsi="Arial" w:cs="Arial"/>
                <w:bCs/>
                <w:sz w:val="18"/>
                <w:szCs w:val="18"/>
                <w:lang w:val="pt-BR"/>
              </w:rPr>
              <w:t>e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zzetti de Maio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0801B8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0801B8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EE5050">
      <w:pPr>
        <w:rPr>
          <w:lang w:val="it-IT"/>
        </w:rPr>
      </w:pPr>
    </w:p>
    <w:p w:rsidR="00EE5050" w:rsidRPr="00D64D97" w:rsidRDefault="00EE5050" w:rsidP="00EE5050">
      <w:pPr>
        <w:rPr>
          <w:lang w:val="it-IT"/>
        </w:rPr>
      </w:pPr>
      <w:permStart w:id="1818568011" w:edGrp="everyone"/>
      <w:permEnd w:id="1818568011"/>
    </w:p>
    <w:sectPr w:rsidR="00EE5050" w:rsidRP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953" w:rsidRDefault="005A7953" w:rsidP="00A13348">
      <w:r>
        <w:separator/>
      </w:r>
    </w:p>
  </w:endnote>
  <w:endnote w:type="continuationSeparator" w:id="0">
    <w:p w:rsidR="005A7953" w:rsidRDefault="005A7953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803B79" w:rsidTr="003B28ED">
      <w:trPr>
        <w:trHeight w:val="151"/>
      </w:trPr>
      <w:tc>
        <w:tcPr>
          <w:tcW w:w="2250" w:type="pct"/>
        </w:tcPr>
        <w:p w:rsidR="00803B79" w:rsidRPr="003B28ED" w:rsidRDefault="00803B79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803B79" w:rsidRPr="003B28ED" w:rsidRDefault="00803B79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803B79" w:rsidRPr="003B28ED" w:rsidRDefault="00803B79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402DC1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6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03B79" w:rsidTr="003B28ED">
      <w:trPr>
        <w:trHeight w:val="150"/>
      </w:trPr>
      <w:tc>
        <w:tcPr>
          <w:tcW w:w="2250" w:type="pct"/>
        </w:tcPr>
        <w:p w:rsidR="00803B79" w:rsidRPr="003B28ED" w:rsidRDefault="00803B79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803B79" w:rsidRPr="003B28ED" w:rsidRDefault="00803B79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803B79" w:rsidRPr="003B28ED" w:rsidRDefault="00803B79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803B79" w:rsidRDefault="00803B79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3FDF7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B79" w:rsidRDefault="00803B79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803B79" w:rsidRDefault="00803B79">
    <w:pPr>
      <w:pStyle w:val="Rodap"/>
    </w:pPr>
  </w:p>
  <w:p w:rsidR="00803B79" w:rsidRDefault="00803B79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47474E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953" w:rsidRDefault="005A7953" w:rsidP="00A13348">
      <w:r>
        <w:separator/>
      </w:r>
    </w:p>
  </w:footnote>
  <w:footnote w:type="continuationSeparator" w:id="0">
    <w:p w:rsidR="005A7953" w:rsidRDefault="005A7953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B79" w:rsidRDefault="00803B79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803B79" w:rsidRDefault="00803B79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03B79" w:rsidRDefault="00803B79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03B79" w:rsidRDefault="00803B79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803B79" w:rsidRDefault="00803B79" w:rsidP="00CA7818">
    <w:pPr>
      <w:pStyle w:val="Cabealho"/>
      <w:rPr>
        <w:b/>
        <w:bCs/>
        <w:sz w:val="16"/>
      </w:rPr>
    </w:pPr>
  </w:p>
  <w:p w:rsidR="00803B79" w:rsidRDefault="00803B7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9"/>
  </w:num>
  <w:num w:numId="8">
    <w:abstractNumId w:val="11"/>
  </w:num>
  <w:num w:numId="9">
    <w:abstractNumId w:val="7"/>
  </w:num>
  <w:num w:numId="10">
    <w:abstractNumId w:val="8"/>
  </w:num>
  <w:num w:numId="11">
    <w:abstractNumId w:val="0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documentProtection w:edit="comments" w:formatting="1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DIT_EXEMPT_2" w:val="橄ㄴ᳘ݼࠈ찔㈇"/>
    <w:docVar w:name="Author" w:val="_x000a_\Snepfs01p02\projects\SAP\Projeto SAP CLM\3 Fase III - Realizacao\3.2 GAPs\CLM.024_EF_Registro_de_outorgados_v2.docxn:90"/>
    <w:docVar w:name="Entered_By" w:val="&lt;"/>
    <w:docVar w:name="FileName" w:val="&lt;_x000a_ _x000a_럼⯸ছ謔ޡӘކꖖ꣍ନƙꖖ⯈ছ㊔ߒԀކ꼰꣍낾ƙ꼰⮘ছ㊨ߒԨކ錰꣍忮ƙ錰⭨ছ㋀ߒՐކ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62077"/>
    <w:rsid w:val="00063831"/>
    <w:rsid w:val="000801B8"/>
    <w:rsid w:val="00085385"/>
    <w:rsid w:val="00086E09"/>
    <w:rsid w:val="00091010"/>
    <w:rsid w:val="000A0D37"/>
    <w:rsid w:val="000A14D5"/>
    <w:rsid w:val="000B1432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065F"/>
    <w:rsid w:val="00102AFE"/>
    <w:rsid w:val="00105C75"/>
    <w:rsid w:val="00110933"/>
    <w:rsid w:val="00110BA5"/>
    <w:rsid w:val="001170FC"/>
    <w:rsid w:val="00120312"/>
    <w:rsid w:val="00121A9D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1751"/>
    <w:rsid w:val="00164FFD"/>
    <w:rsid w:val="00177852"/>
    <w:rsid w:val="001805C6"/>
    <w:rsid w:val="00180679"/>
    <w:rsid w:val="00192601"/>
    <w:rsid w:val="00195348"/>
    <w:rsid w:val="00197C90"/>
    <w:rsid w:val="001A068D"/>
    <w:rsid w:val="001A272F"/>
    <w:rsid w:val="001A70D6"/>
    <w:rsid w:val="001B0455"/>
    <w:rsid w:val="001B586A"/>
    <w:rsid w:val="001C4C07"/>
    <w:rsid w:val="001C645F"/>
    <w:rsid w:val="001C6C2D"/>
    <w:rsid w:val="001D65D9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FF7"/>
    <w:rsid w:val="00237561"/>
    <w:rsid w:val="002427CB"/>
    <w:rsid w:val="00243596"/>
    <w:rsid w:val="002443FF"/>
    <w:rsid w:val="00246510"/>
    <w:rsid w:val="00246A19"/>
    <w:rsid w:val="00257501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B7D87"/>
    <w:rsid w:val="002D2EE9"/>
    <w:rsid w:val="002D44C6"/>
    <w:rsid w:val="002D6F89"/>
    <w:rsid w:val="002D7681"/>
    <w:rsid w:val="002D7894"/>
    <w:rsid w:val="002E0412"/>
    <w:rsid w:val="002E4404"/>
    <w:rsid w:val="002E7930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12AB"/>
    <w:rsid w:val="00335690"/>
    <w:rsid w:val="003417B6"/>
    <w:rsid w:val="003575FE"/>
    <w:rsid w:val="003702DE"/>
    <w:rsid w:val="00372790"/>
    <w:rsid w:val="00382509"/>
    <w:rsid w:val="00383EB6"/>
    <w:rsid w:val="00384A51"/>
    <w:rsid w:val="003939E9"/>
    <w:rsid w:val="003974B4"/>
    <w:rsid w:val="003A538A"/>
    <w:rsid w:val="003B0079"/>
    <w:rsid w:val="003B28ED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639"/>
    <w:rsid w:val="003E01A3"/>
    <w:rsid w:val="003E440D"/>
    <w:rsid w:val="003F0FA8"/>
    <w:rsid w:val="003F5CE8"/>
    <w:rsid w:val="003F613B"/>
    <w:rsid w:val="00401A83"/>
    <w:rsid w:val="00402DC1"/>
    <w:rsid w:val="004039C4"/>
    <w:rsid w:val="00407309"/>
    <w:rsid w:val="004075BE"/>
    <w:rsid w:val="00422AC6"/>
    <w:rsid w:val="00425A19"/>
    <w:rsid w:val="004268BE"/>
    <w:rsid w:val="00427168"/>
    <w:rsid w:val="0043251B"/>
    <w:rsid w:val="00440094"/>
    <w:rsid w:val="00443675"/>
    <w:rsid w:val="004503B5"/>
    <w:rsid w:val="00451BC6"/>
    <w:rsid w:val="0045612C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79E"/>
    <w:rsid w:val="004C2D5F"/>
    <w:rsid w:val="004C54EC"/>
    <w:rsid w:val="004D022E"/>
    <w:rsid w:val="004D1C90"/>
    <w:rsid w:val="004D3368"/>
    <w:rsid w:val="004D4BB4"/>
    <w:rsid w:val="004E06ED"/>
    <w:rsid w:val="004E273B"/>
    <w:rsid w:val="004E427C"/>
    <w:rsid w:val="004E50F7"/>
    <w:rsid w:val="004E660E"/>
    <w:rsid w:val="004F002C"/>
    <w:rsid w:val="004F0910"/>
    <w:rsid w:val="004F70A2"/>
    <w:rsid w:val="00501A3E"/>
    <w:rsid w:val="00512B39"/>
    <w:rsid w:val="0051402F"/>
    <w:rsid w:val="00514343"/>
    <w:rsid w:val="005207A8"/>
    <w:rsid w:val="005225E9"/>
    <w:rsid w:val="00522AEF"/>
    <w:rsid w:val="00524A6A"/>
    <w:rsid w:val="00525912"/>
    <w:rsid w:val="0053034D"/>
    <w:rsid w:val="005305CD"/>
    <w:rsid w:val="005333FE"/>
    <w:rsid w:val="0053402C"/>
    <w:rsid w:val="0054188D"/>
    <w:rsid w:val="0054250C"/>
    <w:rsid w:val="00543FE6"/>
    <w:rsid w:val="005459C0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7CB7"/>
    <w:rsid w:val="0059494C"/>
    <w:rsid w:val="005A0034"/>
    <w:rsid w:val="005A1662"/>
    <w:rsid w:val="005A60A6"/>
    <w:rsid w:val="005A7590"/>
    <w:rsid w:val="005A7953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267C"/>
    <w:rsid w:val="00625B3B"/>
    <w:rsid w:val="00642E3F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77F5"/>
    <w:rsid w:val="006B0368"/>
    <w:rsid w:val="006B03AE"/>
    <w:rsid w:val="006B12F3"/>
    <w:rsid w:val="006C3D76"/>
    <w:rsid w:val="006C50AD"/>
    <w:rsid w:val="006C5F4C"/>
    <w:rsid w:val="006C6804"/>
    <w:rsid w:val="006D1DB6"/>
    <w:rsid w:val="006D35EE"/>
    <w:rsid w:val="006D3F4E"/>
    <w:rsid w:val="006E057F"/>
    <w:rsid w:val="006E08D2"/>
    <w:rsid w:val="006E3C20"/>
    <w:rsid w:val="006E6B4E"/>
    <w:rsid w:val="006F28BA"/>
    <w:rsid w:val="006F6848"/>
    <w:rsid w:val="006F6D8A"/>
    <w:rsid w:val="006F75BD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72151"/>
    <w:rsid w:val="00783295"/>
    <w:rsid w:val="007854ED"/>
    <w:rsid w:val="00794DA7"/>
    <w:rsid w:val="007969F3"/>
    <w:rsid w:val="00796B62"/>
    <w:rsid w:val="00797E97"/>
    <w:rsid w:val="007A08E6"/>
    <w:rsid w:val="007C2B6E"/>
    <w:rsid w:val="007C34F4"/>
    <w:rsid w:val="007C5393"/>
    <w:rsid w:val="007C5EC0"/>
    <w:rsid w:val="007C64AA"/>
    <w:rsid w:val="007D223F"/>
    <w:rsid w:val="007D2FA3"/>
    <w:rsid w:val="007D37CC"/>
    <w:rsid w:val="007D6427"/>
    <w:rsid w:val="007E681A"/>
    <w:rsid w:val="007F6DB4"/>
    <w:rsid w:val="00801383"/>
    <w:rsid w:val="00803B79"/>
    <w:rsid w:val="00810222"/>
    <w:rsid w:val="00811374"/>
    <w:rsid w:val="00812052"/>
    <w:rsid w:val="008131A9"/>
    <w:rsid w:val="00815A11"/>
    <w:rsid w:val="00816F24"/>
    <w:rsid w:val="00822C74"/>
    <w:rsid w:val="00824DDD"/>
    <w:rsid w:val="00825FEB"/>
    <w:rsid w:val="00826EDB"/>
    <w:rsid w:val="00831DC3"/>
    <w:rsid w:val="00834BF0"/>
    <w:rsid w:val="00841101"/>
    <w:rsid w:val="00841770"/>
    <w:rsid w:val="00845B7B"/>
    <w:rsid w:val="008462B5"/>
    <w:rsid w:val="008530AC"/>
    <w:rsid w:val="00856D3D"/>
    <w:rsid w:val="0087052E"/>
    <w:rsid w:val="0087105E"/>
    <w:rsid w:val="00874C98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C6C88"/>
    <w:rsid w:val="008D24EC"/>
    <w:rsid w:val="008D52CB"/>
    <w:rsid w:val="008D604C"/>
    <w:rsid w:val="008D6BEE"/>
    <w:rsid w:val="008E0552"/>
    <w:rsid w:val="008E3DFE"/>
    <w:rsid w:val="008E5E3E"/>
    <w:rsid w:val="008F7919"/>
    <w:rsid w:val="00904716"/>
    <w:rsid w:val="00911606"/>
    <w:rsid w:val="0091650B"/>
    <w:rsid w:val="00920184"/>
    <w:rsid w:val="00923CB6"/>
    <w:rsid w:val="00926CC2"/>
    <w:rsid w:val="00931F95"/>
    <w:rsid w:val="00932EFF"/>
    <w:rsid w:val="00934C0D"/>
    <w:rsid w:val="00937DF2"/>
    <w:rsid w:val="009401F8"/>
    <w:rsid w:val="00940881"/>
    <w:rsid w:val="00944152"/>
    <w:rsid w:val="009446F5"/>
    <w:rsid w:val="00945208"/>
    <w:rsid w:val="0094656E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7929"/>
    <w:rsid w:val="00977C38"/>
    <w:rsid w:val="009811E1"/>
    <w:rsid w:val="0098129D"/>
    <w:rsid w:val="0098234C"/>
    <w:rsid w:val="009824A9"/>
    <w:rsid w:val="00984B31"/>
    <w:rsid w:val="00985CDD"/>
    <w:rsid w:val="009A266F"/>
    <w:rsid w:val="009A7C6F"/>
    <w:rsid w:val="009B1482"/>
    <w:rsid w:val="009B15FA"/>
    <w:rsid w:val="009B45AC"/>
    <w:rsid w:val="009B541F"/>
    <w:rsid w:val="009B60A5"/>
    <w:rsid w:val="009B6535"/>
    <w:rsid w:val="009B6B91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3C6C"/>
    <w:rsid w:val="00A54A46"/>
    <w:rsid w:val="00A553DE"/>
    <w:rsid w:val="00A55B99"/>
    <w:rsid w:val="00A5702F"/>
    <w:rsid w:val="00A605DC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11C82"/>
    <w:rsid w:val="00B20054"/>
    <w:rsid w:val="00B21407"/>
    <w:rsid w:val="00B30398"/>
    <w:rsid w:val="00B35F54"/>
    <w:rsid w:val="00B40F44"/>
    <w:rsid w:val="00B42502"/>
    <w:rsid w:val="00B458CC"/>
    <w:rsid w:val="00B46036"/>
    <w:rsid w:val="00B500E7"/>
    <w:rsid w:val="00B5180D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564E"/>
    <w:rsid w:val="00BB1E88"/>
    <w:rsid w:val="00BB2EB5"/>
    <w:rsid w:val="00BC13EB"/>
    <w:rsid w:val="00BC2120"/>
    <w:rsid w:val="00BD17BF"/>
    <w:rsid w:val="00BD3C88"/>
    <w:rsid w:val="00BD775C"/>
    <w:rsid w:val="00BD7E50"/>
    <w:rsid w:val="00BF4730"/>
    <w:rsid w:val="00C04236"/>
    <w:rsid w:val="00C06E65"/>
    <w:rsid w:val="00C07A63"/>
    <w:rsid w:val="00C25BB4"/>
    <w:rsid w:val="00C275FC"/>
    <w:rsid w:val="00C33406"/>
    <w:rsid w:val="00C4190A"/>
    <w:rsid w:val="00C429BC"/>
    <w:rsid w:val="00C464E7"/>
    <w:rsid w:val="00C50446"/>
    <w:rsid w:val="00C554CB"/>
    <w:rsid w:val="00C56A8F"/>
    <w:rsid w:val="00C602A3"/>
    <w:rsid w:val="00C60DB6"/>
    <w:rsid w:val="00C62890"/>
    <w:rsid w:val="00C742E7"/>
    <w:rsid w:val="00C769C0"/>
    <w:rsid w:val="00C81FC2"/>
    <w:rsid w:val="00C84921"/>
    <w:rsid w:val="00C84A5D"/>
    <w:rsid w:val="00C87C4F"/>
    <w:rsid w:val="00C87FE8"/>
    <w:rsid w:val="00C97270"/>
    <w:rsid w:val="00CA16A2"/>
    <w:rsid w:val="00CA3432"/>
    <w:rsid w:val="00CA6EAE"/>
    <w:rsid w:val="00CA7818"/>
    <w:rsid w:val="00CB191A"/>
    <w:rsid w:val="00CC3CD8"/>
    <w:rsid w:val="00CC4E06"/>
    <w:rsid w:val="00CC6DE9"/>
    <w:rsid w:val="00CC77E0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131AB"/>
    <w:rsid w:val="00D13B73"/>
    <w:rsid w:val="00D26380"/>
    <w:rsid w:val="00D273A5"/>
    <w:rsid w:val="00D3512D"/>
    <w:rsid w:val="00D35821"/>
    <w:rsid w:val="00D37209"/>
    <w:rsid w:val="00D37E1D"/>
    <w:rsid w:val="00D44A5C"/>
    <w:rsid w:val="00D455AD"/>
    <w:rsid w:val="00D54099"/>
    <w:rsid w:val="00D572F7"/>
    <w:rsid w:val="00D6279C"/>
    <w:rsid w:val="00D64D97"/>
    <w:rsid w:val="00D70323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163E"/>
    <w:rsid w:val="00DE2EC0"/>
    <w:rsid w:val="00DE5629"/>
    <w:rsid w:val="00DE7BB0"/>
    <w:rsid w:val="00DF2D25"/>
    <w:rsid w:val="00DF2E96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22E6"/>
    <w:rsid w:val="00E34D67"/>
    <w:rsid w:val="00E44295"/>
    <w:rsid w:val="00E461AC"/>
    <w:rsid w:val="00E46B73"/>
    <w:rsid w:val="00E472E1"/>
    <w:rsid w:val="00E562DB"/>
    <w:rsid w:val="00E60741"/>
    <w:rsid w:val="00E621ED"/>
    <w:rsid w:val="00E6633D"/>
    <w:rsid w:val="00E6644C"/>
    <w:rsid w:val="00E73508"/>
    <w:rsid w:val="00E80BA9"/>
    <w:rsid w:val="00E81FAE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D384A"/>
    <w:rsid w:val="00EE5050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54EF"/>
    <w:rsid w:val="00F5591A"/>
    <w:rsid w:val="00F67ECB"/>
    <w:rsid w:val="00F71CAA"/>
    <w:rsid w:val="00F732C8"/>
    <w:rsid w:val="00F75299"/>
    <w:rsid w:val="00F835C7"/>
    <w:rsid w:val="00F86595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2F8A"/>
    <w:rsid w:val="00FD304E"/>
    <w:rsid w:val="00FD6B6F"/>
    <w:rsid w:val="00FD7041"/>
    <w:rsid w:val="00FE5C9F"/>
    <w:rsid w:val="00FF09AD"/>
    <w:rsid w:val="00FF0EC2"/>
    <w:rsid w:val="00FF0EF7"/>
    <w:rsid w:val="00FF31A5"/>
    <w:rsid w:val="00FF3A1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91359E-6574-42E1-A24B-71FED531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2D489-283E-435A-A331-E754BD4FD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1043</Words>
  <Characters>5636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3</cp:revision>
  <cp:lastPrinted>2012-03-23T18:36:00Z</cp:lastPrinted>
  <dcterms:created xsi:type="dcterms:W3CDTF">2015-06-17T22:02:00Z</dcterms:created>
  <dcterms:modified xsi:type="dcterms:W3CDTF">2015-06-17T22:02:00Z</dcterms:modified>
</cp:coreProperties>
</file>