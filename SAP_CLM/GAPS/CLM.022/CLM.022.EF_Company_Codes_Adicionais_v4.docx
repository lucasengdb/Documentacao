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63C">
        <w:rPr>
          <w:rFonts w:ascii="Calibri" w:hAnsi="Calibri" w:cs="Calibri"/>
          <w:sz w:val="40"/>
          <w:szCs w:val="40"/>
          <w:lang w:val="pt-BR"/>
        </w:rPr>
        <w:t>A</w: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643CB3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w:pict>
          <v:rect id="Rectangle 6" o:spid="_x0000_s1026" style="position:absolute;left:0;text-align:left;margin-left:218.35pt;margin-top:-187.15pt;width:76.5pt;height:486.2pt;rotation:90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<v:fill opacity="46003f"/>
            <v:textbox inset=".72pt,7.2pt,.72pt,7.2pt">
              <w:txbxContent>
                <w:p w:rsidR="00135B0E" w:rsidRPr="00912F2D" w:rsidRDefault="00135B0E" w:rsidP="00CA7818">
                  <w:pPr>
                    <w:pStyle w:val="SemEspaamento"/>
                    <w:jc w:val="center"/>
                    <w:rPr>
                      <w:rFonts w:ascii="Candara" w:hAnsi="Candara"/>
                      <w:b/>
                      <w:bCs/>
                      <w:smallCaps/>
                      <w:color w:val="FFFFFF"/>
                      <w:sz w:val="48"/>
                    </w:rPr>
                  </w:pPr>
                  <w:r>
                    <w:rPr>
                      <w:rFonts w:ascii="Candara" w:hAnsi="Candara"/>
                      <w:b/>
                      <w:bCs/>
                      <w:smallCaps/>
                      <w:color w:val="FFFFFF"/>
                      <w:sz w:val="48"/>
                    </w:rPr>
                    <w:t>Especificação Funcional</w:t>
                  </w:r>
                </w:p>
                <w:p w:rsidR="00135B0E" w:rsidRDefault="00135B0E" w:rsidP="00CA7818">
                  <w:pPr>
                    <w:pStyle w:val="SemEspaamento"/>
                    <w:jc w:val="center"/>
                    <w:rPr>
                      <w:rFonts w:ascii="Candara" w:hAnsi="Candara"/>
                      <w:bCs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Candara" w:hAnsi="Candara"/>
                      <w:bCs/>
                      <w:color w:val="FFFFFF"/>
                      <w:sz w:val="30"/>
                      <w:szCs w:val="30"/>
                    </w:rPr>
                    <w:t>CLM.022</w:t>
                  </w:r>
                </w:p>
                <w:p w:rsidR="00135B0E" w:rsidRPr="0002653F" w:rsidRDefault="00135B0E" w:rsidP="00DB7426">
                  <w:pPr>
                    <w:pStyle w:val="SemEspaamento"/>
                    <w:jc w:val="center"/>
                    <w:rPr>
                      <w:rFonts w:ascii="Candara" w:hAnsi="Candara"/>
                      <w:sz w:val="30"/>
                      <w:szCs w:val="30"/>
                    </w:rPr>
                  </w:pPr>
                  <w:r w:rsidRPr="00DB7426">
                    <w:rPr>
                      <w:rFonts w:ascii="Candara" w:hAnsi="Candara" w:cs="Arial"/>
                      <w:sz w:val="30"/>
                      <w:szCs w:val="30"/>
                      <w:lang w:eastAsia="pt-BR"/>
                    </w:rPr>
                    <w:t>Company Co</w:t>
                  </w:r>
                  <w:r>
                    <w:rPr>
                      <w:rFonts w:ascii="Candara" w:hAnsi="Candara" w:cs="Arial"/>
                      <w:sz w:val="30"/>
                      <w:szCs w:val="30"/>
                      <w:lang w:eastAsia="pt-BR"/>
                    </w:rPr>
                    <w:t>des adicionais no Acordo Básico</w:t>
                  </w:r>
                </w:p>
              </w:txbxContent>
            </v:textbox>
          </v:rect>
        </w:pic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643CB3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w:pict>
          <v:group id="Group 737" o:spid="_x0000_s1038" style="position:absolute;left:0;text-align:left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21" o:spid="_x0000_s1027" type="#_x0000_t75" alt="logo_Engineering - Vetor" style="position:absolute;left:2941;top:12224;width:6398;height:1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<v:imagedata r:id="rId9" o:title="logo_Engineering - Vetor"/>
            </v:shape>
            <v:shape id="Imagem 7" o:spid="_x0000_s1028" type="#_x0000_t75" alt="Descrição: cid:image004.jpg@01CAF5AA.7212A370" style="position:absolute;left:3740;top:14240;width:2642;height:5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<v:imagedata r:id="rId10" o:title="image004"/>
            </v:shape>
            <v:shape id="Picture 729" o:spid="_x0000_s1029" type="#_x0000_t75" style="position:absolute;left:7458;top:14118;width:1256;height:7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<v:imagedata r:id="rId11" o:title=""/>
            </v:shape>
          </v:group>
        </w:pic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643CB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pict>
          <v:group id="_x0000_s1034" style="position:absolute;left:0;text-align:left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<v:shape id="Picture 721" o:spid="_x0000_s1037" type="#_x0000_t75" alt="logo_Engineering - Vetor" style="position:absolute;left:2941;top:12224;width:6398;height:1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<v:imagedata r:id="rId9" o:title="logo_Engineering - Vetor"/>
            </v:shape>
            <v:shape id="Imagem 7" o:spid="_x0000_s1036" type="#_x0000_t75" alt="Descrição: cid:image004.jpg@01CAF5AA.7212A370" style="position:absolute;left:3740;top:14240;width:2642;height:5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<v:imagedata r:id="rId10" o:title="image004"/>
            </v:shape>
            <v:shape id="Picture 729" o:spid="_x0000_s1035" type="#_x0000_t75" style="position:absolute;left:7458;top:14118;width:1256;height:7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<v:imagedata r:id="rId11" o:title=""/>
            </v:shape>
          </v:group>
        </w:pic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DB7426">
        <w:rPr>
          <w:rFonts w:ascii="Calibri" w:hAnsi="Calibri" w:cs="Calibri"/>
          <w:lang w:val="pt-BR"/>
        </w:rPr>
        <w:t xml:space="preserve">CLM. </w:t>
      </w:r>
      <w:r>
        <w:rPr>
          <w:rFonts w:ascii="Calibri" w:hAnsi="Calibri" w:cs="Calibri"/>
          <w:lang w:val="pt-BR"/>
        </w:rPr>
        <w:t>0</w:t>
      </w:r>
      <w:r w:rsidR="00DB7426">
        <w:rPr>
          <w:rFonts w:ascii="Calibri" w:hAnsi="Calibri" w:cs="Calibri"/>
          <w:lang w:val="pt-BR"/>
        </w:rPr>
        <w:t>22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DB7426" w:rsidRPr="0099463C">
        <w:rPr>
          <w:rFonts w:ascii="Calibri" w:hAnsi="Calibri" w:cs="Calibri"/>
          <w:i/>
          <w:lang w:val="pt-BR"/>
        </w:rPr>
        <w:t>Company</w:t>
      </w:r>
      <w:r w:rsidR="00DB7426" w:rsidRPr="00DB7426">
        <w:rPr>
          <w:rFonts w:ascii="Calibri" w:hAnsi="Calibri" w:cs="Calibri"/>
          <w:i/>
          <w:lang w:val="pt-BR"/>
        </w:rPr>
        <w:t xml:space="preserve"> </w:t>
      </w:r>
      <w:r w:rsidR="00DB7426" w:rsidRPr="0099463C">
        <w:rPr>
          <w:rFonts w:ascii="Calibri" w:hAnsi="Calibri" w:cs="Calibri"/>
          <w:i/>
          <w:lang w:val="pt-BR"/>
        </w:rPr>
        <w:t>Codes</w:t>
      </w:r>
      <w:r w:rsidR="00DB7426" w:rsidRPr="00DB7426">
        <w:rPr>
          <w:rFonts w:ascii="Calibri" w:hAnsi="Calibri" w:cs="Calibri"/>
          <w:lang w:val="pt-BR"/>
        </w:rPr>
        <w:t xml:space="preserve"> adicionais no Acordo Básico</w:t>
      </w:r>
      <w:r>
        <w:rPr>
          <w:rFonts w:ascii="Calibri" w:hAnsi="Calibri" w:cs="Calibri"/>
          <w:lang w:val="pt-BR"/>
        </w:rPr>
        <w:t>.</w:t>
      </w:r>
    </w:p>
    <w:p w:rsidR="00F11370" w:rsidRPr="00DB7426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DB7426">
        <w:rPr>
          <w:rFonts w:ascii="Calibri" w:hAnsi="Calibri" w:cs="Calibri"/>
          <w:lang w:val="pt-BR"/>
        </w:rPr>
        <w:t xml:space="preserve"> </w:t>
      </w:r>
      <w:r w:rsidR="00643CB3">
        <w:rPr>
          <w:rFonts w:ascii="Calibri" w:hAnsi="Calibri" w:cs="Calibri"/>
          <w:lang w:val="pt-BR"/>
        </w:rPr>
        <w:pict>
          <v:group id="_x0000_s1030" style="position:absolute;margin-left:336pt;margin-top:577.5pt;width:3in;height:80.25pt;z-index:251659264;mso-position-horizontal-relative:text;mso-position-vertical-relative:text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<v:shape id="Picture 721" o:spid="_x0000_s1033" type="#_x0000_t75" alt="logo_Engineering - Vetor" style="position:absolute;left:2941;top:12224;width:6398;height:1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<v:imagedata r:id="rId9" o:title="logo_Engineering - Vetor"/>
            </v:shape>
            <v:shape id="Imagem 7" o:spid="_x0000_s1032" type="#_x0000_t75" alt="Descrição: cid:image004.jpg@01CAF5AA.7212A370" style="position:absolute;left:3740;top:14240;width:2642;height:5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<v:imagedata r:id="rId10" o:title="image004"/>
            </v:shape>
            <v:shape id="Picture 729" o:spid="_x0000_s1031" type="#_x0000_t75" style="position:absolute;left:7458;top:14118;width:1256;height:7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<v:imagedata r:id="rId11" o:title=""/>
            </v:shape>
          </v:group>
        </w:pict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FE6FC8" w:rsidRPr="00DB7426">
        <w:rPr>
          <w:rFonts w:ascii="Calibri" w:hAnsi="Calibri" w:cs="Calibri"/>
          <w:lang w:val="pt-BR"/>
        </w:rPr>
        <w:t>1</w:t>
      </w:r>
      <w:r w:rsidR="0099463C">
        <w:rPr>
          <w:rFonts w:ascii="Calibri" w:hAnsi="Calibri" w:cs="Calibri"/>
          <w:lang w:val="pt-BR"/>
        </w:rPr>
        <w:t>8</w:t>
      </w:r>
      <w:r w:rsidR="00A94333" w:rsidRPr="00DB7426">
        <w:rPr>
          <w:rFonts w:ascii="Calibri" w:hAnsi="Calibri" w:cs="Calibri"/>
          <w:lang w:val="pt-BR"/>
        </w:rPr>
        <w:t>/0</w:t>
      </w:r>
      <w:r w:rsidR="009B15FA" w:rsidRPr="00DB7426">
        <w:rPr>
          <w:rFonts w:ascii="Calibri" w:hAnsi="Calibri" w:cs="Calibri"/>
          <w:lang w:val="pt-BR"/>
        </w:rPr>
        <w:t>7</w:t>
      </w:r>
      <w:r w:rsidR="00A94333" w:rsidRPr="00DB7426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03T12:59:00Z">
        <w:r w:rsidR="00DD7257" w:rsidDel="002A0A4F">
          <w:rPr>
            <w:rFonts w:ascii="Calibri" w:hAnsi="Calibri" w:cs="Calibri"/>
            <w:lang w:val="pt-BR"/>
          </w:rPr>
          <w:delText>3</w:delText>
        </w:r>
      </w:del>
      <w:ins w:id="1" w:author="Engineering do Brasil S.A" w:date="2015-07-03T12:59:00Z">
        <w:r w:rsidR="002A0A4F">
          <w:rPr>
            <w:rFonts w:ascii="Calibri" w:hAnsi="Calibri" w:cs="Calibri"/>
            <w:lang w:val="pt-BR"/>
          </w:rPr>
          <w:t>4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3T12:59:00Z">
        <w:r w:rsidR="007A08E6" w:rsidRPr="007A08E6" w:rsidDel="002A0A4F">
          <w:rPr>
            <w:rFonts w:ascii="Calibri" w:hAnsi="Calibri" w:cs="Calibri"/>
            <w:lang w:val="pt-BR"/>
          </w:rPr>
          <w:delText>N/A – versão inicial.</w:delText>
        </w:r>
      </w:del>
      <w:ins w:id="3" w:author="Engineering do Brasil S.A" w:date="2015-07-03T12:59:00Z">
        <w:r w:rsidR="002A0A4F">
          <w:rPr>
            <w:rFonts w:ascii="Calibri" w:hAnsi="Calibri" w:cs="Calibri"/>
            <w:lang w:val="pt-BR"/>
          </w:rPr>
          <w:t>15/06/2015</w:t>
        </w:r>
      </w:ins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DD7257" w:rsidRDefault="008067E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DD7257" w:rsidRPr="00374559">
        <w:rPr>
          <w:rFonts w:ascii="Calibri" w:hAnsi="Calibri" w:cs="Calibri"/>
          <w:color w:val="29323D"/>
          <w:lang w:val="pt-BR"/>
        </w:rPr>
        <w:t>1.</w:t>
      </w:r>
      <w:r w:rsidR="00DD7257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DD7257" w:rsidRPr="00374559">
        <w:rPr>
          <w:rFonts w:ascii="Calibri" w:hAnsi="Calibri" w:cs="Calibri"/>
          <w:color w:val="29323D"/>
          <w:lang w:val="pt-BR"/>
        </w:rPr>
        <w:t>Histórico do Documento</w:t>
      </w:r>
      <w:r w:rsidR="00DD7257" w:rsidRPr="00DD7257">
        <w:rPr>
          <w:lang w:val="pt-BR"/>
        </w:rPr>
        <w:tab/>
      </w:r>
      <w:r w:rsidR="00DD7257">
        <w:fldChar w:fldCharType="begin"/>
      </w:r>
      <w:r w:rsidR="00DD7257" w:rsidRPr="00DD7257">
        <w:rPr>
          <w:lang w:val="pt-BR"/>
        </w:rPr>
        <w:instrText xml:space="preserve"> PAGEREF _Toc370220491 \h </w:instrText>
      </w:r>
      <w:r w:rsidR="00DD7257">
        <w:fldChar w:fldCharType="separate"/>
      </w:r>
      <w:r w:rsidR="00DD7257" w:rsidRPr="00DD7257">
        <w:rPr>
          <w:lang w:val="pt-BR"/>
        </w:rPr>
        <w:t>3</w:t>
      </w:r>
      <w:r w:rsidR="00DD7257"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Documentos Relacionados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_Toc370220492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Abreviações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_Toc370220493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Visão Geral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_Toc370220494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Requisitos Funcionais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_Toc370220495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Premissas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_Toc370220496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Riscos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_Toc370220497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Escopo Negativo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_Toc370220498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Aprovação do documento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_Toc370220499 \h </w:instrText>
      </w:r>
      <w:r>
        <w:fldChar w:fldCharType="separate"/>
      </w:r>
      <w:r w:rsidRPr="00DD7257">
        <w:rPr>
          <w:lang w:val="pt-BR"/>
        </w:rPr>
        <w:t>5</w:t>
      </w:r>
      <w:r>
        <w:fldChar w:fldCharType="end"/>
      </w:r>
    </w:p>
    <w:p w:rsidR="009B1482" w:rsidRPr="003B28ED" w:rsidRDefault="008067EF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3"/>
      <w:bookmarkStart w:id="5" w:name="_Toc244516100"/>
      <w:bookmarkStart w:id="6" w:name="_Toc370220491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4"/>
      <w:bookmarkEnd w:id="5"/>
      <w:bookmarkEnd w:id="6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FE6FC8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99463C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135B0E" w:rsidRPr="008E0552" w:rsidTr="00D64D97">
        <w:trPr>
          <w:cantSplit/>
        </w:trPr>
        <w:tc>
          <w:tcPr>
            <w:tcW w:w="418" w:type="pct"/>
          </w:tcPr>
          <w:p w:rsidR="00135B0E" w:rsidRDefault="00135B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135B0E" w:rsidRDefault="00135B0E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22/07/2013</w:t>
            </w:r>
          </w:p>
        </w:tc>
        <w:tc>
          <w:tcPr>
            <w:tcW w:w="903" w:type="pct"/>
          </w:tcPr>
          <w:p w:rsidR="00135B0E" w:rsidRDefault="00135B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135B0E" w:rsidRDefault="00135B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135B0E" w:rsidRDefault="00135B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DD7257" w:rsidRPr="008E0552" w:rsidTr="00D64D97">
        <w:trPr>
          <w:cantSplit/>
        </w:trPr>
        <w:tc>
          <w:tcPr>
            <w:tcW w:w="418" w:type="pct"/>
          </w:tcPr>
          <w:p w:rsidR="00DD7257" w:rsidRDefault="00DD725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DD7257" w:rsidRDefault="00DD7257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22/10/2013</w:t>
            </w:r>
          </w:p>
        </w:tc>
        <w:tc>
          <w:tcPr>
            <w:tcW w:w="903" w:type="pct"/>
          </w:tcPr>
          <w:p w:rsidR="00DD7257" w:rsidRDefault="00DD725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D7257" w:rsidRDefault="00DD725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D7257" w:rsidRDefault="00DD725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2A0A4F" w:rsidRPr="002A0A4F" w:rsidTr="00D64D97">
        <w:trPr>
          <w:cantSplit/>
          <w:ins w:id="7" w:author="Engineering do Brasil S.A" w:date="2015-07-03T13:00:00Z"/>
        </w:trPr>
        <w:tc>
          <w:tcPr>
            <w:tcW w:w="418" w:type="pct"/>
          </w:tcPr>
          <w:p w:rsidR="002A0A4F" w:rsidRDefault="002A0A4F" w:rsidP="002A0A4F">
            <w:pPr>
              <w:spacing w:before="60" w:after="60"/>
              <w:jc w:val="both"/>
              <w:rPr>
                <w:ins w:id="8" w:author="Engineering do Brasil S.A" w:date="2015-07-03T13:0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Engineering do Brasil S.A" w:date="2015-07-03T13:0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2A0A4F" w:rsidRDefault="002A0A4F" w:rsidP="002A0A4F">
            <w:pPr>
              <w:spacing w:before="60" w:after="60"/>
              <w:jc w:val="both"/>
              <w:rPr>
                <w:ins w:id="10" w:author="Engineering do Brasil S.A" w:date="2015-07-03T13:0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03T13:0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15/06/2015</w:t>
              </w:r>
            </w:ins>
          </w:p>
        </w:tc>
        <w:tc>
          <w:tcPr>
            <w:tcW w:w="903" w:type="pct"/>
          </w:tcPr>
          <w:p w:rsidR="002A0A4F" w:rsidRDefault="002A0A4F" w:rsidP="002A0A4F">
            <w:pPr>
              <w:spacing w:before="60" w:after="60"/>
              <w:jc w:val="both"/>
              <w:rPr>
                <w:ins w:id="12" w:author="Engineering do Brasil S.A" w:date="2015-07-03T13:0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03T13:0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2A0A4F" w:rsidRDefault="002A0A4F" w:rsidP="002A0A4F">
            <w:pPr>
              <w:spacing w:before="60" w:after="60"/>
              <w:jc w:val="both"/>
              <w:rPr>
                <w:ins w:id="14" w:author="Engineering do Brasil S.A" w:date="2015-07-03T13:0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Engineering do Brasil S.A" w:date="2015-07-03T13:0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2A0A4F" w:rsidRDefault="002A0A4F" w:rsidP="002A0A4F">
            <w:pPr>
              <w:spacing w:before="60" w:after="60"/>
              <w:jc w:val="both"/>
              <w:rPr>
                <w:ins w:id="16" w:author="Engineering do Brasil S.A" w:date="2015-07-03T13:0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03T13:0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Adequação para o Projeto Clientes</w:t>
              </w:r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R043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178139954"/>
      <w:bookmarkStart w:id="19" w:name="_Toc244516101"/>
      <w:bookmarkStart w:id="20" w:name="_Toc370220492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8"/>
      <w:bookmarkEnd w:id="19"/>
      <w:bookmarkEnd w:id="20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2A0A4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2A0A4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FE6FC8" w:rsidRPr="002A0A4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FE6FC8" w:rsidRDefault="00FE6FC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FE6FC8" w:rsidRDefault="00F9047A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</w:p>
        </w:tc>
        <w:tc>
          <w:tcPr>
            <w:tcW w:w="533" w:type="pct"/>
            <w:shd w:val="clear" w:color="auto" w:fill="auto"/>
          </w:tcPr>
          <w:p w:rsidR="00FE6FC8" w:rsidRPr="008D6BEE" w:rsidRDefault="00FE6FC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FE6FC8" w:rsidRPr="00EF0185" w:rsidRDefault="0033441F" w:rsidP="008B67B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33441F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CLM.015_EF_Controle_de_Assinaturas</w:t>
            </w:r>
          </w:p>
        </w:tc>
      </w:tr>
      <w:tr w:rsidR="002A0A4F" w:rsidRPr="002A0A4F" w:rsidTr="00D64D97">
        <w:trPr>
          <w:cantSplit/>
          <w:ins w:id="21" w:author="Engineering do Brasil S.A" w:date="2015-07-03T13:01:00Z"/>
        </w:trPr>
        <w:tc>
          <w:tcPr>
            <w:tcW w:w="822" w:type="pct"/>
            <w:shd w:val="clear" w:color="auto" w:fill="auto"/>
            <w:vAlign w:val="center"/>
          </w:tcPr>
          <w:p w:rsidR="002A0A4F" w:rsidRDefault="002A0A4F" w:rsidP="002A0A4F">
            <w:pPr>
              <w:spacing w:before="60" w:after="60"/>
              <w:jc w:val="both"/>
              <w:rPr>
                <w:ins w:id="22" w:author="Engineering do Brasil S.A" w:date="2015-07-03T13:0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3" w:author="Engineering do Brasil S.A" w:date="2015-07-03T13:0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2A0A4F" w:rsidRDefault="002A0A4F" w:rsidP="002A0A4F">
            <w:pPr>
              <w:spacing w:before="60" w:after="60"/>
              <w:jc w:val="both"/>
              <w:rPr>
                <w:ins w:id="24" w:author="Engineering do Brasil S.A" w:date="2015-07-03T13:0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5" w:author="Engineering do Brasil S.A" w:date="2015-07-03T13:0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</w:t>
              </w:r>
            </w:ins>
          </w:p>
        </w:tc>
        <w:tc>
          <w:tcPr>
            <w:tcW w:w="533" w:type="pct"/>
            <w:shd w:val="clear" w:color="auto" w:fill="auto"/>
          </w:tcPr>
          <w:p w:rsidR="002A0A4F" w:rsidRPr="008D6BEE" w:rsidRDefault="002A0A4F" w:rsidP="002A0A4F">
            <w:pPr>
              <w:spacing w:before="60" w:after="60"/>
              <w:jc w:val="both"/>
              <w:rPr>
                <w:ins w:id="26" w:author="Engineering do Brasil S.A" w:date="2015-07-03T13:01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A0A4F" w:rsidRPr="0033441F" w:rsidRDefault="002A0A4F" w:rsidP="002A0A4F">
            <w:pPr>
              <w:spacing w:before="60" w:after="60"/>
              <w:jc w:val="both"/>
              <w:rPr>
                <w:ins w:id="27" w:author="Engineering do Brasil S.A" w:date="2015-07-03T13:01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8" w:author="Engineering do Brasil S.A" w:date="2015-07-03T13:0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9" w:name="_Toc178139955"/>
      <w:bookmarkStart w:id="30" w:name="_Toc244516102"/>
      <w:bookmarkStart w:id="31" w:name="_Toc370220493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29"/>
      <w:bookmarkEnd w:id="30"/>
      <w:bookmarkEnd w:id="31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32" w:author="Engineering do Brasil S.A" w:date="2015-07-03T13:01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055"/>
        <w:gridCol w:w="7657"/>
        <w:tblGridChange w:id="33">
          <w:tblGrid>
            <w:gridCol w:w="1575"/>
            <w:gridCol w:w="8137"/>
          </w:tblGrid>
        </w:tblGridChange>
      </w:tblGrid>
      <w:tr w:rsidR="00686E76" w:rsidRPr="00E17A95" w:rsidTr="002A0A4F">
        <w:trPr>
          <w:trHeight w:val="424"/>
          <w:trPrChange w:id="34" w:author="Engineering do Brasil S.A" w:date="2015-07-03T13:01:00Z">
            <w:trPr>
              <w:trHeight w:val="424"/>
            </w:trPr>
          </w:trPrChange>
        </w:trPr>
        <w:tc>
          <w:tcPr>
            <w:tcW w:w="1058" w:type="pct"/>
            <w:shd w:val="clear" w:color="auto" w:fill="D9D9D9"/>
            <w:tcPrChange w:id="35" w:author="Engineering do Brasil S.A" w:date="2015-07-03T13:01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942" w:type="pct"/>
            <w:shd w:val="clear" w:color="auto" w:fill="D9D9D9"/>
            <w:tcPrChange w:id="36" w:author="Engineering do Brasil S.A" w:date="2015-07-03T13:01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2A0A4F" w:rsidRPr="002A0A4F" w:rsidTr="002A0A4F">
        <w:trPr>
          <w:trHeight w:val="259"/>
          <w:trPrChange w:id="37" w:author="Engineering do Brasil S.A" w:date="2015-07-03T13:01:00Z">
            <w:trPr>
              <w:trHeight w:val="259"/>
            </w:trPr>
          </w:trPrChange>
        </w:trPr>
        <w:tc>
          <w:tcPr>
            <w:tcW w:w="1058" w:type="pct"/>
            <w:tcPrChange w:id="38" w:author="Engineering do Brasil S.A" w:date="2015-07-03T13:01:00Z">
              <w:tcPr>
                <w:tcW w:w="811" w:type="pct"/>
              </w:tcPr>
            </w:tcPrChange>
          </w:tcPr>
          <w:p w:rsidR="002A0A4F" w:rsidRPr="00E17A95" w:rsidRDefault="002A0A4F" w:rsidP="002A0A4F">
            <w:pPr>
              <w:rPr>
                <w:rFonts w:ascii="Cambria" w:hAnsi="Cambria"/>
                <w:lang w:val="pt-BR"/>
              </w:rPr>
            </w:pPr>
            <w:ins w:id="39" w:author="Engineering do Brasil S.A" w:date="2015-07-03T13:01:00Z">
              <w:r>
                <w:rPr>
                  <w:rFonts w:ascii="Cambria" w:hAnsi="Cambria"/>
                </w:rPr>
                <w:t>Acordo Básico</w:t>
              </w:r>
            </w:ins>
            <w:del w:id="40" w:author="Engineering do Brasil S.A" w:date="2015-07-03T13:01:00Z">
              <w:r w:rsidDel="00CB4205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942" w:type="pct"/>
            <w:tcPrChange w:id="41" w:author="Engineering do Brasil S.A" w:date="2015-07-03T13:01:00Z">
              <w:tcPr>
                <w:tcW w:w="4189" w:type="pct"/>
              </w:tcPr>
            </w:tcPrChange>
          </w:tcPr>
          <w:p w:rsidR="002A0A4F" w:rsidRPr="00E17A95" w:rsidRDefault="002A0A4F" w:rsidP="002A0A4F">
            <w:pPr>
              <w:rPr>
                <w:rFonts w:ascii="Cambria" w:hAnsi="Cambria"/>
                <w:lang w:val="pt-BR"/>
              </w:rPr>
            </w:pPr>
            <w:ins w:id="42" w:author="Engineering do Brasil S.A" w:date="2015-07-03T13:01:00Z">
              <w:r w:rsidRPr="002A0A4F">
                <w:rPr>
                  <w:rFonts w:ascii="Cambria" w:hAnsi="Cambria"/>
                  <w:lang w:val="pt-BR"/>
                  <w:rPrChange w:id="43" w:author="Engineering do Brasil S.A" w:date="2015-07-03T13:01:00Z">
                    <w:rPr>
                      <w:rFonts w:ascii="Cambria" w:hAnsi="Cambria"/>
                    </w:rPr>
                  </w:rPrChange>
                </w:rPr>
                <w:t>Estrutura comum entre os diferentes tipos de acordos básicos.</w:t>
              </w:r>
            </w:ins>
            <w:del w:id="44" w:author="Engineering do Brasil S.A" w:date="2015-07-03T13:01:00Z">
              <w:r w:rsidDel="00CB4205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2A0A4F" w:rsidRPr="002A0A4F" w:rsidTr="002A0A4F">
        <w:trPr>
          <w:trHeight w:val="259"/>
          <w:trPrChange w:id="45" w:author="Engineering do Brasil S.A" w:date="2015-07-03T13:01:00Z">
            <w:trPr>
              <w:trHeight w:val="259"/>
            </w:trPr>
          </w:trPrChange>
        </w:trPr>
        <w:tc>
          <w:tcPr>
            <w:tcW w:w="1058" w:type="pct"/>
            <w:tcPrChange w:id="46" w:author="Engineering do Brasil S.A" w:date="2015-07-03T13:01:00Z">
              <w:tcPr>
                <w:tcW w:w="811" w:type="pct"/>
              </w:tcPr>
            </w:tcPrChange>
          </w:tcPr>
          <w:p w:rsidR="002A0A4F" w:rsidRPr="00E17A95" w:rsidRDefault="002A0A4F" w:rsidP="002A0A4F">
            <w:pPr>
              <w:rPr>
                <w:rFonts w:ascii="Cambria" w:hAnsi="Cambria"/>
                <w:lang w:val="pt-BR"/>
              </w:rPr>
            </w:pPr>
            <w:ins w:id="47" w:author="Engineering do Brasil S.A" w:date="2015-07-03T13:01:00Z">
              <w:r>
                <w:rPr>
                  <w:rFonts w:ascii="Cambria" w:hAnsi="Cambria"/>
                </w:rPr>
                <w:t>Acordo Básico Geral</w:t>
              </w:r>
            </w:ins>
          </w:p>
        </w:tc>
        <w:tc>
          <w:tcPr>
            <w:tcW w:w="3942" w:type="pct"/>
            <w:tcPrChange w:id="48" w:author="Engineering do Brasil S.A" w:date="2015-07-03T13:01:00Z">
              <w:tcPr>
                <w:tcW w:w="4189" w:type="pct"/>
              </w:tcPr>
            </w:tcPrChange>
          </w:tcPr>
          <w:p w:rsidR="002A0A4F" w:rsidRPr="00E17A95" w:rsidRDefault="002A0A4F" w:rsidP="002A0A4F">
            <w:pPr>
              <w:rPr>
                <w:rFonts w:ascii="Cambria" w:hAnsi="Cambria"/>
                <w:lang w:val="pt-BR"/>
              </w:rPr>
            </w:pPr>
            <w:ins w:id="49" w:author="Engineering do Brasil S.A" w:date="2015-07-03T13:01:00Z">
              <w:r w:rsidRPr="002A0A4F">
                <w:rPr>
                  <w:rFonts w:ascii="Cambria" w:hAnsi="Cambria"/>
                  <w:lang w:val="pt-BR"/>
                  <w:rPrChange w:id="50" w:author="Engineering do Brasil S.A" w:date="2015-07-03T13:01:00Z">
                    <w:rPr>
                      <w:rFonts w:ascii="Cambria" w:hAnsi="Cambria"/>
                    </w:rPr>
                  </w:rPrChange>
                </w:rPr>
                <w:t>Acordo criado no SAP CLM e publicado ao SAP ECC.</w:t>
              </w:r>
            </w:ins>
          </w:p>
        </w:tc>
      </w:tr>
      <w:tr w:rsidR="002A0A4F" w:rsidRPr="002A0A4F" w:rsidTr="002A0A4F">
        <w:trPr>
          <w:trHeight w:val="259"/>
          <w:ins w:id="51" w:author="Engineering do Brasil S.A" w:date="2015-07-03T13:01:00Z"/>
          <w:trPrChange w:id="52" w:author="Engineering do Brasil S.A" w:date="2015-07-03T13:01:00Z">
            <w:trPr>
              <w:trHeight w:val="259"/>
            </w:trPr>
          </w:trPrChange>
        </w:trPr>
        <w:tc>
          <w:tcPr>
            <w:tcW w:w="1058" w:type="pct"/>
            <w:tcPrChange w:id="53" w:author="Engineering do Brasil S.A" w:date="2015-07-03T13:01:00Z">
              <w:tcPr>
                <w:tcW w:w="811" w:type="pct"/>
              </w:tcPr>
            </w:tcPrChange>
          </w:tcPr>
          <w:p w:rsidR="002A0A4F" w:rsidRDefault="002A0A4F" w:rsidP="002A0A4F">
            <w:pPr>
              <w:rPr>
                <w:ins w:id="54" w:author="Engineering do Brasil S.A" w:date="2015-07-03T13:01:00Z"/>
                <w:rFonts w:ascii="Cambria" w:hAnsi="Cambria"/>
              </w:rPr>
            </w:pPr>
            <w:ins w:id="55" w:author="Engineering do Brasil S.A" w:date="2015-07-03T13:01:00Z">
              <w:r>
                <w:rPr>
                  <w:rFonts w:ascii="Cambria" w:hAnsi="Cambria"/>
                </w:rPr>
                <w:t>Acordo Básico Comercial</w:t>
              </w:r>
            </w:ins>
          </w:p>
        </w:tc>
        <w:tc>
          <w:tcPr>
            <w:tcW w:w="3942" w:type="pct"/>
            <w:tcPrChange w:id="56" w:author="Engineering do Brasil S.A" w:date="2015-07-03T13:01:00Z">
              <w:tcPr>
                <w:tcW w:w="4189" w:type="pct"/>
              </w:tcPr>
            </w:tcPrChange>
          </w:tcPr>
          <w:p w:rsidR="002A0A4F" w:rsidRPr="002A0A4F" w:rsidRDefault="002A0A4F" w:rsidP="002A0A4F">
            <w:pPr>
              <w:rPr>
                <w:ins w:id="57" w:author="Engineering do Brasil S.A" w:date="2015-07-03T13:01:00Z"/>
                <w:rFonts w:ascii="Cambria" w:hAnsi="Cambria"/>
                <w:lang w:val="pt-BR"/>
                <w:rPrChange w:id="58" w:author="Engineering do Brasil S.A" w:date="2015-07-03T13:01:00Z">
                  <w:rPr>
                    <w:ins w:id="59" w:author="Engineering do Brasil S.A" w:date="2015-07-03T13:01:00Z"/>
                    <w:rFonts w:ascii="Cambria" w:hAnsi="Cambria"/>
                  </w:rPr>
                </w:rPrChange>
              </w:rPr>
            </w:pPr>
            <w:ins w:id="60" w:author="Engineering do Brasil S.A" w:date="2015-07-03T13:01:00Z">
              <w:r w:rsidRPr="002A0A4F">
                <w:rPr>
                  <w:rFonts w:ascii="Cambria" w:hAnsi="Cambria"/>
                  <w:lang w:val="pt-BR"/>
                  <w:rPrChange w:id="61" w:author="Engineering do Brasil S.A" w:date="2015-07-03T13:01:00Z">
                    <w:rPr>
                      <w:rFonts w:ascii="Cambria" w:hAnsi="Cambria"/>
                    </w:rPr>
                  </w:rPrChange>
                </w:rPr>
                <w:t>Acordo criado no SAP CLM sem publicação no SAP ECC.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2" w:name="_Toc370220494"/>
      <w:r>
        <w:rPr>
          <w:rFonts w:ascii="Calibri" w:hAnsi="Calibri" w:cs="Calibri"/>
          <w:color w:val="29323D"/>
          <w:lang w:val="pt-BR"/>
        </w:rPr>
        <w:t>Visão Geral</w:t>
      </w:r>
      <w:bookmarkEnd w:id="62"/>
    </w:p>
    <w:p w:rsidR="004F002C" w:rsidRPr="002A76FF" w:rsidRDefault="004F002C" w:rsidP="004F002C">
      <w:pPr>
        <w:rPr>
          <w:lang w:val="pt-BR"/>
        </w:rPr>
      </w:pPr>
    </w:p>
    <w:p w:rsidR="00886F40" w:rsidRPr="00DD7257" w:rsidRDefault="00F423D3" w:rsidP="00A605DC">
      <w:pPr>
        <w:pStyle w:val="Table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Este documento </w:t>
      </w:r>
      <w:r w:rsidRPr="00DD7257">
        <w:rPr>
          <w:rFonts w:ascii="Arial" w:hAnsi="Arial" w:cs="Arial"/>
          <w:sz w:val="20"/>
          <w:lang w:val="pt-BR"/>
        </w:rPr>
        <w:t>tem</w:t>
      </w:r>
      <w:r>
        <w:rPr>
          <w:rFonts w:ascii="Arial" w:hAnsi="Arial" w:cs="Arial"/>
          <w:sz w:val="20"/>
        </w:rPr>
        <w:t xml:space="preserve">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DD7257">
        <w:rPr>
          <w:rFonts w:ascii="Arial" w:hAnsi="Arial" w:cs="Arial"/>
          <w:sz w:val="20"/>
        </w:rPr>
        <w:t xml:space="preserve"> a proposta de solução para </w:t>
      </w:r>
      <w:r w:rsidR="00106B9B" w:rsidRPr="00DD7257">
        <w:rPr>
          <w:rFonts w:ascii="Arial" w:hAnsi="Arial" w:cs="Arial"/>
          <w:sz w:val="20"/>
        </w:rPr>
        <w:t>que seja possível informar no</w:t>
      </w:r>
      <w:r w:rsidR="00DD7257" w:rsidRPr="00DD7257">
        <w:rPr>
          <w:rFonts w:ascii="Arial" w:hAnsi="Arial" w:cs="Arial"/>
          <w:sz w:val="20"/>
        </w:rPr>
        <w:t>s</w:t>
      </w:r>
      <w:r w:rsidR="00106B9B" w:rsidRPr="00DD7257">
        <w:rPr>
          <w:rFonts w:ascii="Arial" w:hAnsi="Arial" w:cs="Arial"/>
          <w:sz w:val="20"/>
        </w:rPr>
        <w:t xml:space="preserve"> Acordo</w:t>
      </w:r>
      <w:r w:rsidR="00DD7257" w:rsidRPr="00DD7257">
        <w:rPr>
          <w:rFonts w:ascii="Arial" w:hAnsi="Arial" w:cs="Arial"/>
          <w:sz w:val="20"/>
        </w:rPr>
        <w:t>s</w:t>
      </w:r>
      <w:r w:rsidR="00106B9B" w:rsidRPr="00DD7257">
        <w:rPr>
          <w:rFonts w:ascii="Arial" w:hAnsi="Arial" w:cs="Arial"/>
          <w:sz w:val="20"/>
        </w:rPr>
        <w:t xml:space="preserve"> Básico</w:t>
      </w:r>
      <w:r w:rsidR="00DD7257" w:rsidRPr="00DD7257">
        <w:rPr>
          <w:rFonts w:ascii="Arial" w:hAnsi="Arial" w:cs="Arial"/>
          <w:sz w:val="20"/>
        </w:rPr>
        <w:t xml:space="preserve">s dos tipos </w:t>
      </w:r>
      <w:r w:rsidR="00106B9B" w:rsidRPr="00DD7257">
        <w:rPr>
          <w:rFonts w:ascii="Arial" w:hAnsi="Arial" w:cs="Arial"/>
          <w:sz w:val="20"/>
        </w:rPr>
        <w:t xml:space="preserve"> </w:t>
      </w:r>
      <w:r w:rsidR="00DD7257" w:rsidRPr="00DD7257">
        <w:rPr>
          <w:rFonts w:ascii="Arial" w:hAnsi="Arial" w:cs="Arial"/>
          <w:sz w:val="20"/>
        </w:rPr>
        <w:t xml:space="preserve">“Acordo Básico Geral”, “Apólice – Risk”, “Proposta – Jurídico” e “Acordo Básico Legado” </w:t>
      </w:r>
      <w:ins w:id="63" w:author="Engineering do Brasil S.A" w:date="2015-07-03T13:01:00Z">
        <w:r w:rsidR="002A0A4F">
          <w:rPr>
            <w:rFonts w:ascii="Arial" w:hAnsi="Arial" w:cs="Arial"/>
            <w:sz w:val="20"/>
          </w:rPr>
          <w:t>e Acordo B</w:t>
        </w:r>
      </w:ins>
      <w:ins w:id="64" w:author="Engineering do Brasil S.A" w:date="2015-07-03T13:02:00Z">
        <w:r w:rsidR="002A0A4F">
          <w:rPr>
            <w:rFonts w:ascii="Arial" w:hAnsi="Arial" w:cs="Arial"/>
            <w:sz w:val="20"/>
          </w:rPr>
          <w:t xml:space="preserve">ásico Comercial </w:t>
        </w:r>
      </w:ins>
      <w:r w:rsidR="00106B9B" w:rsidRPr="00DD7257">
        <w:rPr>
          <w:rFonts w:ascii="Arial" w:hAnsi="Arial" w:cs="Arial"/>
          <w:sz w:val="20"/>
        </w:rPr>
        <w:t>mais de uma empresa do grupo TIM, atendendo aos cenários em que mais de uma empresa do grupo TIM é participante do contrato.</w:t>
      </w:r>
      <w:r w:rsidR="00DD7257">
        <w:rPr>
          <w:rFonts w:ascii="Arial" w:hAnsi="Arial" w:cs="Arial"/>
          <w:sz w:val="20"/>
        </w:rPr>
        <w:t xml:space="preserve"> Para o caso do </w:t>
      </w:r>
      <w:r w:rsidR="00DD7257" w:rsidRPr="00DD7257">
        <w:rPr>
          <w:rFonts w:ascii="Arial" w:hAnsi="Arial" w:cs="Arial"/>
          <w:sz w:val="20"/>
          <w:lang w:val="pt-BR"/>
        </w:rPr>
        <w:t>Acordo</w:t>
      </w:r>
      <w:r w:rsidR="00DD7257">
        <w:rPr>
          <w:rFonts w:ascii="Arial" w:hAnsi="Arial" w:cs="Arial"/>
          <w:sz w:val="20"/>
        </w:rPr>
        <w:t xml:space="preserve"> Básico do tipo “</w:t>
      </w:r>
      <w:r w:rsidR="00DD7257" w:rsidRPr="00DD7257">
        <w:rPr>
          <w:rFonts w:ascii="Arial" w:hAnsi="Arial" w:cs="Arial"/>
          <w:sz w:val="20"/>
          <w:lang w:val="pt-BR"/>
        </w:rPr>
        <w:t>Procuração</w:t>
      </w:r>
      <w:r w:rsidR="00DD7257">
        <w:rPr>
          <w:rFonts w:ascii="Arial" w:hAnsi="Arial" w:cs="Arial"/>
          <w:sz w:val="20"/>
        </w:rPr>
        <w:t xml:space="preserve">”, será </w:t>
      </w:r>
      <w:r w:rsidR="00DD7257" w:rsidRPr="00DD7257">
        <w:rPr>
          <w:rFonts w:ascii="Arial" w:hAnsi="Arial" w:cs="Arial"/>
          <w:sz w:val="20"/>
          <w:lang w:val="pt-BR"/>
        </w:rPr>
        <w:t>disponibilizada</w:t>
      </w:r>
      <w:r w:rsidR="00DD7257">
        <w:rPr>
          <w:rFonts w:ascii="Arial" w:hAnsi="Arial" w:cs="Arial"/>
          <w:sz w:val="20"/>
        </w:rPr>
        <w:t xml:space="preserve"> para </w:t>
      </w:r>
      <w:r w:rsidR="00DD7257" w:rsidRPr="00DD7257">
        <w:rPr>
          <w:rFonts w:ascii="Arial" w:hAnsi="Arial" w:cs="Arial"/>
          <w:sz w:val="20"/>
          <w:lang w:val="pt-BR"/>
        </w:rPr>
        <w:t>seleção</w:t>
      </w:r>
      <w:r w:rsidR="00DD7257">
        <w:rPr>
          <w:rFonts w:ascii="Arial" w:hAnsi="Arial" w:cs="Arial"/>
          <w:sz w:val="20"/>
        </w:rPr>
        <w:t xml:space="preserve"> apenas </w:t>
      </w:r>
      <w:r w:rsidR="00DD7257" w:rsidRPr="00DD7257">
        <w:rPr>
          <w:rFonts w:ascii="Arial" w:hAnsi="Arial" w:cs="Arial"/>
          <w:sz w:val="20"/>
          <w:lang w:val="pt-BR"/>
        </w:rPr>
        <w:t>uma</w:t>
      </w:r>
      <w:r w:rsidR="00DD7257">
        <w:rPr>
          <w:rFonts w:ascii="Arial" w:hAnsi="Arial" w:cs="Arial"/>
          <w:sz w:val="20"/>
        </w:rPr>
        <w:t xml:space="preserve"> empresa do Grupo TIM.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0D7556" w:rsidRP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 xml:space="preserve">a visibilidade </w:t>
      </w:r>
      <w:r w:rsidR="00106B9B">
        <w:rPr>
          <w:rFonts w:ascii="Arial" w:hAnsi="Arial" w:cs="Arial"/>
          <w:lang w:val="pt-BR"/>
        </w:rPr>
        <w:t>das empresas do grupo TIM no Acordo Básico. As empresas mencionadas terão a funçã</w:t>
      </w:r>
      <w:r w:rsidR="00547276">
        <w:rPr>
          <w:rFonts w:ascii="Arial" w:hAnsi="Arial" w:cs="Arial"/>
          <w:lang w:val="pt-BR"/>
        </w:rPr>
        <w:t>o de controle e não terão influê</w:t>
      </w:r>
      <w:r w:rsidR="00106B9B">
        <w:rPr>
          <w:rFonts w:ascii="Arial" w:hAnsi="Arial" w:cs="Arial"/>
          <w:lang w:val="pt-BR"/>
        </w:rPr>
        <w:t>ncia, quando for o caso, nas informações publicadas para o SAP ECC.</w:t>
      </w:r>
    </w:p>
    <w:p w:rsidR="002A0A4F" w:rsidRDefault="002A0A4F">
      <w:pPr>
        <w:rPr>
          <w:ins w:id="65" w:author="Engineering do Brasil S.A" w:date="2015-07-03T13:02:00Z"/>
          <w:rFonts w:ascii="Cambria" w:hAnsi="Cambria"/>
          <w:lang w:val="pt-BR"/>
        </w:rPr>
      </w:pPr>
      <w:ins w:id="66" w:author="Engineering do Brasil S.A" w:date="2015-07-03T13:02:00Z">
        <w:r>
          <w:rPr>
            <w:rFonts w:ascii="Cambria" w:hAnsi="Cambria"/>
          </w:rPr>
          <w:br w:type="page"/>
        </w:r>
      </w:ins>
    </w:p>
    <w:p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7" w:name="_Toc370220495"/>
      <w:r>
        <w:rPr>
          <w:rFonts w:ascii="Calibri" w:hAnsi="Calibri" w:cs="Calibri"/>
          <w:color w:val="29323D"/>
          <w:lang w:val="pt-BR"/>
        </w:rPr>
        <w:t>Requisitos Funcionais</w:t>
      </w:r>
      <w:bookmarkEnd w:id="67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DD7257" w:rsidRDefault="000D7556" w:rsidP="00E639CB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 w:rsidRPr="00DD7257">
        <w:rPr>
          <w:rFonts w:ascii="Arial" w:hAnsi="Arial" w:cs="Arial"/>
          <w:lang w:val="pt-BR"/>
        </w:rPr>
        <w:t xml:space="preserve">SAP </w:t>
      </w:r>
      <w:r w:rsidR="00EE60FE" w:rsidRPr="00DD7257">
        <w:rPr>
          <w:rFonts w:ascii="Arial" w:hAnsi="Arial" w:cs="Arial"/>
          <w:lang w:val="pt-BR"/>
        </w:rPr>
        <w:t>CLM</w:t>
      </w:r>
      <w:r w:rsidRPr="00DD7257">
        <w:rPr>
          <w:rFonts w:ascii="Arial" w:hAnsi="Arial" w:cs="Arial"/>
          <w:lang w:val="pt-BR"/>
        </w:rPr>
        <w:t>:</w:t>
      </w:r>
      <w:r w:rsidR="00EE60FE" w:rsidRPr="00DD7257">
        <w:rPr>
          <w:rFonts w:ascii="Arial" w:hAnsi="Arial" w:cs="Arial"/>
          <w:lang w:val="pt-BR"/>
        </w:rPr>
        <w:t xml:space="preserve"> </w:t>
      </w:r>
      <w:r w:rsidR="005A2291" w:rsidRPr="00DD7257">
        <w:rPr>
          <w:rFonts w:ascii="Arial" w:hAnsi="Arial" w:cs="Arial"/>
          <w:lang w:val="pt-BR"/>
        </w:rPr>
        <w:t xml:space="preserve">Criar </w:t>
      </w:r>
      <w:r w:rsidR="00E639CB" w:rsidRPr="00DD7257">
        <w:rPr>
          <w:rFonts w:ascii="Arial" w:hAnsi="Arial" w:cs="Arial"/>
          <w:lang w:val="pt-BR"/>
        </w:rPr>
        <w:t>campos para identificação das empresas</w:t>
      </w:r>
      <w:r w:rsidR="00006C84" w:rsidRPr="00DD7257">
        <w:rPr>
          <w:rFonts w:ascii="Arial" w:hAnsi="Arial" w:cs="Arial"/>
          <w:lang w:val="pt-BR"/>
        </w:rPr>
        <w:t xml:space="preserve"> e campo obrigatório</w:t>
      </w:r>
      <w:r w:rsidR="00DD7257" w:rsidRPr="00DD7257">
        <w:rPr>
          <w:rFonts w:ascii="Arial" w:hAnsi="Arial" w:cs="Arial"/>
          <w:lang w:val="pt-BR"/>
        </w:rPr>
        <w:t>.</w:t>
      </w:r>
    </w:p>
    <w:p w:rsidR="00DD7257" w:rsidRPr="00DD7257" w:rsidRDefault="00DD7257" w:rsidP="00E639CB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 w:rsidRPr="00DD7257">
        <w:rPr>
          <w:rFonts w:ascii="Arial" w:hAnsi="Arial" w:cs="Arial"/>
          <w:lang w:val="pt-BR"/>
        </w:rPr>
        <w:t>SAP CLM: Acordo Básico do tipo Procuração.</w:t>
      </w:r>
    </w:p>
    <w:p w:rsidR="00B705A3" w:rsidDel="002A0A4F" w:rsidRDefault="00B705A3" w:rsidP="007C5393">
      <w:pPr>
        <w:tabs>
          <w:tab w:val="left" w:pos="284"/>
        </w:tabs>
        <w:rPr>
          <w:del w:id="68" w:author="Engineering do Brasil S.A" w:date="2015-07-03T13:03:00Z"/>
          <w:rFonts w:ascii="Arial" w:hAnsi="Arial" w:cs="Arial"/>
          <w:lang w:val="pt-BR"/>
        </w:rPr>
      </w:pPr>
    </w:p>
    <w:p w:rsidR="00106B9B" w:rsidDel="002A0A4F" w:rsidRDefault="00106B9B" w:rsidP="007C5393">
      <w:pPr>
        <w:tabs>
          <w:tab w:val="left" w:pos="284"/>
        </w:tabs>
        <w:rPr>
          <w:del w:id="69" w:author="Engineering do Brasil S.A" w:date="2015-07-03T13:03:00Z"/>
          <w:rFonts w:ascii="Arial" w:hAnsi="Arial" w:cs="Arial"/>
          <w:lang w:val="pt-BR"/>
        </w:rPr>
      </w:pPr>
    </w:p>
    <w:p w:rsidR="00106B9B" w:rsidDel="002A0A4F" w:rsidRDefault="00106B9B" w:rsidP="007C5393">
      <w:pPr>
        <w:tabs>
          <w:tab w:val="left" w:pos="284"/>
        </w:tabs>
        <w:rPr>
          <w:del w:id="70" w:author="Engineering do Brasil S.A" w:date="2015-07-03T13:03:00Z"/>
          <w:rFonts w:ascii="Arial" w:hAnsi="Arial" w:cs="Arial"/>
          <w:lang w:val="pt-BR"/>
        </w:rPr>
      </w:pPr>
    </w:p>
    <w:p w:rsidR="00106B9B" w:rsidDel="002A0A4F" w:rsidRDefault="00106B9B" w:rsidP="007C5393">
      <w:pPr>
        <w:tabs>
          <w:tab w:val="left" w:pos="284"/>
        </w:tabs>
        <w:rPr>
          <w:del w:id="71" w:author="Engineering do Brasil S.A" w:date="2015-07-03T13:03:00Z"/>
          <w:rFonts w:ascii="Arial" w:hAnsi="Arial" w:cs="Arial"/>
          <w:lang w:val="pt-BR"/>
        </w:rPr>
      </w:pPr>
    </w:p>
    <w:p w:rsidR="00106B9B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0D7556" w:rsidRPr="000D7556" w:rsidRDefault="000D7556" w:rsidP="000D7556">
      <w:pPr>
        <w:ind w:left="284"/>
        <w:rPr>
          <w:rFonts w:ascii="Arial" w:hAnsi="Arial" w:cs="Arial"/>
          <w:b/>
          <w:u w:val="single"/>
          <w:lang w:val="pt-BR"/>
        </w:rPr>
      </w:pPr>
    </w:p>
    <w:p w:rsidR="000D7556" w:rsidRPr="000D7556" w:rsidRDefault="00B705A3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</w:t>
      </w:r>
      <w:r w:rsidR="0082091A">
        <w:rPr>
          <w:rFonts w:ascii="Arial" w:hAnsi="Arial" w:cs="Arial"/>
          <w:b/>
          <w:u w:val="single"/>
          <w:lang w:val="pt-BR"/>
        </w:rPr>
        <w:t xml:space="preserve">Criar </w:t>
      </w:r>
      <w:r w:rsidR="00E639CB">
        <w:rPr>
          <w:rFonts w:ascii="Arial" w:hAnsi="Arial" w:cs="Arial"/>
          <w:b/>
          <w:u w:val="single"/>
          <w:lang w:val="pt-BR"/>
        </w:rPr>
        <w:t>campos para identificação das empresas</w:t>
      </w:r>
      <w:r w:rsidR="00006C84">
        <w:rPr>
          <w:rFonts w:ascii="Arial" w:hAnsi="Arial" w:cs="Arial"/>
          <w:b/>
          <w:u w:val="single"/>
          <w:lang w:val="pt-BR"/>
        </w:rPr>
        <w:t xml:space="preserve"> e campo obrigatório</w:t>
      </w:r>
    </w:p>
    <w:p w:rsidR="000D7556" w:rsidRDefault="000D7556" w:rsidP="00A553DE">
      <w:pPr>
        <w:rPr>
          <w:rFonts w:ascii="Arial" w:hAnsi="Arial" w:cs="Arial"/>
          <w:lang w:val="pt-BR"/>
        </w:rPr>
      </w:pPr>
    </w:p>
    <w:p w:rsidR="00DD7257" w:rsidRDefault="0082091A" w:rsidP="007A24E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que seja possível ao usuário i</w:t>
      </w:r>
      <w:r w:rsidR="00E639CB">
        <w:rPr>
          <w:rFonts w:ascii="Arial" w:hAnsi="Arial" w:cs="Arial"/>
          <w:lang w:val="pt-BR"/>
        </w:rPr>
        <w:t>nformar a participação de</w:t>
      </w:r>
      <w:r>
        <w:rPr>
          <w:rFonts w:ascii="Arial" w:hAnsi="Arial" w:cs="Arial"/>
          <w:lang w:val="pt-BR"/>
        </w:rPr>
        <w:t xml:space="preserve"> uma ou mais empresas TIM participantes no</w:t>
      </w:r>
      <w:r w:rsidR="00DD7257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Acordo</w:t>
      </w:r>
      <w:r w:rsidR="00DD7257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Básico</w:t>
      </w:r>
      <w:r w:rsidR="00DD7257">
        <w:rPr>
          <w:rFonts w:ascii="Arial" w:hAnsi="Arial" w:cs="Arial"/>
          <w:lang w:val="pt-BR"/>
        </w:rPr>
        <w:t>s dos tipos “Acordo Básico Geral”, “Apólice – Risk”, “Proposta – Jurídico” e “Acordo Básico Legado”</w:t>
      </w:r>
      <w:ins w:id="72" w:author="Engineering do Brasil S.A" w:date="2015-07-03T13:03:00Z">
        <w:r w:rsidR="002A0A4F">
          <w:rPr>
            <w:rFonts w:ascii="Arial" w:hAnsi="Arial" w:cs="Arial"/>
            <w:lang w:val="pt-BR"/>
          </w:rPr>
          <w:t xml:space="preserve"> e Acordo Básico Comercial </w:t>
        </w:r>
      </w:ins>
      <w:del w:id="73" w:author="Engineering do Brasil S.A" w:date="2015-07-03T13:03:00Z">
        <w:r w:rsidDel="002A0A4F">
          <w:rPr>
            <w:rFonts w:ascii="Arial" w:hAnsi="Arial" w:cs="Arial"/>
            <w:lang w:val="pt-BR"/>
          </w:rPr>
          <w:delText xml:space="preserve">, </w:delText>
        </w:r>
      </w:del>
      <w:r w:rsidR="00547276">
        <w:rPr>
          <w:rFonts w:ascii="Arial" w:hAnsi="Arial" w:cs="Arial"/>
          <w:lang w:val="pt-BR"/>
        </w:rPr>
        <w:t>serão criados 3 campos</w:t>
      </w:r>
      <w:r w:rsidR="00006C84">
        <w:rPr>
          <w:rFonts w:ascii="Arial" w:hAnsi="Arial" w:cs="Arial"/>
          <w:lang w:val="pt-BR"/>
        </w:rPr>
        <w:t xml:space="preserve"> com característica de matchcode</w:t>
      </w:r>
      <w:r w:rsidR="00135B0E">
        <w:rPr>
          <w:rFonts w:ascii="Arial" w:hAnsi="Arial" w:cs="Arial"/>
          <w:lang w:val="pt-BR"/>
        </w:rPr>
        <w:t xml:space="preserve">: Empresa 1, Empresa 2 e Empresa 3. </w:t>
      </w:r>
    </w:p>
    <w:p w:rsidR="00DD7257" w:rsidRDefault="00DD7257" w:rsidP="007A24E1">
      <w:pPr>
        <w:jc w:val="both"/>
        <w:rPr>
          <w:rFonts w:ascii="Arial" w:hAnsi="Arial" w:cs="Arial"/>
          <w:lang w:val="pt-BR"/>
        </w:rPr>
      </w:pPr>
    </w:p>
    <w:p w:rsidR="00F8675E" w:rsidRDefault="00135B0E" w:rsidP="007A24E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campos terão a origem no cadastro de Company Codes do CLM</w:t>
      </w:r>
      <w:r w:rsidR="00006C84">
        <w:rPr>
          <w:rFonts w:ascii="Arial" w:hAnsi="Arial" w:cs="Arial"/>
          <w:lang w:val="pt-BR"/>
        </w:rPr>
        <w:t xml:space="preserve"> (cadastro este replicado do ECC)</w:t>
      </w:r>
      <w:r>
        <w:rPr>
          <w:rFonts w:ascii="Arial" w:hAnsi="Arial" w:cs="Arial"/>
          <w:lang w:val="pt-BR"/>
        </w:rPr>
        <w:t>.</w:t>
      </w:r>
      <w:r w:rsidR="00006C84">
        <w:rPr>
          <w:rFonts w:ascii="Arial" w:hAnsi="Arial" w:cs="Arial"/>
          <w:lang w:val="pt-BR"/>
        </w:rPr>
        <w:t xml:space="preserve"> O campo Empresa 1 deverá ser definido como obrigatório no ato da criação do Acordo Básico.</w:t>
      </w:r>
    </w:p>
    <w:p w:rsidR="00006C84" w:rsidRDefault="00006C84" w:rsidP="007A24E1">
      <w:pPr>
        <w:jc w:val="both"/>
        <w:rPr>
          <w:rFonts w:ascii="Arial" w:hAnsi="Arial" w:cs="Arial"/>
          <w:lang w:val="pt-BR"/>
        </w:rPr>
      </w:pPr>
    </w:p>
    <w:p w:rsidR="00627B0C" w:rsidRDefault="00DD7257" w:rsidP="00DD7257">
      <w:pPr>
        <w:jc w:val="center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F21C673" wp14:editId="73929C38">
            <wp:extent cx="3581400" cy="67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57" w:rsidRDefault="00DD7257" w:rsidP="00A553DE">
      <w:pPr>
        <w:rPr>
          <w:rFonts w:ascii="Arial" w:hAnsi="Arial" w:cs="Arial"/>
          <w:lang w:val="pt-BR"/>
        </w:rPr>
      </w:pPr>
    </w:p>
    <w:p w:rsidR="00547276" w:rsidRDefault="00547276" w:rsidP="005A2291">
      <w:pPr>
        <w:rPr>
          <w:lang w:val="pt-BR"/>
        </w:rPr>
      </w:pPr>
      <w:bookmarkStart w:id="74" w:name="_Toc178139958"/>
      <w:bookmarkStart w:id="75" w:name="_Toc244516105"/>
    </w:p>
    <w:p w:rsidR="00547276" w:rsidRDefault="00DD7257" w:rsidP="00DD7257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DD7257">
        <w:rPr>
          <w:rFonts w:ascii="Arial" w:hAnsi="Arial" w:cs="Arial"/>
          <w:b/>
          <w:u w:val="single"/>
          <w:lang w:val="pt-BR"/>
        </w:rPr>
        <w:t>SAP CLM: Acordo Básico do tipo Procuração.</w:t>
      </w:r>
    </w:p>
    <w:p w:rsidR="00DD7257" w:rsidRDefault="00DD7257" w:rsidP="00DD7257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DD7257" w:rsidRPr="00DD7257" w:rsidRDefault="00DD7257" w:rsidP="00DD7257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DD7257">
        <w:rPr>
          <w:rFonts w:ascii="Arial" w:hAnsi="Arial" w:cs="Arial"/>
          <w:lang w:val="pt-BR"/>
        </w:rPr>
        <w:t>No Acordo Básico do tipo “Procuração” haverá apenas um campo para o usuário informar a empresa. O campo terá origem no cadastro de Company Codes do CLM (</w:t>
      </w:r>
      <w:r>
        <w:rPr>
          <w:rFonts w:ascii="Arial" w:hAnsi="Arial" w:cs="Arial"/>
          <w:lang w:val="pt-BR"/>
        </w:rPr>
        <w:t>cadastro este replicado do ECC) e deverá ter seu preenchimento obrigatório.</w:t>
      </w:r>
    </w:p>
    <w:p w:rsidR="00547276" w:rsidRDefault="00547276" w:rsidP="005A2291">
      <w:pPr>
        <w:rPr>
          <w:lang w:val="pt-BR"/>
        </w:rPr>
      </w:pPr>
    </w:p>
    <w:p w:rsidR="005A2291" w:rsidRDefault="00DD7257" w:rsidP="00DD7257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7C36FCD" wp14:editId="6FA4BC2C">
            <wp:extent cx="2781300" cy="276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57" w:rsidRDefault="00DD7257" w:rsidP="005A2291">
      <w:pPr>
        <w:rPr>
          <w:lang w:val="pt-BR"/>
        </w:rPr>
      </w:pPr>
    </w:p>
    <w:p w:rsidR="00DD7257" w:rsidRPr="005A2291" w:rsidRDefault="00DD7257" w:rsidP="005A2291">
      <w:pPr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6" w:name="_Toc370220496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74"/>
      <w:bookmarkEnd w:id="75"/>
      <w:bookmarkEnd w:id="76"/>
    </w:p>
    <w:p w:rsidR="003B28ED" w:rsidRPr="002A76FF" w:rsidRDefault="003B28ED" w:rsidP="003B28ED">
      <w:pPr>
        <w:rPr>
          <w:lang w:val="pt-BR"/>
        </w:rPr>
      </w:pPr>
      <w:bookmarkStart w:id="77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8" w:name="_Toc370220497"/>
      <w:r>
        <w:rPr>
          <w:rFonts w:ascii="Calibri" w:hAnsi="Calibri" w:cs="Calibri"/>
          <w:color w:val="29323D"/>
          <w:lang w:val="pt-BR"/>
        </w:rPr>
        <w:t>Riscos</w:t>
      </w:r>
      <w:bookmarkEnd w:id="78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DD7257" w:rsidRDefault="00DD7257" w:rsidP="00DD7257">
      <w:pPr>
        <w:rPr>
          <w:rFonts w:ascii="Arial" w:hAnsi="Arial" w:cs="Arial"/>
          <w:lang w:val="pt-BR"/>
        </w:rPr>
      </w:pPr>
      <w:r w:rsidRPr="00DD7257">
        <w:rPr>
          <w:rFonts w:ascii="Arial" w:hAnsi="Arial" w:cs="Arial"/>
          <w:lang w:val="pt-BR"/>
        </w:rPr>
        <w:t>N/A.</w:t>
      </w:r>
    </w:p>
    <w:p w:rsidR="00671470" w:rsidRPr="00671470" w:rsidRDefault="00671470" w:rsidP="0067147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9" w:name="_Toc370220498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77"/>
      <w:bookmarkEnd w:id="79"/>
    </w:p>
    <w:p w:rsidR="003B28ED" w:rsidRPr="002A76FF" w:rsidRDefault="003B28ED" w:rsidP="003B28ED">
      <w:pPr>
        <w:rPr>
          <w:lang w:val="pt-BR"/>
        </w:rPr>
      </w:pPr>
      <w:bookmarkStart w:id="80" w:name="_Toc178139960"/>
      <w:bookmarkStart w:id="81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80"/>
      <w:bookmarkEnd w:id="81"/>
    </w:p>
    <w:p w:rsidR="003B28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Del="002A0A4F" w:rsidRDefault="00DD7257" w:rsidP="00DD7257">
      <w:pPr>
        <w:rPr>
          <w:del w:id="82" w:author="Engineering do Brasil S.A" w:date="2015-07-03T13:04:00Z"/>
          <w:lang w:val="pt-BR"/>
        </w:rPr>
      </w:pPr>
    </w:p>
    <w:p w:rsidR="00DD7257" w:rsidDel="002A0A4F" w:rsidRDefault="00DD7257" w:rsidP="00DD7257">
      <w:pPr>
        <w:rPr>
          <w:del w:id="83" w:author="Engineering do Brasil S.A" w:date="2015-07-03T13:04:00Z"/>
          <w:lang w:val="pt-BR"/>
        </w:rPr>
      </w:pPr>
    </w:p>
    <w:p w:rsidR="00DD7257" w:rsidDel="002A0A4F" w:rsidRDefault="00DD7257" w:rsidP="00DD7257">
      <w:pPr>
        <w:rPr>
          <w:del w:id="84" w:author="Engineering do Brasil S.A" w:date="2015-07-03T13:04:00Z"/>
          <w:lang w:val="pt-BR"/>
        </w:rPr>
      </w:pPr>
    </w:p>
    <w:p w:rsidR="00DD7257" w:rsidDel="002A0A4F" w:rsidRDefault="00DD7257" w:rsidP="00DD7257">
      <w:pPr>
        <w:rPr>
          <w:del w:id="85" w:author="Engineering do Brasil S.A" w:date="2015-07-03T13:04:00Z"/>
          <w:lang w:val="pt-BR"/>
        </w:rPr>
      </w:pPr>
    </w:p>
    <w:p w:rsidR="00DD7257" w:rsidDel="002A0A4F" w:rsidRDefault="00DD7257" w:rsidP="00DD7257">
      <w:pPr>
        <w:rPr>
          <w:del w:id="86" w:author="Engineering do Brasil S.A" w:date="2015-07-03T13:04:00Z"/>
          <w:lang w:val="pt-BR"/>
        </w:rPr>
      </w:pPr>
    </w:p>
    <w:p w:rsidR="00DD7257" w:rsidDel="002A0A4F" w:rsidRDefault="00DD7257" w:rsidP="00DD7257">
      <w:pPr>
        <w:rPr>
          <w:del w:id="87" w:author="Engineering do Brasil S.A" w:date="2015-07-03T13:04:00Z"/>
          <w:lang w:val="pt-BR"/>
        </w:rPr>
      </w:pPr>
    </w:p>
    <w:p w:rsidR="00DD7257" w:rsidRPr="00DD7257" w:rsidDel="002A0A4F" w:rsidRDefault="00DD7257" w:rsidP="00DD7257">
      <w:pPr>
        <w:rPr>
          <w:del w:id="88" w:author="Engineering do Brasil S.A" w:date="2015-07-03T13:04:00Z"/>
          <w:lang w:val="pt-BR"/>
        </w:rPr>
      </w:pPr>
    </w:p>
    <w:p w:rsidR="003B28ED" w:rsidRPr="002A76FF" w:rsidRDefault="003B28ED" w:rsidP="002A0A4F">
      <w:pPr>
        <w:pStyle w:val="Remissivo1"/>
        <w:ind w:left="0" w:firstLine="0"/>
        <w:rPr>
          <w:lang w:val="pt-BR"/>
        </w:rPr>
        <w:pPrChange w:id="89" w:author="Engineering do Brasil S.A" w:date="2015-07-03T13:04:00Z">
          <w:pPr>
            <w:pStyle w:val="Remissivo1"/>
            <w:ind w:left="284"/>
          </w:pPr>
        </w:pPrChange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90" w:name="_Toc370220499"/>
      <w:r>
        <w:rPr>
          <w:rFonts w:ascii="Calibri" w:hAnsi="Calibri" w:cs="Calibri"/>
          <w:color w:val="29323D"/>
          <w:lang w:val="pt-BR"/>
        </w:rPr>
        <w:t>Aprovação do documento</w:t>
      </w:r>
      <w:bookmarkEnd w:id="90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DD7257" w:rsidP="00DD725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22</w:t>
            </w:r>
            <w:r w:rsidR="00F436C4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  <w:r w:rsidR="00F436C4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DD7257" w:rsidP="0099463C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22/10/2013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A0A4F" w:rsidRPr="008D6BEE" w:rsidTr="008D6BEE">
        <w:trPr>
          <w:cantSplit/>
          <w:ins w:id="91" w:author="Engineering do Brasil S.A" w:date="2015-07-03T13:04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Default="002A0A4F" w:rsidP="002A0A4F">
            <w:pPr>
              <w:spacing w:before="60" w:after="60"/>
              <w:jc w:val="both"/>
              <w:rPr>
                <w:ins w:id="92" w:author="Engineering do Brasil S.A" w:date="2015-07-03T13:04:00Z"/>
                <w:rFonts w:ascii="Arial" w:hAnsi="Arial" w:cs="Arial"/>
                <w:bCs/>
                <w:sz w:val="18"/>
                <w:szCs w:val="18"/>
                <w:lang w:val="pt-BR"/>
              </w:rPr>
            </w:pPr>
            <w:bookmarkStart w:id="93" w:name="_GoBack" w:colFirst="0" w:colLast="0"/>
            <w:ins w:id="94" w:author="Engineering do Brasil S.A" w:date="2015-07-03T13:0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15/06/2015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ins w:id="95" w:author="Engineering do Brasil S.A" w:date="2015-07-03T13:0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96" w:author="Engineering do Brasil S.A" w:date="2015-07-03T13:0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ins w:id="97" w:author="Engineering do Brasil S.A" w:date="2015-07-03T13:0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98" w:author="Engineering do Brasil S.A" w:date="2015-07-03T13:04:00Z">
              <w:r w:rsidRPr="008D6BE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Engineering</w:t>
              </w:r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ins w:id="99" w:author="Engineering do Brasil S.A" w:date="2015-07-03T13:04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bookmarkEnd w:id="93"/>
      <w:tr w:rsidR="002A0A4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A0A4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A0A4F" w:rsidRPr="008D6BEE" w:rsidTr="008D6BEE">
        <w:trPr>
          <w:cantSplit/>
        </w:trPr>
        <w:tc>
          <w:tcPr>
            <w:tcW w:w="557" w:type="pct"/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A0A4F" w:rsidRPr="00DD725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Valéria F. Mazzetti de Maio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A0A4F" w:rsidRPr="00DD725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A0A4F" w:rsidRPr="00DD725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A0A4F" w:rsidRPr="00DD725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A0A4F" w:rsidRPr="008D6BEE" w:rsidRDefault="002A0A4F" w:rsidP="002A0A4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</w:p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5"/>
      <w:footerReference w:type="default" r:id="rId16"/>
      <w:footerReference w:type="first" r:id="rId17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CB3" w:rsidRDefault="00643CB3" w:rsidP="00A13348">
      <w:r>
        <w:separator/>
      </w:r>
    </w:p>
  </w:endnote>
  <w:endnote w:type="continuationSeparator" w:id="0">
    <w:p w:rsidR="00643CB3" w:rsidRDefault="00643CB3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135B0E" w:rsidTr="003B28ED">
      <w:trPr>
        <w:trHeight w:val="151"/>
      </w:trPr>
      <w:tc>
        <w:tcPr>
          <w:tcW w:w="2250" w:type="pct"/>
        </w:tcPr>
        <w:p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135B0E" w:rsidRPr="003B28ED" w:rsidRDefault="00135B0E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135B0E" w:rsidRPr="003B28ED" w:rsidRDefault="00135B0E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2A0A4F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135B0E" w:rsidTr="003B28ED">
      <w:trPr>
        <w:trHeight w:val="150"/>
      </w:trPr>
      <w:tc>
        <w:tcPr>
          <w:tcW w:w="2250" w:type="pct"/>
        </w:tcPr>
        <w:p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135B0E" w:rsidRPr="003B28ED" w:rsidRDefault="00135B0E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135B0E" w:rsidRDefault="00643CB3" w:rsidP="001A068D">
    <w:pPr>
      <w:pStyle w:val="Rodap"/>
    </w:pPr>
    <w:r>
      <w:rPr>
        <w:noProof/>
        <w:lang w:val="pt-BR" w:eastAsia="pt-BR"/>
      </w:rPr>
      <w:pict>
        <v:rect id="Rectangle 26" o:spid="_x0000_s2050" style="position:absolute;margin-left:-44pt;margin-top:22.1pt;width:598.85pt;height:26.8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<v:fill color2="#bfbfbf" rotate="t" focus="100%" type="gradient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B0E" w:rsidRDefault="00135B0E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135B0E" w:rsidRDefault="00135B0E">
    <w:pPr>
      <w:pStyle w:val="Rodap"/>
    </w:pPr>
  </w:p>
  <w:p w:rsidR="00135B0E" w:rsidRDefault="00643CB3">
    <w:pPr>
      <w:pStyle w:val="Rodap"/>
    </w:pPr>
    <w:r>
      <w:rPr>
        <w:noProof/>
        <w:lang w:val="pt-BR" w:eastAsia="pt-BR"/>
      </w:rPr>
      <w:pict>
        <v:rect id="Rectangle 14" o:spid="_x0000_s2049" style="position:absolute;margin-left:-43.65pt;margin-top:21.8pt;width:598.85pt;height:26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<v:fill color2="#bfbfbf" rotate="t" focus="100%" type="gradient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CB3" w:rsidRDefault="00643CB3" w:rsidP="00A13348">
      <w:r>
        <w:separator/>
      </w:r>
    </w:p>
  </w:footnote>
  <w:footnote w:type="continuationSeparator" w:id="0">
    <w:p w:rsidR="00643CB3" w:rsidRDefault="00643CB3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135B0E" w:rsidRDefault="00135B0E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135B0E" w:rsidRDefault="00135B0E" w:rsidP="00CA7818">
    <w:pPr>
      <w:pStyle w:val="Cabealho"/>
      <w:rPr>
        <w:b/>
        <w:bCs/>
        <w:sz w:val="16"/>
      </w:rPr>
    </w:pPr>
  </w:p>
  <w:p w:rsidR="00135B0E" w:rsidRDefault="00135B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10098"/>
    <w:multiLevelType w:val="multilevel"/>
    <w:tmpl w:val="75DE5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B3B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2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3"/>
  </w:num>
  <w:num w:numId="5">
    <w:abstractNumId w:val="4"/>
  </w:num>
  <w:num w:numId="6">
    <w:abstractNumId w:val="5"/>
  </w:num>
  <w:num w:numId="7">
    <w:abstractNumId w:val="12"/>
  </w:num>
  <w:num w:numId="8">
    <w:abstractNumId w:val="14"/>
  </w:num>
  <w:num w:numId="9">
    <w:abstractNumId w:val="8"/>
  </w:num>
  <w:num w:numId="10">
    <w:abstractNumId w:val="9"/>
  </w:num>
  <w:num w:numId="11">
    <w:abstractNumId w:val="0"/>
  </w:num>
  <w:num w:numId="12">
    <w:abstractNumId w:val="10"/>
  </w:num>
  <w:num w:numId="13">
    <w:abstractNumId w:val="11"/>
  </w:num>
  <w:num w:numId="14">
    <w:abstractNumId w:val="3"/>
  </w:num>
  <w:num w:numId="15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comments" w:formatting="1" w:enforcement="1" w:cryptProviderType="rsaAES" w:cryptAlgorithmClass="hash" w:cryptAlgorithmType="typeAny" w:cryptAlgorithmSid="14" w:cryptSpinCount="100000" w:hash="2OmiwQpVTcCeZcaZ7VeOBgLg3PCLiX3NthssKeMYHtmREDflyahdZkxI7wCwv0Lksynfuh1FesiowxJjn3y26Q==" w:salt="RBoZxQaq2Aq5vz3G5wzZZ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uthor" w:val="彘㊵咀ݻ賑é㆚_x000a_֖嬠ࡲ㐀੦֖宐ࡲ꣍鍪+ƚඖ墠ࡲ嘴ࡲ꣍櫺_x000a_ƚ럼嵔ࡲ崴ࡲ꣍⋶ƚ럼嵰ࡲ嵐ࡲ꣍ƚ嶌ࡲ嵬ࡲ꣍뫢ƚ럼巄ࡲ䤜ޠ꣍꬚ƚ럼䨜ޠ嶈ࡲ꣍狞ƚ럼峈ࡲ峄ࡲ꣍"/>
    <w:docVar w:name="Entered_By" w:val="橄ㄴꂠ׼܏찔㈇"/>
  </w:docVars>
  <w:rsids>
    <w:rsidRoot w:val="00A13348"/>
    <w:rsid w:val="00000B33"/>
    <w:rsid w:val="000019BD"/>
    <w:rsid w:val="00002C95"/>
    <w:rsid w:val="00006C84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71921"/>
    <w:rsid w:val="00085385"/>
    <w:rsid w:val="00086E09"/>
    <w:rsid w:val="00091010"/>
    <w:rsid w:val="000A14D5"/>
    <w:rsid w:val="000B1432"/>
    <w:rsid w:val="000B4319"/>
    <w:rsid w:val="000B64AE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06B9B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565E"/>
    <w:rsid w:val="00135B0E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7852"/>
    <w:rsid w:val="001805C6"/>
    <w:rsid w:val="00192601"/>
    <w:rsid w:val="00195348"/>
    <w:rsid w:val="001A068D"/>
    <w:rsid w:val="001A272F"/>
    <w:rsid w:val="001A70D6"/>
    <w:rsid w:val="001B0455"/>
    <w:rsid w:val="001B586A"/>
    <w:rsid w:val="001C08CA"/>
    <w:rsid w:val="001C4C07"/>
    <w:rsid w:val="001C645F"/>
    <w:rsid w:val="001C6C2D"/>
    <w:rsid w:val="001D5B96"/>
    <w:rsid w:val="001F2D06"/>
    <w:rsid w:val="001F303A"/>
    <w:rsid w:val="0020652E"/>
    <w:rsid w:val="002076F0"/>
    <w:rsid w:val="00212151"/>
    <w:rsid w:val="00215F04"/>
    <w:rsid w:val="00224E42"/>
    <w:rsid w:val="00225D02"/>
    <w:rsid w:val="00226996"/>
    <w:rsid w:val="002300A5"/>
    <w:rsid w:val="00231E19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0A4F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412"/>
    <w:rsid w:val="002E4404"/>
    <w:rsid w:val="002E7930"/>
    <w:rsid w:val="002F033C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20A7"/>
    <w:rsid w:val="0033441F"/>
    <w:rsid w:val="00335690"/>
    <w:rsid w:val="003417B6"/>
    <w:rsid w:val="003575FE"/>
    <w:rsid w:val="003702DE"/>
    <w:rsid w:val="00382509"/>
    <w:rsid w:val="00383EB6"/>
    <w:rsid w:val="003939E9"/>
    <w:rsid w:val="003974B4"/>
    <w:rsid w:val="003A0FF6"/>
    <w:rsid w:val="003A538A"/>
    <w:rsid w:val="003B0079"/>
    <w:rsid w:val="003B28ED"/>
    <w:rsid w:val="003B3E3B"/>
    <w:rsid w:val="003B4812"/>
    <w:rsid w:val="003B4EC7"/>
    <w:rsid w:val="003B5350"/>
    <w:rsid w:val="003C02AA"/>
    <w:rsid w:val="003C0D69"/>
    <w:rsid w:val="003C33C5"/>
    <w:rsid w:val="003C4210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60EF6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755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03A3B"/>
    <w:rsid w:val="00505C8F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47276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5B3B"/>
    <w:rsid w:val="00627B0C"/>
    <w:rsid w:val="00642E3F"/>
    <w:rsid w:val="00643121"/>
    <w:rsid w:val="00643CB3"/>
    <w:rsid w:val="006466DB"/>
    <w:rsid w:val="00646C9F"/>
    <w:rsid w:val="00650CEE"/>
    <w:rsid w:val="0065566C"/>
    <w:rsid w:val="00655F5A"/>
    <w:rsid w:val="00660C43"/>
    <w:rsid w:val="00662268"/>
    <w:rsid w:val="006635A5"/>
    <w:rsid w:val="00671470"/>
    <w:rsid w:val="00671569"/>
    <w:rsid w:val="0067333A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B1CFD"/>
    <w:rsid w:val="006B59F7"/>
    <w:rsid w:val="006C256D"/>
    <w:rsid w:val="006C3D76"/>
    <w:rsid w:val="006C50AD"/>
    <w:rsid w:val="006C5F4C"/>
    <w:rsid w:val="006C6804"/>
    <w:rsid w:val="006D35EE"/>
    <w:rsid w:val="006D3F4E"/>
    <w:rsid w:val="006E057F"/>
    <w:rsid w:val="006E08D2"/>
    <w:rsid w:val="006E3C20"/>
    <w:rsid w:val="006E6B4E"/>
    <w:rsid w:val="006F1E50"/>
    <w:rsid w:val="006F28BA"/>
    <w:rsid w:val="006F6848"/>
    <w:rsid w:val="006F6D8A"/>
    <w:rsid w:val="006F75BD"/>
    <w:rsid w:val="0070535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181"/>
    <w:rsid w:val="00757B8A"/>
    <w:rsid w:val="00767D2F"/>
    <w:rsid w:val="007709BB"/>
    <w:rsid w:val="00770FF5"/>
    <w:rsid w:val="00783295"/>
    <w:rsid w:val="007854ED"/>
    <w:rsid w:val="00794DA7"/>
    <w:rsid w:val="007969F3"/>
    <w:rsid w:val="00796B62"/>
    <w:rsid w:val="00797E97"/>
    <w:rsid w:val="007A08E6"/>
    <w:rsid w:val="007A24E1"/>
    <w:rsid w:val="007C2B6E"/>
    <w:rsid w:val="007C34F4"/>
    <w:rsid w:val="007C5393"/>
    <w:rsid w:val="007C5EC0"/>
    <w:rsid w:val="007C64AA"/>
    <w:rsid w:val="007D37CC"/>
    <w:rsid w:val="007D6427"/>
    <w:rsid w:val="007E196A"/>
    <w:rsid w:val="007E681A"/>
    <w:rsid w:val="007F6DB4"/>
    <w:rsid w:val="00801383"/>
    <w:rsid w:val="008067EF"/>
    <w:rsid w:val="00810222"/>
    <w:rsid w:val="00811374"/>
    <w:rsid w:val="00812052"/>
    <w:rsid w:val="008131A9"/>
    <w:rsid w:val="00815A11"/>
    <w:rsid w:val="00816F24"/>
    <w:rsid w:val="0082091A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7052E"/>
    <w:rsid w:val="0087105E"/>
    <w:rsid w:val="00874C98"/>
    <w:rsid w:val="00877137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7BF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4A9"/>
    <w:rsid w:val="00984B31"/>
    <w:rsid w:val="00985CDD"/>
    <w:rsid w:val="0099463C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D6EFB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A46"/>
    <w:rsid w:val="00A553DE"/>
    <w:rsid w:val="00A55B99"/>
    <w:rsid w:val="00A5702F"/>
    <w:rsid w:val="00A605DC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705A3"/>
    <w:rsid w:val="00B750F3"/>
    <w:rsid w:val="00B825B8"/>
    <w:rsid w:val="00B90013"/>
    <w:rsid w:val="00B90D57"/>
    <w:rsid w:val="00B929B9"/>
    <w:rsid w:val="00B958EA"/>
    <w:rsid w:val="00BA564E"/>
    <w:rsid w:val="00BB0A6D"/>
    <w:rsid w:val="00BB1E88"/>
    <w:rsid w:val="00BB2EB5"/>
    <w:rsid w:val="00BC13EB"/>
    <w:rsid w:val="00BC2120"/>
    <w:rsid w:val="00BC586B"/>
    <w:rsid w:val="00BD17BF"/>
    <w:rsid w:val="00BD3C88"/>
    <w:rsid w:val="00BD775C"/>
    <w:rsid w:val="00BD7E50"/>
    <w:rsid w:val="00BF4730"/>
    <w:rsid w:val="00C0039A"/>
    <w:rsid w:val="00C04236"/>
    <w:rsid w:val="00C06E65"/>
    <w:rsid w:val="00C25BB4"/>
    <w:rsid w:val="00C4190A"/>
    <w:rsid w:val="00C429BC"/>
    <w:rsid w:val="00C45065"/>
    <w:rsid w:val="00C464E7"/>
    <w:rsid w:val="00C54CC2"/>
    <w:rsid w:val="00C554CB"/>
    <w:rsid w:val="00C56A8F"/>
    <w:rsid w:val="00C602A3"/>
    <w:rsid w:val="00C62890"/>
    <w:rsid w:val="00C769C0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240DF"/>
    <w:rsid w:val="00D26380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711"/>
    <w:rsid w:val="00DB5A09"/>
    <w:rsid w:val="00DB7426"/>
    <w:rsid w:val="00DC0EEC"/>
    <w:rsid w:val="00DC1505"/>
    <w:rsid w:val="00DC2DDA"/>
    <w:rsid w:val="00DC3168"/>
    <w:rsid w:val="00DC5949"/>
    <w:rsid w:val="00DC777F"/>
    <w:rsid w:val="00DD7236"/>
    <w:rsid w:val="00DD7257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60741"/>
    <w:rsid w:val="00E621ED"/>
    <w:rsid w:val="00E639CB"/>
    <w:rsid w:val="00E6633D"/>
    <w:rsid w:val="00E6644C"/>
    <w:rsid w:val="00E80BA9"/>
    <w:rsid w:val="00E81FAE"/>
    <w:rsid w:val="00E915E6"/>
    <w:rsid w:val="00E92530"/>
    <w:rsid w:val="00E93FF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ECB"/>
    <w:rsid w:val="00F732C8"/>
    <w:rsid w:val="00F75299"/>
    <w:rsid w:val="00F835C7"/>
    <w:rsid w:val="00F86595"/>
    <w:rsid w:val="00F8675E"/>
    <w:rsid w:val="00F9047A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AA4809E4-6578-4E89-8FFA-91450F82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2A0A4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AFB57-B1F0-4152-B962-038270E63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690</Words>
  <Characters>3732</Characters>
  <Application>Microsoft Office Word</Application>
  <DocSecurity>8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2015-07-03T16:05:00Z</dcterms:created>
  <dcterms:modified xsi:type="dcterms:W3CDTF">2015-07-03T16:05:00Z</dcterms:modified>
</cp:coreProperties>
</file>