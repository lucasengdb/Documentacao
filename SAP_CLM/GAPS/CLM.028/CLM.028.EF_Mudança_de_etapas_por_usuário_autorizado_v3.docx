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271E8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E6D3355" wp14:editId="7E5726B5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14:paraId="4368905F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D77641B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08482040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209F2D1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62B52546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A63D71A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433FF722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07F8A268" w14:textId="77777777" w:rsidR="004F002C" w:rsidRPr="003B28ED" w:rsidRDefault="001115D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4DDFE" wp14:editId="4E755D5F">
                <wp:simplePos x="0" y="0"/>
                <wp:positionH relativeFrom="column">
                  <wp:posOffset>2750820</wp:posOffset>
                </wp:positionH>
                <wp:positionV relativeFrom="paragraph">
                  <wp:posOffset>-2354580</wp:posOffset>
                </wp:positionV>
                <wp:extent cx="1016000" cy="6174740"/>
                <wp:effectExtent l="0" t="7620" r="5080" b="5080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00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18A7C" w14:textId="77777777" w:rsidR="00135B0E" w:rsidRPr="00912F2D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367A8D5D" w14:textId="77777777" w:rsidR="00135B0E" w:rsidRDefault="00135B0E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15055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28</w:t>
                            </w:r>
                          </w:p>
                          <w:p w14:paraId="168E0C38" w14:textId="77777777" w:rsidR="00135B0E" w:rsidRPr="00660CF8" w:rsidRDefault="0015055C" w:rsidP="00660CF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15055C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Mudança de etapas por usuário autorizado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4DDFE" id="Rectangle 6" o:spid="_x0000_s1026" style="position:absolute;left:0;text-align:left;margin-left:216.6pt;margin-top:-185.4pt;width:80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" fillcolor="#17365d" stroked="f" strokeweight="1pt">
                <v:fill opacity="46003f"/>
                <v:textbox inset=".72pt,7.2pt,.72pt,7.2pt">
                  <w:txbxContent>
                    <w:p w14:paraId="3C918A7C" w14:textId="77777777" w:rsidR="00135B0E" w:rsidRPr="00912F2D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367A8D5D" w14:textId="77777777" w:rsidR="00135B0E" w:rsidRDefault="00135B0E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15055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28</w:t>
                      </w:r>
                    </w:p>
                    <w:p w14:paraId="168E0C38" w14:textId="77777777" w:rsidR="00135B0E" w:rsidRPr="00660CF8" w:rsidRDefault="0015055C" w:rsidP="00660CF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15055C">
                        <w:rPr>
                          <w:rFonts w:ascii="Candara" w:hAnsi="Candara"/>
                          <w:sz w:val="28"/>
                          <w:szCs w:val="28"/>
                        </w:rPr>
                        <w:t>Mudança de etapas por usuário autorizado</w:t>
                      </w:r>
                    </w:p>
                  </w:txbxContent>
                </v:textbox>
              </v:rect>
            </w:pict>
          </mc:Fallback>
        </mc:AlternateContent>
      </w:r>
    </w:p>
    <w:p w14:paraId="687B1518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54E52517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5CCC85B" w14:textId="77777777" w:rsidR="004F002C" w:rsidRPr="003B28ED" w:rsidRDefault="001115D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78BE859" wp14:editId="1D5D41D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4C738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4C2F4591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4C8CA4EA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4A9F8BA9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65BDA663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37A5158F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338D083" w14:textId="77777777" w:rsidR="00B90013" w:rsidRPr="003B28ED" w:rsidRDefault="001115D8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B3FF6B" wp14:editId="1D5A80B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C36B8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45A408F5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40F870E7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161015DA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02230E10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15DF2254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2C34B1EF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7C9AD7E4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15055C">
        <w:rPr>
          <w:rFonts w:ascii="Calibri" w:hAnsi="Calibri" w:cs="Calibri"/>
          <w:lang w:val="pt-BR"/>
        </w:rPr>
        <w:t>28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5055C" w:rsidRPr="0015055C">
        <w:rPr>
          <w:rFonts w:ascii="Calibri" w:hAnsi="Calibri" w:cs="Calibri"/>
          <w:lang w:val="pt-BR"/>
        </w:rPr>
        <w:t>Mudança de etapas por usuário autorizado</w:t>
      </w:r>
      <w:r w:rsidR="001013F6" w:rsidRPr="001013F6">
        <w:rPr>
          <w:rFonts w:ascii="Calibri" w:hAnsi="Calibri" w:cs="Calibri"/>
          <w:lang w:val="pt-BR"/>
        </w:rPr>
        <w:t>.</w:t>
      </w:r>
    </w:p>
    <w:p w14:paraId="5B593D43" w14:textId="77777777"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1115D8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07D174" wp14:editId="2AFB3019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EFCA2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0A227C">
        <w:rPr>
          <w:rFonts w:ascii="Calibri" w:hAnsi="Calibri" w:cs="Calibri"/>
          <w:lang w:val="pt-BR"/>
        </w:rPr>
        <w:t>13</w:t>
      </w:r>
      <w:r w:rsidR="00A94333" w:rsidRPr="00DB7426">
        <w:rPr>
          <w:rFonts w:ascii="Calibri" w:hAnsi="Calibri" w:cs="Calibri"/>
          <w:lang w:val="pt-BR"/>
        </w:rPr>
        <w:t>/</w:t>
      </w:r>
      <w:r w:rsidR="00AD2106">
        <w:rPr>
          <w:rFonts w:ascii="Calibri" w:hAnsi="Calibri" w:cs="Calibri"/>
          <w:lang w:val="pt-BR"/>
        </w:rPr>
        <w:t>11</w:t>
      </w:r>
      <w:r w:rsidR="00A94333" w:rsidRPr="00DB7426">
        <w:rPr>
          <w:rFonts w:ascii="Calibri" w:hAnsi="Calibri" w:cs="Calibri"/>
          <w:lang w:val="pt-BR"/>
        </w:rPr>
        <w:t>/2013</w:t>
      </w:r>
    </w:p>
    <w:p w14:paraId="099021DD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06T13:47:00Z">
        <w:r w:rsidR="000A227C" w:rsidDel="002A20DB">
          <w:rPr>
            <w:rFonts w:ascii="Calibri" w:hAnsi="Calibri" w:cs="Calibri"/>
            <w:lang w:val="pt-BR"/>
          </w:rPr>
          <w:delText>2</w:delText>
        </w:r>
      </w:del>
      <w:ins w:id="1" w:author="Engineering do Brasil S.A" w:date="2015-07-06T13:47:00Z">
        <w:r w:rsidR="002A20DB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14:paraId="796FCBB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50E605D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  <w:r w:rsidR="000A227C">
        <w:rPr>
          <w:rFonts w:ascii="Calibri" w:hAnsi="Calibri" w:cs="Calibri"/>
          <w:lang w:val="pt-BR"/>
        </w:rPr>
        <w:t xml:space="preserve"> e Allan Andrade</w:t>
      </w:r>
    </w:p>
    <w:p w14:paraId="2379E58A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6T13:47:00Z">
        <w:r w:rsidR="000A227C" w:rsidDel="002A20DB">
          <w:rPr>
            <w:rFonts w:ascii="Calibri" w:hAnsi="Calibri" w:cs="Calibri"/>
            <w:lang w:val="pt-BR"/>
          </w:rPr>
          <w:delText>13/11/2013</w:delText>
        </w:r>
        <w:r w:rsidR="007A08E6" w:rsidRPr="007A08E6" w:rsidDel="002A20DB">
          <w:rPr>
            <w:rFonts w:ascii="Calibri" w:hAnsi="Calibri" w:cs="Calibri"/>
            <w:lang w:val="pt-BR"/>
          </w:rPr>
          <w:delText>.</w:delText>
        </w:r>
      </w:del>
      <w:ins w:id="3" w:author="Engineering do Brasil S.A" w:date="2015-07-06T13:47:00Z">
        <w:r w:rsidR="002A20DB">
          <w:rPr>
            <w:rFonts w:ascii="Calibri" w:hAnsi="Calibri" w:cs="Calibri"/>
            <w:lang w:val="pt-BR"/>
          </w:rPr>
          <w:t>16/06/2015</w:t>
        </w:r>
      </w:ins>
    </w:p>
    <w:p w14:paraId="1667A4F8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21307CA9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1710A93" wp14:editId="68AF548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5C2B2C92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7F59BA52" w14:textId="77777777" w:rsidR="00DD7257" w:rsidRDefault="008067E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DD7257" w:rsidRPr="00374559">
        <w:rPr>
          <w:rFonts w:ascii="Calibri" w:hAnsi="Calibri" w:cs="Calibri"/>
          <w:color w:val="29323D"/>
          <w:lang w:val="pt-BR"/>
        </w:rPr>
        <w:t>1.</w:t>
      </w:r>
      <w:r w:rsidR="00DD7257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DD7257" w:rsidRPr="00374559">
        <w:rPr>
          <w:rFonts w:ascii="Calibri" w:hAnsi="Calibri" w:cs="Calibri"/>
          <w:color w:val="29323D"/>
          <w:lang w:val="pt-BR"/>
        </w:rPr>
        <w:t>Histórico do Documento</w:t>
      </w:r>
      <w:r w:rsidR="00DD7257" w:rsidRPr="00DD7257">
        <w:rPr>
          <w:lang w:val="pt-BR"/>
        </w:rPr>
        <w:tab/>
      </w:r>
      <w:r w:rsidR="00DD7257">
        <w:fldChar w:fldCharType="begin"/>
      </w:r>
      <w:r w:rsidR="00DD7257" w:rsidRPr="00DD7257">
        <w:rPr>
          <w:lang w:val="pt-BR"/>
        </w:rPr>
        <w:instrText xml:space="preserve"> PAGEREF _Toc370220491 \h </w:instrText>
      </w:r>
      <w:r w:rsidR="00DD7257">
        <w:fldChar w:fldCharType="separate"/>
      </w:r>
      <w:r w:rsidR="00DD7257" w:rsidRPr="00DD7257">
        <w:rPr>
          <w:lang w:val="pt-BR"/>
        </w:rPr>
        <w:t>3</w:t>
      </w:r>
      <w:r w:rsidR="00DD7257">
        <w:fldChar w:fldCharType="end"/>
      </w:r>
    </w:p>
    <w:p w14:paraId="304DE176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Documentos Relacionados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_Toc370220492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36CF4781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Abreviações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_Toc370220493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48F6FF52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Visão Geral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_Toc370220494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46ADD65D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Requisitos Funcionais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_Toc370220495 \h </w:instrText>
      </w:r>
      <w:r>
        <w:fldChar w:fldCharType="separate"/>
      </w:r>
      <w:r w:rsidRPr="00DD7257">
        <w:rPr>
          <w:lang w:val="pt-BR"/>
        </w:rPr>
        <w:t>3</w:t>
      </w:r>
      <w:r>
        <w:fldChar w:fldCharType="end"/>
      </w:r>
    </w:p>
    <w:p w14:paraId="16058501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Premissas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_Toc370220496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6CCC3B52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Riscos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_Toc370220497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720CAF53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Escopo Negativo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_Toc370220498 \h </w:instrText>
      </w:r>
      <w:r>
        <w:fldChar w:fldCharType="separate"/>
      </w:r>
      <w:r w:rsidRPr="00DD7257">
        <w:rPr>
          <w:lang w:val="pt-BR"/>
        </w:rPr>
        <w:t>4</w:t>
      </w:r>
      <w:r>
        <w:fldChar w:fldCharType="end"/>
      </w:r>
    </w:p>
    <w:p w14:paraId="6BAEEAC7" w14:textId="77777777" w:rsidR="00DD7257" w:rsidRDefault="00DD725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37455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374559">
        <w:rPr>
          <w:rFonts w:ascii="Calibri" w:hAnsi="Calibri" w:cs="Calibri"/>
          <w:color w:val="29323D"/>
          <w:lang w:val="pt-BR"/>
        </w:rPr>
        <w:t>Aprovação do documento</w:t>
      </w:r>
      <w:r w:rsidRPr="00DD7257">
        <w:rPr>
          <w:lang w:val="pt-BR"/>
        </w:rPr>
        <w:tab/>
      </w:r>
      <w:r>
        <w:fldChar w:fldCharType="begin"/>
      </w:r>
      <w:r w:rsidRPr="00DD7257">
        <w:rPr>
          <w:lang w:val="pt-BR"/>
        </w:rPr>
        <w:instrText xml:space="preserve"> PAGEREF _Toc370220499 \h </w:instrText>
      </w:r>
      <w:r>
        <w:fldChar w:fldCharType="separate"/>
      </w:r>
      <w:r w:rsidRPr="00DD7257">
        <w:rPr>
          <w:lang w:val="pt-BR"/>
        </w:rPr>
        <w:t>5</w:t>
      </w:r>
      <w:r>
        <w:fldChar w:fldCharType="end"/>
      </w:r>
    </w:p>
    <w:p w14:paraId="3071B63A" w14:textId="77777777" w:rsidR="009B1482" w:rsidRPr="003B28ED" w:rsidRDefault="008067EF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15689222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70220491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14:paraId="67BAEBA1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14:paraId="0A8896E6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08EE720F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3E9A5283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415C33BF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0939FD28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10B1A80C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6271837C" w14:textId="77777777" w:rsidTr="00D64D97">
        <w:trPr>
          <w:cantSplit/>
        </w:trPr>
        <w:tc>
          <w:tcPr>
            <w:tcW w:w="418" w:type="pct"/>
          </w:tcPr>
          <w:p w14:paraId="3511B46C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034355ED" w14:textId="77777777" w:rsidR="00D64D97" w:rsidRPr="002A76FF" w:rsidRDefault="001013F6" w:rsidP="0015055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15055C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AD2106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/11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14:paraId="49440B89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527B6794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63417D51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940F1" w:rsidRPr="008E0552" w14:paraId="1B7AD4E9" w14:textId="77777777" w:rsidTr="00D64D97">
        <w:trPr>
          <w:cantSplit/>
        </w:trPr>
        <w:tc>
          <w:tcPr>
            <w:tcW w:w="418" w:type="pct"/>
          </w:tcPr>
          <w:p w14:paraId="37CE1DF0" w14:textId="77777777" w:rsidR="001940F1" w:rsidRDefault="001940F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14:paraId="795F5D9F" w14:textId="77777777" w:rsidR="001940F1" w:rsidRDefault="001940F1" w:rsidP="0015055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13/11/2013</w:t>
            </w:r>
          </w:p>
        </w:tc>
        <w:tc>
          <w:tcPr>
            <w:tcW w:w="903" w:type="pct"/>
          </w:tcPr>
          <w:p w14:paraId="5A978A02" w14:textId="77777777" w:rsidR="001940F1" w:rsidRDefault="001940F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14:paraId="02964247" w14:textId="77777777" w:rsidR="001940F1" w:rsidRDefault="001940F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TIM</w:t>
            </w:r>
          </w:p>
        </w:tc>
        <w:tc>
          <w:tcPr>
            <w:tcW w:w="1623" w:type="pct"/>
          </w:tcPr>
          <w:p w14:paraId="59793F36" w14:textId="77777777" w:rsidR="001940F1" w:rsidRDefault="001940F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nos itens 5.1 e 5.2</w:t>
            </w:r>
          </w:p>
        </w:tc>
      </w:tr>
      <w:tr w:rsidR="002A20DB" w:rsidRPr="002A20DB" w14:paraId="679EFEC4" w14:textId="77777777" w:rsidTr="00D64D97">
        <w:trPr>
          <w:cantSplit/>
          <w:ins w:id="7" w:author="Engineering do Brasil S.A" w:date="2015-07-06T13:47:00Z"/>
        </w:trPr>
        <w:tc>
          <w:tcPr>
            <w:tcW w:w="418" w:type="pct"/>
          </w:tcPr>
          <w:p w14:paraId="5246B467" w14:textId="77777777" w:rsidR="002A20DB" w:rsidRDefault="002A20DB" w:rsidP="00C62890">
            <w:pPr>
              <w:spacing w:before="60" w:after="60"/>
              <w:jc w:val="both"/>
              <w:rPr>
                <w:ins w:id="8" w:author="Engineering do Brasil S.A" w:date="2015-07-06T13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Engineering do Brasil S.A" w:date="2015-07-06T13:4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14:paraId="7D83B160" w14:textId="77777777" w:rsidR="002A20DB" w:rsidRDefault="002A20DB" w:rsidP="0015055C">
            <w:pPr>
              <w:spacing w:before="60" w:after="60"/>
              <w:jc w:val="both"/>
              <w:rPr>
                <w:ins w:id="10" w:author="Engineering do Brasil S.A" w:date="2015-07-06T13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06T13:4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903" w:type="pct"/>
          </w:tcPr>
          <w:p w14:paraId="4038A789" w14:textId="77777777" w:rsidR="002A20DB" w:rsidRDefault="002A20DB" w:rsidP="00C62890">
            <w:pPr>
              <w:spacing w:before="60" w:after="60"/>
              <w:jc w:val="both"/>
              <w:rPr>
                <w:ins w:id="12" w:author="Engineering do Brasil S.A" w:date="2015-07-06T13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06T13:4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14:paraId="58800FC1" w14:textId="77777777" w:rsidR="002A20DB" w:rsidRDefault="002A20DB" w:rsidP="009C79E6">
            <w:pPr>
              <w:spacing w:before="60" w:after="60"/>
              <w:jc w:val="both"/>
              <w:rPr>
                <w:ins w:id="14" w:author="Engineering do Brasil S.A" w:date="2015-07-06T13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06T13:4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14:paraId="43E948EA" w14:textId="77777777" w:rsidR="002A20DB" w:rsidRDefault="002A20DB" w:rsidP="009C79E6">
            <w:pPr>
              <w:spacing w:before="60" w:after="60"/>
              <w:jc w:val="both"/>
              <w:rPr>
                <w:ins w:id="16" w:author="Engineering do Brasil S.A" w:date="2015-07-06T13:47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06T13:4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Ajustes da EF para o Projeto Clientes</w:t>
              </w:r>
            </w:ins>
            <w:ins w:id="18" w:author="Engineering do Brasil S.A" w:date="2015-07-06T13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. R044</w:t>
              </w:r>
            </w:ins>
          </w:p>
        </w:tc>
      </w:tr>
    </w:tbl>
    <w:p w14:paraId="59A08329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7DD4B38D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63F92B7F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178139954"/>
      <w:bookmarkStart w:id="20" w:name="_Toc244516101"/>
      <w:bookmarkStart w:id="21" w:name="_Toc370220492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9"/>
      <w:bookmarkEnd w:id="20"/>
      <w:bookmarkEnd w:id="21"/>
    </w:p>
    <w:p w14:paraId="690689F7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3AE7B8F9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66B0060A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14:paraId="2F9EF6C3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09E4A8D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242D2515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72F45138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21DCD33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462CB0" w14:paraId="30492A68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006D6944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006C01B1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4A898851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193F666D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462CB0" w14:paraId="3A670BA0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01ECA436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6E646995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1D335B4A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5641EE7D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FE6FC8" w:rsidRPr="00462CB0" w14:paraId="6A83ADC9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1E35C747" w14:textId="77777777" w:rsidR="00FE6FC8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14:paraId="102AB395" w14:textId="77777777" w:rsidR="00FE6FC8" w:rsidRDefault="004473B6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14:paraId="513804DD" w14:textId="77777777" w:rsidR="00FE6FC8" w:rsidRPr="008D6BEE" w:rsidRDefault="00FE6FC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6D1F72CA" w14:textId="77777777" w:rsidR="00FE6FC8" w:rsidRPr="004473B6" w:rsidRDefault="004473B6" w:rsidP="00CB7F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EF GAP 017 </w:t>
            </w:r>
            <w:r w:rsidR="00CB7F9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Envio de Alertas</w:t>
            </w:r>
          </w:p>
        </w:tc>
      </w:tr>
    </w:tbl>
    <w:p w14:paraId="58AEE257" w14:textId="77777777" w:rsidR="004F002C" w:rsidRPr="004473B6" w:rsidRDefault="004F002C" w:rsidP="004F002C">
      <w:pPr>
        <w:rPr>
          <w:rFonts w:ascii="Cambria" w:hAnsi="Cambria"/>
          <w:b/>
          <w:lang w:val="pt-BR"/>
        </w:rPr>
      </w:pPr>
    </w:p>
    <w:p w14:paraId="482E1A24" w14:textId="77777777" w:rsidR="004F002C" w:rsidRPr="004473B6" w:rsidRDefault="004F002C" w:rsidP="004F002C">
      <w:pPr>
        <w:rPr>
          <w:rFonts w:ascii="Cambria" w:hAnsi="Cambria"/>
          <w:b/>
          <w:lang w:val="pt-BR"/>
        </w:rPr>
      </w:pPr>
    </w:p>
    <w:p w14:paraId="2BADBE8E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178139955"/>
      <w:bookmarkStart w:id="23" w:name="_Toc244516102"/>
      <w:bookmarkStart w:id="24" w:name="_Toc370220493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2"/>
      <w:bookmarkEnd w:id="23"/>
      <w:bookmarkEnd w:id="24"/>
    </w:p>
    <w:p w14:paraId="43742181" w14:textId="77777777"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5" w:author="Engineering do Brasil S.A" w:date="2015-07-06T13:50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622"/>
        <w:gridCol w:w="7090"/>
        <w:tblGridChange w:id="26">
          <w:tblGrid>
            <w:gridCol w:w="1575"/>
            <w:gridCol w:w="8137"/>
          </w:tblGrid>
        </w:tblGridChange>
      </w:tblGrid>
      <w:tr w:rsidR="00686E76" w:rsidRPr="00E17A95" w14:paraId="7C8968B5" w14:textId="77777777" w:rsidTr="002A20DB">
        <w:trPr>
          <w:trHeight w:val="424"/>
          <w:trPrChange w:id="27" w:author="Engineering do Brasil S.A" w:date="2015-07-06T13:50:00Z">
            <w:trPr>
              <w:trHeight w:val="424"/>
            </w:trPr>
          </w:trPrChange>
        </w:trPr>
        <w:tc>
          <w:tcPr>
            <w:tcW w:w="1350" w:type="pct"/>
            <w:shd w:val="clear" w:color="auto" w:fill="D9D9D9"/>
            <w:tcPrChange w:id="28" w:author="Engineering do Brasil S.A" w:date="2015-07-06T13:50:00Z">
              <w:tcPr>
                <w:tcW w:w="811" w:type="pct"/>
                <w:shd w:val="clear" w:color="auto" w:fill="D9D9D9"/>
              </w:tcPr>
            </w:tcPrChange>
          </w:tcPr>
          <w:p w14:paraId="59363C7C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650" w:type="pct"/>
            <w:shd w:val="clear" w:color="auto" w:fill="D9D9D9"/>
            <w:tcPrChange w:id="29" w:author="Engineering do Brasil S.A" w:date="2015-07-06T13:50:00Z">
              <w:tcPr>
                <w:tcW w:w="4189" w:type="pct"/>
                <w:shd w:val="clear" w:color="auto" w:fill="D9D9D9"/>
              </w:tcPr>
            </w:tcPrChange>
          </w:tcPr>
          <w:p w14:paraId="10BB4D19" w14:textId="77777777"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2A20DB" w:rsidRPr="00462CB0" w14:paraId="7E6D25AF" w14:textId="77777777" w:rsidTr="002A20DB">
        <w:trPr>
          <w:trHeight w:val="259"/>
          <w:trPrChange w:id="30" w:author="Engineering do Brasil S.A" w:date="2015-07-06T13:50:00Z">
            <w:trPr>
              <w:trHeight w:val="259"/>
            </w:trPr>
          </w:trPrChange>
        </w:trPr>
        <w:tc>
          <w:tcPr>
            <w:tcW w:w="1350" w:type="pct"/>
            <w:tcPrChange w:id="31" w:author="Engineering do Brasil S.A" w:date="2015-07-06T13:50:00Z">
              <w:tcPr>
                <w:tcW w:w="811" w:type="pct"/>
              </w:tcPr>
            </w:tcPrChange>
          </w:tcPr>
          <w:p w14:paraId="3E82E389" w14:textId="77777777" w:rsidR="002A20DB" w:rsidRPr="00E17A95" w:rsidRDefault="002A20DB" w:rsidP="002A20DB">
            <w:pPr>
              <w:rPr>
                <w:rFonts w:ascii="Cambria" w:hAnsi="Cambria"/>
                <w:lang w:val="pt-BR"/>
              </w:rPr>
            </w:pPr>
            <w:ins w:id="32" w:author="Engineering do Brasil S.A" w:date="2015-07-06T13:49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33" w:author="Engineering do Brasil S.A" w:date="2015-07-06T13:49:00Z">
              <w:r w:rsidDel="00CE5398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650" w:type="pct"/>
            <w:tcPrChange w:id="34" w:author="Engineering do Brasil S.A" w:date="2015-07-06T13:50:00Z">
              <w:tcPr>
                <w:tcW w:w="4189" w:type="pct"/>
              </w:tcPr>
            </w:tcPrChange>
          </w:tcPr>
          <w:p w14:paraId="3E5FDB4E" w14:textId="77777777" w:rsidR="002A20DB" w:rsidRPr="00E17A95" w:rsidRDefault="002A20DB" w:rsidP="002A20DB">
            <w:pPr>
              <w:rPr>
                <w:rFonts w:ascii="Cambria" w:hAnsi="Cambria"/>
                <w:lang w:val="pt-BR"/>
              </w:rPr>
            </w:pPr>
            <w:ins w:id="35" w:author="Engineering do Brasil S.A" w:date="2015-07-06T13:49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6" w:author="Engineering do Brasil S.A" w:date="2015-07-06T13:49:00Z">
              <w:r w:rsidDel="00CE5398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2A20DB" w:rsidRPr="00462CB0" w14:paraId="0CDC1337" w14:textId="77777777" w:rsidTr="002A20DB">
        <w:trPr>
          <w:trHeight w:val="259"/>
          <w:trPrChange w:id="37" w:author="Engineering do Brasil S.A" w:date="2015-07-06T13:50:00Z">
            <w:trPr>
              <w:trHeight w:val="259"/>
            </w:trPr>
          </w:trPrChange>
        </w:trPr>
        <w:tc>
          <w:tcPr>
            <w:tcW w:w="1350" w:type="pct"/>
            <w:tcPrChange w:id="38" w:author="Engineering do Brasil S.A" w:date="2015-07-06T13:50:00Z">
              <w:tcPr>
                <w:tcW w:w="811" w:type="pct"/>
              </w:tcPr>
            </w:tcPrChange>
          </w:tcPr>
          <w:p w14:paraId="3C4BAF6C" w14:textId="77777777" w:rsidR="002A20DB" w:rsidRPr="00E17A95" w:rsidRDefault="002A20DB" w:rsidP="002A20DB">
            <w:pPr>
              <w:rPr>
                <w:rFonts w:ascii="Cambria" w:hAnsi="Cambria"/>
                <w:lang w:val="pt-BR"/>
              </w:rPr>
            </w:pPr>
            <w:ins w:id="39" w:author="Engineering do Brasil S.A" w:date="2015-07-06T13:49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650" w:type="pct"/>
            <w:tcPrChange w:id="40" w:author="Engineering do Brasil S.A" w:date="2015-07-06T13:50:00Z">
              <w:tcPr>
                <w:tcW w:w="4189" w:type="pct"/>
              </w:tcPr>
            </w:tcPrChange>
          </w:tcPr>
          <w:p w14:paraId="3E959E06" w14:textId="77777777" w:rsidR="002A20DB" w:rsidRPr="00E17A95" w:rsidRDefault="002A20DB" w:rsidP="002A20DB">
            <w:pPr>
              <w:rPr>
                <w:rFonts w:ascii="Cambria" w:hAnsi="Cambria"/>
                <w:lang w:val="pt-BR"/>
              </w:rPr>
            </w:pPr>
            <w:ins w:id="41" w:author="Engineering do Brasil S.A" w:date="2015-07-06T13:49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2A20DB" w:rsidRPr="00462CB0" w14:paraId="6A7A3EF3" w14:textId="77777777" w:rsidTr="002A20DB">
        <w:trPr>
          <w:trHeight w:val="259"/>
          <w:ins w:id="42" w:author="Engineering do Brasil S.A" w:date="2015-07-06T13:49:00Z"/>
          <w:trPrChange w:id="43" w:author="Engineering do Brasil S.A" w:date="2015-07-06T13:50:00Z">
            <w:trPr>
              <w:trHeight w:val="259"/>
            </w:trPr>
          </w:trPrChange>
        </w:trPr>
        <w:tc>
          <w:tcPr>
            <w:tcW w:w="1350" w:type="pct"/>
            <w:tcPrChange w:id="44" w:author="Engineering do Brasil S.A" w:date="2015-07-06T13:50:00Z">
              <w:tcPr>
                <w:tcW w:w="811" w:type="pct"/>
              </w:tcPr>
            </w:tcPrChange>
          </w:tcPr>
          <w:p w14:paraId="71D9DFF2" w14:textId="77777777" w:rsidR="002A20DB" w:rsidRDefault="002A20DB" w:rsidP="002A20DB">
            <w:pPr>
              <w:rPr>
                <w:ins w:id="45" w:author="Engineering do Brasil S.A" w:date="2015-07-06T13:49:00Z"/>
                <w:rFonts w:ascii="Cambria" w:hAnsi="Cambria"/>
                <w:lang w:val="pt-BR"/>
              </w:rPr>
            </w:pPr>
            <w:ins w:id="46" w:author="Engineering do Brasil S.A" w:date="2015-07-06T13:49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650" w:type="pct"/>
            <w:tcPrChange w:id="47" w:author="Engineering do Brasil S.A" w:date="2015-07-06T13:50:00Z">
              <w:tcPr>
                <w:tcW w:w="4189" w:type="pct"/>
              </w:tcPr>
            </w:tcPrChange>
          </w:tcPr>
          <w:p w14:paraId="4E71453E" w14:textId="77777777" w:rsidR="002A20DB" w:rsidRDefault="002A20DB" w:rsidP="002A20DB">
            <w:pPr>
              <w:rPr>
                <w:ins w:id="48" w:author="Engineering do Brasil S.A" w:date="2015-07-06T13:49:00Z"/>
                <w:rFonts w:ascii="Cambria" w:hAnsi="Cambria"/>
                <w:lang w:val="pt-BR"/>
              </w:rPr>
            </w:pPr>
            <w:ins w:id="49" w:author="Engineering do Brasil S.A" w:date="2015-07-06T13:49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14:paraId="6ECDF1E7" w14:textId="77777777" w:rsidR="004F002C" w:rsidRPr="002A76FF" w:rsidRDefault="004F002C" w:rsidP="004F002C">
      <w:pPr>
        <w:rPr>
          <w:b/>
          <w:lang w:val="pt-BR"/>
        </w:rPr>
      </w:pPr>
    </w:p>
    <w:p w14:paraId="6DC60DE5" w14:textId="77777777" w:rsidR="0001312C" w:rsidRPr="002A76FF" w:rsidRDefault="0001312C" w:rsidP="004F002C">
      <w:pPr>
        <w:rPr>
          <w:b/>
          <w:lang w:val="pt-BR"/>
        </w:rPr>
      </w:pPr>
    </w:p>
    <w:p w14:paraId="62100872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0" w:name="_Toc370220494"/>
      <w:r>
        <w:rPr>
          <w:rFonts w:ascii="Calibri" w:hAnsi="Calibri" w:cs="Calibri"/>
          <w:color w:val="29323D"/>
          <w:lang w:val="pt-BR"/>
        </w:rPr>
        <w:t>Visão Geral</w:t>
      </w:r>
      <w:bookmarkEnd w:id="50"/>
    </w:p>
    <w:p w14:paraId="1C20D9CE" w14:textId="77777777" w:rsidR="004F002C" w:rsidRPr="002A76FF" w:rsidRDefault="004F002C" w:rsidP="004F002C">
      <w:pPr>
        <w:rPr>
          <w:lang w:val="pt-BR"/>
        </w:rPr>
      </w:pPr>
    </w:p>
    <w:p w14:paraId="335065E4" w14:textId="77777777" w:rsidR="00F72DDC" w:rsidRDefault="00F72DDC" w:rsidP="00F72D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 objetivo, elaborar</w:t>
      </w:r>
      <w:r>
        <w:rPr>
          <w:rFonts w:ascii="Arial" w:hAnsi="Arial" w:cs="Arial"/>
          <w:sz w:val="20"/>
          <w:lang w:val="pt-BR"/>
        </w:rPr>
        <w:t xml:space="preserve"> a proposta de solução para o processo de v</w:t>
      </w:r>
      <w:r w:rsidR="00CB7F90">
        <w:rPr>
          <w:rFonts w:ascii="Arial" w:hAnsi="Arial" w:cs="Arial"/>
          <w:sz w:val="20"/>
          <w:lang w:val="pt-BR"/>
        </w:rPr>
        <w:t xml:space="preserve">erificação de perfis associados </w:t>
      </w:r>
      <w:r>
        <w:rPr>
          <w:rFonts w:ascii="Arial" w:hAnsi="Arial" w:cs="Arial"/>
          <w:sz w:val="20"/>
          <w:lang w:val="pt-BR"/>
        </w:rPr>
        <w:t xml:space="preserve">ao usuário </w:t>
      </w:r>
      <w:r w:rsidR="00CB7F90">
        <w:rPr>
          <w:rFonts w:ascii="Arial" w:hAnsi="Arial" w:cs="Arial"/>
          <w:sz w:val="20"/>
          <w:lang w:val="pt-BR"/>
        </w:rPr>
        <w:t xml:space="preserve">e seu respectivo </w:t>
      </w:r>
      <w:r w:rsidR="00ED1436">
        <w:rPr>
          <w:rFonts w:ascii="Arial" w:hAnsi="Arial" w:cs="Arial"/>
          <w:sz w:val="20"/>
          <w:lang w:val="pt-BR"/>
        </w:rPr>
        <w:t>“</w:t>
      </w:r>
      <w:r w:rsidR="00CB7F90">
        <w:rPr>
          <w:rFonts w:ascii="Arial" w:hAnsi="Arial" w:cs="Arial"/>
          <w:sz w:val="20"/>
          <w:lang w:val="pt-BR"/>
        </w:rPr>
        <w:t>representa</w:t>
      </w:r>
      <w:r w:rsidR="00ED1436">
        <w:rPr>
          <w:rFonts w:ascii="Arial" w:hAnsi="Arial" w:cs="Arial"/>
          <w:sz w:val="20"/>
          <w:lang w:val="pt-BR"/>
        </w:rPr>
        <w:t>” da lista de colaboradores</w:t>
      </w:r>
      <w:r w:rsidR="00CB7F90">
        <w:rPr>
          <w:rFonts w:ascii="Arial" w:hAnsi="Arial" w:cs="Arial"/>
          <w:sz w:val="20"/>
          <w:lang w:val="pt-BR"/>
        </w:rPr>
        <w:t xml:space="preserve"> </w:t>
      </w:r>
      <w:r w:rsidR="00ED1436">
        <w:rPr>
          <w:rFonts w:ascii="Arial" w:hAnsi="Arial" w:cs="Arial"/>
          <w:sz w:val="20"/>
          <w:lang w:val="pt-BR"/>
        </w:rPr>
        <w:t>d</w:t>
      </w:r>
      <w:r w:rsidR="00CB7F90">
        <w:rPr>
          <w:rFonts w:ascii="Arial" w:hAnsi="Arial" w:cs="Arial"/>
          <w:sz w:val="20"/>
          <w:lang w:val="pt-BR"/>
        </w:rPr>
        <w:t>o Acordo Básico</w:t>
      </w:r>
      <w:ins w:id="51" w:author="Engineering do Brasil S.A" w:date="2015-07-06T13:50:00Z">
        <w:r w:rsidR="002A20DB">
          <w:rPr>
            <w:rFonts w:ascii="Arial" w:hAnsi="Arial" w:cs="Arial"/>
            <w:sz w:val="20"/>
            <w:lang w:val="pt-BR"/>
          </w:rPr>
          <w:t xml:space="preserve"> Geral e Acordo Básico Comercial</w:t>
        </w:r>
      </w:ins>
      <w:r w:rsidR="00CB7F90">
        <w:rPr>
          <w:rFonts w:ascii="Arial" w:hAnsi="Arial" w:cs="Arial"/>
          <w:sz w:val="20"/>
          <w:lang w:val="pt-BR"/>
        </w:rPr>
        <w:t xml:space="preserve">, </w:t>
      </w:r>
      <w:r>
        <w:rPr>
          <w:rFonts w:ascii="Arial" w:hAnsi="Arial" w:cs="Arial"/>
          <w:sz w:val="20"/>
          <w:lang w:val="pt-BR"/>
        </w:rPr>
        <w:t>no momento em que este realiza uma alteração de fase em um documento de contrato. Dessa forma, possibilitando o vinculo entre</w:t>
      </w:r>
      <w:r w:rsidRPr="00F72DDC">
        <w:rPr>
          <w:rFonts w:ascii="Arial" w:hAnsi="Arial" w:cs="Arial"/>
          <w:sz w:val="20"/>
          <w:lang w:val="pt-BR"/>
        </w:rPr>
        <w:t xml:space="preserve"> a </w:t>
      </w:r>
      <w:r>
        <w:rPr>
          <w:rFonts w:ascii="Arial" w:hAnsi="Arial" w:cs="Arial"/>
          <w:sz w:val="20"/>
          <w:lang w:val="pt-BR"/>
        </w:rPr>
        <w:t xml:space="preserve">alteração de uma </w:t>
      </w:r>
      <w:r w:rsidRPr="00F72DDC">
        <w:rPr>
          <w:rFonts w:ascii="Arial" w:hAnsi="Arial" w:cs="Arial"/>
          <w:sz w:val="20"/>
          <w:lang w:val="pt-BR"/>
        </w:rPr>
        <w:t>etapa</w:t>
      </w:r>
      <w:r>
        <w:rPr>
          <w:rFonts w:ascii="Arial" w:hAnsi="Arial" w:cs="Arial"/>
          <w:sz w:val="20"/>
          <w:lang w:val="pt-BR"/>
        </w:rPr>
        <w:t xml:space="preserve"> de um documento de contrato</w:t>
      </w:r>
      <w:r w:rsidRPr="00F72DDC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>a um determinado perfil de usuário.</w:t>
      </w:r>
    </w:p>
    <w:p w14:paraId="2E619C31" w14:textId="77777777" w:rsidR="008F01D5" w:rsidRDefault="008F01D5" w:rsidP="00F72DDC">
      <w:pPr>
        <w:pStyle w:val="TableText"/>
        <w:rPr>
          <w:rFonts w:ascii="Arial" w:hAnsi="Arial" w:cs="Arial"/>
          <w:sz w:val="20"/>
          <w:lang w:val="pt-BR"/>
        </w:rPr>
      </w:pPr>
    </w:p>
    <w:p w14:paraId="71B1DEC3" w14:textId="77777777" w:rsidR="008F01D5" w:rsidDel="002A20DB" w:rsidRDefault="008F01D5" w:rsidP="00F72DDC">
      <w:pPr>
        <w:pStyle w:val="TableText"/>
        <w:rPr>
          <w:del w:id="52" w:author="Engineering do Brasil S.A" w:date="2015-07-06T13:50:00Z"/>
          <w:rFonts w:ascii="Arial" w:hAnsi="Arial" w:cs="Arial"/>
          <w:sz w:val="20"/>
          <w:lang w:val="pt-BR"/>
        </w:rPr>
      </w:pPr>
      <w:del w:id="53" w:author="Engineering do Brasil S.A" w:date="2015-07-06T13:50:00Z">
        <w:r w:rsidDel="002A20DB">
          <w:rPr>
            <w:rFonts w:ascii="Arial" w:hAnsi="Arial" w:cs="Arial"/>
            <w:sz w:val="20"/>
            <w:lang w:val="pt-BR"/>
          </w:rPr>
          <w:delText>Este documento a</w:delText>
        </w:r>
        <w:r w:rsidR="007B1705" w:rsidDel="002A20DB">
          <w:rPr>
            <w:rFonts w:ascii="Arial" w:hAnsi="Arial" w:cs="Arial"/>
            <w:sz w:val="20"/>
            <w:lang w:val="pt-BR"/>
          </w:rPr>
          <w:delText>plica-se exclusivamente para o</w:delText>
        </w:r>
        <w:r w:rsidDel="002A20DB">
          <w:rPr>
            <w:rFonts w:ascii="Arial" w:hAnsi="Arial" w:cs="Arial"/>
            <w:sz w:val="20"/>
            <w:lang w:val="pt-BR"/>
          </w:rPr>
          <w:delText xml:space="preserve"> tipo de Acordo Básico Geral.</w:delText>
        </w:r>
      </w:del>
    </w:p>
    <w:p w14:paraId="4FBBCC4F" w14:textId="77777777" w:rsidR="0015055C" w:rsidRDefault="0015055C">
      <w:pPr>
        <w:pStyle w:val="TextoNivel1"/>
        <w:ind w:firstLine="0"/>
        <w:rPr>
          <w:rFonts w:ascii="Cambria" w:hAnsi="Cambria" w:cs="Times New Roman"/>
          <w:lang w:eastAsia="en-US"/>
        </w:rPr>
        <w:pPrChange w:id="54" w:author="Engineering do Brasil S.A" w:date="2015-07-06T13:50:00Z">
          <w:pPr>
            <w:pStyle w:val="TextoNivel1"/>
            <w:ind w:left="284" w:firstLine="0"/>
          </w:pPr>
        </w:pPrChange>
      </w:pPr>
    </w:p>
    <w:p w14:paraId="7299DB12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5" w:name="_Toc370220495"/>
      <w:r>
        <w:rPr>
          <w:rFonts w:ascii="Calibri" w:hAnsi="Calibri" w:cs="Calibri"/>
          <w:color w:val="29323D"/>
          <w:lang w:val="pt-BR"/>
        </w:rPr>
        <w:t>Requisitos Funcionais</w:t>
      </w:r>
      <w:bookmarkEnd w:id="55"/>
    </w:p>
    <w:p w14:paraId="137642B8" w14:textId="77777777" w:rsidR="00975346" w:rsidRPr="002A76FF" w:rsidRDefault="00975346" w:rsidP="00975346">
      <w:pPr>
        <w:rPr>
          <w:lang w:val="pt-BR"/>
        </w:rPr>
      </w:pPr>
    </w:p>
    <w:p w14:paraId="3AEA4604" w14:textId="77777777"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14:paraId="488CD1A2" w14:textId="77777777"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14:paraId="5D5306F2" w14:textId="77777777" w:rsidR="00460DDE" w:rsidRDefault="00460DDE" w:rsidP="00A553DE">
      <w:pPr>
        <w:rPr>
          <w:rFonts w:ascii="Arial" w:hAnsi="Arial" w:cs="Arial"/>
          <w:lang w:val="pt-BR"/>
        </w:rPr>
      </w:pPr>
    </w:p>
    <w:p w14:paraId="553E5C9C" w14:textId="77777777" w:rsidR="00460DDE" w:rsidRPr="00AE5E4A" w:rsidRDefault="00020ABD" w:rsidP="00AE5E4A">
      <w:pPr>
        <w:pStyle w:val="PargrafodaLista"/>
        <w:numPr>
          <w:ilvl w:val="1"/>
          <w:numId w:val="19"/>
        </w:numPr>
        <w:rPr>
          <w:rFonts w:ascii="Arial" w:hAnsi="Arial" w:cs="Arial"/>
          <w:lang w:val="pt-BR"/>
        </w:rPr>
      </w:pPr>
      <w:r w:rsidRPr="00AE5E4A">
        <w:rPr>
          <w:rFonts w:ascii="Arial" w:hAnsi="Arial" w:cs="Arial"/>
          <w:b/>
          <w:u w:val="single"/>
          <w:lang w:val="pt-BR"/>
        </w:rPr>
        <w:t xml:space="preserve">SAP CLM:  </w:t>
      </w:r>
      <w:r w:rsidR="001013F6" w:rsidRPr="00AE5E4A">
        <w:rPr>
          <w:rFonts w:ascii="Arial" w:hAnsi="Arial" w:cs="Arial"/>
          <w:b/>
          <w:u w:val="single"/>
          <w:lang w:val="pt-BR"/>
        </w:rPr>
        <w:t xml:space="preserve">Criar </w:t>
      </w:r>
      <w:r w:rsidR="0015055C" w:rsidRPr="00AE5E4A">
        <w:rPr>
          <w:rFonts w:ascii="Arial" w:hAnsi="Arial" w:cs="Arial"/>
          <w:b/>
          <w:u w:val="single"/>
          <w:lang w:val="pt-BR"/>
        </w:rPr>
        <w:t>campo “Perfil Autorizado” no cadastro de alertas</w:t>
      </w:r>
    </w:p>
    <w:p w14:paraId="5473BFB0" w14:textId="77777777" w:rsidR="00020ABD" w:rsidRDefault="00020ABD" w:rsidP="00A553DE">
      <w:pPr>
        <w:rPr>
          <w:rFonts w:ascii="Arial" w:hAnsi="Arial" w:cs="Arial"/>
          <w:lang w:val="pt-BR"/>
        </w:rPr>
      </w:pPr>
    </w:p>
    <w:p w14:paraId="778D95CE" w14:textId="77777777" w:rsidR="005A13C9" w:rsidRDefault="003D1A05" w:rsidP="0015055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Incluir ao</w:t>
      </w:r>
      <w:r w:rsidR="0015055C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15055C">
        <w:rPr>
          <w:rFonts w:ascii="Arial" w:hAnsi="Arial" w:cs="Arial"/>
          <w:lang w:val="pt-BR"/>
        </w:rPr>
        <w:t xml:space="preserve">adastro de </w:t>
      </w:r>
      <w:r w:rsidR="00CB7F90">
        <w:rPr>
          <w:rFonts w:ascii="Arial" w:hAnsi="Arial" w:cs="Arial"/>
          <w:lang w:val="pt-BR"/>
        </w:rPr>
        <w:t>Envio de</w:t>
      </w:r>
      <w:r w:rsidR="00641966">
        <w:rPr>
          <w:rFonts w:ascii="Arial" w:hAnsi="Arial" w:cs="Arial"/>
          <w:lang w:val="pt-BR"/>
        </w:rPr>
        <w:t xml:space="preserve"> Alertas </w:t>
      </w:r>
      <w:r w:rsidR="00CB7F90">
        <w:rPr>
          <w:rFonts w:ascii="Arial" w:hAnsi="Arial" w:cs="Arial"/>
          <w:lang w:val="pt-BR"/>
        </w:rPr>
        <w:t>e Validação de Perfil</w:t>
      </w:r>
      <w:r w:rsidR="0015055C">
        <w:rPr>
          <w:rFonts w:ascii="Arial" w:hAnsi="Arial" w:cs="Arial"/>
          <w:lang w:val="pt-BR"/>
        </w:rPr>
        <w:t xml:space="preserve"> (</w:t>
      </w:r>
      <w:r w:rsidR="00641966">
        <w:rPr>
          <w:rFonts w:ascii="Arial" w:hAnsi="Arial" w:cs="Arial"/>
          <w:lang w:val="pt-BR"/>
        </w:rPr>
        <w:t xml:space="preserve">GAP CLM.017 - </w:t>
      </w:r>
      <w:r w:rsidR="0015055C">
        <w:rPr>
          <w:rFonts w:ascii="Arial" w:hAnsi="Arial" w:cs="Arial"/>
          <w:lang w:val="pt-BR"/>
        </w:rPr>
        <w:t>Dados me</w:t>
      </w:r>
      <w:r>
        <w:rPr>
          <w:rFonts w:ascii="Arial" w:hAnsi="Arial" w:cs="Arial"/>
          <w:lang w:val="pt-BR"/>
        </w:rPr>
        <w:t xml:space="preserve">stre 1 definidos pelo usuário) o </w:t>
      </w:r>
      <w:r w:rsidR="0015055C">
        <w:rPr>
          <w:rFonts w:ascii="Arial" w:hAnsi="Arial" w:cs="Arial"/>
          <w:lang w:val="pt-BR"/>
        </w:rPr>
        <w:t>campo “</w:t>
      </w:r>
      <w:r w:rsidR="00266C9F">
        <w:rPr>
          <w:rFonts w:ascii="Arial" w:hAnsi="Arial" w:cs="Arial"/>
          <w:lang w:val="pt-BR"/>
        </w:rPr>
        <w:t xml:space="preserve">Perfis </w:t>
      </w:r>
      <w:r w:rsidR="0015055C">
        <w:rPr>
          <w:rFonts w:ascii="Arial" w:hAnsi="Arial" w:cs="Arial"/>
          <w:lang w:val="pt-BR"/>
        </w:rPr>
        <w:t>Autorizado</w:t>
      </w:r>
      <w:r w:rsidR="00266C9F">
        <w:rPr>
          <w:rFonts w:ascii="Arial" w:hAnsi="Arial" w:cs="Arial"/>
          <w:lang w:val="pt-BR"/>
        </w:rPr>
        <w:t>s</w:t>
      </w:r>
      <w:r w:rsidR="0015055C">
        <w:rPr>
          <w:rFonts w:ascii="Arial" w:hAnsi="Arial" w:cs="Arial"/>
          <w:lang w:val="pt-BR"/>
        </w:rPr>
        <w:t xml:space="preserve">” para que o usuário responsável associe </w:t>
      </w:r>
      <w:r>
        <w:rPr>
          <w:rFonts w:ascii="Arial" w:hAnsi="Arial" w:cs="Arial"/>
          <w:lang w:val="pt-BR"/>
        </w:rPr>
        <w:t>Etapa, Representa responsável por cada etapa.</w:t>
      </w:r>
      <w:r w:rsidR="0015055C">
        <w:rPr>
          <w:rFonts w:ascii="Arial" w:hAnsi="Arial" w:cs="Arial"/>
          <w:lang w:val="pt-BR"/>
        </w:rPr>
        <w:t xml:space="preserve"> </w:t>
      </w:r>
      <w:r w:rsidR="00E20F4B">
        <w:rPr>
          <w:rFonts w:ascii="Arial" w:hAnsi="Arial" w:cs="Arial"/>
          <w:lang w:val="pt-BR"/>
        </w:rPr>
        <w:t>O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 xml:space="preserve"> código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 xml:space="preserve"> do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 xml:space="preserve"> </w:t>
      </w:r>
      <w:r w:rsidR="00650CAB">
        <w:rPr>
          <w:rFonts w:ascii="Arial" w:hAnsi="Arial" w:cs="Arial"/>
          <w:lang w:val="pt-BR"/>
        </w:rPr>
        <w:t xml:space="preserve">perfis deverão </w:t>
      </w:r>
      <w:r w:rsidR="00E20F4B">
        <w:rPr>
          <w:rFonts w:ascii="Arial" w:hAnsi="Arial" w:cs="Arial"/>
          <w:lang w:val="pt-BR"/>
        </w:rPr>
        <w:t>ser inserido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 xml:space="preserve"> no campo “Perfi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 xml:space="preserve"> Autorizado</w:t>
      </w:r>
      <w:r w:rsidR="00650CAB">
        <w:rPr>
          <w:rFonts w:ascii="Arial" w:hAnsi="Arial" w:cs="Arial"/>
          <w:lang w:val="pt-BR"/>
        </w:rPr>
        <w:t>s</w:t>
      </w:r>
      <w:r w:rsidR="00E20F4B">
        <w:rPr>
          <w:rFonts w:ascii="Arial" w:hAnsi="Arial" w:cs="Arial"/>
          <w:lang w:val="pt-BR"/>
        </w:rPr>
        <w:t>”</w:t>
      </w:r>
      <w:r w:rsidR="00650CAB">
        <w:rPr>
          <w:rFonts w:ascii="Arial" w:hAnsi="Arial" w:cs="Arial"/>
          <w:lang w:val="pt-BR"/>
        </w:rPr>
        <w:t>, separados por ponto e vírgula (;)</w:t>
      </w:r>
      <w:r w:rsidR="00E20F4B">
        <w:rPr>
          <w:rFonts w:ascii="Arial" w:hAnsi="Arial" w:cs="Arial"/>
          <w:lang w:val="pt-BR"/>
        </w:rPr>
        <w:t>.</w:t>
      </w:r>
      <w:bookmarkStart w:id="56" w:name="_GoBack"/>
      <w:bookmarkEnd w:id="56"/>
    </w:p>
    <w:p w14:paraId="0DB8FBFF" w14:textId="77777777" w:rsidR="0015055C" w:rsidRDefault="0015055C" w:rsidP="0015055C">
      <w:pPr>
        <w:jc w:val="both"/>
        <w:rPr>
          <w:rFonts w:ascii="Arial" w:hAnsi="Arial" w:cs="Arial"/>
          <w:lang w:val="pt-BR"/>
        </w:rPr>
      </w:pPr>
    </w:p>
    <w:p w14:paraId="0CA8185E" w14:textId="77777777" w:rsidR="0015055C" w:rsidRDefault="00CB7F90" w:rsidP="0015055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Por exemplo, na configuração do registro de “Envio de Alertas  e Validação de Perfil”</w:t>
      </w:r>
      <w:r w:rsidR="0015055C">
        <w:rPr>
          <w:rFonts w:ascii="Arial" w:hAnsi="Arial" w:cs="Arial"/>
          <w:lang w:val="pt-BR"/>
        </w:rPr>
        <w:t xml:space="preserve"> para o Procedimento Padrão:</w:t>
      </w:r>
    </w:p>
    <w:p w14:paraId="27BB8081" w14:textId="77777777" w:rsidR="0015055C" w:rsidRDefault="0015055C" w:rsidP="0015055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94BE3C5" wp14:editId="5F6DB822">
            <wp:extent cx="6295390" cy="3798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8ABC" w14:textId="77777777" w:rsidR="00240F3C" w:rsidRDefault="00240F3C" w:rsidP="000C2D91">
      <w:pPr>
        <w:tabs>
          <w:tab w:val="left" w:pos="1163"/>
        </w:tabs>
        <w:rPr>
          <w:rFonts w:ascii="Arial" w:hAnsi="Arial" w:cs="Arial"/>
          <w:lang w:val="pt-BR"/>
        </w:rPr>
      </w:pPr>
    </w:p>
    <w:p w14:paraId="57003F23" w14:textId="77777777" w:rsidR="001013F6" w:rsidRDefault="001013F6" w:rsidP="001013F6">
      <w:pPr>
        <w:tabs>
          <w:tab w:val="left" w:pos="1163"/>
        </w:tabs>
        <w:rPr>
          <w:rFonts w:ascii="Arial" w:hAnsi="Arial" w:cs="Arial"/>
          <w:lang w:val="pt-BR"/>
        </w:rPr>
      </w:pPr>
    </w:p>
    <w:p w14:paraId="3F8310AF" w14:textId="77777777" w:rsidR="0015055C" w:rsidRDefault="0015055C" w:rsidP="00AE5E4A">
      <w:pPr>
        <w:pStyle w:val="PargrafodaLista"/>
        <w:numPr>
          <w:ilvl w:val="1"/>
          <w:numId w:val="19"/>
        </w:numPr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Java Script:  Validar Perfil Autorizado para alteração de fase</w:t>
      </w:r>
    </w:p>
    <w:p w14:paraId="2223E3CA" w14:textId="77777777" w:rsidR="0015055C" w:rsidRDefault="0015055C" w:rsidP="001013F6">
      <w:pPr>
        <w:tabs>
          <w:tab w:val="left" w:pos="1163"/>
        </w:tabs>
        <w:rPr>
          <w:rFonts w:ascii="Arial" w:hAnsi="Arial" w:cs="Arial"/>
          <w:b/>
          <w:u w:val="single"/>
          <w:lang w:val="pt-BR"/>
        </w:rPr>
      </w:pPr>
    </w:p>
    <w:p w14:paraId="55E68A88" w14:textId="77777777" w:rsidR="0015055C" w:rsidRDefault="0015055C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momento em que o usuário altera </w:t>
      </w:r>
      <w:r w:rsidR="004473B6">
        <w:rPr>
          <w:rFonts w:ascii="Arial" w:hAnsi="Arial" w:cs="Arial"/>
          <w:lang w:val="pt-BR"/>
        </w:rPr>
        <w:t xml:space="preserve">a fase do documento de contrato, o script </w:t>
      </w:r>
      <w:r w:rsidR="00583185">
        <w:rPr>
          <w:rFonts w:ascii="Arial" w:hAnsi="Arial" w:cs="Arial"/>
          <w:lang w:val="pt-BR"/>
        </w:rPr>
        <w:t>verifica</w:t>
      </w:r>
      <w:r w:rsidR="006633B0">
        <w:rPr>
          <w:rFonts w:ascii="Arial" w:hAnsi="Arial" w:cs="Arial"/>
          <w:lang w:val="pt-BR"/>
        </w:rPr>
        <w:t>rá</w:t>
      </w:r>
      <w:r w:rsidR="00583185">
        <w:rPr>
          <w:rFonts w:ascii="Arial" w:hAnsi="Arial" w:cs="Arial"/>
          <w:lang w:val="pt-BR"/>
        </w:rPr>
        <w:t xml:space="preserve"> as seguintes informações</w:t>
      </w:r>
      <w:r w:rsidR="004473B6">
        <w:rPr>
          <w:rFonts w:ascii="Arial" w:hAnsi="Arial" w:cs="Arial"/>
          <w:lang w:val="pt-BR"/>
        </w:rPr>
        <w:t>:</w:t>
      </w:r>
    </w:p>
    <w:p w14:paraId="085D6E8F" w14:textId="77777777" w:rsidR="004473B6" w:rsidRDefault="004473B6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03670DB0" w14:textId="77777777" w:rsidR="00F72DDC" w:rsidRPr="00E153FA" w:rsidRDefault="00F72DDC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Perfil do usuário executor da mudança de etapa</w:t>
      </w:r>
      <w:r w:rsidR="00583185" w:rsidRPr="00E153FA">
        <w:rPr>
          <w:rFonts w:ascii="Arial" w:hAnsi="Arial" w:cs="Arial"/>
          <w:lang w:val="pt-BR"/>
        </w:rPr>
        <w:t>;</w:t>
      </w:r>
    </w:p>
    <w:p w14:paraId="2384D315" w14:textId="77777777" w:rsidR="00CB7F90" w:rsidRPr="00E153FA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 xml:space="preserve">Valor do campo Representa </w:t>
      </w:r>
      <w:r w:rsidR="00583185" w:rsidRPr="00E153FA">
        <w:rPr>
          <w:rFonts w:ascii="Arial" w:hAnsi="Arial" w:cs="Arial"/>
          <w:lang w:val="pt-BR"/>
        </w:rPr>
        <w:t xml:space="preserve">da lista de colaboradores </w:t>
      </w:r>
      <w:r w:rsidRPr="00E153FA">
        <w:rPr>
          <w:rFonts w:ascii="Arial" w:hAnsi="Arial" w:cs="Arial"/>
          <w:lang w:val="pt-BR"/>
        </w:rPr>
        <w:t>associado ao usuário (executor da mudança de etapa) no Acordo Básico</w:t>
      </w:r>
      <w:r w:rsidR="00583185" w:rsidRPr="00E153FA">
        <w:rPr>
          <w:rFonts w:ascii="Arial" w:hAnsi="Arial" w:cs="Arial"/>
          <w:lang w:val="pt-BR"/>
        </w:rPr>
        <w:t>;</w:t>
      </w:r>
    </w:p>
    <w:p w14:paraId="39A2A4AC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Configuração de fases do documento do contrato</w:t>
      </w:r>
      <w:r w:rsidR="00EE6918" w:rsidRPr="00E153FA">
        <w:rPr>
          <w:rFonts w:ascii="Arial" w:hAnsi="Arial" w:cs="Arial"/>
          <w:lang w:val="pt-BR"/>
        </w:rPr>
        <w:t>;</w:t>
      </w:r>
    </w:p>
    <w:p w14:paraId="2F941E5F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 xml:space="preserve">Valor </w:t>
      </w:r>
      <w:r w:rsidR="00CB7F90" w:rsidRPr="00E153FA">
        <w:rPr>
          <w:rFonts w:ascii="Arial" w:hAnsi="Arial" w:cs="Arial"/>
          <w:lang w:val="pt-BR"/>
        </w:rPr>
        <w:t>da fase</w:t>
      </w:r>
      <w:r w:rsidR="00DE3DDE" w:rsidRPr="00E153FA">
        <w:rPr>
          <w:rFonts w:ascii="Arial" w:hAnsi="Arial" w:cs="Arial"/>
          <w:lang w:val="pt-BR"/>
        </w:rPr>
        <w:t xml:space="preserve"> atual</w:t>
      </w:r>
      <w:r w:rsidR="00EE6918" w:rsidRPr="00E153FA">
        <w:rPr>
          <w:rFonts w:ascii="Arial" w:hAnsi="Arial" w:cs="Arial"/>
          <w:lang w:val="pt-BR"/>
        </w:rPr>
        <w:t>;</w:t>
      </w:r>
    </w:p>
    <w:p w14:paraId="605DEBB7" w14:textId="77777777" w:rsidR="004473B6" w:rsidRPr="00E153FA" w:rsidRDefault="004473B6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 w:rsidRPr="00E153FA">
        <w:rPr>
          <w:rFonts w:ascii="Arial" w:hAnsi="Arial" w:cs="Arial"/>
          <w:lang w:val="pt-BR"/>
        </w:rPr>
        <w:t>Valor preenchido no</w:t>
      </w:r>
      <w:r w:rsidR="00471B5C" w:rsidRPr="00E153FA">
        <w:rPr>
          <w:rFonts w:ascii="Arial" w:hAnsi="Arial" w:cs="Arial"/>
          <w:lang w:val="pt-BR"/>
        </w:rPr>
        <w:t>s</w:t>
      </w:r>
      <w:r w:rsidRPr="00E153FA">
        <w:rPr>
          <w:rFonts w:ascii="Arial" w:hAnsi="Arial" w:cs="Arial"/>
          <w:lang w:val="pt-BR"/>
        </w:rPr>
        <w:t xml:space="preserve"> campo</w:t>
      </w:r>
      <w:r w:rsidR="00471B5C" w:rsidRPr="00E153FA">
        <w:rPr>
          <w:rFonts w:ascii="Arial" w:hAnsi="Arial" w:cs="Arial"/>
          <w:lang w:val="pt-BR"/>
        </w:rPr>
        <w:t>s Fase, Alertar (Representa) e</w:t>
      </w:r>
      <w:r w:rsidRPr="00E153FA">
        <w:rPr>
          <w:rFonts w:ascii="Arial" w:hAnsi="Arial" w:cs="Arial"/>
          <w:lang w:val="pt-BR"/>
        </w:rPr>
        <w:t xml:space="preserve"> Perfi</w:t>
      </w:r>
      <w:r w:rsidR="00D04827">
        <w:rPr>
          <w:rFonts w:ascii="Arial" w:hAnsi="Arial" w:cs="Arial"/>
          <w:lang w:val="pt-BR"/>
        </w:rPr>
        <w:t>s</w:t>
      </w:r>
      <w:r w:rsidRPr="00E153FA">
        <w:rPr>
          <w:rFonts w:ascii="Arial" w:hAnsi="Arial" w:cs="Arial"/>
          <w:lang w:val="pt-BR"/>
        </w:rPr>
        <w:t xml:space="preserve"> Autorizado</w:t>
      </w:r>
      <w:r w:rsidR="00D04827">
        <w:rPr>
          <w:rFonts w:ascii="Arial" w:hAnsi="Arial" w:cs="Arial"/>
          <w:lang w:val="pt-BR"/>
        </w:rPr>
        <w:t>s</w:t>
      </w:r>
      <w:r w:rsidR="00EE6918" w:rsidRPr="00E153FA">
        <w:rPr>
          <w:rFonts w:ascii="Arial" w:hAnsi="Arial" w:cs="Arial"/>
          <w:lang w:val="pt-BR"/>
        </w:rPr>
        <w:t xml:space="preserve"> do Cadastro de Envio de Alertas e Validação de Perfil</w:t>
      </w:r>
      <w:r w:rsidR="00471B5C" w:rsidRPr="00E153FA">
        <w:rPr>
          <w:rFonts w:ascii="Arial" w:hAnsi="Arial" w:cs="Arial"/>
          <w:lang w:val="pt-BR"/>
        </w:rPr>
        <w:t>.</w:t>
      </w:r>
    </w:p>
    <w:p w14:paraId="0E28B715" w14:textId="77777777" w:rsidR="00471B5C" w:rsidRDefault="00471B5C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4B044DCF" w14:textId="77777777" w:rsidR="00CB7F90" w:rsidRDefault="004473B6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posse desses valores, o script deverá </w:t>
      </w:r>
      <w:r w:rsidR="00CB7F90">
        <w:rPr>
          <w:rFonts w:ascii="Arial" w:hAnsi="Arial" w:cs="Arial"/>
          <w:lang w:val="pt-BR"/>
        </w:rPr>
        <w:t>validar:</w:t>
      </w:r>
    </w:p>
    <w:p w14:paraId="7F29EC57" w14:textId="77777777" w:rsidR="00CB7F90" w:rsidRDefault="00CB7F90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065CC643" w14:textId="77777777" w:rsidR="00CB7F90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valor do campo Representa atrelado ao usuário no Acordo Básico é igual ao valor do campo Representa cadastrado no “</w:t>
      </w:r>
      <w:r w:rsidR="002E19B0">
        <w:rPr>
          <w:rFonts w:ascii="Arial" w:hAnsi="Arial" w:cs="Arial"/>
          <w:lang w:val="pt-BR"/>
        </w:rPr>
        <w:t>Cadastro de Envio de Alertas e Validação de Perfil”</w:t>
      </w:r>
      <w:r w:rsidR="00E153FA">
        <w:rPr>
          <w:rFonts w:ascii="Arial" w:hAnsi="Arial" w:cs="Arial"/>
          <w:lang w:val="pt-BR"/>
        </w:rPr>
        <w:t xml:space="preserve"> </w:t>
      </w:r>
      <w:r w:rsidR="00E153FA" w:rsidRPr="00087BC7">
        <w:rPr>
          <w:rFonts w:ascii="Arial" w:hAnsi="Arial" w:cs="Arial"/>
          <w:b/>
          <w:lang w:val="pt-BR"/>
        </w:rPr>
        <w:t>e</w:t>
      </w:r>
      <w:r w:rsidR="00E153FA">
        <w:rPr>
          <w:rFonts w:ascii="Arial" w:hAnsi="Arial" w:cs="Arial"/>
          <w:lang w:val="pt-BR"/>
        </w:rPr>
        <w:t>,</w:t>
      </w:r>
    </w:p>
    <w:p w14:paraId="302EA72C" w14:textId="77777777" w:rsidR="00CB7F90" w:rsidRDefault="00CB7F90" w:rsidP="00E153FA">
      <w:pPr>
        <w:pStyle w:val="PargrafodaLista"/>
        <w:numPr>
          <w:ilvl w:val="0"/>
          <w:numId w:val="20"/>
        </w:num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perfil associado ao cadastro do usuário é compatível com o valor informado no campo “Perfi</w:t>
      </w:r>
      <w:r w:rsidR="00D0482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Autorizado</w:t>
      </w:r>
      <w:r w:rsidR="00D04827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” cadastrado no registro “Envio de </w:t>
      </w:r>
      <w:r w:rsidR="00E153FA">
        <w:rPr>
          <w:rFonts w:ascii="Arial" w:hAnsi="Arial" w:cs="Arial"/>
          <w:lang w:val="pt-BR"/>
        </w:rPr>
        <w:t>Alertas  e Validação de Perfil”</w:t>
      </w:r>
      <w:r w:rsidR="00087BC7">
        <w:rPr>
          <w:rFonts w:ascii="Arial" w:hAnsi="Arial" w:cs="Arial"/>
          <w:lang w:val="pt-BR"/>
        </w:rPr>
        <w:t>.</w:t>
      </w:r>
    </w:p>
    <w:p w14:paraId="08D00A9F" w14:textId="77777777" w:rsidR="00CB7F90" w:rsidRDefault="00CB7F90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</w:p>
    <w:p w14:paraId="30341BC0" w14:textId="77777777" w:rsidR="004473B6" w:rsidRDefault="00CB7F90" w:rsidP="004473B6">
      <w:pPr>
        <w:tabs>
          <w:tab w:val="left" w:pos="1163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as duas situações acima sejam </w:t>
      </w:r>
      <w:r w:rsidR="004473B6">
        <w:rPr>
          <w:rFonts w:ascii="Arial" w:hAnsi="Arial" w:cs="Arial"/>
          <w:lang w:val="pt-BR"/>
        </w:rPr>
        <w:t>positiv</w:t>
      </w:r>
      <w:r>
        <w:rPr>
          <w:rFonts w:ascii="Arial" w:hAnsi="Arial" w:cs="Arial"/>
          <w:lang w:val="pt-BR"/>
        </w:rPr>
        <w:t>as</w:t>
      </w:r>
      <w:r w:rsidR="004473B6">
        <w:rPr>
          <w:rFonts w:ascii="Arial" w:hAnsi="Arial" w:cs="Arial"/>
          <w:lang w:val="pt-BR"/>
        </w:rPr>
        <w:t>, o documento de contrato deve ter sua etapa alterada. Em caso negativo, o sistema deve retornar a mensagem de erro “</w:t>
      </w:r>
      <w:r w:rsidR="004473B6" w:rsidRPr="002A20DB">
        <w:rPr>
          <w:rFonts w:ascii="Arial" w:hAnsi="Arial" w:cs="Arial"/>
          <w:i/>
          <w:lang w:val="pt-BR"/>
        </w:rPr>
        <w:t xml:space="preserve">Usuário não possui </w:t>
      </w:r>
      <w:r w:rsidR="00D04827" w:rsidRPr="002A20DB">
        <w:rPr>
          <w:rFonts w:ascii="Arial" w:hAnsi="Arial" w:cs="Arial"/>
          <w:i/>
          <w:lang w:val="pt-BR"/>
        </w:rPr>
        <w:t>autorização</w:t>
      </w:r>
      <w:r w:rsidRPr="002A20DB">
        <w:rPr>
          <w:rFonts w:ascii="Arial" w:hAnsi="Arial" w:cs="Arial"/>
          <w:i/>
          <w:lang w:val="pt-BR"/>
        </w:rPr>
        <w:t xml:space="preserve"> </w:t>
      </w:r>
      <w:r w:rsidR="004473B6" w:rsidRPr="002A20DB">
        <w:rPr>
          <w:rFonts w:ascii="Arial" w:hAnsi="Arial" w:cs="Arial"/>
          <w:i/>
          <w:lang w:val="pt-BR"/>
        </w:rPr>
        <w:t xml:space="preserve">para realizar </w:t>
      </w:r>
      <w:r w:rsidR="006633B0" w:rsidRPr="002A20DB">
        <w:rPr>
          <w:rFonts w:ascii="Arial" w:hAnsi="Arial" w:cs="Arial"/>
          <w:i/>
          <w:lang w:val="pt-BR"/>
        </w:rPr>
        <w:t>a mudança</w:t>
      </w:r>
      <w:r w:rsidR="004473B6" w:rsidRPr="002A20DB">
        <w:rPr>
          <w:rFonts w:ascii="Arial" w:hAnsi="Arial" w:cs="Arial"/>
          <w:i/>
          <w:lang w:val="pt-BR"/>
        </w:rPr>
        <w:t xml:space="preserve"> de etapa</w:t>
      </w:r>
      <w:r w:rsidR="006633B0" w:rsidRPr="002A20DB">
        <w:rPr>
          <w:rFonts w:ascii="Arial" w:hAnsi="Arial" w:cs="Arial"/>
          <w:i/>
          <w:lang w:val="pt-BR"/>
        </w:rPr>
        <w:t xml:space="preserve"> a partir da etapa atual.</w:t>
      </w:r>
      <w:r w:rsidR="004473B6">
        <w:rPr>
          <w:rFonts w:ascii="Arial" w:hAnsi="Arial" w:cs="Arial"/>
          <w:lang w:val="pt-BR"/>
        </w:rPr>
        <w:t>” e o documento de contrato não evoluir</w:t>
      </w:r>
      <w:r w:rsidR="006633B0">
        <w:rPr>
          <w:rFonts w:ascii="Arial" w:hAnsi="Arial" w:cs="Arial"/>
          <w:lang w:val="pt-BR"/>
        </w:rPr>
        <w:t>á</w:t>
      </w:r>
      <w:r w:rsidR="004473B6">
        <w:rPr>
          <w:rFonts w:ascii="Arial" w:hAnsi="Arial" w:cs="Arial"/>
          <w:lang w:val="pt-BR"/>
        </w:rPr>
        <w:t xml:space="preserve"> para a próxima etapa.</w:t>
      </w:r>
    </w:p>
    <w:p w14:paraId="5A19721C" w14:textId="77777777" w:rsidR="0015055C" w:rsidRPr="001013F6" w:rsidRDefault="0015055C" w:rsidP="001013F6">
      <w:pPr>
        <w:tabs>
          <w:tab w:val="left" w:pos="1163"/>
        </w:tabs>
        <w:rPr>
          <w:rFonts w:ascii="Arial" w:hAnsi="Arial" w:cs="Arial"/>
          <w:lang w:val="pt-BR"/>
        </w:rPr>
      </w:pPr>
    </w:p>
    <w:p w14:paraId="1D3B8274" w14:textId="77777777" w:rsidR="00DD7257" w:rsidRPr="001013F6" w:rsidRDefault="00DD7257" w:rsidP="005A2291">
      <w:pPr>
        <w:rPr>
          <w:lang w:val="pt-BR"/>
        </w:rPr>
      </w:pPr>
      <w:bookmarkStart w:id="57" w:name="_Toc178139958"/>
      <w:bookmarkStart w:id="58" w:name="_Toc244516105"/>
    </w:p>
    <w:p w14:paraId="0F084D4C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9" w:name="_Toc370220496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7"/>
      <w:bookmarkEnd w:id="58"/>
      <w:bookmarkEnd w:id="59"/>
    </w:p>
    <w:p w14:paraId="4C8A1614" w14:textId="77777777" w:rsidR="003B28ED" w:rsidRPr="002A76FF" w:rsidRDefault="003B28ED" w:rsidP="003B28ED">
      <w:pPr>
        <w:rPr>
          <w:lang w:val="pt-BR"/>
        </w:rPr>
      </w:pPr>
      <w:bookmarkStart w:id="60" w:name="_Toc244516106"/>
    </w:p>
    <w:p w14:paraId="687DE351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>Disponibilidade das equipes técnicas TIM nos prazos definidos no planejamento do projeto;</w:t>
      </w:r>
    </w:p>
    <w:p w14:paraId="40868367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036BCC41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5987982D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1" w:name="_Toc370220497"/>
      <w:r>
        <w:rPr>
          <w:rFonts w:ascii="Calibri" w:hAnsi="Calibri" w:cs="Calibri"/>
          <w:color w:val="29323D"/>
          <w:lang w:val="pt-BR"/>
        </w:rPr>
        <w:t>Riscos</w:t>
      </w:r>
      <w:bookmarkEnd w:id="61"/>
    </w:p>
    <w:p w14:paraId="41E5E9E3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2C4A86C1" w14:textId="77777777" w:rsidR="003B28ED" w:rsidRPr="00DD7257" w:rsidRDefault="00DD7257" w:rsidP="00DD7257">
      <w:pPr>
        <w:rPr>
          <w:rFonts w:ascii="Arial" w:hAnsi="Arial" w:cs="Arial"/>
          <w:lang w:val="pt-BR"/>
        </w:rPr>
      </w:pPr>
      <w:r w:rsidRPr="00DD7257">
        <w:rPr>
          <w:rFonts w:ascii="Arial" w:hAnsi="Arial" w:cs="Arial"/>
          <w:lang w:val="pt-BR"/>
        </w:rPr>
        <w:t>N/A.</w:t>
      </w:r>
    </w:p>
    <w:p w14:paraId="4220530F" w14:textId="77777777" w:rsidR="00671470" w:rsidRPr="00671470" w:rsidRDefault="00671470" w:rsidP="00671470">
      <w:pPr>
        <w:rPr>
          <w:lang w:val="pt-BR"/>
        </w:rPr>
      </w:pPr>
    </w:p>
    <w:p w14:paraId="6D1F4216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2" w:name="_Toc370220498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0"/>
      <w:bookmarkEnd w:id="62"/>
    </w:p>
    <w:p w14:paraId="63372573" w14:textId="77777777" w:rsidR="003B28ED" w:rsidRPr="002A76FF" w:rsidRDefault="003B28ED" w:rsidP="003B28ED">
      <w:pPr>
        <w:rPr>
          <w:lang w:val="pt-BR"/>
        </w:rPr>
      </w:pPr>
      <w:bookmarkStart w:id="63" w:name="_Toc178139960"/>
      <w:bookmarkStart w:id="64" w:name="_Toc244516107"/>
    </w:p>
    <w:p w14:paraId="55A49680" w14:textId="77777777"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3"/>
      <w:bookmarkEnd w:id="64"/>
    </w:p>
    <w:p w14:paraId="262E91A8" w14:textId="77777777" w:rsidR="003B28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14:paraId="639695BF" w14:textId="77777777" w:rsidR="00DD7257" w:rsidRDefault="00DD7257" w:rsidP="00DD7257">
      <w:pPr>
        <w:rPr>
          <w:lang w:val="pt-BR"/>
        </w:rPr>
      </w:pPr>
    </w:p>
    <w:p w14:paraId="22FBB7AD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5" w:name="_Toc370220499"/>
      <w:r>
        <w:rPr>
          <w:rFonts w:ascii="Calibri" w:hAnsi="Calibri" w:cs="Calibri"/>
          <w:color w:val="29323D"/>
          <w:lang w:val="pt-BR"/>
        </w:rPr>
        <w:t>Aprovação do documento</w:t>
      </w:r>
      <w:bookmarkEnd w:id="65"/>
    </w:p>
    <w:p w14:paraId="2DC221EB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14:paraId="4EB134B0" w14:textId="77777777" w:rsidTr="008D6BEE">
        <w:trPr>
          <w:cantSplit/>
        </w:trPr>
        <w:tc>
          <w:tcPr>
            <w:tcW w:w="557" w:type="pct"/>
            <w:shd w:val="clear" w:color="auto" w:fill="D9D9D9"/>
          </w:tcPr>
          <w:p w14:paraId="0B9C0572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14:paraId="7B89AE6B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14:paraId="6BF52E10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14:paraId="37F50AEF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14:paraId="1FCB8E38" w14:textId="77777777" w:rsidTr="008D6BEE">
        <w:trPr>
          <w:cantSplit/>
        </w:trPr>
        <w:tc>
          <w:tcPr>
            <w:tcW w:w="557" w:type="pct"/>
          </w:tcPr>
          <w:p w14:paraId="7F3F10CF" w14:textId="77777777" w:rsidR="003303EF" w:rsidRPr="008D6BEE" w:rsidRDefault="004473B6" w:rsidP="00DD725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12/11/2013</w:t>
            </w:r>
          </w:p>
        </w:tc>
        <w:tc>
          <w:tcPr>
            <w:tcW w:w="1038" w:type="pct"/>
          </w:tcPr>
          <w:p w14:paraId="3174E357" w14:textId="77777777"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14:paraId="6C424A1C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14:paraId="4621F547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44F18585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1BC39F" w14:textId="77777777" w:rsidR="003303EF" w:rsidRPr="008D6BEE" w:rsidRDefault="004473B6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12/11/2013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2C9D5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9C6EF1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58DBB5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A20DB" w:rsidRPr="008D6BEE" w14:paraId="69EF77B4" w14:textId="77777777" w:rsidTr="008D6BEE">
        <w:trPr>
          <w:cantSplit/>
          <w:ins w:id="66" w:author="Engineering do Brasil S.A" w:date="2015-07-06T13:52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9C2632" w14:textId="77777777" w:rsidR="002A20DB" w:rsidRDefault="002A20DB" w:rsidP="002A20DB">
            <w:pPr>
              <w:spacing w:before="60" w:after="60"/>
              <w:jc w:val="both"/>
              <w:rPr>
                <w:ins w:id="67" w:author="Engineering do Brasil S.A" w:date="2015-07-06T13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8" w:author="Engineering do Brasil S.A" w:date="2015-07-06T13:5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16/06/2015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720EB4" w14:textId="77777777" w:rsidR="002A20DB" w:rsidRPr="008D6BEE" w:rsidRDefault="002A20DB" w:rsidP="002A20DB">
            <w:pPr>
              <w:spacing w:before="60" w:after="60"/>
              <w:jc w:val="both"/>
              <w:rPr>
                <w:ins w:id="69" w:author="Engineering do Brasil S.A" w:date="2015-07-06T13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0" w:author="Engineering do Brasil S.A" w:date="2015-07-06T13:5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AACE43" w14:textId="77777777" w:rsidR="002A20DB" w:rsidRPr="008D6BEE" w:rsidRDefault="002A20DB" w:rsidP="002A20DB">
            <w:pPr>
              <w:spacing w:before="60" w:after="60"/>
              <w:jc w:val="both"/>
              <w:rPr>
                <w:ins w:id="71" w:author="Engineering do Brasil S.A" w:date="2015-07-06T13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72" w:author="Engineering do Brasil S.A" w:date="2015-07-06T13:5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B7882A" w14:textId="77777777" w:rsidR="002A20DB" w:rsidRPr="008D6BEE" w:rsidRDefault="002A20DB">
            <w:pPr>
              <w:spacing w:before="60" w:after="60"/>
              <w:jc w:val="both"/>
              <w:rPr>
                <w:ins w:id="73" w:author="Engineering do Brasil S.A" w:date="2015-07-06T13:52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1F587B77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D01EAE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35B2C2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78323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E9434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14:paraId="2D1594BD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853F47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D93F5D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60B1F1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975E9D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14:paraId="477CAC12" w14:textId="77777777" w:rsidTr="008D6BEE">
        <w:trPr>
          <w:cantSplit/>
        </w:trPr>
        <w:tc>
          <w:tcPr>
            <w:tcW w:w="557" w:type="pct"/>
          </w:tcPr>
          <w:p w14:paraId="2FF7D91F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14:paraId="52515885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14:paraId="15BDD37D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14:paraId="2E672ED7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52998ED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E210B3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A7548E" w14:textId="77777777" w:rsidR="003303EF" w:rsidRPr="008D6BEE" w:rsidRDefault="00DD7257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Valéria F. Mazzetti de Maio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3A7E7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2CF401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5FAEACCF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9F56B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8FADC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5CC6D5" w14:textId="77777777"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4484FE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DD7257" w14:paraId="1477105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28654E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C33CF9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06FBEA" w14:textId="77777777"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FB2995" w14:textId="77777777"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DD7257" w14:paraId="381B7EE0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BAEA4B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BB0F6C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B635A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F2140" w14:textId="77777777"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11DF1D23" w14:textId="77777777" w:rsidR="00D64D97" w:rsidRDefault="00D64D97" w:rsidP="00D64D97">
      <w:pPr>
        <w:rPr>
          <w:lang w:val="pt-BR"/>
        </w:rPr>
      </w:pPr>
    </w:p>
    <w:p w14:paraId="376D7F50" w14:textId="77777777" w:rsidR="00D64D97" w:rsidRDefault="00D64D97" w:rsidP="00D64D97">
      <w:pPr>
        <w:rPr>
          <w:lang w:val="pt-BR"/>
        </w:rPr>
      </w:pPr>
    </w:p>
    <w:p w14:paraId="7EB9F15B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05D73" w14:textId="77777777" w:rsidR="00AF0992" w:rsidRDefault="00AF0992" w:rsidP="00A13348">
      <w:r>
        <w:separator/>
      </w:r>
    </w:p>
  </w:endnote>
  <w:endnote w:type="continuationSeparator" w:id="0">
    <w:p w14:paraId="1A39CE20" w14:textId="77777777" w:rsidR="00AF0992" w:rsidRDefault="00AF0992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135B0E" w14:paraId="0134D7B9" w14:textId="77777777" w:rsidTr="003B28ED">
      <w:trPr>
        <w:trHeight w:val="151"/>
      </w:trPr>
      <w:tc>
        <w:tcPr>
          <w:tcW w:w="2250" w:type="pct"/>
        </w:tcPr>
        <w:p w14:paraId="110D2B0F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4139A8B4" w14:textId="77777777" w:rsidR="00135B0E" w:rsidRPr="003B28ED" w:rsidRDefault="00135B0E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5C09DB74" w14:textId="77777777" w:rsidR="00135B0E" w:rsidRPr="003B28ED" w:rsidRDefault="00135B0E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A82212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135B0E" w14:paraId="277FD38F" w14:textId="77777777" w:rsidTr="003B28ED">
      <w:trPr>
        <w:trHeight w:val="150"/>
      </w:trPr>
      <w:tc>
        <w:tcPr>
          <w:tcW w:w="2250" w:type="pct"/>
        </w:tcPr>
        <w:p w14:paraId="63447ADE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552A8C5C" w14:textId="77777777" w:rsidR="00135B0E" w:rsidRPr="003B28ED" w:rsidRDefault="00135B0E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5C57986F" w14:textId="77777777" w:rsidR="00135B0E" w:rsidRPr="003B28ED" w:rsidRDefault="00135B0E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6DE3EABD" w14:textId="77777777" w:rsidR="00135B0E" w:rsidRDefault="001115D8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F00D7C" wp14:editId="66424FAC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A54D88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D561" w14:textId="77777777" w:rsidR="00135B0E" w:rsidRDefault="00135B0E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2493CA99" w14:textId="77777777" w:rsidR="00135B0E" w:rsidRDefault="00135B0E">
    <w:pPr>
      <w:pStyle w:val="Rodap"/>
    </w:pPr>
  </w:p>
  <w:p w14:paraId="54D019AF" w14:textId="77777777" w:rsidR="00135B0E" w:rsidRDefault="001115D8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F75C9E" wp14:editId="64A8D8C9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3A5345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1955E" w14:textId="77777777" w:rsidR="00AF0992" w:rsidRDefault="00AF0992" w:rsidP="00A13348">
      <w:r>
        <w:separator/>
      </w:r>
    </w:p>
  </w:footnote>
  <w:footnote w:type="continuationSeparator" w:id="0">
    <w:p w14:paraId="78F8F564" w14:textId="77777777" w:rsidR="00AF0992" w:rsidRDefault="00AF0992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E7050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1E04A022" wp14:editId="327FE862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002BBA2" wp14:editId="33E5335C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13376EA1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509BC77E" w14:textId="77777777" w:rsidR="00135B0E" w:rsidRDefault="00135B0E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0340FEAD" w14:textId="77777777" w:rsidR="00135B0E" w:rsidRDefault="00135B0E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6F76D46A" w14:textId="77777777" w:rsidR="00135B0E" w:rsidRDefault="00135B0E" w:rsidP="00CA7818">
    <w:pPr>
      <w:pStyle w:val="Cabealho"/>
      <w:rPr>
        <w:b/>
        <w:bCs/>
        <w:sz w:val="16"/>
      </w:rPr>
    </w:pPr>
  </w:p>
  <w:p w14:paraId="3CBFCEBC" w14:textId="77777777" w:rsidR="00135B0E" w:rsidRDefault="00135B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46687F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10098"/>
    <w:multiLevelType w:val="multilevel"/>
    <w:tmpl w:val="75DE5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66160C"/>
    <w:multiLevelType w:val="hybridMultilevel"/>
    <w:tmpl w:val="F6DC0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B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51BE6"/>
    <w:multiLevelType w:val="multilevel"/>
    <w:tmpl w:val="0F78F3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7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D5704C9"/>
    <w:multiLevelType w:val="hybridMultilevel"/>
    <w:tmpl w:val="768068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7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8"/>
  </w:num>
  <w:num w:numId="5">
    <w:abstractNumId w:val="7"/>
  </w:num>
  <w:num w:numId="6">
    <w:abstractNumId w:val="8"/>
  </w:num>
  <w:num w:numId="7">
    <w:abstractNumId w:val="17"/>
  </w:num>
  <w:num w:numId="8">
    <w:abstractNumId w:val="19"/>
  </w:num>
  <w:num w:numId="9">
    <w:abstractNumId w:val="11"/>
  </w:num>
  <w:num w:numId="10">
    <w:abstractNumId w:val="13"/>
  </w:num>
  <w:num w:numId="11">
    <w:abstractNumId w:val="0"/>
  </w:num>
  <w:num w:numId="12">
    <w:abstractNumId w:val="15"/>
  </w:num>
  <w:num w:numId="13">
    <w:abstractNumId w:val="16"/>
  </w:num>
  <w:num w:numId="14">
    <w:abstractNumId w:val="5"/>
  </w:num>
  <w:num w:numId="15">
    <w:abstractNumId w:val="1"/>
  </w:num>
  <w:num w:numId="16">
    <w:abstractNumId w:val="14"/>
  </w:num>
  <w:num w:numId="17">
    <w:abstractNumId w:val="3"/>
  </w:num>
  <w:num w:numId="18">
    <w:abstractNumId w:val="4"/>
  </w:num>
  <w:num w:numId="19">
    <w:abstractNumId w:val="6"/>
  </w:num>
  <w:num w:numId="20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ltgzoiOdYJPtrU5ZhncR6dai+iZlpv7qqmNb5C7doxIr/mmK92ol9HJ5CHdi7FsACa9ibAgI7LJ3eUxtpGGsUQ==" w:salt="Qmxih7k36wzQqvxuGeNiX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彘㊵咀ݻ賑é㆚_x000a_֖嬠ࡲ㐀੦֖宐ࡲ꣍鍪+ƚඖ墠ࡲ嘴ࡲ꣍櫺_x000a_ƚ럼嵔ࡲ崴ࡲ꣍⋶ƚ럼嵰ࡲ嵐ࡲ꣍ƚ嶌ࡲ嵬ࡲ꣍뫢ƚ럼巄ࡲ䤜ޠ꣍꬚ƚ럼䨜ޠ嶈ࡲ꣍狞ƚ럼峈ࡲ峄ࡲ꣍"/>
    <w:docVar w:name="Entered_By" w:val="橄ㄴꂠ׼܏찔㈇"/>
  </w:docVars>
  <w:rsids>
    <w:rsidRoot w:val="00A13348"/>
    <w:rsid w:val="00000B33"/>
    <w:rsid w:val="000019BD"/>
    <w:rsid w:val="00002C95"/>
    <w:rsid w:val="00006C84"/>
    <w:rsid w:val="00012D1D"/>
    <w:rsid w:val="0001312C"/>
    <w:rsid w:val="000153BC"/>
    <w:rsid w:val="0001733C"/>
    <w:rsid w:val="00020ABD"/>
    <w:rsid w:val="00021435"/>
    <w:rsid w:val="0002653F"/>
    <w:rsid w:val="0003407E"/>
    <w:rsid w:val="0003539A"/>
    <w:rsid w:val="00040250"/>
    <w:rsid w:val="000446EE"/>
    <w:rsid w:val="0004637B"/>
    <w:rsid w:val="00062077"/>
    <w:rsid w:val="00063831"/>
    <w:rsid w:val="00071921"/>
    <w:rsid w:val="00085385"/>
    <w:rsid w:val="00086E09"/>
    <w:rsid w:val="00087BC7"/>
    <w:rsid w:val="00091010"/>
    <w:rsid w:val="00093163"/>
    <w:rsid w:val="000935EB"/>
    <w:rsid w:val="000A14D5"/>
    <w:rsid w:val="000A227C"/>
    <w:rsid w:val="000B1432"/>
    <w:rsid w:val="000B4319"/>
    <w:rsid w:val="000B64AE"/>
    <w:rsid w:val="000B672D"/>
    <w:rsid w:val="000B7196"/>
    <w:rsid w:val="000C1174"/>
    <w:rsid w:val="000C2300"/>
    <w:rsid w:val="000C2D91"/>
    <w:rsid w:val="000C4BC5"/>
    <w:rsid w:val="000D0883"/>
    <w:rsid w:val="000D2266"/>
    <w:rsid w:val="000D3CB4"/>
    <w:rsid w:val="000D7556"/>
    <w:rsid w:val="000E5C57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13F6"/>
    <w:rsid w:val="00102AFE"/>
    <w:rsid w:val="00105C75"/>
    <w:rsid w:val="00106B9B"/>
    <w:rsid w:val="00110933"/>
    <w:rsid w:val="00110BA5"/>
    <w:rsid w:val="001115D8"/>
    <w:rsid w:val="001170FC"/>
    <w:rsid w:val="00120312"/>
    <w:rsid w:val="00121A9D"/>
    <w:rsid w:val="0012558C"/>
    <w:rsid w:val="00127642"/>
    <w:rsid w:val="0013317D"/>
    <w:rsid w:val="00134F48"/>
    <w:rsid w:val="0013565E"/>
    <w:rsid w:val="00135B0E"/>
    <w:rsid w:val="00136DE9"/>
    <w:rsid w:val="00140065"/>
    <w:rsid w:val="001419F2"/>
    <w:rsid w:val="00141E83"/>
    <w:rsid w:val="001420BE"/>
    <w:rsid w:val="00143460"/>
    <w:rsid w:val="0015055C"/>
    <w:rsid w:val="00152930"/>
    <w:rsid w:val="00161070"/>
    <w:rsid w:val="001637D9"/>
    <w:rsid w:val="00164FFD"/>
    <w:rsid w:val="00177852"/>
    <w:rsid w:val="001805C6"/>
    <w:rsid w:val="00192601"/>
    <w:rsid w:val="001940F1"/>
    <w:rsid w:val="00195348"/>
    <w:rsid w:val="001A068D"/>
    <w:rsid w:val="001A1524"/>
    <w:rsid w:val="001A272F"/>
    <w:rsid w:val="001A70D6"/>
    <w:rsid w:val="001B0455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26996"/>
    <w:rsid w:val="002300A5"/>
    <w:rsid w:val="00231E19"/>
    <w:rsid w:val="00234FF7"/>
    <w:rsid w:val="00237561"/>
    <w:rsid w:val="00240F3C"/>
    <w:rsid w:val="002427CB"/>
    <w:rsid w:val="00243596"/>
    <w:rsid w:val="00246A19"/>
    <w:rsid w:val="00261650"/>
    <w:rsid w:val="002625BF"/>
    <w:rsid w:val="00262E34"/>
    <w:rsid w:val="002638AC"/>
    <w:rsid w:val="00266A33"/>
    <w:rsid w:val="00266C9F"/>
    <w:rsid w:val="0027055B"/>
    <w:rsid w:val="00270CD6"/>
    <w:rsid w:val="00273221"/>
    <w:rsid w:val="00273D7D"/>
    <w:rsid w:val="00276A36"/>
    <w:rsid w:val="00282EAC"/>
    <w:rsid w:val="00287BF9"/>
    <w:rsid w:val="0029123C"/>
    <w:rsid w:val="002A04BC"/>
    <w:rsid w:val="002A20DB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19B0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20A7"/>
    <w:rsid w:val="0033441F"/>
    <w:rsid w:val="00335690"/>
    <w:rsid w:val="003417B6"/>
    <w:rsid w:val="003575FE"/>
    <w:rsid w:val="003702DE"/>
    <w:rsid w:val="00382509"/>
    <w:rsid w:val="00383EB6"/>
    <w:rsid w:val="00392E0E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B67F1"/>
    <w:rsid w:val="003C02AA"/>
    <w:rsid w:val="003C0A82"/>
    <w:rsid w:val="003C0D69"/>
    <w:rsid w:val="003C33C5"/>
    <w:rsid w:val="003C4210"/>
    <w:rsid w:val="003D1A05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473B6"/>
    <w:rsid w:val="004503B5"/>
    <w:rsid w:val="00451BC6"/>
    <w:rsid w:val="004552E5"/>
    <w:rsid w:val="0045612C"/>
    <w:rsid w:val="00460DDE"/>
    <w:rsid w:val="00460EF6"/>
    <w:rsid w:val="00462CB0"/>
    <w:rsid w:val="00465AC2"/>
    <w:rsid w:val="00470564"/>
    <w:rsid w:val="00471B5C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30E2"/>
    <w:rsid w:val="004A5991"/>
    <w:rsid w:val="004B09CD"/>
    <w:rsid w:val="004B13FE"/>
    <w:rsid w:val="004B14E2"/>
    <w:rsid w:val="004B379E"/>
    <w:rsid w:val="004C2D5F"/>
    <w:rsid w:val="004C3A03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276"/>
    <w:rsid w:val="00554F49"/>
    <w:rsid w:val="00555D8B"/>
    <w:rsid w:val="005569DA"/>
    <w:rsid w:val="00561DDF"/>
    <w:rsid w:val="00570377"/>
    <w:rsid w:val="00573D84"/>
    <w:rsid w:val="00576363"/>
    <w:rsid w:val="00581670"/>
    <w:rsid w:val="00583185"/>
    <w:rsid w:val="00586C9B"/>
    <w:rsid w:val="00587CB7"/>
    <w:rsid w:val="0059494C"/>
    <w:rsid w:val="005A0034"/>
    <w:rsid w:val="005A13C9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27B0C"/>
    <w:rsid w:val="00641966"/>
    <w:rsid w:val="00642E3F"/>
    <w:rsid w:val="00643121"/>
    <w:rsid w:val="006466DB"/>
    <w:rsid w:val="00646C9F"/>
    <w:rsid w:val="00650CAB"/>
    <w:rsid w:val="00650CEE"/>
    <w:rsid w:val="0065566C"/>
    <w:rsid w:val="00655F5A"/>
    <w:rsid w:val="00660C43"/>
    <w:rsid w:val="00660CF8"/>
    <w:rsid w:val="00662268"/>
    <w:rsid w:val="006633B0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42C9"/>
    <w:rsid w:val="006A77F5"/>
    <w:rsid w:val="006B0368"/>
    <w:rsid w:val="006B03AE"/>
    <w:rsid w:val="006B12F3"/>
    <w:rsid w:val="006B1CFD"/>
    <w:rsid w:val="006B59F7"/>
    <w:rsid w:val="006C256D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1E50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181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A24E1"/>
    <w:rsid w:val="007B1705"/>
    <w:rsid w:val="007C2B6E"/>
    <w:rsid w:val="007C34F4"/>
    <w:rsid w:val="007C5393"/>
    <w:rsid w:val="007C5EC0"/>
    <w:rsid w:val="007C64AA"/>
    <w:rsid w:val="007D37CC"/>
    <w:rsid w:val="007D6427"/>
    <w:rsid w:val="007E196A"/>
    <w:rsid w:val="007E681A"/>
    <w:rsid w:val="007F6DB4"/>
    <w:rsid w:val="00801383"/>
    <w:rsid w:val="008067EF"/>
    <w:rsid w:val="00810222"/>
    <w:rsid w:val="00811374"/>
    <w:rsid w:val="00812052"/>
    <w:rsid w:val="008131A9"/>
    <w:rsid w:val="00815A11"/>
    <w:rsid w:val="00816F24"/>
    <w:rsid w:val="00817A69"/>
    <w:rsid w:val="0082091A"/>
    <w:rsid w:val="00822C74"/>
    <w:rsid w:val="00824DDD"/>
    <w:rsid w:val="00825FEB"/>
    <w:rsid w:val="00826EDB"/>
    <w:rsid w:val="00831DC3"/>
    <w:rsid w:val="00834BF0"/>
    <w:rsid w:val="0084045B"/>
    <w:rsid w:val="00841770"/>
    <w:rsid w:val="00845B7B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01D5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87093"/>
    <w:rsid w:val="0099463C"/>
    <w:rsid w:val="009A266F"/>
    <w:rsid w:val="009A539E"/>
    <w:rsid w:val="009A7C6F"/>
    <w:rsid w:val="009B1482"/>
    <w:rsid w:val="009B15FA"/>
    <w:rsid w:val="009B31F5"/>
    <w:rsid w:val="009B45AC"/>
    <w:rsid w:val="009B541F"/>
    <w:rsid w:val="009B60A5"/>
    <w:rsid w:val="009B6535"/>
    <w:rsid w:val="009B6C44"/>
    <w:rsid w:val="009C68DE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8083B"/>
    <w:rsid w:val="00A82212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D2106"/>
    <w:rsid w:val="00AD3E6C"/>
    <w:rsid w:val="00AE5C3E"/>
    <w:rsid w:val="00AE5E4A"/>
    <w:rsid w:val="00AF0992"/>
    <w:rsid w:val="00AF17E0"/>
    <w:rsid w:val="00AF1992"/>
    <w:rsid w:val="00AF1C78"/>
    <w:rsid w:val="00B002C5"/>
    <w:rsid w:val="00B04AA1"/>
    <w:rsid w:val="00B0645A"/>
    <w:rsid w:val="00B07656"/>
    <w:rsid w:val="00B16863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25B8"/>
    <w:rsid w:val="00B82682"/>
    <w:rsid w:val="00B90013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2419"/>
    <w:rsid w:val="00BD3C88"/>
    <w:rsid w:val="00BD6131"/>
    <w:rsid w:val="00BD775C"/>
    <w:rsid w:val="00BD7E50"/>
    <w:rsid w:val="00BF4730"/>
    <w:rsid w:val="00C0039A"/>
    <w:rsid w:val="00C04236"/>
    <w:rsid w:val="00C06E65"/>
    <w:rsid w:val="00C16868"/>
    <w:rsid w:val="00C25BB4"/>
    <w:rsid w:val="00C4190A"/>
    <w:rsid w:val="00C429BC"/>
    <w:rsid w:val="00C45065"/>
    <w:rsid w:val="00C464E7"/>
    <w:rsid w:val="00C54CC2"/>
    <w:rsid w:val="00C554CB"/>
    <w:rsid w:val="00C56A8F"/>
    <w:rsid w:val="00C602A3"/>
    <w:rsid w:val="00C62890"/>
    <w:rsid w:val="00C769C0"/>
    <w:rsid w:val="00C8366A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B7F90"/>
    <w:rsid w:val="00CC4E06"/>
    <w:rsid w:val="00CC6DE9"/>
    <w:rsid w:val="00CD1623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4827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0298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96990"/>
    <w:rsid w:val="00DA0ECF"/>
    <w:rsid w:val="00DA269B"/>
    <w:rsid w:val="00DA2C17"/>
    <w:rsid w:val="00DA7FD4"/>
    <w:rsid w:val="00DB5711"/>
    <w:rsid w:val="00DB5A09"/>
    <w:rsid w:val="00DB7426"/>
    <w:rsid w:val="00DC0EEC"/>
    <w:rsid w:val="00DC1505"/>
    <w:rsid w:val="00DC2DDA"/>
    <w:rsid w:val="00DC3168"/>
    <w:rsid w:val="00DC5949"/>
    <w:rsid w:val="00DC777F"/>
    <w:rsid w:val="00DD1564"/>
    <w:rsid w:val="00DD7236"/>
    <w:rsid w:val="00DD7257"/>
    <w:rsid w:val="00DE163E"/>
    <w:rsid w:val="00DE3DDE"/>
    <w:rsid w:val="00DE5629"/>
    <w:rsid w:val="00DE7BB0"/>
    <w:rsid w:val="00DF2D25"/>
    <w:rsid w:val="00DF2E96"/>
    <w:rsid w:val="00E01C6A"/>
    <w:rsid w:val="00E02E3A"/>
    <w:rsid w:val="00E045BC"/>
    <w:rsid w:val="00E13AAC"/>
    <w:rsid w:val="00E153FA"/>
    <w:rsid w:val="00E17A95"/>
    <w:rsid w:val="00E17FB2"/>
    <w:rsid w:val="00E20F4B"/>
    <w:rsid w:val="00E2312B"/>
    <w:rsid w:val="00E26147"/>
    <w:rsid w:val="00E27016"/>
    <w:rsid w:val="00E276CE"/>
    <w:rsid w:val="00E27A4E"/>
    <w:rsid w:val="00E3039C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39CB"/>
    <w:rsid w:val="00E6633D"/>
    <w:rsid w:val="00E6644C"/>
    <w:rsid w:val="00E80BA9"/>
    <w:rsid w:val="00E81FAE"/>
    <w:rsid w:val="00E82C24"/>
    <w:rsid w:val="00E915E6"/>
    <w:rsid w:val="00E92530"/>
    <w:rsid w:val="00E93FF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1436"/>
    <w:rsid w:val="00ED384A"/>
    <w:rsid w:val="00ED5483"/>
    <w:rsid w:val="00EE60FE"/>
    <w:rsid w:val="00EE6467"/>
    <w:rsid w:val="00EE6918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2966"/>
    <w:rsid w:val="00F554EF"/>
    <w:rsid w:val="00F5591A"/>
    <w:rsid w:val="00F67ECB"/>
    <w:rsid w:val="00F72DDC"/>
    <w:rsid w:val="00F732C8"/>
    <w:rsid w:val="00F75299"/>
    <w:rsid w:val="00F835C7"/>
    <w:rsid w:val="00F86595"/>
    <w:rsid w:val="00F8675E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245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3C0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5728"/>
  <w15:docId w15:val="{3D586611-5D92-4FA4-8EF0-06900C24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650CAB"/>
    <w:rPr>
      <w:sz w:val="16"/>
      <w:szCs w:val="16"/>
    </w:rPr>
  </w:style>
  <w:style w:type="paragraph" w:styleId="Reviso">
    <w:name w:val="Revision"/>
    <w:hidden/>
    <w:uiPriority w:val="99"/>
    <w:semiHidden/>
    <w:rsid w:val="00650CAB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34F47-A36A-49B0-8D58-7F8D19F6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4077</Characters>
  <Application>Microsoft Office Word</Application>
  <DocSecurity>8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2015-07-06T18:33:00Z</dcterms:created>
  <dcterms:modified xsi:type="dcterms:W3CDTF">2015-07-06T18:33:00Z</dcterms:modified>
</cp:coreProperties>
</file>