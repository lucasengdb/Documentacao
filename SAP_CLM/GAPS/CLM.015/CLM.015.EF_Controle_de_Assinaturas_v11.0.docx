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0139" w:rsidRPr="003B28ED" w:rsidRDefault="00460139" w:rsidP="00460139">
      <w:pPr>
        <w:jc w:val="center"/>
        <w:rPr>
          <w:rFonts w:ascii="Calibri" w:hAnsi="Calibri" w:cs="Calibri"/>
          <w:sz w:val="40"/>
          <w:szCs w:val="40"/>
          <w:lang w:val="pt-BR"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59264" behindDoc="1" locked="0" layoutInCell="1" allowOverlap="1" wp14:anchorId="3D25853E" wp14:editId="637568D9">
            <wp:simplePos x="0" y="0"/>
            <wp:positionH relativeFrom="column">
              <wp:posOffset>173990</wp:posOffset>
            </wp:positionH>
            <wp:positionV relativeFrom="paragraph">
              <wp:posOffset>-1153160</wp:posOffset>
            </wp:positionV>
            <wp:extent cx="6172200" cy="4509770"/>
            <wp:effectExtent l="0" t="0" r="0" b="5080"/>
            <wp:wrapNone/>
            <wp:docPr id="11" name="Imagem 720" descr="232618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20" descr="232618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450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sz w:val="40"/>
          <w:szCs w:val="40"/>
          <w:lang w:val="pt-BR"/>
        </w:rPr>
        <w:t xml:space="preserve"> </w:t>
      </w:r>
    </w:p>
    <w:p w:rsidR="00460139" w:rsidRPr="003B28ED" w:rsidRDefault="00460139" w:rsidP="00460139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460139" w:rsidRPr="003B28ED" w:rsidRDefault="00460139" w:rsidP="00460139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460139" w:rsidRPr="003B28ED" w:rsidRDefault="00460139" w:rsidP="00460139">
      <w:pPr>
        <w:rPr>
          <w:rFonts w:ascii="Calibri" w:hAnsi="Calibri" w:cs="Calibri"/>
          <w:sz w:val="40"/>
          <w:szCs w:val="40"/>
          <w:lang w:val="pt-BR"/>
        </w:rPr>
      </w:pPr>
    </w:p>
    <w:p w:rsidR="00460139" w:rsidRPr="003B28ED" w:rsidRDefault="00460139" w:rsidP="00460139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460139" w:rsidRPr="003B28ED" w:rsidRDefault="00460139" w:rsidP="00460139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460139" w:rsidRPr="003B28ED" w:rsidRDefault="00460139" w:rsidP="00460139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460139" w:rsidRPr="003B28ED" w:rsidRDefault="00460139" w:rsidP="00460139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460139" w:rsidRPr="003B28ED" w:rsidRDefault="00460139" w:rsidP="00460139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444385" wp14:editId="17DF145E">
                <wp:simplePos x="0" y="0"/>
                <wp:positionH relativeFrom="column">
                  <wp:posOffset>2773045</wp:posOffset>
                </wp:positionH>
                <wp:positionV relativeFrom="paragraph">
                  <wp:posOffset>-2376805</wp:posOffset>
                </wp:positionV>
                <wp:extent cx="971550" cy="6174740"/>
                <wp:effectExtent l="8255" t="0" r="8255" b="8255"/>
                <wp:wrapNone/>
                <wp:docPr id="6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971550" cy="6174740"/>
                        </a:xfrm>
                        <a:prstGeom prst="rect">
                          <a:avLst/>
                        </a:prstGeom>
                        <a:solidFill>
                          <a:srgbClr val="17365D">
                            <a:alpha val="7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60139" w:rsidRPr="00912F2D" w:rsidRDefault="00460139" w:rsidP="00460139">
                            <w:pPr>
                              <w:pStyle w:val="NoSpacing"/>
                              <w:jc w:val="center"/>
                              <w:rPr>
                                <w:rFonts w:ascii="Candara" w:hAnsi="Candara"/>
                                <w:b/>
                                <w:bCs/>
                                <w:smallCaps/>
                                <w:color w:val="FFFFFF"/>
                                <w:sz w:val="48"/>
                              </w:rPr>
                            </w:pPr>
                            <w:r>
                              <w:rPr>
                                <w:rFonts w:ascii="Candara" w:hAnsi="Candara"/>
                                <w:b/>
                                <w:bCs/>
                                <w:smallCaps/>
                                <w:color w:val="FFFFFF"/>
                                <w:sz w:val="48"/>
                              </w:rPr>
                              <w:t>Especificação Funcional</w:t>
                            </w:r>
                          </w:p>
                          <w:p w:rsidR="00460139" w:rsidRDefault="00460139" w:rsidP="00460139">
                            <w:pPr>
                              <w:pStyle w:val="NoSpacing"/>
                              <w:jc w:val="center"/>
                              <w:rPr>
                                <w:rFonts w:ascii="Candara" w:hAnsi="Candara"/>
                                <w:bCs/>
                                <w:color w:val="FFFFFF"/>
                                <w:sz w:val="30"/>
                                <w:szCs w:val="30"/>
                              </w:rPr>
                            </w:pPr>
                            <w:proofErr w:type="gramStart"/>
                            <w:r>
                              <w:rPr>
                                <w:rFonts w:ascii="Candara" w:hAnsi="Candara"/>
                                <w:bCs/>
                                <w:color w:val="FFFFFF"/>
                                <w:sz w:val="30"/>
                                <w:szCs w:val="30"/>
                              </w:rPr>
                              <w:t>CLM.</w:t>
                            </w:r>
                            <w:proofErr w:type="gramEnd"/>
                            <w:r>
                              <w:rPr>
                                <w:rFonts w:ascii="Candara" w:hAnsi="Candara"/>
                                <w:bCs/>
                                <w:color w:val="FFFFFF"/>
                                <w:sz w:val="30"/>
                                <w:szCs w:val="30"/>
                              </w:rPr>
                              <w:t>015</w:t>
                            </w:r>
                          </w:p>
                          <w:p w:rsidR="00460139" w:rsidRPr="0002653F" w:rsidRDefault="00460139" w:rsidP="00460139">
                            <w:pPr>
                              <w:pStyle w:val="NoSpacing"/>
                              <w:jc w:val="center"/>
                              <w:rPr>
                                <w:rFonts w:ascii="Candara" w:hAnsi="Candara"/>
                                <w:sz w:val="30"/>
                                <w:szCs w:val="30"/>
                              </w:rPr>
                            </w:pPr>
                            <w:r w:rsidRPr="00FE6FC8">
                              <w:rPr>
                                <w:rFonts w:ascii="Candara" w:hAnsi="Candara" w:cs="Arial"/>
                                <w:sz w:val="30"/>
                                <w:szCs w:val="30"/>
                                <w:lang w:eastAsia="pt-BR"/>
                              </w:rPr>
                              <w:t>Controle de Assinaturas</w:t>
                            </w:r>
                          </w:p>
                        </w:txbxContent>
                      </wps:txbx>
                      <wps:bodyPr rot="0" vert="horz" wrap="square" lIns="9144" tIns="91440" rIns="9144" bIns="9144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left:0;text-align:left;margin-left:218.35pt;margin-top:-187.15pt;width:76.5pt;height:486.2pt;rotation: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" fillcolor="#17365d" stroked="f" strokeweight="1pt">
                <v:fill opacity="46003f"/>
                <v:textbox inset=".72pt,7.2pt,.72pt,7.2pt">
                  <w:txbxContent>
                    <w:p w:rsidR="00460139" w:rsidRPr="00912F2D" w:rsidRDefault="00460139" w:rsidP="00460139">
                      <w:pPr>
                        <w:pStyle w:val="NoSpacing"/>
                        <w:jc w:val="center"/>
                        <w:rPr>
                          <w:rFonts w:ascii="Candara" w:hAnsi="Candara"/>
                          <w:b/>
                          <w:bCs/>
                          <w:smallCaps/>
                          <w:color w:val="FFFFFF"/>
                          <w:sz w:val="48"/>
                        </w:rPr>
                      </w:pPr>
                      <w:r>
                        <w:rPr>
                          <w:rFonts w:ascii="Candara" w:hAnsi="Candara"/>
                          <w:b/>
                          <w:bCs/>
                          <w:smallCaps/>
                          <w:color w:val="FFFFFF"/>
                          <w:sz w:val="48"/>
                        </w:rPr>
                        <w:t>Especificação Funcional</w:t>
                      </w:r>
                    </w:p>
                    <w:p w:rsidR="00460139" w:rsidRDefault="00460139" w:rsidP="00460139">
                      <w:pPr>
                        <w:pStyle w:val="NoSpacing"/>
                        <w:jc w:val="center"/>
                        <w:rPr>
                          <w:rFonts w:ascii="Candara" w:hAnsi="Candara"/>
                          <w:bCs/>
                          <w:color w:val="FFFFFF"/>
                          <w:sz w:val="30"/>
                          <w:szCs w:val="30"/>
                        </w:rPr>
                      </w:pPr>
                      <w:proofErr w:type="gramStart"/>
                      <w:r>
                        <w:rPr>
                          <w:rFonts w:ascii="Candara" w:hAnsi="Candara"/>
                          <w:bCs/>
                          <w:color w:val="FFFFFF"/>
                          <w:sz w:val="30"/>
                          <w:szCs w:val="30"/>
                        </w:rPr>
                        <w:t>CLM.</w:t>
                      </w:r>
                      <w:proofErr w:type="gramEnd"/>
                      <w:r>
                        <w:rPr>
                          <w:rFonts w:ascii="Candara" w:hAnsi="Candara"/>
                          <w:bCs/>
                          <w:color w:val="FFFFFF"/>
                          <w:sz w:val="30"/>
                          <w:szCs w:val="30"/>
                        </w:rPr>
                        <w:t>015</w:t>
                      </w:r>
                    </w:p>
                    <w:p w:rsidR="00460139" w:rsidRPr="0002653F" w:rsidRDefault="00460139" w:rsidP="00460139">
                      <w:pPr>
                        <w:pStyle w:val="NoSpacing"/>
                        <w:jc w:val="center"/>
                        <w:rPr>
                          <w:rFonts w:ascii="Candara" w:hAnsi="Candara"/>
                          <w:sz w:val="30"/>
                          <w:szCs w:val="30"/>
                        </w:rPr>
                      </w:pPr>
                      <w:r w:rsidRPr="00FE6FC8">
                        <w:rPr>
                          <w:rFonts w:ascii="Candara" w:hAnsi="Candara" w:cs="Arial"/>
                          <w:sz w:val="30"/>
                          <w:szCs w:val="30"/>
                          <w:lang w:eastAsia="pt-BR"/>
                        </w:rPr>
                        <w:t>Controle de Assinaturas</w:t>
                      </w:r>
                    </w:p>
                  </w:txbxContent>
                </v:textbox>
              </v:rect>
            </w:pict>
          </mc:Fallback>
        </mc:AlternateContent>
      </w:r>
    </w:p>
    <w:p w:rsidR="00460139" w:rsidRPr="003B28ED" w:rsidRDefault="00460139" w:rsidP="00460139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</w:p>
    <w:p w:rsidR="00460139" w:rsidRPr="003B28ED" w:rsidRDefault="00460139" w:rsidP="00460139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</w:p>
    <w:p w:rsidR="00460139" w:rsidRPr="003B28ED" w:rsidRDefault="00460139" w:rsidP="00460139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41D25D3" wp14:editId="4D40FB06">
                <wp:simplePos x="0" y="0"/>
                <wp:positionH relativeFrom="column">
                  <wp:posOffset>4267200</wp:posOffset>
                </wp:positionH>
                <wp:positionV relativeFrom="paragraph">
                  <wp:posOffset>7334250</wp:posOffset>
                </wp:positionV>
                <wp:extent cx="2743200" cy="1019175"/>
                <wp:effectExtent l="0" t="0" r="0" b="9525"/>
                <wp:wrapNone/>
                <wp:docPr id="7" name="Group 7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0" cy="1019175"/>
                          <a:chOff x="2941" y="12224"/>
                          <a:chExt cx="6398" cy="2647"/>
                        </a:xfrm>
                      </wpg:grpSpPr>
                      <pic:pic xmlns:pic="http://schemas.openxmlformats.org/drawingml/2006/picture">
                        <pic:nvPicPr>
                          <pic:cNvPr id="8" name="Picture 721" descr="logo_Engineering - Ve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41" y="12224"/>
                            <a:ext cx="6398" cy="14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Imagem 7" descr="Descrição: cid:image004.jpg@01CAF5AA.7212A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40" y="14240"/>
                            <a:ext cx="2642" cy="5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7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8" y="14118"/>
                            <a:ext cx="1256" cy="75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37" o:spid="_x0000_s1026" style="position:absolute;margin-left:336pt;margin-top:577.5pt;width:3in;height:80.25pt;z-index:251661312" coordorigin="2941,12224" coordsize="6398,264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21" o:spid="_x0000_s1027" type="#_x0000_t75" alt="logo_Engineering - Vetor" style="position:absolute;left:2941;top:12224;width:6398;height:1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d1w4vAAAAA2gAAAA8AAABkcnMvZG93bnJldi54bWxET91qwjAUvhf2DuEMdmfTOdCua1pEGChu&#10;F+v2AIfkrC1rTkoStb79ciF4+fH9V81sR3EmHwbHCp6zHASxdmbgTsHP9/uyABEissHRMSm4UoCm&#10;flhUWBp34S86t7ETKYRDiQr6GKdSyqB7shgyNxEn7td5izFB30nj8ZLC7ShXeb6WFgdODT1OtOtJ&#10;/7Unq2B/+jwcCj2vi+PqI/pNa67u5VWpp8d5+wYi0hzv4pt7bxSkrelKugGy/gc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V3XDi8AAAADaAAAADwAAAAAAAAAAAAAAAACfAgAA&#10;ZHJzL2Rvd25yZXYueG1sUEsFBgAAAAAEAAQA9wAAAIwDAAAAAA==&#10;">
                  <v:imagedata r:id="rId12" o:title="logo_Engineering - Vetor"/>
                </v:shape>
                <v:shape id="Imagem 7" o:spid="_x0000_s1028" type="#_x0000_t75" alt="Descrição: cid:image004.jpg@01CAF5AA.7212A370" style="position:absolute;left:3740;top:14240;width:2642;height:5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EqSd7EAAAA2gAAAA8AAABkcnMvZG93bnJldi54bWxEj0+LwjAUxO+C3yE8YS+iqcuyaDWKCIK4&#10;7sE/qMdn82yLzUtpsrb77Y0geBxm5jfMZNaYQtypcrllBYN+BII4sTrnVMFhv+wNQTiPrLGwTAr+&#10;ycFs2m5NMNa25i3ddz4VAcIuRgWZ92UspUsyMuj6tiQO3tVWBn2QVSp1hXWAm0J+RtG3NJhzWMiw&#10;pEVGyW33ZxRsfovzz3pz2qb6+HXBQ3Nad2tW6qPTzMcgPDX+HX61V1rBCJ5Xwg2Q0w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EqSd7EAAAA2gAAAA8AAAAAAAAAAAAAAAAA&#10;nwIAAGRycy9kb3ducmV2LnhtbFBLBQYAAAAABAAEAPcAAACQAwAAAAA=&#10;">
                  <v:imagedata r:id="rId13" o:title="image004.jpg@01CAF5AA"/>
                </v:shape>
                <v:shape id="Picture 729" o:spid="_x0000_s1029" type="#_x0000_t75" style="position:absolute;left:7458;top:14118;width:1256;height:7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5MtxvAAAAA2wAAAA8AAABkcnMvZG93bnJldi54bWxEj02LwjAQhu/C/ocwC3uzqR5EqlFEWNar&#10;VUFvQzPbdG0mpYla//3OQfA2w7wfzyzXg2/VnfrYBDYwyXJQxFWwDdcGjofv8RxUTMgW28Bk4EkR&#10;1quP0RILGx68p3uZaiUhHAs04FLqCq1j5chjzEJHLLff0HtMsva1tj0+JNy3eprnM+2xYWlw2NHW&#10;UXUtb15K/pyv6UTn0+Qnn+6vZVfFeDHm63PYLEAlGtJb/HLvrOALvfwiA+jVP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Hky3G8AAAADbAAAADwAAAAAAAAAAAAAAAACfAgAA&#10;ZHJzL2Rvd25yZXYueG1sUEsFBgAAAAAEAAQA9wAAAIwDAAAAAA==&#10;">
                  <v:imagedata r:id="rId14" o:title=""/>
                </v:shape>
              </v:group>
            </w:pict>
          </mc:Fallback>
        </mc:AlternateContent>
      </w:r>
    </w:p>
    <w:p w:rsidR="00460139" w:rsidRPr="003B28ED" w:rsidRDefault="00460139" w:rsidP="00460139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</w:p>
    <w:p w:rsidR="00460139" w:rsidRPr="003B28ED" w:rsidRDefault="00460139" w:rsidP="00460139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</w:p>
    <w:p w:rsidR="00460139" w:rsidRPr="003B28ED" w:rsidRDefault="00460139" w:rsidP="00460139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</w:p>
    <w:p w:rsidR="00460139" w:rsidRPr="003B28ED" w:rsidRDefault="00460139" w:rsidP="00460139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</w:p>
    <w:p w:rsidR="00460139" w:rsidRPr="003B28ED" w:rsidRDefault="00460139" w:rsidP="00460139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</w:p>
    <w:p w:rsidR="00460139" w:rsidRPr="003B28ED" w:rsidRDefault="00460139" w:rsidP="00460139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0EAFA2F" wp14:editId="618CB138">
                <wp:simplePos x="0" y="0"/>
                <wp:positionH relativeFrom="column">
                  <wp:posOffset>4267200</wp:posOffset>
                </wp:positionH>
                <wp:positionV relativeFrom="paragraph">
                  <wp:posOffset>7334250</wp:posOffset>
                </wp:positionV>
                <wp:extent cx="2743200" cy="1019175"/>
                <wp:effectExtent l="0" t="0" r="0" b="9525"/>
                <wp:wrapNone/>
                <wp:docPr id="3" name="Group 7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0" cy="1019175"/>
                          <a:chOff x="2941" y="12224"/>
                          <a:chExt cx="6398" cy="2647"/>
                        </a:xfrm>
                      </wpg:grpSpPr>
                      <pic:pic xmlns:pic="http://schemas.openxmlformats.org/drawingml/2006/picture">
                        <pic:nvPicPr>
                          <pic:cNvPr id="4" name="Picture 721" descr="logo_Engineering - Ve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41" y="12224"/>
                            <a:ext cx="6398" cy="14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Imagem 7" descr="Descrição: cid:image004.jpg@01CAF5AA.7212A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40" y="14240"/>
                            <a:ext cx="2642" cy="5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7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8" y="14118"/>
                            <a:ext cx="1256" cy="75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37" o:spid="_x0000_s1026" style="position:absolute;margin-left:336pt;margin-top:577.5pt;width:3in;height:80.25pt;z-index:251664384" coordorigin="2941,12224" coordsize="6398,264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">
                <v:shape id="Picture 721" o:spid="_x0000_s1027" type="#_x0000_t75" alt="logo_Engineering - Vetor" style="position:absolute;left:2941;top:12224;width:6398;height:1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Y4yY7DAAAA2gAAAA8AAABkcnMvZG93bnJldi54bWxEj8FqwzAQRO+F/IPYQG6N3DSkrhMlhEDB&#10;oe2hbj9gsTa2qbUykuzYfx8FCj0OM/OG2R1G04qBnG8sK3haJiCIS6sbrhT8fL89piB8QNbYWiYF&#10;E3k47GcPO8y0vfIXDUWoRISwz1BBHUKXSenLmgz6pe2Io3exzmCI0lVSO7xGuGnlKkk20mDDcaHG&#10;jk41lb9FbxTk/ef5nJbjJn1ffQT3UujJPr8qtZiPxy2IQGP4D/+1c61gDfcr8QbI/Q0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1jjJjsMAAADaAAAADwAAAAAAAAAAAAAAAACf&#10;AgAAZHJzL2Rvd25yZXYueG1sUEsFBgAAAAAEAAQA9wAAAI8DAAAAAA==&#10;">
                  <v:imagedata r:id="rId12" o:title="logo_Engineering - Vetor"/>
                </v:shape>
                <v:shape id="Imagem 7" o:spid="_x0000_s1028" type="#_x0000_t75" alt="Descrição: cid:image004.jpg@01CAF5AA.7212A370" style="position:absolute;left:3740;top:14240;width:2642;height:5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BnQ9vEAAAA2gAAAA8AAABkcnMvZG93bnJldi54bWxEj0+LwjAUxO+C3yE8YS+iqcuuSDWKCIK4&#10;7sE/qMdn82yLzUtpsrb77Y0geBxm5jfMZNaYQtypcrllBYN+BII4sTrnVMFhv+yNQDiPrLGwTAr+&#10;ycFs2m5NMNa25i3ddz4VAcIuRgWZ92UspUsyMuj6tiQO3tVWBn2QVSp1hXWAm0J+RtFQGsw5LGRY&#10;0iKj5Lb7Mwo2v8X5Z705bVN9/LrgoTmtuzUr9dFp5mMQnhr/Dr/aK63gG55Xwg2Q0w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BnQ9vEAAAA2gAAAA8AAAAAAAAAAAAAAAAA&#10;nwIAAGRycy9kb3ducmV2LnhtbFBLBQYAAAAABAAEAPcAAACQAwAAAAA=&#10;">
                  <v:imagedata r:id="rId13" o:title="image004.jpg@01CAF5AA"/>
                </v:shape>
                <v:shape id="Picture 729" o:spid="_x0000_s1029" type="#_x0000_t75" style="position:absolute;left:7458;top:14118;width:1256;height:7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">
                  <v:imagedata r:id="rId14" o:title=""/>
                </v:shape>
              </v:group>
            </w:pict>
          </mc:Fallback>
        </mc:AlternateContent>
      </w:r>
    </w:p>
    <w:p w:rsidR="00460139" w:rsidRPr="003B28ED" w:rsidRDefault="00460139" w:rsidP="00460139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</w:p>
    <w:p w:rsidR="00460139" w:rsidRPr="003B28ED" w:rsidRDefault="00460139" w:rsidP="00460139">
      <w:pPr>
        <w:rPr>
          <w:rFonts w:ascii="Calibri" w:hAnsi="Calibri" w:cs="Calibri"/>
          <w:lang w:val="pt-BR"/>
        </w:rPr>
      </w:pPr>
    </w:p>
    <w:p w:rsidR="00460139" w:rsidRPr="003B28ED" w:rsidRDefault="00460139" w:rsidP="00460139">
      <w:pPr>
        <w:rPr>
          <w:rFonts w:ascii="Calibri" w:hAnsi="Calibri" w:cs="Calibri"/>
          <w:lang w:val="pt-BR"/>
        </w:rPr>
      </w:pPr>
    </w:p>
    <w:p w:rsidR="00460139" w:rsidRPr="003B28ED" w:rsidRDefault="00460139" w:rsidP="00460139">
      <w:pPr>
        <w:pStyle w:val="TituloDocumento"/>
        <w:widowControl/>
        <w:spacing w:line="240" w:lineRule="auto"/>
        <w:jc w:val="left"/>
        <w:rPr>
          <w:rFonts w:ascii="Calibri" w:hAnsi="Calibri" w:cs="Calibri"/>
          <w:sz w:val="32"/>
          <w:szCs w:val="32"/>
          <w:lang w:val="pt-BR"/>
        </w:rPr>
      </w:pPr>
    </w:p>
    <w:p w:rsidR="00460139" w:rsidRPr="003B28ED" w:rsidRDefault="00460139" w:rsidP="00460139">
      <w:pPr>
        <w:pStyle w:val="TituloDocumento"/>
        <w:widowControl/>
        <w:spacing w:line="240" w:lineRule="auto"/>
        <w:jc w:val="left"/>
        <w:rPr>
          <w:rFonts w:ascii="Calibri" w:hAnsi="Calibri" w:cs="Calibri"/>
          <w:sz w:val="32"/>
          <w:szCs w:val="32"/>
          <w:lang w:val="pt-BR"/>
        </w:rPr>
      </w:pPr>
      <w:r w:rsidRPr="003B28ED">
        <w:rPr>
          <w:rFonts w:ascii="Calibri" w:hAnsi="Calibri" w:cs="Calibri"/>
          <w:sz w:val="32"/>
          <w:szCs w:val="32"/>
          <w:lang w:val="pt-BR"/>
        </w:rPr>
        <w:t>Sumário</w:t>
      </w:r>
    </w:p>
    <w:p w:rsidR="00460139" w:rsidRDefault="00460139" w:rsidP="00460139">
      <w:pPr>
        <w:rPr>
          <w:rFonts w:ascii="Calibri" w:hAnsi="Calibri" w:cs="Calibri"/>
          <w:lang w:val="pt-BR"/>
        </w:rPr>
      </w:pPr>
      <w:r>
        <w:rPr>
          <w:rFonts w:ascii="Calibri" w:hAnsi="Calibri" w:cs="Calibri"/>
          <w:lang w:val="pt-BR"/>
        </w:rPr>
        <w:t>Tipo de</w:t>
      </w:r>
      <w:r w:rsidRPr="003B28ED">
        <w:rPr>
          <w:rFonts w:ascii="Calibri" w:hAnsi="Calibri" w:cs="Calibri"/>
          <w:lang w:val="pt-BR"/>
        </w:rPr>
        <w:t xml:space="preserve"> Documento:</w:t>
      </w:r>
      <w:r>
        <w:rPr>
          <w:rFonts w:ascii="Calibri" w:hAnsi="Calibri" w:cs="Calibri"/>
          <w:lang w:val="pt-BR"/>
        </w:rPr>
        <w:t xml:space="preserve"> </w:t>
      </w:r>
      <w:r>
        <w:rPr>
          <w:rFonts w:ascii="Calibri" w:hAnsi="Calibri" w:cs="Calibri"/>
          <w:lang w:val="pt-BR"/>
        </w:rPr>
        <w:tab/>
      </w:r>
      <w:r>
        <w:rPr>
          <w:rFonts w:ascii="Calibri" w:hAnsi="Calibri" w:cs="Calibri"/>
          <w:lang w:val="pt-BR"/>
        </w:rPr>
        <w:tab/>
        <w:t>Especificação Funcional.</w:t>
      </w:r>
    </w:p>
    <w:p w:rsidR="00460139" w:rsidRPr="003B28ED" w:rsidRDefault="00460139" w:rsidP="00460139">
      <w:pPr>
        <w:rPr>
          <w:rFonts w:ascii="Calibri" w:hAnsi="Calibri" w:cs="Calibri"/>
          <w:lang w:val="pt-BR"/>
        </w:rPr>
      </w:pPr>
      <w:r>
        <w:rPr>
          <w:rFonts w:ascii="Calibri" w:hAnsi="Calibri" w:cs="Calibri"/>
          <w:lang w:val="pt-BR"/>
        </w:rPr>
        <w:t>Código e nome do Documento:</w:t>
      </w:r>
      <w:r>
        <w:rPr>
          <w:rFonts w:ascii="Calibri" w:hAnsi="Calibri" w:cs="Calibri"/>
          <w:lang w:val="pt-BR"/>
        </w:rPr>
        <w:tab/>
      </w:r>
      <w:proofErr w:type="gramStart"/>
      <w:r>
        <w:rPr>
          <w:rFonts w:ascii="Calibri" w:hAnsi="Calibri" w:cs="Calibri"/>
          <w:lang w:val="pt-BR"/>
        </w:rPr>
        <w:t>CLM.</w:t>
      </w:r>
      <w:proofErr w:type="gramEnd"/>
      <w:r>
        <w:rPr>
          <w:rFonts w:ascii="Calibri" w:hAnsi="Calibri" w:cs="Calibri"/>
          <w:lang w:val="pt-BR"/>
        </w:rPr>
        <w:t xml:space="preserve">015 – </w:t>
      </w:r>
      <w:r w:rsidRPr="00FE6FC8">
        <w:rPr>
          <w:rFonts w:ascii="Calibri" w:hAnsi="Calibri" w:cs="Calibri"/>
          <w:lang w:val="pt-BR"/>
        </w:rPr>
        <w:t>Controle de Assinaturas</w:t>
      </w:r>
      <w:r>
        <w:rPr>
          <w:rFonts w:ascii="Calibri" w:hAnsi="Calibri" w:cs="Calibri"/>
          <w:lang w:val="pt-BR"/>
        </w:rPr>
        <w:t>.</w:t>
      </w:r>
    </w:p>
    <w:p w:rsidR="00460139" w:rsidRDefault="00460139" w:rsidP="00460139">
      <w:pPr>
        <w:rPr>
          <w:noProof/>
          <w:lang w:val="pt-BR"/>
        </w:rPr>
      </w:pPr>
      <w:r w:rsidRPr="003B28ED">
        <w:rPr>
          <w:rFonts w:ascii="Calibri" w:hAnsi="Calibri" w:cs="Calibri"/>
          <w:lang w:val="pt-BR"/>
        </w:rPr>
        <w:t>Data de Criação:</w:t>
      </w:r>
      <w:r w:rsidRPr="006B12F3">
        <w:rPr>
          <w:noProof/>
          <w:lang w:val="pt-BR"/>
        </w:rPr>
        <w:t xml:space="preserve"> </w:t>
      </w: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D778A82" wp14:editId="1E097CEA">
                <wp:simplePos x="0" y="0"/>
                <wp:positionH relativeFrom="column">
                  <wp:posOffset>4267200</wp:posOffset>
                </wp:positionH>
                <wp:positionV relativeFrom="paragraph">
                  <wp:posOffset>7334250</wp:posOffset>
                </wp:positionV>
                <wp:extent cx="2743200" cy="1019175"/>
                <wp:effectExtent l="0" t="0" r="0" b="9525"/>
                <wp:wrapNone/>
                <wp:docPr id="58" name="Group 7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0" cy="1019175"/>
                          <a:chOff x="2941" y="12224"/>
                          <a:chExt cx="6398" cy="2647"/>
                        </a:xfrm>
                      </wpg:grpSpPr>
                      <pic:pic xmlns:pic="http://schemas.openxmlformats.org/drawingml/2006/picture">
                        <pic:nvPicPr>
                          <pic:cNvPr id="61" name="Picture 721" descr="logo_Engineering - Ve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41" y="12224"/>
                            <a:ext cx="6398" cy="14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2" name="Imagem 7" descr="Descrição: cid:image004.jpg@01CAF5AA.7212A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40" y="14240"/>
                            <a:ext cx="2642" cy="5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3" name="Picture 7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8" y="14118"/>
                            <a:ext cx="1256" cy="75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37" o:spid="_x0000_s1026" style="position:absolute;margin-left:336pt;margin-top:577.5pt;width:3in;height:80.25pt;z-index:251663360" coordorigin="2941,12224" coordsize="6398,264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">
                <v:shape id="Picture 721" o:spid="_x0000_s1027" type="#_x0000_t75" alt="logo_Engineering - Vetor" style="position:absolute;left:2941;top:12224;width:6398;height:1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7f/BbEAAAA2wAAAA8AAABkcnMvZG93bnJldi54bWxEj8FqwzAQRO+F/IPYQm6NnARcx40SQqFg&#10;k/ZQNx+wWFvb1FoZSYntv48KhR6HmXnD7I+T6cWNnO8sK1ivEhDEtdUdNwouX29PGQgfkDX2lknB&#10;TB6Oh8XDHnNtR/6kWxUaESHsc1TQhjDkUvq6JYN+ZQfi6H1bZzBE6RqpHY4Rbnq5SZJUGuw4LrQ4&#10;0GtL9U91NQqK60dZZvWUZufNe3DPlZ7tdqfU8nE6vYAINIX/8F+70ArSNfx+iT9AHu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7f/BbEAAAA2wAAAA8AAAAAAAAAAAAAAAAA&#10;nwIAAGRycy9kb3ducmV2LnhtbFBLBQYAAAAABAAEAPcAAACQAwAAAAA=&#10;">
                  <v:imagedata r:id="rId12" o:title="logo_Engineering - Vetor"/>
                </v:shape>
                <v:shape id="Imagem 7" o:spid="_x0000_s1028" type="#_x0000_t75" alt="Descrição: cid:image004.jpg@01CAF5AA.7212A370" style="position:absolute;left:3740;top:14240;width:2642;height:5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G6HiPFAAAA2wAAAA8AAABkcnMvZG93bnJldi54bWxEj0FrwkAUhO8F/8PyCr0U3VSKSMwqRSgU&#10;Gw+mYjw+s88kmH0bsluT/ntXEHocZuYbJlkNphFX6lxtWcHbJAJBXFhdc6lg//M5noNwHlljY5kU&#10;/JGD1XL0lGCsbc87uma+FAHCLkYFlfdtLKUrKjLoJrYlDt7ZdgZ9kF0pdYd9gJtGTqNoJg3WHBYq&#10;bGldUXHJfo2CdNscvzdpviv14f2E+yHfvPas1Mvz8LEA4Wnw/+FH+0srmE3h/iX8ALm8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Buh4jxQAAANsAAAAPAAAAAAAAAAAAAAAA&#10;AJ8CAABkcnMvZG93bnJldi54bWxQSwUGAAAAAAQABAD3AAAAkQMAAAAA&#10;">
                  <v:imagedata r:id="rId13" o:title="image004.jpg@01CAF5AA"/>
                </v:shape>
                <v:shape id="Picture 729" o:spid="_x0000_s1029" type="#_x0000_t75" style="position:absolute;left:7458;top:14118;width:1256;height:7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aYWhHBAAAA2wAAAA8AAABkcnMvZG93bnJldi54bWxEj19rgzAUxd8H+w7hDvY2YzuQYY1SCqV7&#10;1a7Qvl3MnXGaGzFZ6779Uhjs8XD+/DhFtdhRXGn2vWMFqyQFQdw63XOn4OO4f3kD4QOyxtExKfgh&#10;D1X5+FBgrt2Na7o2oRNxhH2OCkwIUy6lbw1Z9ImbiKP36WaLIcq5k3rGWxy3o1ynaSYt9hwJBifa&#10;GWqH5ttGyJexHZ3ofFod0nU9NFPr/UWp56dluwERaAn/4b/2u1aQvcL9S/wBsvwF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aYWhHBAAAA2wAAAA8AAAAAAAAAAAAAAAAAnwIA&#10;AGRycy9kb3ducmV2LnhtbFBLBQYAAAAABAAEAPcAAACNAwAAAAA=&#10;">
                  <v:imagedata r:id="rId14" o:title=""/>
                </v:shape>
              </v:group>
            </w:pict>
          </mc:Fallback>
        </mc:AlternateContent>
      </w:r>
      <w:r>
        <w:rPr>
          <w:noProof/>
          <w:lang w:val="pt-BR"/>
        </w:rPr>
        <w:tab/>
      </w:r>
      <w:r>
        <w:rPr>
          <w:noProof/>
          <w:lang w:val="pt-BR"/>
        </w:rPr>
        <w:tab/>
      </w:r>
      <w:r>
        <w:rPr>
          <w:noProof/>
          <w:lang w:val="pt-BR"/>
        </w:rPr>
        <w:tab/>
        <w:t>11/07/2013</w:t>
      </w:r>
    </w:p>
    <w:p w:rsidR="00460139" w:rsidRPr="003B28ED" w:rsidRDefault="00460139" w:rsidP="00460139">
      <w:pPr>
        <w:rPr>
          <w:rFonts w:ascii="Calibri" w:hAnsi="Calibri" w:cs="Calibri"/>
          <w:lang w:val="pt-BR"/>
        </w:rPr>
      </w:pPr>
      <w:r w:rsidRPr="007A08E6">
        <w:rPr>
          <w:rFonts w:ascii="Calibri" w:hAnsi="Calibri" w:cs="Calibri"/>
          <w:lang w:val="pt-BR"/>
        </w:rPr>
        <w:t>Versão atual:</w:t>
      </w:r>
      <w:r>
        <w:rPr>
          <w:rFonts w:ascii="Calibri" w:hAnsi="Calibri" w:cs="Calibri"/>
          <w:lang w:val="pt-BR"/>
        </w:rPr>
        <w:tab/>
      </w:r>
      <w:r>
        <w:rPr>
          <w:rFonts w:ascii="Calibri" w:hAnsi="Calibri" w:cs="Calibri"/>
          <w:lang w:val="pt-BR"/>
        </w:rPr>
        <w:tab/>
      </w:r>
      <w:r>
        <w:rPr>
          <w:rFonts w:ascii="Calibri" w:hAnsi="Calibri" w:cs="Calibri"/>
          <w:lang w:val="pt-BR"/>
        </w:rPr>
        <w:tab/>
      </w:r>
      <w:del w:id="0" w:author="Allan Gama de Andrade" w:date="2015-06-24T15:19:00Z">
        <w:r w:rsidDel="00F159BE">
          <w:rPr>
            <w:rFonts w:ascii="Calibri" w:hAnsi="Calibri" w:cs="Calibri"/>
            <w:lang w:val="pt-BR"/>
          </w:rPr>
          <w:delText>10</w:delText>
        </w:r>
      </w:del>
      <w:ins w:id="1" w:author="Allan Gama de Andrade" w:date="2015-06-24T15:19:00Z">
        <w:r w:rsidR="00F159BE">
          <w:rPr>
            <w:rFonts w:ascii="Calibri" w:hAnsi="Calibri" w:cs="Calibri"/>
            <w:lang w:val="pt-BR"/>
          </w:rPr>
          <w:t>11</w:t>
        </w:r>
      </w:ins>
      <w:r>
        <w:rPr>
          <w:rFonts w:ascii="Calibri" w:hAnsi="Calibri" w:cs="Calibri"/>
          <w:lang w:val="pt-BR"/>
        </w:rPr>
        <w:t>.0</w:t>
      </w:r>
    </w:p>
    <w:p w:rsidR="00460139" w:rsidRPr="003B28ED" w:rsidRDefault="00460139" w:rsidP="00460139">
      <w:pPr>
        <w:rPr>
          <w:rFonts w:ascii="Calibri" w:hAnsi="Calibri" w:cs="Calibri"/>
          <w:lang w:val="pt-BR"/>
        </w:rPr>
      </w:pPr>
      <w:r w:rsidRPr="003B28ED">
        <w:rPr>
          <w:rFonts w:ascii="Calibri" w:hAnsi="Calibri" w:cs="Calibri"/>
          <w:lang w:val="pt-BR"/>
        </w:rPr>
        <w:t>Escrito Por:</w:t>
      </w:r>
      <w:r>
        <w:rPr>
          <w:rFonts w:ascii="Calibri" w:hAnsi="Calibri" w:cs="Calibri"/>
          <w:lang w:val="pt-BR"/>
        </w:rPr>
        <w:t xml:space="preserve"> </w:t>
      </w:r>
      <w:r>
        <w:rPr>
          <w:rFonts w:ascii="Calibri" w:hAnsi="Calibri" w:cs="Calibri"/>
          <w:lang w:val="pt-BR"/>
        </w:rPr>
        <w:tab/>
      </w:r>
      <w:r>
        <w:rPr>
          <w:rFonts w:ascii="Calibri" w:hAnsi="Calibri" w:cs="Calibri"/>
          <w:lang w:val="pt-BR"/>
        </w:rPr>
        <w:tab/>
      </w:r>
      <w:r>
        <w:rPr>
          <w:rFonts w:ascii="Calibri" w:hAnsi="Calibri" w:cs="Calibri"/>
          <w:lang w:val="pt-BR"/>
        </w:rPr>
        <w:tab/>
        <w:t>Adilson Pereira</w:t>
      </w:r>
    </w:p>
    <w:p w:rsidR="00460139" w:rsidRPr="003B28ED" w:rsidRDefault="00460139" w:rsidP="00460139">
      <w:pPr>
        <w:rPr>
          <w:rFonts w:ascii="Calibri" w:hAnsi="Calibri" w:cs="Calibri"/>
          <w:lang w:val="pt-BR"/>
        </w:rPr>
      </w:pPr>
      <w:r w:rsidRPr="003B28ED">
        <w:rPr>
          <w:rFonts w:ascii="Calibri" w:hAnsi="Calibri" w:cs="Calibri"/>
          <w:lang w:val="pt-BR"/>
        </w:rPr>
        <w:t>Revisado Por:</w:t>
      </w:r>
      <w:r>
        <w:rPr>
          <w:rFonts w:ascii="Calibri" w:hAnsi="Calibri" w:cs="Calibri"/>
          <w:lang w:val="pt-BR"/>
        </w:rPr>
        <w:t xml:space="preserve"> </w:t>
      </w:r>
      <w:r>
        <w:rPr>
          <w:rFonts w:ascii="Calibri" w:hAnsi="Calibri" w:cs="Calibri"/>
          <w:lang w:val="pt-BR"/>
        </w:rPr>
        <w:tab/>
      </w:r>
      <w:r>
        <w:rPr>
          <w:rFonts w:ascii="Calibri" w:hAnsi="Calibri" w:cs="Calibri"/>
          <w:lang w:val="pt-BR"/>
        </w:rPr>
        <w:tab/>
      </w:r>
      <w:r>
        <w:rPr>
          <w:rFonts w:ascii="Calibri" w:hAnsi="Calibri" w:cs="Calibri"/>
          <w:lang w:val="pt-BR"/>
        </w:rPr>
        <w:tab/>
        <w:t xml:space="preserve">Sheilla Melo </w:t>
      </w:r>
    </w:p>
    <w:p w:rsidR="00460139" w:rsidRPr="003B28ED" w:rsidRDefault="00460139" w:rsidP="00460139">
      <w:pPr>
        <w:rPr>
          <w:rFonts w:ascii="Calibri" w:hAnsi="Calibri" w:cs="Calibri"/>
          <w:lang w:val="pt-BR"/>
        </w:rPr>
      </w:pPr>
      <w:r w:rsidRPr="003B28ED">
        <w:rPr>
          <w:rFonts w:ascii="Calibri" w:hAnsi="Calibri" w:cs="Calibri"/>
          <w:lang w:val="pt-BR"/>
        </w:rPr>
        <w:t>Última Modificação:</w:t>
      </w:r>
      <w:r>
        <w:rPr>
          <w:rFonts w:ascii="Calibri" w:hAnsi="Calibri" w:cs="Calibri"/>
          <w:lang w:val="pt-BR"/>
        </w:rPr>
        <w:t xml:space="preserve"> </w:t>
      </w:r>
      <w:r>
        <w:rPr>
          <w:rFonts w:ascii="Calibri" w:hAnsi="Calibri" w:cs="Calibri"/>
          <w:lang w:val="pt-BR"/>
        </w:rPr>
        <w:tab/>
      </w:r>
      <w:r>
        <w:rPr>
          <w:rFonts w:ascii="Calibri" w:hAnsi="Calibri" w:cs="Calibri"/>
          <w:lang w:val="pt-BR"/>
        </w:rPr>
        <w:tab/>
      </w:r>
      <w:ins w:id="2" w:author="Allan Gama de Andrade" w:date="2015-06-24T15:20:00Z">
        <w:r w:rsidR="00F159BE">
          <w:rPr>
            <w:rFonts w:ascii="Calibri" w:hAnsi="Calibri" w:cs="Calibri"/>
            <w:lang w:val="pt-BR"/>
          </w:rPr>
          <w:t>24/06/2015</w:t>
        </w:r>
      </w:ins>
      <w:del w:id="3" w:author="Allan Gama de Andrade" w:date="2015-06-24T15:20:00Z">
        <w:r w:rsidDel="00F159BE">
          <w:rPr>
            <w:rFonts w:ascii="Calibri" w:hAnsi="Calibri" w:cs="Calibri"/>
            <w:lang w:val="pt-BR"/>
          </w:rPr>
          <w:delText>25/02/2014</w:delText>
        </w:r>
      </w:del>
      <w:r w:rsidRPr="007A08E6">
        <w:rPr>
          <w:rFonts w:ascii="Calibri" w:hAnsi="Calibri" w:cs="Calibri"/>
          <w:lang w:val="pt-BR"/>
        </w:rPr>
        <w:t>.</w:t>
      </w:r>
    </w:p>
    <w:p w:rsidR="00460139" w:rsidRPr="003B28ED" w:rsidRDefault="00460139" w:rsidP="00460139">
      <w:pPr>
        <w:rPr>
          <w:rFonts w:ascii="Calibri" w:hAnsi="Calibri" w:cs="Calibri"/>
          <w:lang w:val="pt-BR"/>
        </w:rPr>
      </w:pPr>
    </w:p>
    <w:p w:rsidR="00460139" w:rsidRDefault="00460139" w:rsidP="00460139">
      <w:pPr>
        <w:pStyle w:val="TituloDocumento"/>
        <w:widowControl/>
        <w:spacing w:line="240" w:lineRule="auto"/>
        <w:jc w:val="left"/>
        <w:rPr>
          <w:rFonts w:ascii="Calibri" w:hAnsi="Calibri" w:cs="Calibri"/>
          <w:sz w:val="32"/>
          <w:szCs w:val="32"/>
          <w:lang w:val="pt-BR"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62336" behindDoc="0" locked="0" layoutInCell="1" allowOverlap="1" wp14:anchorId="6D09CED5" wp14:editId="2C50B991">
            <wp:simplePos x="0" y="0"/>
            <wp:positionH relativeFrom="margin">
              <wp:posOffset>4344035</wp:posOffset>
            </wp:positionH>
            <wp:positionV relativeFrom="margin">
              <wp:posOffset>7833995</wp:posOffset>
            </wp:positionV>
            <wp:extent cx="2209165" cy="793115"/>
            <wp:effectExtent l="0" t="0" r="635" b="6985"/>
            <wp:wrapSquare wrapText="bothSides"/>
            <wp:docPr id="13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165" cy="79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B28ED">
        <w:rPr>
          <w:rFonts w:ascii="Calibri" w:hAnsi="Calibri" w:cs="Calibri"/>
          <w:sz w:val="32"/>
          <w:szCs w:val="32"/>
          <w:lang w:val="pt-BR"/>
        </w:rPr>
        <w:br w:type="page"/>
      </w:r>
    </w:p>
    <w:p w:rsidR="00460139" w:rsidRPr="003B28ED" w:rsidRDefault="00460139" w:rsidP="00460139">
      <w:pPr>
        <w:pStyle w:val="TituloDocumento"/>
        <w:widowControl/>
        <w:spacing w:line="240" w:lineRule="auto"/>
        <w:jc w:val="left"/>
        <w:rPr>
          <w:rFonts w:ascii="Calibri" w:hAnsi="Calibri" w:cs="Calibri"/>
          <w:sz w:val="32"/>
          <w:szCs w:val="32"/>
          <w:lang w:val="pt-BR"/>
        </w:rPr>
      </w:pPr>
      <w:r w:rsidRPr="003B28ED">
        <w:rPr>
          <w:rFonts w:ascii="Calibri" w:hAnsi="Calibri" w:cs="Calibri"/>
          <w:sz w:val="32"/>
          <w:szCs w:val="32"/>
          <w:lang w:val="pt-BR"/>
        </w:rPr>
        <w:lastRenderedPageBreak/>
        <w:t>Índice</w:t>
      </w:r>
    </w:p>
    <w:p w:rsidR="00460139" w:rsidRDefault="00460139" w:rsidP="00460139">
      <w:pPr>
        <w:pStyle w:val="TOC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53034D">
        <w:rPr>
          <w:rFonts w:ascii="Calibri" w:hAnsi="Calibri" w:cs="Calibri"/>
          <w:b w:val="0"/>
          <w:i w:val="0"/>
          <w:sz w:val="20"/>
          <w:lang w:val="pt-BR"/>
        </w:rPr>
        <w:fldChar w:fldCharType="begin"/>
      </w:r>
      <w:r w:rsidRPr="0053034D">
        <w:rPr>
          <w:rFonts w:ascii="Calibri" w:hAnsi="Calibri" w:cs="Calibri"/>
          <w:b w:val="0"/>
          <w:i w:val="0"/>
          <w:sz w:val="20"/>
          <w:lang w:val="pt-BR"/>
        </w:rPr>
        <w:instrText xml:space="preserve"> TOC \o "1-3" </w:instrText>
      </w:r>
      <w:r w:rsidRPr="0053034D">
        <w:rPr>
          <w:rFonts w:ascii="Calibri" w:hAnsi="Calibri" w:cs="Calibri"/>
          <w:b w:val="0"/>
          <w:i w:val="0"/>
          <w:sz w:val="20"/>
          <w:lang w:val="pt-BR"/>
        </w:rPr>
        <w:fldChar w:fldCharType="separate"/>
      </w:r>
      <w:r w:rsidRPr="004F40A0">
        <w:rPr>
          <w:rFonts w:ascii="Calibri" w:hAnsi="Calibri" w:cs="Calibri"/>
          <w:color w:val="29323D"/>
          <w:lang w:val="pt-BR"/>
        </w:rPr>
        <w:t>1.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4F40A0">
        <w:rPr>
          <w:rFonts w:ascii="Calibri" w:hAnsi="Calibri" w:cs="Calibri"/>
          <w:color w:val="29323D"/>
          <w:lang w:val="pt-BR"/>
        </w:rPr>
        <w:t>Histórico do Documento</w:t>
      </w:r>
      <w:r w:rsidRPr="000B5A55">
        <w:rPr>
          <w:lang w:val="pt-BR"/>
        </w:rPr>
        <w:tab/>
      </w:r>
      <w:r>
        <w:fldChar w:fldCharType="begin"/>
      </w:r>
      <w:r w:rsidRPr="000B5A55">
        <w:rPr>
          <w:lang w:val="pt-BR"/>
        </w:rPr>
        <w:instrText xml:space="preserve"> PAGEREF _Toc373499864 \h </w:instrText>
      </w:r>
      <w:r>
        <w:fldChar w:fldCharType="separate"/>
      </w:r>
      <w:r w:rsidR="00180CA0">
        <w:rPr>
          <w:lang w:val="pt-BR"/>
        </w:rPr>
        <w:t>3</w:t>
      </w:r>
      <w:r>
        <w:fldChar w:fldCharType="end"/>
      </w:r>
    </w:p>
    <w:p w:rsidR="00460139" w:rsidRDefault="00460139" w:rsidP="00460139">
      <w:pPr>
        <w:pStyle w:val="TOC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4F40A0">
        <w:rPr>
          <w:rFonts w:ascii="Calibri" w:hAnsi="Calibri" w:cs="Calibri"/>
          <w:color w:val="29323D"/>
          <w:lang w:val="pt-BR"/>
        </w:rPr>
        <w:t>2.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4F40A0">
        <w:rPr>
          <w:rFonts w:ascii="Calibri" w:hAnsi="Calibri" w:cs="Calibri"/>
          <w:color w:val="29323D"/>
          <w:lang w:val="pt-BR"/>
        </w:rPr>
        <w:t>Documentos Relacionados</w:t>
      </w:r>
      <w:r w:rsidRPr="000B5A55">
        <w:rPr>
          <w:lang w:val="pt-BR"/>
        </w:rPr>
        <w:tab/>
      </w:r>
      <w:r>
        <w:fldChar w:fldCharType="begin"/>
      </w:r>
      <w:r w:rsidRPr="000B5A55">
        <w:rPr>
          <w:lang w:val="pt-BR"/>
        </w:rPr>
        <w:instrText xml:space="preserve"> PAGEREF _Toc373499865 \h </w:instrText>
      </w:r>
      <w:r>
        <w:fldChar w:fldCharType="separate"/>
      </w:r>
      <w:r w:rsidR="00180CA0">
        <w:rPr>
          <w:lang w:val="pt-BR"/>
        </w:rPr>
        <w:t>3</w:t>
      </w:r>
      <w:r>
        <w:fldChar w:fldCharType="end"/>
      </w:r>
    </w:p>
    <w:p w:rsidR="00460139" w:rsidRDefault="00460139" w:rsidP="00460139">
      <w:pPr>
        <w:pStyle w:val="TOC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4F40A0">
        <w:rPr>
          <w:rFonts w:ascii="Calibri" w:hAnsi="Calibri" w:cs="Calibri"/>
          <w:color w:val="29323D"/>
          <w:lang w:val="pt-BR"/>
        </w:rPr>
        <w:t>3.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4F40A0">
        <w:rPr>
          <w:rFonts w:ascii="Calibri" w:hAnsi="Calibri" w:cs="Calibri"/>
          <w:color w:val="29323D"/>
          <w:lang w:val="pt-BR"/>
        </w:rPr>
        <w:t>Abreviações</w:t>
      </w:r>
      <w:r w:rsidRPr="000B5A55">
        <w:rPr>
          <w:lang w:val="pt-BR"/>
        </w:rPr>
        <w:tab/>
      </w:r>
      <w:r>
        <w:fldChar w:fldCharType="begin"/>
      </w:r>
      <w:r w:rsidRPr="000B5A55">
        <w:rPr>
          <w:lang w:val="pt-BR"/>
        </w:rPr>
        <w:instrText xml:space="preserve"> PAGEREF _Toc373499866 \h </w:instrText>
      </w:r>
      <w:r>
        <w:fldChar w:fldCharType="separate"/>
      </w:r>
      <w:r w:rsidR="00180CA0">
        <w:rPr>
          <w:lang w:val="pt-BR"/>
        </w:rPr>
        <w:t>3</w:t>
      </w:r>
      <w:r>
        <w:fldChar w:fldCharType="end"/>
      </w:r>
    </w:p>
    <w:p w:rsidR="00460139" w:rsidRDefault="00460139" w:rsidP="00460139">
      <w:pPr>
        <w:pStyle w:val="TOC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4F40A0">
        <w:rPr>
          <w:rFonts w:ascii="Calibri" w:hAnsi="Calibri" w:cs="Calibri"/>
          <w:color w:val="29323D"/>
          <w:lang w:val="pt-BR"/>
        </w:rPr>
        <w:t>4.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4F40A0">
        <w:rPr>
          <w:rFonts w:ascii="Calibri" w:hAnsi="Calibri" w:cs="Calibri"/>
          <w:color w:val="29323D"/>
          <w:lang w:val="pt-BR"/>
        </w:rPr>
        <w:t>Visão Geral</w:t>
      </w:r>
      <w:r w:rsidRPr="000B5A55">
        <w:rPr>
          <w:lang w:val="pt-BR"/>
        </w:rPr>
        <w:tab/>
      </w:r>
      <w:r>
        <w:fldChar w:fldCharType="begin"/>
      </w:r>
      <w:r w:rsidRPr="000B5A55">
        <w:rPr>
          <w:lang w:val="pt-BR"/>
        </w:rPr>
        <w:instrText xml:space="preserve"> PAGEREF _Toc373499867 \h </w:instrText>
      </w:r>
      <w:r>
        <w:fldChar w:fldCharType="separate"/>
      </w:r>
      <w:r w:rsidR="00180CA0">
        <w:rPr>
          <w:lang w:val="pt-BR"/>
        </w:rPr>
        <w:t>3</w:t>
      </w:r>
      <w:r>
        <w:fldChar w:fldCharType="end"/>
      </w:r>
    </w:p>
    <w:p w:rsidR="00460139" w:rsidRDefault="00460139" w:rsidP="00460139">
      <w:pPr>
        <w:pStyle w:val="TOC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4F40A0">
        <w:rPr>
          <w:rFonts w:ascii="Calibri" w:hAnsi="Calibri" w:cs="Calibri"/>
          <w:color w:val="29323D"/>
          <w:lang w:val="pt-BR"/>
        </w:rPr>
        <w:t>5.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4F40A0">
        <w:rPr>
          <w:rFonts w:ascii="Calibri" w:hAnsi="Calibri" w:cs="Calibri"/>
          <w:color w:val="29323D"/>
          <w:lang w:val="pt-BR"/>
        </w:rPr>
        <w:t>Requisitos Funcionais</w:t>
      </w:r>
      <w:r w:rsidRPr="000B5A55">
        <w:rPr>
          <w:lang w:val="pt-BR"/>
        </w:rPr>
        <w:tab/>
      </w:r>
      <w:r>
        <w:fldChar w:fldCharType="begin"/>
      </w:r>
      <w:r w:rsidRPr="000B5A55">
        <w:rPr>
          <w:lang w:val="pt-BR"/>
        </w:rPr>
        <w:instrText xml:space="preserve"> PAGEREF _Toc373499869 \h </w:instrText>
      </w:r>
      <w:r>
        <w:fldChar w:fldCharType="separate"/>
      </w:r>
      <w:ins w:id="4" w:author="Allan Gama de Andrade" w:date="2015-06-24T15:43:00Z">
        <w:r w:rsidR="00180CA0">
          <w:rPr>
            <w:lang w:val="pt-BR"/>
          </w:rPr>
          <w:t>4</w:t>
        </w:r>
      </w:ins>
      <w:del w:id="5" w:author="Allan Gama de Andrade" w:date="2015-06-24T15:43:00Z">
        <w:r w:rsidRPr="000B5A55" w:rsidDel="00180CA0">
          <w:rPr>
            <w:lang w:val="pt-BR"/>
          </w:rPr>
          <w:delText>3</w:delText>
        </w:r>
      </w:del>
      <w:r>
        <w:fldChar w:fldCharType="end"/>
      </w:r>
    </w:p>
    <w:p w:rsidR="00460139" w:rsidRDefault="00460139" w:rsidP="00460139">
      <w:pPr>
        <w:pStyle w:val="TOC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4F40A0">
        <w:rPr>
          <w:rFonts w:ascii="Calibri" w:hAnsi="Calibri" w:cs="Calibri"/>
          <w:color w:val="29323D"/>
          <w:lang w:val="pt-BR"/>
        </w:rPr>
        <w:t>6.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4F40A0">
        <w:rPr>
          <w:rFonts w:ascii="Calibri" w:hAnsi="Calibri" w:cs="Calibri"/>
          <w:color w:val="29323D"/>
          <w:lang w:val="pt-BR"/>
        </w:rPr>
        <w:t>Premissas</w:t>
      </w:r>
      <w:r w:rsidRPr="000B5A55">
        <w:rPr>
          <w:lang w:val="pt-BR"/>
        </w:rPr>
        <w:tab/>
      </w:r>
      <w:r>
        <w:fldChar w:fldCharType="begin"/>
      </w:r>
      <w:r w:rsidRPr="000B5A55">
        <w:rPr>
          <w:lang w:val="pt-BR"/>
        </w:rPr>
        <w:instrText xml:space="preserve"> PAGEREF _Toc373499870 \h </w:instrText>
      </w:r>
      <w:r>
        <w:fldChar w:fldCharType="separate"/>
      </w:r>
      <w:r w:rsidR="00180CA0">
        <w:rPr>
          <w:lang w:val="pt-BR"/>
        </w:rPr>
        <w:t>5</w:t>
      </w:r>
      <w:r>
        <w:fldChar w:fldCharType="end"/>
      </w:r>
    </w:p>
    <w:p w:rsidR="00460139" w:rsidRDefault="00460139" w:rsidP="00460139">
      <w:pPr>
        <w:pStyle w:val="TOC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4F40A0">
        <w:rPr>
          <w:rFonts w:ascii="Calibri" w:hAnsi="Calibri" w:cs="Calibri"/>
          <w:color w:val="29323D"/>
          <w:lang w:val="pt-BR"/>
        </w:rPr>
        <w:t>7.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4F40A0">
        <w:rPr>
          <w:rFonts w:ascii="Calibri" w:hAnsi="Calibri" w:cs="Calibri"/>
          <w:color w:val="29323D"/>
          <w:lang w:val="pt-BR"/>
        </w:rPr>
        <w:t>Riscos</w:t>
      </w:r>
      <w:r w:rsidRPr="000B5A55">
        <w:rPr>
          <w:lang w:val="pt-BR"/>
        </w:rPr>
        <w:tab/>
      </w:r>
      <w:r>
        <w:fldChar w:fldCharType="begin"/>
      </w:r>
      <w:r w:rsidRPr="000B5A55">
        <w:rPr>
          <w:lang w:val="pt-BR"/>
        </w:rPr>
        <w:instrText xml:space="preserve"> PAGEREF _Toc373499871 \h </w:instrText>
      </w:r>
      <w:r>
        <w:fldChar w:fldCharType="separate"/>
      </w:r>
      <w:r w:rsidR="00180CA0">
        <w:rPr>
          <w:lang w:val="pt-BR"/>
        </w:rPr>
        <w:t>5</w:t>
      </w:r>
      <w:r>
        <w:fldChar w:fldCharType="end"/>
      </w:r>
    </w:p>
    <w:p w:rsidR="00460139" w:rsidRDefault="00460139" w:rsidP="00460139">
      <w:pPr>
        <w:pStyle w:val="TOC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4F40A0">
        <w:rPr>
          <w:rFonts w:ascii="Calibri" w:hAnsi="Calibri" w:cs="Calibri"/>
          <w:color w:val="29323D"/>
          <w:lang w:val="pt-BR"/>
        </w:rPr>
        <w:t>8.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4F40A0">
        <w:rPr>
          <w:rFonts w:ascii="Calibri" w:hAnsi="Calibri" w:cs="Calibri"/>
          <w:color w:val="29323D"/>
          <w:lang w:val="pt-BR"/>
        </w:rPr>
        <w:t>Escopo Negativo</w:t>
      </w:r>
      <w:r w:rsidRPr="000B5A55">
        <w:rPr>
          <w:lang w:val="pt-BR"/>
        </w:rPr>
        <w:tab/>
      </w:r>
      <w:r>
        <w:fldChar w:fldCharType="begin"/>
      </w:r>
      <w:r w:rsidRPr="000B5A55">
        <w:rPr>
          <w:lang w:val="pt-BR"/>
        </w:rPr>
        <w:instrText xml:space="preserve"> PAGEREF _Toc373499872 \h </w:instrText>
      </w:r>
      <w:r>
        <w:fldChar w:fldCharType="separate"/>
      </w:r>
      <w:r w:rsidR="00180CA0">
        <w:rPr>
          <w:lang w:val="pt-BR"/>
        </w:rPr>
        <w:t>5</w:t>
      </w:r>
      <w:r>
        <w:fldChar w:fldCharType="end"/>
      </w:r>
    </w:p>
    <w:p w:rsidR="00460139" w:rsidRDefault="00460139" w:rsidP="00460139">
      <w:pPr>
        <w:pStyle w:val="TOC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4F40A0">
        <w:rPr>
          <w:rFonts w:ascii="Calibri" w:hAnsi="Calibri" w:cs="Calibri"/>
          <w:color w:val="29323D"/>
          <w:lang w:val="pt-BR"/>
        </w:rPr>
        <w:t>9.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4F40A0">
        <w:rPr>
          <w:rFonts w:ascii="Calibri" w:hAnsi="Calibri" w:cs="Calibri"/>
          <w:color w:val="29323D"/>
          <w:lang w:val="pt-BR"/>
        </w:rPr>
        <w:t>Aprovação do documento</w:t>
      </w:r>
      <w:r>
        <w:tab/>
      </w:r>
      <w:r>
        <w:fldChar w:fldCharType="begin"/>
      </w:r>
      <w:r>
        <w:instrText xml:space="preserve"> PAGEREF _Toc373499874 \h </w:instrText>
      </w:r>
      <w:r>
        <w:fldChar w:fldCharType="separate"/>
      </w:r>
      <w:r w:rsidR="00180CA0">
        <w:t>6</w:t>
      </w:r>
      <w:r>
        <w:fldChar w:fldCharType="end"/>
      </w:r>
    </w:p>
    <w:p w:rsidR="00460139" w:rsidRPr="003B28ED" w:rsidRDefault="00460139" w:rsidP="00460139">
      <w:pPr>
        <w:tabs>
          <w:tab w:val="right" w:leader="dot" w:pos="9781"/>
        </w:tabs>
        <w:jc w:val="center"/>
        <w:rPr>
          <w:rFonts w:ascii="Calibri" w:hAnsi="Calibri" w:cs="Calibri"/>
          <w:b/>
          <w:noProof/>
          <w:lang w:val="pt-BR"/>
        </w:rPr>
      </w:pPr>
      <w:r w:rsidRPr="0053034D">
        <w:rPr>
          <w:rFonts w:ascii="Calibri" w:hAnsi="Calibri" w:cs="Calibri"/>
          <w:noProof/>
          <w:lang w:val="pt-BR"/>
        </w:rPr>
        <w:fldChar w:fldCharType="end"/>
      </w:r>
      <w:r w:rsidRPr="003B28ED">
        <w:rPr>
          <w:rFonts w:ascii="Calibri" w:hAnsi="Calibri" w:cs="Calibri"/>
          <w:b/>
          <w:noProof/>
          <w:lang w:val="pt-BR"/>
        </w:rPr>
        <w:br w:type="column"/>
      </w:r>
    </w:p>
    <w:p w:rsidR="00460139" w:rsidRPr="003B28ED" w:rsidRDefault="00460139" w:rsidP="00460139">
      <w:pPr>
        <w:pStyle w:val="Heading1"/>
        <w:keepLines w:val="0"/>
        <w:numPr>
          <w:ilvl w:val="0"/>
          <w:numId w:val="3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6" w:name="_Toc178139953"/>
      <w:bookmarkStart w:id="7" w:name="_Toc244516100"/>
      <w:bookmarkStart w:id="8" w:name="_Toc373499864"/>
      <w:r w:rsidRPr="003B28ED">
        <w:rPr>
          <w:rFonts w:ascii="Calibri" w:hAnsi="Calibri" w:cs="Calibri"/>
          <w:color w:val="29323D"/>
          <w:lang w:val="pt-BR"/>
        </w:rPr>
        <w:t>Histórico do Documento</w:t>
      </w:r>
      <w:bookmarkEnd w:id="6"/>
      <w:bookmarkEnd w:id="7"/>
      <w:bookmarkEnd w:id="8"/>
    </w:p>
    <w:p w:rsidR="00460139" w:rsidRPr="002A76FF" w:rsidRDefault="00460139" w:rsidP="00460139">
      <w:pPr>
        <w:rPr>
          <w:rFonts w:ascii="Cambria" w:hAnsi="Cambria" w:cs="Calibri"/>
          <w:b/>
          <w:lang w:val="pt-BR"/>
        </w:rPr>
      </w:pPr>
    </w:p>
    <w:tbl>
      <w:tblPr>
        <w:tblW w:w="496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36"/>
        <w:gridCol w:w="1115"/>
        <w:gridCol w:w="1805"/>
        <w:gridCol w:w="2994"/>
        <w:gridCol w:w="3244"/>
      </w:tblGrid>
      <w:tr w:rsidR="00460139" w:rsidRPr="009B1482" w:rsidTr="00492C73">
        <w:trPr>
          <w:cantSplit/>
        </w:trPr>
        <w:tc>
          <w:tcPr>
            <w:tcW w:w="418" w:type="pct"/>
            <w:shd w:val="clear" w:color="auto" w:fill="D9D9D9"/>
          </w:tcPr>
          <w:p w:rsidR="00460139" w:rsidRPr="002A76FF" w:rsidRDefault="00460139" w:rsidP="00492C73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Versões</w:t>
            </w:r>
          </w:p>
        </w:tc>
        <w:tc>
          <w:tcPr>
            <w:tcW w:w="558" w:type="pct"/>
            <w:shd w:val="clear" w:color="auto" w:fill="D9D9D9"/>
          </w:tcPr>
          <w:p w:rsidR="00460139" w:rsidRPr="002A76FF" w:rsidRDefault="00460139" w:rsidP="00492C73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Data</w:t>
            </w:r>
          </w:p>
        </w:tc>
        <w:tc>
          <w:tcPr>
            <w:tcW w:w="903" w:type="pct"/>
            <w:shd w:val="clear" w:color="auto" w:fill="D9D9D9"/>
          </w:tcPr>
          <w:p w:rsidR="00460139" w:rsidRPr="002A76FF" w:rsidRDefault="00460139" w:rsidP="00492C73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Atualizado Por</w:t>
            </w:r>
          </w:p>
        </w:tc>
        <w:tc>
          <w:tcPr>
            <w:tcW w:w="1498" w:type="pct"/>
            <w:shd w:val="clear" w:color="auto" w:fill="D9D9D9"/>
          </w:tcPr>
          <w:p w:rsidR="00460139" w:rsidRPr="002A76FF" w:rsidRDefault="00460139" w:rsidP="00492C73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>
              <w:rPr>
                <w:rFonts w:ascii="Cambria" w:hAnsi="Cambria" w:cs="Calibri"/>
                <w:b/>
                <w:smallCaps/>
                <w:lang w:val="pt-BR"/>
              </w:rPr>
              <w:t>Função</w:t>
            </w:r>
          </w:p>
        </w:tc>
        <w:tc>
          <w:tcPr>
            <w:tcW w:w="1623" w:type="pct"/>
            <w:shd w:val="clear" w:color="auto" w:fill="D9D9D9"/>
          </w:tcPr>
          <w:p w:rsidR="00460139" w:rsidRPr="002A76FF" w:rsidRDefault="00460139" w:rsidP="00492C73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Descrição</w:t>
            </w:r>
          </w:p>
        </w:tc>
      </w:tr>
      <w:tr w:rsidR="00460139" w:rsidRPr="008E0552" w:rsidTr="00492C73">
        <w:trPr>
          <w:cantSplit/>
        </w:trPr>
        <w:tc>
          <w:tcPr>
            <w:tcW w:w="418" w:type="pct"/>
          </w:tcPr>
          <w:p w:rsidR="00460139" w:rsidRPr="002A76FF" w:rsidRDefault="00460139" w:rsidP="00492C73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1.0</w:t>
            </w:r>
          </w:p>
        </w:tc>
        <w:tc>
          <w:tcPr>
            <w:tcW w:w="558" w:type="pct"/>
          </w:tcPr>
          <w:p w:rsidR="00460139" w:rsidRPr="002A76FF" w:rsidRDefault="00460139" w:rsidP="00492C73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11/07/2013</w:t>
            </w:r>
          </w:p>
        </w:tc>
        <w:tc>
          <w:tcPr>
            <w:tcW w:w="903" w:type="pct"/>
          </w:tcPr>
          <w:p w:rsidR="00460139" w:rsidRPr="002A76FF" w:rsidRDefault="00460139" w:rsidP="00492C73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Adilson Pereira</w:t>
            </w:r>
          </w:p>
        </w:tc>
        <w:tc>
          <w:tcPr>
            <w:tcW w:w="1498" w:type="pct"/>
          </w:tcPr>
          <w:p w:rsidR="00460139" w:rsidRDefault="00460139" w:rsidP="00492C73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Consultor SAP</w:t>
            </w:r>
          </w:p>
        </w:tc>
        <w:tc>
          <w:tcPr>
            <w:tcW w:w="1623" w:type="pct"/>
          </w:tcPr>
          <w:p w:rsidR="00460139" w:rsidRPr="002A76FF" w:rsidRDefault="00460139" w:rsidP="00492C73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Versão inicial</w:t>
            </w:r>
          </w:p>
        </w:tc>
      </w:tr>
      <w:tr w:rsidR="00460139" w:rsidRPr="00846E9A" w:rsidTr="00492C73">
        <w:trPr>
          <w:cantSplit/>
        </w:trPr>
        <w:tc>
          <w:tcPr>
            <w:tcW w:w="418" w:type="pct"/>
          </w:tcPr>
          <w:p w:rsidR="00460139" w:rsidRDefault="00460139" w:rsidP="00492C73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2.0</w:t>
            </w:r>
          </w:p>
        </w:tc>
        <w:tc>
          <w:tcPr>
            <w:tcW w:w="558" w:type="pct"/>
          </w:tcPr>
          <w:p w:rsidR="00460139" w:rsidRDefault="00460139" w:rsidP="00492C73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16/07/2013</w:t>
            </w:r>
          </w:p>
        </w:tc>
        <w:tc>
          <w:tcPr>
            <w:tcW w:w="903" w:type="pct"/>
          </w:tcPr>
          <w:p w:rsidR="00460139" w:rsidRDefault="00460139" w:rsidP="00492C73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Adilson Pereira</w:t>
            </w:r>
          </w:p>
        </w:tc>
        <w:tc>
          <w:tcPr>
            <w:tcW w:w="1498" w:type="pct"/>
          </w:tcPr>
          <w:p w:rsidR="00460139" w:rsidRDefault="00460139" w:rsidP="00492C73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Consultor SAP</w:t>
            </w:r>
          </w:p>
        </w:tc>
        <w:tc>
          <w:tcPr>
            <w:tcW w:w="1623" w:type="pct"/>
          </w:tcPr>
          <w:p w:rsidR="00460139" w:rsidRDefault="00460139" w:rsidP="00492C73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Atualização do item </w:t>
            </w:r>
            <w:proofErr w:type="gramStart"/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5</w:t>
            </w:r>
            <w:proofErr w:type="gramEnd"/>
          </w:p>
          <w:p w:rsidR="00460139" w:rsidRDefault="00460139" w:rsidP="00492C73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Atualização do item </w:t>
            </w:r>
            <w:proofErr w:type="gramStart"/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5</w:t>
            </w:r>
            <w:proofErr w:type="gramEnd"/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, soluções 4 e 5</w:t>
            </w:r>
          </w:p>
        </w:tc>
      </w:tr>
      <w:tr w:rsidR="00460139" w:rsidRPr="00A22582" w:rsidTr="00492C73">
        <w:trPr>
          <w:cantSplit/>
        </w:trPr>
        <w:tc>
          <w:tcPr>
            <w:tcW w:w="418" w:type="pct"/>
          </w:tcPr>
          <w:p w:rsidR="00460139" w:rsidRDefault="00460139" w:rsidP="00492C73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3.0</w:t>
            </w:r>
          </w:p>
        </w:tc>
        <w:tc>
          <w:tcPr>
            <w:tcW w:w="558" w:type="pct"/>
          </w:tcPr>
          <w:p w:rsidR="00460139" w:rsidRDefault="00460139" w:rsidP="00492C73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25/10/213</w:t>
            </w:r>
          </w:p>
        </w:tc>
        <w:tc>
          <w:tcPr>
            <w:tcW w:w="903" w:type="pct"/>
          </w:tcPr>
          <w:p w:rsidR="00460139" w:rsidRDefault="00460139" w:rsidP="00492C73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Adilson Pereira</w:t>
            </w:r>
          </w:p>
        </w:tc>
        <w:tc>
          <w:tcPr>
            <w:tcW w:w="1498" w:type="pct"/>
          </w:tcPr>
          <w:p w:rsidR="00460139" w:rsidRDefault="00460139" w:rsidP="00492C73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Consultor SAP</w:t>
            </w:r>
          </w:p>
        </w:tc>
        <w:tc>
          <w:tcPr>
            <w:tcW w:w="1623" w:type="pct"/>
          </w:tcPr>
          <w:p w:rsidR="00460139" w:rsidRDefault="00460139" w:rsidP="00492C73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Atualização do item </w:t>
            </w:r>
            <w:proofErr w:type="gramStart"/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5</w:t>
            </w:r>
            <w:proofErr w:type="gramEnd"/>
          </w:p>
        </w:tc>
      </w:tr>
      <w:tr w:rsidR="00460139" w:rsidRPr="00A22582" w:rsidTr="00492C73">
        <w:trPr>
          <w:cantSplit/>
        </w:trPr>
        <w:tc>
          <w:tcPr>
            <w:tcW w:w="418" w:type="pct"/>
          </w:tcPr>
          <w:p w:rsidR="00460139" w:rsidRDefault="00460139" w:rsidP="00492C73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4.0</w:t>
            </w:r>
          </w:p>
        </w:tc>
        <w:tc>
          <w:tcPr>
            <w:tcW w:w="558" w:type="pct"/>
          </w:tcPr>
          <w:p w:rsidR="00460139" w:rsidRDefault="00460139" w:rsidP="00492C73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29/10/2013</w:t>
            </w:r>
          </w:p>
        </w:tc>
        <w:tc>
          <w:tcPr>
            <w:tcW w:w="903" w:type="pct"/>
          </w:tcPr>
          <w:p w:rsidR="00460139" w:rsidRDefault="00460139" w:rsidP="00492C73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Allan Andrade</w:t>
            </w:r>
          </w:p>
        </w:tc>
        <w:tc>
          <w:tcPr>
            <w:tcW w:w="1498" w:type="pct"/>
          </w:tcPr>
          <w:p w:rsidR="00460139" w:rsidRDefault="00460139" w:rsidP="00492C73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Consultor TI TIM</w:t>
            </w:r>
          </w:p>
        </w:tc>
        <w:tc>
          <w:tcPr>
            <w:tcW w:w="1623" w:type="pct"/>
          </w:tcPr>
          <w:p w:rsidR="00460139" w:rsidRDefault="00460139" w:rsidP="00492C73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Atualização dos itens 1, 2, 3, 4, 5 e </w:t>
            </w:r>
            <w:proofErr w:type="gramStart"/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6</w:t>
            </w:r>
            <w:proofErr w:type="gramEnd"/>
          </w:p>
        </w:tc>
      </w:tr>
      <w:tr w:rsidR="00460139" w:rsidRPr="00A22582" w:rsidTr="00492C73">
        <w:trPr>
          <w:cantSplit/>
        </w:trPr>
        <w:tc>
          <w:tcPr>
            <w:tcW w:w="418" w:type="pct"/>
          </w:tcPr>
          <w:p w:rsidR="00460139" w:rsidRDefault="00460139" w:rsidP="00492C73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5.0</w:t>
            </w:r>
          </w:p>
        </w:tc>
        <w:tc>
          <w:tcPr>
            <w:tcW w:w="558" w:type="pct"/>
          </w:tcPr>
          <w:p w:rsidR="00460139" w:rsidRDefault="00460139" w:rsidP="00492C73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22/11/2013</w:t>
            </w:r>
          </w:p>
        </w:tc>
        <w:tc>
          <w:tcPr>
            <w:tcW w:w="903" w:type="pct"/>
          </w:tcPr>
          <w:p w:rsidR="00460139" w:rsidRDefault="00460139" w:rsidP="00492C73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Adilson Pereira</w:t>
            </w:r>
          </w:p>
        </w:tc>
        <w:tc>
          <w:tcPr>
            <w:tcW w:w="1498" w:type="pct"/>
          </w:tcPr>
          <w:p w:rsidR="00460139" w:rsidRDefault="00460139" w:rsidP="00492C73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Consultor SAP</w:t>
            </w:r>
          </w:p>
        </w:tc>
        <w:tc>
          <w:tcPr>
            <w:tcW w:w="1623" w:type="pct"/>
          </w:tcPr>
          <w:p w:rsidR="00460139" w:rsidRDefault="00460139" w:rsidP="00492C73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</w:p>
        </w:tc>
      </w:tr>
      <w:tr w:rsidR="00460139" w:rsidRPr="00A22582" w:rsidTr="00492C73">
        <w:trPr>
          <w:cantSplit/>
        </w:trPr>
        <w:tc>
          <w:tcPr>
            <w:tcW w:w="418" w:type="pct"/>
          </w:tcPr>
          <w:p w:rsidR="00460139" w:rsidRDefault="00460139" w:rsidP="00492C73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6.0</w:t>
            </w:r>
          </w:p>
        </w:tc>
        <w:tc>
          <w:tcPr>
            <w:tcW w:w="558" w:type="pct"/>
          </w:tcPr>
          <w:p w:rsidR="00460139" w:rsidRDefault="00460139" w:rsidP="00492C73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28/11/2013</w:t>
            </w:r>
          </w:p>
        </w:tc>
        <w:tc>
          <w:tcPr>
            <w:tcW w:w="903" w:type="pct"/>
          </w:tcPr>
          <w:p w:rsidR="00460139" w:rsidRDefault="00460139" w:rsidP="00492C73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Adilson / Sheilla</w:t>
            </w:r>
          </w:p>
        </w:tc>
        <w:tc>
          <w:tcPr>
            <w:tcW w:w="1498" w:type="pct"/>
          </w:tcPr>
          <w:p w:rsidR="00460139" w:rsidRDefault="00460139" w:rsidP="00492C73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Consultor SAP</w:t>
            </w:r>
          </w:p>
        </w:tc>
        <w:tc>
          <w:tcPr>
            <w:tcW w:w="1623" w:type="pct"/>
          </w:tcPr>
          <w:p w:rsidR="00460139" w:rsidRDefault="00460139" w:rsidP="00492C73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</w:p>
        </w:tc>
      </w:tr>
      <w:tr w:rsidR="00460139" w:rsidRPr="00A22582" w:rsidTr="00492C73">
        <w:trPr>
          <w:cantSplit/>
        </w:trPr>
        <w:tc>
          <w:tcPr>
            <w:tcW w:w="418" w:type="pct"/>
          </w:tcPr>
          <w:p w:rsidR="00460139" w:rsidRDefault="00460139" w:rsidP="00492C73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7.0</w:t>
            </w:r>
          </w:p>
        </w:tc>
        <w:tc>
          <w:tcPr>
            <w:tcW w:w="558" w:type="pct"/>
          </w:tcPr>
          <w:p w:rsidR="00460139" w:rsidRDefault="00460139" w:rsidP="00492C73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28/11/2013</w:t>
            </w:r>
          </w:p>
        </w:tc>
        <w:tc>
          <w:tcPr>
            <w:tcW w:w="903" w:type="pct"/>
          </w:tcPr>
          <w:p w:rsidR="00460139" w:rsidRDefault="00460139" w:rsidP="00492C73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Allan Andrade</w:t>
            </w:r>
          </w:p>
        </w:tc>
        <w:tc>
          <w:tcPr>
            <w:tcW w:w="1498" w:type="pct"/>
          </w:tcPr>
          <w:p w:rsidR="00460139" w:rsidRDefault="00460139" w:rsidP="00492C73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Consultor TI TIM</w:t>
            </w:r>
          </w:p>
        </w:tc>
        <w:tc>
          <w:tcPr>
            <w:tcW w:w="1623" w:type="pct"/>
          </w:tcPr>
          <w:p w:rsidR="00460139" w:rsidRDefault="00460139" w:rsidP="00492C73">
            <w:pPr>
              <w:spacing w:before="60" w:after="60"/>
              <w:jc w:val="both"/>
              <w:rPr>
                <w:rFonts w:ascii="Cambria" w:hAnsi="Cambria" w:cs="Calibri"/>
                <w:b/>
                <w:bCs/>
                <w:kern w:val="28"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Atualização do item 5 &gt; 5</w:t>
            </w:r>
          </w:p>
        </w:tc>
      </w:tr>
      <w:tr w:rsidR="00460139" w:rsidRPr="00A22582" w:rsidTr="00492C73">
        <w:trPr>
          <w:cantSplit/>
        </w:trPr>
        <w:tc>
          <w:tcPr>
            <w:tcW w:w="418" w:type="pct"/>
          </w:tcPr>
          <w:p w:rsidR="00460139" w:rsidRDefault="00460139" w:rsidP="00492C73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8.0</w:t>
            </w:r>
          </w:p>
        </w:tc>
        <w:tc>
          <w:tcPr>
            <w:tcW w:w="558" w:type="pct"/>
          </w:tcPr>
          <w:p w:rsidR="00460139" w:rsidRDefault="00460139" w:rsidP="00492C73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29/11/2013</w:t>
            </w:r>
          </w:p>
        </w:tc>
        <w:tc>
          <w:tcPr>
            <w:tcW w:w="903" w:type="pct"/>
          </w:tcPr>
          <w:p w:rsidR="00460139" w:rsidRDefault="00460139" w:rsidP="00492C73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Allan Andrade</w:t>
            </w:r>
          </w:p>
        </w:tc>
        <w:tc>
          <w:tcPr>
            <w:tcW w:w="1498" w:type="pct"/>
          </w:tcPr>
          <w:p w:rsidR="00460139" w:rsidRDefault="00460139" w:rsidP="00492C73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Consultor TI TIM</w:t>
            </w:r>
          </w:p>
        </w:tc>
        <w:tc>
          <w:tcPr>
            <w:tcW w:w="1623" w:type="pct"/>
          </w:tcPr>
          <w:p w:rsidR="00460139" w:rsidRDefault="00460139" w:rsidP="00492C73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Atualização.</w:t>
            </w:r>
          </w:p>
        </w:tc>
      </w:tr>
      <w:tr w:rsidR="00460139" w:rsidRPr="00A22582" w:rsidTr="00492C73">
        <w:trPr>
          <w:cantSplit/>
        </w:trPr>
        <w:tc>
          <w:tcPr>
            <w:tcW w:w="418" w:type="pct"/>
          </w:tcPr>
          <w:p w:rsidR="00460139" w:rsidRDefault="00460139" w:rsidP="00492C73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9.0</w:t>
            </w:r>
          </w:p>
        </w:tc>
        <w:tc>
          <w:tcPr>
            <w:tcW w:w="558" w:type="pct"/>
          </w:tcPr>
          <w:p w:rsidR="00460139" w:rsidRDefault="00460139" w:rsidP="00492C73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04/12/2013</w:t>
            </w:r>
          </w:p>
        </w:tc>
        <w:tc>
          <w:tcPr>
            <w:tcW w:w="903" w:type="pct"/>
          </w:tcPr>
          <w:p w:rsidR="00460139" w:rsidRDefault="00460139" w:rsidP="00492C73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Sheilla Melo</w:t>
            </w:r>
          </w:p>
        </w:tc>
        <w:tc>
          <w:tcPr>
            <w:tcW w:w="1498" w:type="pct"/>
          </w:tcPr>
          <w:p w:rsidR="00460139" w:rsidRDefault="00460139" w:rsidP="00492C73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Consultor SAP</w:t>
            </w:r>
          </w:p>
        </w:tc>
        <w:tc>
          <w:tcPr>
            <w:tcW w:w="1623" w:type="pct"/>
          </w:tcPr>
          <w:p w:rsidR="00460139" w:rsidRDefault="00460139" w:rsidP="00492C73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Atualização.</w:t>
            </w:r>
          </w:p>
        </w:tc>
      </w:tr>
      <w:tr w:rsidR="00460139" w:rsidRPr="00A22582" w:rsidTr="00492C73">
        <w:trPr>
          <w:cantSplit/>
        </w:trPr>
        <w:tc>
          <w:tcPr>
            <w:tcW w:w="418" w:type="pct"/>
          </w:tcPr>
          <w:p w:rsidR="00460139" w:rsidRDefault="00460139" w:rsidP="00492C73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10.0</w:t>
            </w:r>
          </w:p>
        </w:tc>
        <w:tc>
          <w:tcPr>
            <w:tcW w:w="558" w:type="pct"/>
          </w:tcPr>
          <w:p w:rsidR="00460139" w:rsidRDefault="00460139" w:rsidP="00492C73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24/02/2014</w:t>
            </w:r>
          </w:p>
        </w:tc>
        <w:tc>
          <w:tcPr>
            <w:tcW w:w="903" w:type="pct"/>
          </w:tcPr>
          <w:p w:rsidR="00460139" w:rsidRDefault="00460139" w:rsidP="00492C73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Adilson Pereira / Sheilla Melo</w:t>
            </w:r>
          </w:p>
        </w:tc>
        <w:tc>
          <w:tcPr>
            <w:tcW w:w="1498" w:type="pct"/>
          </w:tcPr>
          <w:p w:rsidR="00460139" w:rsidRDefault="00460139" w:rsidP="00492C73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Consultor SAP</w:t>
            </w:r>
          </w:p>
        </w:tc>
        <w:tc>
          <w:tcPr>
            <w:tcW w:w="1623" w:type="pct"/>
          </w:tcPr>
          <w:p w:rsidR="00460139" w:rsidRDefault="00460139" w:rsidP="00492C73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Atualização conforme incidente U049</w:t>
            </w:r>
          </w:p>
        </w:tc>
      </w:tr>
      <w:tr w:rsidR="00F159BE" w:rsidRPr="00A22582" w:rsidTr="00492C73">
        <w:trPr>
          <w:cantSplit/>
          <w:ins w:id="9" w:author="Allan Gama de Andrade" w:date="2015-06-24T15:18:00Z"/>
        </w:trPr>
        <w:tc>
          <w:tcPr>
            <w:tcW w:w="418" w:type="pct"/>
          </w:tcPr>
          <w:p w:rsidR="00F159BE" w:rsidRDefault="00F159BE" w:rsidP="00492C73">
            <w:pPr>
              <w:spacing w:before="60" w:after="60"/>
              <w:jc w:val="both"/>
              <w:rPr>
                <w:ins w:id="10" w:author="Allan Gama de Andrade" w:date="2015-06-24T15:18:00Z"/>
                <w:rFonts w:ascii="Cambria" w:hAnsi="Cambria" w:cs="Calibri"/>
                <w:bCs/>
                <w:sz w:val="18"/>
                <w:szCs w:val="18"/>
                <w:lang w:val="pt-BR"/>
              </w:rPr>
            </w:pPr>
            <w:ins w:id="11" w:author="Allan Gama de Andrade" w:date="2015-06-24T15:18:00Z">
              <w:r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>11.0</w:t>
              </w:r>
            </w:ins>
          </w:p>
        </w:tc>
        <w:tc>
          <w:tcPr>
            <w:tcW w:w="558" w:type="pct"/>
          </w:tcPr>
          <w:p w:rsidR="00F159BE" w:rsidRDefault="00F159BE" w:rsidP="00492C73">
            <w:pPr>
              <w:spacing w:before="60" w:after="60"/>
              <w:jc w:val="both"/>
              <w:rPr>
                <w:ins w:id="12" w:author="Allan Gama de Andrade" w:date="2015-06-24T15:18:00Z"/>
                <w:rFonts w:ascii="Cambria" w:hAnsi="Cambria" w:cs="Calibri"/>
                <w:bCs/>
                <w:sz w:val="18"/>
                <w:szCs w:val="18"/>
                <w:lang w:val="pt-BR"/>
              </w:rPr>
            </w:pPr>
            <w:ins w:id="13" w:author="Allan Gama de Andrade" w:date="2015-06-24T15:21:00Z">
              <w:r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>24/06/2014</w:t>
              </w:r>
            </w:ins>
          </w:p>
        </w:tc>
        <w:tc>
          <w:tcPr>
            <w:tcW w:w="903" w:type="pct"/>
          </w:tcPr>
          <w:p w:rsidR="00F159BE" w:rsidRDefault="00F159BE" w:rsidP="00492C73">
            <w:pPr>
              <w:spacing w:before="60" w:after="60"/>
              <w:jc w:val="both"/>
              <w:rPr>
                <w:ins w:id="14" w:author="Allan Gama de Andrade" w:date="2015-06-24T15:18:00Z"/>
                <w:rFonts w:ascii="Cambria" w:hAnsi="Cambria" w:cs="Calibri"/>
                <w:bCs/>
                <w:sz w:val="18"/>
                <w:szCs w:val="18"/>
                <w:lang w:val="pt-BR"/>
              </w:rPr>
            </w:pPr>
            <w:ins w:id="15" w:author="Allan Gama de Andrade" w:date="2015-06-24T15:21:00Z">
              <w:r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>Roberto Santarello</w:t>
              </w:r>
            </w:ins>
          </w:p>
        </w:tc>
        <w:tc>
          <w:tcPr>
            <w:tcW w:w="1498" w:type="pct"/>
          </w:tcPr>
          <w:p w:rsidR="00F159BE" w:rsidRDefault="00F159BE" w:rsidP="00492C73">
            <w:pPr>
              <w:spacing w:before="60" w:after="60"/>
              <w:jc w:val="both"/>
              <w:rPr>
                <w:ins w:id="16" w:author="Allan Gama de Andrade" w:date="2015-06-24T15:18:00Z"/>
                <w:rFonts w:ascii="Cambria" w:hAnsi="Cambria" w:cs="Calibri"/>
                <w:bCs/>
                <w:sz w:val="18"/>
                <w:szCs w:val="18"/>
                <w:lang w:val="pt-BR"/>
              </w:rPr>
            </w:pPr>
            <w:ins w:id="17" w:author="Allan Gama de Andrade" w:date="2015-06-24T15:21:00Z">
              <w:r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 xml:space="preserve">Consultor SAP </w:t>
              </w:r>
              <w:proofErr w:type="spellStart"/>
              <w:proofErr w:type="gramStart"/>
              <w:r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>ENGdB</w:t>
              </w:r>
            </w:ins>
            <w:proofErr w:type="spellEnd"/>
            <w:proofErr w:type="gramEnd"/>
          </w:p>
        </w:tc>
        <w:tc>
          <w:tcPr>
            <w:tcW w:w="1623" w:type="pct"/>
          </w:tcPr>
          <w:p w:rsidR="00F159BE" w:rsidRDefault="00F159BE" w:rsidP="00F159BE">
            <w:pPr>
              <w:spacing w:before="60" w:after="60"/>
              <w:jc w:val="both"/>
              <w:rPr>
                <w:ins w:id="18" w:author="Allan Gama de Andrade" w:date="2015-06-24T15:18:00Z"/>
                <w:rFonts w:ascii="Cambria" w:hAnsi="Cambria" w:cs="Calibri"/>
                <w:bCs/>
                <w:sz w:val="18"/>
                <w:szCs w:val="18"/>
                <w:lang w:val="pt-BR"/>
              </w:rPr>
            </w:pPr>
            <w:ins w:id="19" w:author="Allan Gama de Andrade" w:date="2015-06-24T15:21:00Z">
              <w:r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>Atualização conforme requisitos</w:t>
              </w:r>
            </w:ins>
            <w:ins w:id="20" w:author="Allan Gama de Andrade" w:date="2015-06-24T15:22:00Z">
              <w:r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 xml:space="preserve"> </w:t>
              </w:r>
            </w:ins>
            <w:ins w:id="21" w:author="Allan Gama de Andrade" w:date="2015-06-24T15:23:00Z">
              <w:r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>R017 e R019</w:t>
              </w:r>
            </w:ins>
            <w:ins w:id="22" w:author="Allan Gama de Andrade" w:date="2015-06-24T15:22:00Z">
              <w:r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 xml:space="preserve"> do escopo de clientes.</w:t>
              </w:r>
            </w:ins>
          </w:p>
        </w:tc>
      </w:tr>
    </w:tbl>
    <w:p w:rsidR="00460139" w:rsidRPr="002A76FF" w:rsidRDefault="00460139" w:rsidP="00460139">
      <w:pPr>
        <w:rPr>
          <w:rFonts w:ascii="Cambria" w:hAnsi="Cambria" w:cs="Calibri"/>
          <w:b/>
          <w:lang w:val="pt-BR"/>
        </w:rPr>
      </w:pPr>
    </w:p>
    <w:p w:rsidR="00460139" w:rsidRPr="003B28ED" w:rsidRDefault="00460139" w:rsidP="00460139">
      <w:pPr>
        <w:pStyle w:val="Heading1"/>
        <w:keepLines w:val="0"/>
        <w:numPr>
          <w:ilvl w:val="0"/>
          <w:numId w:val="3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23" w:name="_Toc178139954"/>
      <w:bookmarkStart w:id="24" w:name="_Toc244516101"/>
      <w:bookmarkStart w:id="25" w:name="_Toc373499865"/>
      <w:r w:rsidRPr="003B28ED">
        <w:rPr>
          <w:rFonts w:ascii="Calibri" w:hAnsi="Calibri" w:cs="Calibri"/>
          <w:color w:val="29323D"/>
          <w:lang w:val="pt-BR"/>
        </w:rPr>
        <w:t>Documentos Relacionados</w:t>
      </w:r>
      <w:bookmarkEnd w:id="23"/>
      <w:bookmarkEnd w:id="24"/>
      <w:bookmarkEnd w:id="25"/>
    </w:p>
    <w:p w:rsidR="00460139" w:rsidRPr="00077C7E" w:rsidRDefault="00460139" w:rsidP="00460139">
      <w:pPr>
        <w:jc w:val="both"/>
        <w:rPr>
          <w:rFonts w:ascii="Cambria" w:hAnsi="Cambria"/>
          <w:lang w:val="pt-BR"/>
        </w:rPr>
      </w:pPr>
    </w:p>
    <w:p w:rsidR="00460139" w:rsidRPr="009B1482" w:rsidRDefault="00460139" w:rsidP="00460139">
      <w:pPr>
        <w:jc w:val="both"/>
        <w:rPr>
          <w:rFonts w:ascii="Arial" w:hAnsi="Arial" w:cs="Arial"/>
          <w:color w:val="000000"/>
          <w:lang w:val="pt-BR"/>
        </w:rPr>
      </w:pPr>
      <w:r w:rsidRPr="009B1482">
        <w:rPr>
          <w:rFonts w:ascii="Arial" w:hAnsi="Arial" w:cs="Arial"/>
          <w:color w:val="000000"/>
          <w:lang w:val="pt-BR"/>
        </w:rPr>
        <w:t>Os seguintes documentos foram utilizados como referência para a elaboração desta proposta técnica:</w:t>
      </w:r>
    </w:p>
    <w:p w:rsidR="00460139" w:rsidRPr="002A76FF" w:rsidRDefault="00460139" w:rsidP="00460139">
      <w:pPr>
        <w:ind w:left="284"/>
        <w:rPr>
          <w:rFonts w:ascii="Cambria" w:hAnsi="Cambria"/>
          <w:lang w:val="pt-BR"/>
        </w:rPr>
      </w:pPr>
    </w:p>
    <w:tbl>
      <w:tblPr>
        <w:tblW w:w="4515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shd w:val="clear" w:color="auto" w:fill="D9D9D9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44"/>
        <w:gridCol w:w="1065"/>
        <w:gridCol w:w="6377"/>
      </w:tblGrid>
      <w:tr w:rsidR="00460139" w:rsidRPr="002A76FF" w:rsidTr="00492C73">
        <w:trPr>
          <w:cantSplit/>
        </w:trPr>
        <w:tc>
          <w:tcPr>
            <w:tcW w:w="905" w:type="pct"/>
            <w:tcBorders>
              <w:bottom w:val="single" w:sz="6" w:space="0" w:color="808080"/>
            </w:tcBorders>
            <w:shd w:val="clear" w:color="auto" w:fill="D9D9D9"/>
          </w:tcPr>
          <w:p w:rsidR="00460139" w:rsidRPr="002A76FF" w:rsidRDefault="00460139" w:rsidP="00492C73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2A76FF">
              <w:rPr>
                <w:rFonts w:ascii="Cambria" w:hAnsi="Cambria"/>
                <w:b/>
                <w:smallCaps/>
                <w:lang w:val="pt-BR"/>
              </w:rPr>
              <w:t>Tipo Documento</w:t>
            </w:r>
          </w:p>
        </w:tc>
        <w:tc>
          <w:tcPr>
            <w:tcW w:w="586" w:type="pct"/>
            <w:tcBorders>
              <w:bottom w:val="single" w:sz="6" w:space="0" w:color="808080"/>
            </w:tcBorders>
            <w:shd w:val="clear" w:color="auto" w:fill="D9D9D9"/>
          </w:tcPr>
          <w:p w:rsidR="00460139" w:rsidRPr="002A76FF" w:rsidRDefault="00460139" w:rsidP="00492C73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2A76FF">
              <w:rPr>
                <w:rFonts w:ascii="Cambria" w:hAnsi="Cambria"/>
                <w:b/>
                <w:smallCaps/>
                <w:lang w:val="pt-BR"/>
              </w:rPr>
              <w:t>Data</w:t>
            </w:r>
          </w:p>
        </w:tc>
        <w:tc>
          <w:tcPr>
            <w:tcW w:w="3509" w:type="pct"/>
            <w:tcBorders>
              <w:bottom w:val="single" w:sz="6" w:space="0" w:color="808080"/>
            </w:tcBorders>
            <w:shd w:val="clear" w:color="auto" w:fill="D9D9D9"/>
          </w:tcPr>
          <w:p w:rsidR="00460139" w:rsidRPr="002A76FF" w:rsidRDefault="00460139" w:rsidP="00492C73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2A76FF">
              <w:rPr>
                <w:rFonts w:ascii="Cambria" w:hAnsi="Cambria"/>
                <w:b/>
                <w:smallCaps/>
                <w:lang w:val="pt-BR"/>
              </w:rPr>
              <w:t>Título</w:t>
            </w:r>
          </w:p>
        </w:tc>
      </w:tr>
      <w:tr w:rsidR="00460139" w:rsidRPr="00846E9A" w:rsidTr="00492C73">
        <w:trPr>
          <w:cantSplit/>
        </w:trPr>
        <w:tc>
          <w:tcPr>
            <w:tcW w:w="905" w:type="pct"/>
            <w:shd w:val="clear" w:color="auto" w:fill="auto"/>
            <w:vAlign w:val="center"/>
          </w:tcPr>
          <w:p w:rsidR="00460139" w:rsidRPr="008D6BEE" w:rsidRDefault="00460139" w:rsidP="00492C73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BBP</w:t>
            </w:r>
          </w:p>
        </w:tc>
        <w:tc>
          <w:tcPr>
            <w:tcW w:w="586" w:type="pct"/>
            <w:shd w:val="clear" w:color="auto" w:fill="auto"/>
          </w:tcPr>
          <w:p w:rsidR="00460139" w:rsidRPr="008D6BEE" w:rsidRDefault="00460139" w:rsidP="00492C73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</w:p>
        </w:tc>
        <w:tc>
          <w:tcPr>
            <w:tcW w:w="3509" w:type="pct"/>
            <w:shd w:val="clear" w:color="auto" w:fill="auto"/>
            <w:vAlign w:val="center"/>
          </w:tcPr>
          <w:p w:rsidR="00460139" w:rsidRPr="008D6BEE" w:rsidRDefault="00460139" w:rsidP="00492C73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BBP de Estrutura Organizacional, Dados mestres e </w:t>
            </w:r>
            <w:proofErr w:type="gramStart"/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Integração</w:t>
            </w:r>
            <w:proofErr w:type="gramEnd"/>
          </w:p>
        </w:tc>
      </w:tr>
      <w:tr w:rsidR="00460139" w:rsidRPr="00846E9A" w:rsidTr="00492C73">
        <w:trPr>
          <w:cantSplit/>
        </w:trPr>
        <w:tc>
          <w:tcPr>
            <w:tcW w:w="905" w:type="pct"/>
            <w:shd w:val="clear" w:color="auto" w:fill="auto"/>
            <w:vAlign w:val="center"/>
          </w:tcPr>
          <w:p w:rsidR="00460139" w:rsidRPr="008D6BEE" w:rsidRDefault="00460139" w:rsidP="00492C73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BBP</w:t>
            </w:r>
          </w:p>
        </w:tc>
        <w:tc>
          <w:tcPr>
            <w:tcW w:w="586" w:type="pct"/>
            <w:shd w:val="clear" w:color="auto" w:fill="auto"/>
          </w:tcPr>
          <w:p w:rsidR="00460139" w:rsidRPr="008D6BEE" w:rsidRDefault="00460139" w:rsidP="00492C73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</w:p>
        </w:tc>
        <w:tc>
          <w:tcPr>
            <w:tcW w:w="3509" w:type="pct"/>
            <w:shd w:val="clear" w:color="auto" w:fill="auto"/>
            <w:vAlign w:val="center"/>
          </w:tcPr>
          <w:p w:rsidR="00460139" w:rsidRPr="008D6BEE" w:rsidRDefault="00460139" w:rsidP="00492C73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BBP de Gestão de Contratos de Aquisições</w:t>
            </w:r>
          </w:p>
        </w:tc>
      </w:tr>
      <w:tr w:rsidR="00460139" w:rsidRPr="00846E9A" w:rsidTr="00492C73">
        <w:trPr>
          <w:cantSplit/>
        </w:trPr>
        <w:tc>
          <w:tcPr>
            <w:tcW w:w="905" w:type="pct"/>
            <w:shd w:val="clear" w:color="auto" w:fill="auto"/>
            <w:vAlign w:val="center"/>
          </w:tcPr>
          <w:p w:rsidR="00460139" w:rsidRPr="008D6BEE" w:rsidRDefault="00460139" w:rsidP="00492C73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BPP</w:t>
            </w:r>
          </w:p>
        </w:tc>
        <w:tc>
          <w:tcPr>
            <w:tcW w:w="586" w:type="pct"/>
            <w:shd w:val="clear" w:color="auto" w:fill="auto"/>
          </w:tcPr>
          <w:p w:rsidR="00460139" w:rsidRPr="008D6BEE" w:rsidRDefault="00460139" w:rsidP="00492C73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</w:p>
        </w:tc>
        <w:tc>
          <w:tcPr>
            <w:tcW w:w="3509" w:type="pct"/>
            <w:shd w:val="clear" w:color="auto" w:fill="auto"/>
            <w:vAlign w:val="center"/>
          </w:tcPr>
          <w:p w:rsidR="00460139" w:rsidRPr="008D6BEE" w:rsidRDefault="00460139" w:rsidP="00492C73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EF0185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Processo Procurações e Atos Societários_2013-05-03</w:t>
            </w:r>
          </w:p>
        </w:tc>
      </w:tr>
      <w:tr w:rsidR="00460139" w:rsidRPr="00846E9A" w:rsidTr="00492C73">
        <w:trPr>
          <w:cantSplit/>
        </w:trPr>
        <w:tc>
          <w:tcPr>
            <w:tcW w:w="905" w:type="pct"/>
            <w:shd w:val="clear" w:color="auto" w:fill="auto"/>
            <w:vAlign w:val="center"/>
          </w:tcPr>
          <w:p w:rsidR="00460139" w:rsidRDefault="00460139" w:rsidP="00492C73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EF</w:t>
            </w:r>
          </w:p>
        </w:tc>
        <w:tc>
          <w:tcPr>
            <w:tcW w:w="586" w:type="pct"/>
            <w:shd w:val="clear" w:color="auto" w:fill="auto"/>
          </w:tcPr>
          <w:p w:rsidR="00460139" w:rsidRPr="008D6BEE" w:rsidRDefault="00460139" w:rsidP="00492C73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</w:p>
        </w:tc>
        <w:tc>
          <w:tcPr>
            <w:tcW w:w="3509" w:type="pct"/>
            <w:shd w:val="clear" w:color="auto" w:fill="auto"/>
            <w:vAlign w:val="center"/>
          </w:tcPr>
          <w:p w:rsidR="00460139" w:rsidRPr="00EF0185" w:rsidRDefault="00460139" w:rsidP="00492C73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proofErr w:type="gramStart"/>
            <w:r w:rsidRPr="00FE6FC8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CLM.</w:t>
            </w:r>
            <w:proofErr w:type="gramEnd"/>
            <w:r w:rsidRPr="00FE6FC8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009_EF_Gestao_de_procuracoe</w:t>
            </w: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s</w:t>
            </w:r>
          </w:p>
        </w:tc>
      </w:tr>
      <w:tr w:rsidR="00460139" w:rsidRPr="00846E9A" w:rsidTr="00492C73">
        <w:trPr>
          <w:cantSplit/>
        </w:trPr>
        <w:tc>
          <w:tcPr>
            <w:tcW w:w="905" w:type="pct"/>
            <w:shd w:val="clear" w:color="auto" w:fill="auto"/>
            <w:vAlign w:val="center"/>
          </w:tcPr>
          <w:p w:rsidR="00460139" w:rsidRDefault="00460139" w:rsidP="00492C73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EF</w:t>
            </w:r>
          </w:p>
        </w:tc>
        <w:tc>
          <w:tcPr>
            <w:tcW w:w="586" w:type="pct"/>
            <w:shd w:val="clear" w:color="auto" w:fill="auto"/>
          </w:tcPr>
          <w:p w:rsidR="00460139" w:rsidRPr="008D6BEE" w:rsidRDefault="00460139" w:rsidP="00492C73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</w:p>
        </w:tc>
        <w:tc>
          <w:tcPr>
            <w:tcW w:w="3509" w:type="pct"/>
            <w:shd w:val="clear" w:color="auto" w:fill="auto"/>
            <w:vAlign w:val="center"/>
          </w:tcPr>
          <w:p w:rsidR="00460139" w:rsidRPr="00EF0185" w:rsidRDefault="00460139" w:rsidP="00492C73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proofErr w:type="gramStart"/>
            <w:r w:rsidRPr="00FE6FC8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CLM.</w:t>
            </w:r>
            <w:proofErr w:type="gramEnd"/>
            <w:r w:rsidRPr="00FE6FC8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024_EF_Registro_de_outorgados</w:t>
            </w:r>
          </w:p>
        </w:tc>
      </w:tr>
      <w:tr w:rsidR="00460139" w:rsidRPr="00846E9A" w:rsidTr="00492C73">
        <w:trPr>
          <w:cantSplit/>
        </w:trPr>
        <w:tc>
          <w:tcPr>
            <w:tcW w:w="905" w:type="pct"/>
            <w:shd w:val="clear" w:color="auto" w:fill="auto"/>
            <w:vAlign w:val="center"/>
          </w:tcPr>
          <w:p w:rsidR="00460139" w:rsidRDefault="00460139" w:rsidP="00492C73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EF</w:t>
            </w:r>
          </w:p>
        </w:tc>
        <w:tc>
          <w:tcPr>
            <w:tcW w:w="586" w:type="pct"/>
            <w:shd w:val="clear" w:color="auto" w:fill="auto"/>
          </w:tcPr>
          <w:p w:rsidR="00460139" w:rsidRPr="008D6BEE" w:rsidRDefault="00460139" w:rsidP="00492C73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</w:p>
        </w:tc>
        <w:tc>
          <w:tcPr>
            <w:tcW w:w="3509" w:type="pct"/>
            <w:shd w:val="clear" w:color="auto" w:fill="auto"/>
            <w:vAlign w:val="center"/>
          </w:tcPr>
          <w:p w:rsidR="00460139" w:rsidRPr="00FE6FC8" w:rsidRDefault="00460139" w:rsidP="00492C73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proofErr w:type="gramStart"/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CLM.</w:t>
            </w:r>
            <w:proofErr w:type="gramEnd"/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043_EF_Registro_de_diretores</w:t>
            </w:r>
          </w:p>
        </w:tc>
      </w:tr>
    </w:tbl>
    <w:p w:rsidR="00460139" w:rsidRPr="002A76FF" w:rsidRDefault="00460139" w:rsidP="00460139">
      <w:pPr>
        <w:rPr>
          <w:rFonts w:ascii="Cambria" w:hAnsi="Cambria"/>
          <w:b/>
          <w:lang w:val="pt-BR"/>
        </w:rPr>
      </w:pPr>
    </w:p>
    <w:p w:rsidR="00460139" w:rsidRPr="003B28ED" w:rsidRDefault="00460139" w:rsidP="00460139">
      <w:pPr>
        <w:pStyle w:val="Heading1"/>
        <w:keepLines w:val="0"/>
        <w:numPr>
          <w:ilvl w:val="0"/>
          <w:numId w:val="3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26" w:name="_Toc178139955"/>
      <w:bookmarkStart w:id="27" w:name="_Toc244516102"/>
      <w:bookmarkStart w:id="28" w:name="_Toc373499866"/>
      <w:r w:rsidRPr="003B28ED">
        <w:rPr>
          <w:rFonts w:ascii="Calibri" w:hAnsi="Calibri" w:cs="Calibri"/>
          <w:color w:val="29323D"/>
          <w:lang w:val="pt-BR"/>
        </w:rPr>
        <w:t>Abreviações</w:t>
      </w:r>
      <w:bookmarkEnd w:id="26"/>
      <w:bookmarkEnd w:id="27"/>
      <w:bookmarkEnd w:id="28"/>
    </w:p>
    <w:p w:rsidR="00460139" w:rsidRPr="002A76FF" w:rsidRDefault="00460139" w:rsidP="00460139">
      <w:pPr>
        <w:rPr>
          <w:lang w:val="pt-BR"/>
        </w:rPr>
      </w:pPr>
    </w:p>
    <w:tbl>
      <w:tblPr>
        <w:tblW w:w="496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  <w:tblPrChange w:id="29" w:author="Allan Gama de Andrade" w:date="2015-06-24T15:24:00Z">
          <w:tblPr>
            <w:tblW w:w="4966" w:type="pct"/>
            <w:tbl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blBorders>
            <w:tblCellMar>
              <w:left w:w="70" w:type="dxa"/>
              <w:right w:w="70" w:type="dxa"/>
            </w:tblCellMar>
            <w:tblLook w:val="0000" w:firstRow="0" w:lastRow="0" w:firstColumn="0" w:lastColumn="0" w:noHBand="0" w:noVBand="0"/>
          </w:tblPr>
        </w:tblPrChange>
      </w:tblPr>
      <w:tblGrid>
        <w:gridCol w:w="2764"/>
        <w:gridCol w:w="7230"/>
        <w:tblGridChange w:id="30">
          <w:tblGrid>
            <w:gridCol w:w="1575"/>
            <w:gridCol w:w="1189"/>
            <w:gridCol w:w="7230"/>
          </w:tblGrid>
        </w:tblGridChange>
      </w:tblGrid>
      <w:tr w:rsidR="00460139" w:rsidRPr="00E17A95" w:rsidTr="00F159BE">
        <w:trPr>
          <w:trHeight w:val="424"/>
          <w:trPrChange w:id="31" w:author="Allan Gama de Andrade" w:date="2015-06-24T15:24:00Z">
            <w:trPr>
              <w:trHeight w:val="424"/>
            </w:trPr>
          </w:trPrChange>
        </w:trPr>
        <w:tc>
          <w:tcPr>
            <w:tcW w:w="1383" w:type="pct"/>
            <w:shd w:val="clear" w:color="auto" w:fill="D9D9D9"/>
            <w:tcPrChange w:id="32" w:author="Allan Gama de Andrade" w:date="2015-06-24T15:24:00Z">
              <w:tcPr>
                <w:tcW w:w="788" w:type="pct"/>
                <w:shd w:val="clear" w:color="auto" w:fill="D9D9D9"/>
              </w:tcPr>
            </w:tcPrChange>
          </w:tcPr>
          <w:p w:rsidR="00460139" w:rsidRPr="00E17A95" w:rsidRDefault="00460139" w:rsidP="00492C73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E17A95">
              <w:rPr>
                <w:rFonts w:ascii="Cambria" w:hAnsi="Cambria"/>
                <w:b/>
                <w:smallCaps/>
                <w:lang w:val="pt-BR"/>
              </w:rPr>
              <w:t>Acrônimo</w:t>
            </w:r>
          </w:p>
        </w:tc>
        <w:tc>
          <w:tcPr>
            <w:tcW w:w="3617" w:type="pct"/>
            <w:shd w:val="clear" w:color="auto" w:fill="D9D9D9"/>
            <w:tcPrChange w:id="33" w:author="Allan Gama de Andrade" w:date="2015-06-24T15:24:00Z">
              <w:tcPr>
                <w:tcW w:w="4212" w:type="pct"/>
                <w:gridSpan w:val="2"/>
                <w:shd w:val="clear" w:color="auto" w:fill="D9D9D9"/>
              </w:tcPr>
            </w:tcPrChange>
          </w:tcPr>
          <w:p w:rsidR="00460139" w:rsidRPr="00E17A95" w:rsidRDefault="00460139" w:rsidP="00492C73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E17A95">
              <w:rPr>
                <w:rFonts w:ascii="Cambria" w:hAnsi="Cambria"/>
                <w:b/>
                <w:smallCaps/>
                <w:lang w:val="pt-BR"/>
              </w:rPr>
              <w:t>Descrição</w:t>
            </w:r>
          </w:p>
        </w:tc>
      </w:tr>
      <w:tr w:rsidR="00F159BE" w:rsidRPr="00846E9A" w:rsidTr="00F159BE">
        <w:trPr>
          <w:trHeight w:val="259"/>
          <w:ins w:id="34" w:author="Allan Gama de Andrade" w:date="2015-06-24T15:24:00Z"/>
        </w:trPr>
        <w:tc>
          <w:tcPr>
            <w:tcW w:w="1383" w:type="pct"/>
          </w:tcPr>
          <w:p w:rsidR="00F159BE" w:rsidRDefault="00F159BE" w:rsidP="00492C73">
            <w:pPr>
              <w:rPr>
                <w:ins w:id="35" w:author="Allan Gama de Andrade" w:date="2015-06-24T15:24:00Z"/>
                <w:rFonts w:ascii="Cambria" w:hAnsi="Cambria"/>
                <w:lang w:val="pt-BR"/>
              </w:rPr>
            </w:pPr>
            <w:ins w:id="36" w:author="Allan Gama de Andrade" w:date="2015-06-24T15:25:00Z">
              <w:r>
                <w:rPr>
                  <w:rFonts w:ascii="Cambria" w:hAnsi="Cambria"/>
                  <w:lang w:val="pt-BR"/>
                </w:rPr>
                <w:t>Acordo Básico</w:t>
              </w:r>
            </w:ins>
          </w:p>
        </w:tc>
        <w:tc>
          <w:tcPr>
            <w:tcW w:w="3617" w:type="pct"/>
          </w:tcPr>
          <w:p w:rsidR="00F159BE" w:rsidRDefault="003016FF" w:rsidP="00492C73">
            <w:pPr>
              <w:rPr>
                <w:ins w:id="37" w:author="Allan Gama de Andrade" w:date="2015-06-24T15:24:00Z"/>
                <w:rFonts w:ascii="Cambria" w:hAnsi="Cambria"/>
                <w:lang w:val="pt-BR"/>
              </w:rPr>
            </w:pPr>
            <w:ins w:id="38" w:author="Allan Gama de Andrade" w:date="2015-06-24T15:35:00Z">
              <w:r>
                <w:rPr>
                  <w:rFonts w:ascii="Cambria" w:hAnsi="Cambria"/>
                  <w:lang w:val="pt-BR"/>
                </w:rPr>
                <w:t xml:space="preserve">Estrutura comum entre os diferentes tipos de acordos </w:t>
              </w:r>
            </w:ins>
            <w:ins w:id="39" w:author="Allan Gama de Andrade" w:date="2015-06-24T15:36:00Z">
              <w:r>
                <w:rPr>
                  <w:rFonts w:ascii="Cambria" w:hAnsi="Cambria"/>
                  <w:lang w:val="pt-BR"/>
                </w:rPr>
                <w:t>básicos.</w:t>
              </w:r>
            </w:ins>
          </w:p>
        </w:tc>
      </w:tr>
      <w:tr w:rsidR="00460139" w:rsidRPr="00846E9A" w:rsidTr="00F159BE">
        <w:trPr>
          <w:trHeight w:val="259"/>
          <w:trPrChange w:id="40" w:author="Allan Gama de Andrade" w:date="2015-06-24T15:24:00Z">
            <w:trPr>
              <w:trHeight w:val="259"/>
            </w:trPr>
          </w:trPrChange>
        </w:trPr>
        <w:tc>
          <w:tcPr>
            <w:tcW w:w="1383" w:type="pct"/>
            <w:tcPrChange w:id="41" w:author="Allan Gama de Andrade" w:date="2015-06-24T15:24:00Z">
              <w:tcPr>
                <w:tcW w:w="788" w:type="pct"/>
              </w:tcPr>
            </w:tcPrChange>
          </w:tcPr>
          <w:p w:rsidR="00460139" w:rsidRPr="00E17A95" w:rsidRDefault="00460139" w:rsidP="00492C73">
            <w:pPr>
              <w:rPr>
                <w:rFonts w:ascii="Cambria" w:hAnsi="Cambria"/>
                <w:lang w:val="pt-BR"/>
              </w:rPr>
            </w:pPr>
            <w:r>
              <w:rPr>
                <w:rFonts w:ascii="Cambria" w:hAnsi="Cambria"/>
                <w:lang w:val="pt-BR"/>
              </w:rPr>
              <w:t>Acordo Básico</w:t>
            </w:r>
            <w:ins w:id="42" w:author="Allan Gama de Andrade" w:date="2015-06-24T15:23:00Z">
              <w:r w:rsidR="00F159BE">
                <w:rPr>
                  <w:rFonts w:ascii="Cambria" w:hAnsi="Cambria"/>
                  <w:lang w:val="pt-BR"/>
                </w:rPr>
                <w:t xml:space="preserve"> Geral</w:t>
              </w:r>
            </w:ins>
          </w:p>
        </w:tc>
        <w:tc>
          <w:tcPr>
            <w:tcW w:w="3617" w:type="pct"/>
            <w:tcPrChange w:id="43" w:author="Allan Gama de Andrade" w:date="2015-06-24T15:24:00Z">
              <w:tcPr>
                <w:tcW w:w="4212" w:type="pct"/>
                <w:gridSpan w:val="2"/>
              </w:tcPr>
            </w:tcPrChange>
          </w:tcPr>
          <w:p w:rsidR="00460139" w:rsidRPr="00E17A95" w:rsidRDefault="00460139" w:rsidP="00492C73">
            <w:pPr>
              <w:rPr>
                <w:rFonts w:ascii="Cambria" w:hAnsi="Cambria"/>
                <w:lang w:val="pt-BR"/>
              </w:rPr>
            </w:pPr>
            <w:r>
              <w:rPr>
                <w:rFonts w:ascii="Cambria" w:hAnsi="Cambria"/>
                <w:lang w:val="pt-BR"/>
              </w:rPr>
              <w:t>Acordo criado no SAP CLM e publicado ao SAP ECC.</w:t>
            </w:r>
          </w:p>
        </w:tc>
      </w:tr>
      <w:tr w:rsidR="00F159BE" w:rsidRPr="00846E9A" w:rsidTr="00F159BE">
        <w:trPr>
          <w:trHeight w:val="259"/>
          <w:trPrChange w:id="44" w:author="Allan Gama de Andrade" w:date="2015-06-24T15:24:00Z">
            <w:trPr>
              <w:trHeight w:val="259"/>
            </w:trPr>
          </w:trPrChange>
        </w:trPr>
        <w:tc>
          <w:tcPr>
            <w:tcW w:w="1383" w:type="pct"/>
            <w:tcPrChange w:id="45" w:author="Allan Gama de Andrade" w:date="2015-06-24T15:24:00Z">
              <w:tcPr>
                <w:tcW w:w="788" w:type="pct"/>
              </w:tcPr>
            </w:tcPrChange>
          </w:tcPr>
          <w:p w:rsidR="00F159BE" w:rsidRPr="00E17A95" w:rsidRDefault="00F159BE" w:rsidP="00492C73">
            <w:pPr>
              <w:rPr>
                <w:rFonts w:ascii="Cambria" w:hAnsi="Cambria"/>
                <w:lang w:val="pt-BR"/>
              </w:rPr>
            </w:pPr>
            <w:ins w:id="46" w:author="Allan Gama de Andrade" w:date="2015-06-24T15:24:00Z">
              <w:r>
                <w:rPr>
                  <w:rFonts w:ascii="Cambria" w:hAnsi="Cambria"/>
                  <w:lang w:val="pt-BR"/>
                </w:rPr>
                <w:t>Acordo Básico Comercial</w:t>
              </w:r>
            </w:ins>
          </w:p>
        </w:tc>
        <w:tc>
          <w:tcPr>
            <w:tcW w:w="3617" w:type="pct"/>
            <w:tcPrChange w:id="47" w:author="Allan Gama de Andrade" w:date="2015-06-24T15:24:00Z">
              <w:tcPr>
                <w:tcW w:w="4212" w:type="pct"/>
                <w:gridSpan w:val="2"/>
              </w:tcPr>
            </w:tcPrChange>
          </w:tcPr>
          <w:p w:rsidR="00F159BE" w:rsidRPr="00E17A95" w:rsidRDefault="00F159BE" w:rsidP="00F159BE">
            <w:pPr>
              <w:rPr>
                <w:rFonts w:ascii="Cambria" w:hAnsi="Cambria"/>
                <w:lang w:val="pt-BR"/>
              </w:rPr>
            </w:pPr>
            <w:ins w:id="48" w:author="Allan Gama de Andrade" w:date="2015-06-24T15:24:00Z">
              <w:r>
                <w:rPr>
                  <w:rFonts w:ascii="Cambria" w:hAnsi="Cambria"/>
                  <w:lang w:val="pt-BR"/>
                </w:rPr>
                <w:t>Acordo criado no SAP CLM sem publicação no SAP ECC.</w:t>
              </w:r>
            </w:ins>
          </w:p>
        </w:tc>
      </w:tr>
    </w:tbl>
    <w:p w:rsidR="00460139" w:rsidRDefault="00460139" w:rsidP="00460139">
      <w:pPr>
        <w:rPr>
          <w:b/>
          <w:lang w:val="pt-BR"/>
        </w:rPr>
      </w:pPr>
    </w:p>
    <w:p w:rsidR="00460139" w:rsidRPr="002A76FF" w:rsidRDefault="00460139" w:rsidP="00460139">
      <w:pPr>
        <w:rPr>
          <w:b/>
          <w:lang w:val="pt-BR"/>
        </w:rPr>
      </w:pPr>
    </w:p>
    <w:p w:rsidR="00460139" w:rsidRPr="003B28ED" w:rsidRDefault="00460139" w:rsidP="00460139">
      <w:pPr>
        <w:pStyle w:val="Heading1"/>
        <w:keepLines w:val="0"/>
        <w:numPr>
          <w:ilvl w:val="0"/>
          <w:numId w:val="3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49" w:name="_Toc373499867"/>
      <w:r>
        <w:rPr>
          <w:rFonts w:ascii="Calibri" w:hAnsi="Calibri" w:cs="Calibri"/>
          <w:color w:val="29323D"/>
          <w:lang w:val="pt-BR"/>
        </w:rPr>
        <w:t>Visão Geral</w:t>
      </w:r>
      <w:bookmarkEnd w:id="49"/>
    </w:p>
    <w:p w:rsidR="00460139" w:rsidRPr="002A76FF" w:rsidRDefault="00460139" w:rsidP="00460139">
      <w:pPr>
        <w:rPr>
          <w:lang w:val="pt-BR"/>
        </w:rPr>
      </w:pPr>
    </w:p>
    <w:p w:rsidR="00460139" w:rsidRDefault="00460139" w:rsidP="00460139">
      <w:pPr>
        <w:pStyle w:val="TableText"/>
        <w:rPr>
          <w:rFonts w:ascii="Arial" w:hAnsi="Arial" w:cs="Arial"/>
          <w:sz w:val="20"/>
          <w:lang w:val="pt-BR"/>
        </w:rPr>
      </w:pPr>
      <w:r>
        <w:rPr>
          <w:rFonts w:ascii="Arial" w:hAnsi="Arial" w:cs="Arial"/>
          <w:sz w:val="20"/>
        </w:rPr>
        <w:t xml:space="preserve">Este documento </w:t>
      </w:r>
      <w:proofErr w:type="spellStart"/>
      <w:r>
        <w:rPr>
          <w:rFonts w:ascii="Arial" w:hAnsi="Arial" w:cs="Arial"/>
          <w:sz w:val="20"/>
        </w:rPr>
        <w:t>tem</w:t>
      </w:r>
      <w:proofErr w:type="spellEnd"/>
      <w:r>
        <w:rPr>
          <w:rFonts w:ascii="Arial" w:hAnsi="Arial" w:cs="Arial"/>
          <w:sz w:val="20"/>
        </w:rPr>
        <w:t xml:space="preserve"> por</w:t>
      </w:r>
      <w:r w:rsidRPr="00413BEC">
        <w:rPr>
          <w:rFonts w:ascii="Arial" w:hAnsi="Arial" w:cs="Arial"/>
          <w:sz w:val="20"/>
        </w:rPr>
        <w:t xml:space="preserve"> objetivo</w:t>
      </w:r>
      <w:r>
        <w:rPr>
          <w:rFonts w:ascii="Arial" w:hAnsi="Arial" w:cs="Arial"/>
          <w:sz w:val="20"/>
        </w:rPr>
        <w:t>, elaborar</w:t>
      </w:r>
      <w:r w:rsidRPr="00413BEC">
        <w:rPr>
          <w:rFonts w:ascii="Arial" w:hAnsi="Arial" w:cs="Arial"/>
          <w:sz w:val="20"/>
          <w:lang w:val="pt-BR"/>
        </w:rPr>
        <w:t xml:space="preserve"> a proposta de solução para </w:t>
      </w:r>
      <w:r>
        <w:rPr>
          <w:rFonts w:ascii="Arial" w:hAnsi="Arial" w:cs="Arial"/>
          <w:sz w:val="20"/>
          <w:lang w:val="pt-BR"/>
        </w:rPr>
        <w:t xml:space="preserve">o processo de Controle de Assinaturas que deverá possibilitar aos usuários </w:t>
      </w:r>
      <w:r w:rsidRPr="00770FF5">
        <w:rPr>
          <w:rFonts w:ascii="Arial" w:hAnsi="Arial" w:cs="Arial"/>
          <w:sz w:val="20"/>
          <w:lang w:val="pt-BR"/>
        </w:rPr>
        <w:t xml:space="preserve">a visibilidade dos </w:t>
      </w:r>
      <w:r>
        <w:rPr>
          <w:rFonts w:ascii="Arial" w:hAnsi="Arial" w:cs="Arial"/>
          <w:sz w:val="20"/>
          <w:lang w:val="pt-BR"/>
        </w:rPr>
        <w:t>responsáveis pela assinatura do documento contratual</w:t>
      </w:r>
      <w:r w:rsidRPr="00770FF5">
        <w:rPr>
          <w:rFonts w:ascii="Arial" w:hAnsi="Arial" w:cs="Arial"/>
          <w:sz w:val="20"/>
          <w:lang w:val="pt-BR"/>
        </w:rPr>
        <w:t xml:space="preserve"> se</w:t>
      </w:r>
      <w:r>
        <w:rPr>
          <w:rFonts w:ascii="Arial" w:hAnsi="Arial" w:cs="Arial"/>
          <w:sz w:val="20"/>
          <w:lang w:val="pt-BR"/>
        </w:rPr>
        <w:t>guindo as regras específicas da TIM no</w:t>
      </w:r>
      <w:ins w:id="50" w:author="Allan Gama de Andrade" w:date="2015-06-24T15:37:00Z">
        <w:r w:rsidR="003016FF">
          <w:rPr>
            <w:rFonts w:ascii="Arial" w:hAnsi="Arial" w:cs="Arial"/>
            <w:sz w:val="20"/>
            <w:lang w:val="pt-BR"/>
          </w:rPr>
          <w:t>s</w:t>
        </w:r>
      </w:ins>
      <w:r>
        <w:rPr>
          <w:rFonts w:ascii="Arial" w:hAnsi="Arial" w:cs="Arial"/>
          <w:sz w:val="20"/>
          <w:lang w:val="pt-BR"/>
        </w:rPr>
        <w:t xml:space="preserve"> Acordo</w:t>
      </w:r>
      <w:ins w:id="51" w:author="Allan Gama de Andrade" w:date="2015-06-24T15:50:00Z">
        <w:r w:rsidR="00C733E5">
          <w:rPr>
            <w:rFonts w:ascii="Arial" w:hAnsi="Arial" w:cs="Arial"/>
            <w:sz w:val="20"/>
            <w:lang w:val="pt-BR"/>
          </w:rPr>
          <w:t>s</w:t>
        </w:r>
      </w:ins>
      <w:bookmarkStart w:id="52" w:name="_GoBack"/>
      <w:bookmarkEnd w:id="52"/>
      <w:r>
        <w:rPr>
          <w:rFonts w:ascii="Arial" w:hAnsi="Arial" w:cs="Arial"/>
          <w:sz w:val="20"/>
          <w:lang w:val="pt-BR"/>
        </w:rPr>
        <w:t xml:space="preserve"> Básico</w:t>
      </w:r>
      <w:ins w:id="53" w:author="Allan Gama de Andrade" w:date="2015-06-24T15:37:00Z">
        <w:r w:rsidR="003016FF">
          <w:rPr>
            <w:rFonts w:ascii="Arial" w:hAnsi="Arial" w:cs="Arial"/>
            <w:sz w:val="20"/>
            <w:lang w:val="pt-BR"/>
          </w:rPr>
          <w:t>s</w:t>
        </w:r>
      </w:ins>
      <w:r>
        <w:rPr>
          <w:rFonts w:ascii="Arial" w:hAnsi="Arial" w:cs="Arial"/>
          <w:sz w:val="20"/>
          <w:lang w:val="pt-BR"/>
        </w:rPr>
        <w:t xml:space="preserve"> Geral</w:t>
      </w:r>
      <w:ins w:id="54" w:author="Allan Gama de Andrade" w:date="2015-06-24T15:37:00Z">
        <w:r w:rsidR="003016FF">
          <w:rPr>
            <w:rFonts w:ascii="Arial" w:hAnsi="Arial" w:cs="Arial"/>
            <w:sz w:val="20"/>
            <w:lang w:val="pt-BR"/>
          </w:rPr>
          <w:t xml:space="preserve"> e Comercial</w:t>
        </w:r>
      </w:ins>
      <w:r>
        <w:rPr>
          <w:rFonts w:ascii="Arial" w:hAnsi="Arial" w:cs="Arial"/>
          <w:sz w:val="20"/>
          <w:lang w:val="pt-BR"/>
        </w:rPr>
        <w:t>.</w:t>
      </w:r>
    </w:p>
    <w:p w:rsidR="00460139" w:rsidRDefault="00460139" w:rsidP="00460139">
      <w:pPr>
        <w:pStyle w:val="TableText"/>
        <w:jc w:val="left"/>
        <w:rPr>
          <w:rFonts w:ascii="Arial" w:hAnsi="Arial" w:cs="Arial"/>
          <w:lang w:val="pt-BR"/>
        </w:rPr>
      </w:pPr>
    </w:p>
    <w:p w:rsidR="00460139" w:rsidRPr="000B5A55" w:rsidRDefault="00460139" w:rsidP="00460139">
      <w:pPr>
        <w:jc w:val="both"/>
        <w:rPr>
          <w:rFonts w:ascii="Cambria" w:hAnsi="Cambria"/>
          <w:lang w:val="pt-BR"/>
        </w:rPr>
      </w:pPr>
      <w:r w:rsidRPr="000D7556">
        <w:rPr>
          <w:rFonts w:ascii="Arial" w:hAnsi="Arial" w:cs="Arial"/>
          <w:lang w:val="pt-BR"/>
        </w:rPr>
        <w:lastRenderedPageBreak/>
        <w:t>O produto a ser disponibilizado representa</w:t>
      </w:r>
      <w:r w:rsidRPr="000D7556">
        <w:rPr>
          <w:rFonts w:ascii="Verdana" w:hAnsi="Verdana"/>
          <w:lang w:val="pt-BR"/>
        </w:rPr>
        <w:t xml:space="preserve"> </w:t>
      </w:r>
      <w:r w:rsidRPr="000D7556">
        <w:rPr>
          <w:rFonts w:ascii="Arial" w:hAnsi="Arial" w:cs="Arial"/>
          <w:lang w:val="pt-BR"/>
        </w:rPr>
        <w:t xml:space="preserve">uma solução para viabilizar </w:t>
      </w:r>
      <w:r w:rsidRPr="00A605DC">
        <w:rPr>
          <w:rFonts w:ascii="Arial" w:hAnsi="Arial" w:cs="Arial"/>
          <w:lang w:val="pt-BR"/>
        </w:rPr>
        <w:t>a visibilidade dos aprovadores seguindo as regras específicas de aprovação</w:t>
      </w:r>
      <w:r>
        <w:rPr>
          <w:rFonts w:ascii="Arial" w:hAnsi="Arial" w:cs="Arial"/>
          <w:lang w:val="pt-BR"/>
        </w:rPr>
        <w:t>.</w:t>
      </w:r>
    </w:p>
    <w:p w:rsidR="00460139" w:rsidRPr="000B5A55" w:rsidRDefault="00460139" w:rsidP="00460139">
      <w:pPr>
        <w:jc w:val="both"/>
        <w:rPr>
          <w:rFonts w:ascii="Cambria" w:hAnsi="Cambria"/>
          <w:lang w:val="pt-BR"/>
        </w:rPr>
      </w:pPr>
    </w:p>
    <w:p w:rsidR="00460139" w:rsidRPr="000B5A55" w:rsidRDefault="00460139" w:rsidP="00460139">
      <w:pPr>
        <w:jc w:val="both"/>
        <w:rPr>
          <w:rFonts w:ascii="Cambria" w:hAnsi="Cambria"/>
          <w:lang w:val="pt-BR"/>
        </w:rPr>
      </w:pPr>
    </w:p>
    <w:p w:rsidR="00460139" w:rsidRPr="003B28ED" w:rsidRDefault="00460139" w:rsidP="00460139">
      <w:pPr>
        <w:pStyle w:val="Heading1"/>
        <w:keepLines w:val="0"/>
        <w:numPr>
          <w:ilvl w:val="0"/>
          <w:numId w:val="3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55" w:name="_Toc373499868"/>
      <w:bookmarkStart w:id="56" w:name="_Toc373499869"/>
      <w:bookmarkEnd w:id="55"/>
      <w:r>
        <w:rPr>
          <w:rFonts w:ascii="Calibri" w:hAnsi="Calibri" w:cs="Calibri"/>
          <w:color w:val="29323D"/>
          <w:lang w:val="pt-BR"/>
        </w:rPr>
        <w:t>Requisitos Funcionais</w:t>
      </w:r>
      <w:bookmarkEnd w:id="56"/>
    </w:p>
    <w:p w:rsidR="00460139" w:rsidRPr="002A76FF" w:rsidRDefault="00460139" w:rsidP="00460139">
      <w:pPr>
        <w:rPr>
          <w:lang w:val="pt-BR"/>
        </w:rPr>
      </w:pPr>
    </w:p>
    <w:p w:rsidR="00460139" w:rsidRPr="000D7556" w:rsidRDefault="00460139" w:rsidP="00460139">
      <w:pPr>
        <w:rPr>
          <w:rFonts w:ascii="Arial" w:hAnsi="Arial" w:cs="Arial"/>
          <w:lang w:val="pt-BR"/>
        </w:rPr>
      </w:pPr>
      <w:r w:rsidRPr="000D7556">
        <w:rPr>
          <w:rFonts w:ascii="Arial" w:hAnsi="Arial" w:cs="Arial"/>
          <w:lang w:val="pt-BR"/>
        </w:rPr>
        <w:t xml:space="preserve">A </w:t>
      </w:r>
      <w:r w:rsidRPr="000D7556">
        <w:rPr>
          <w:rFonts w:ascii="Arial" w:hAnsi="Arial" w:cs="Arial"/>
          <w:b/>
          <w:lang w:val="pt-BR"/>
        </w:rPr>
        <w:t>solução atual</w:t>
      </w:r>
      <w:r w:rsidRPr="000D7556">
        <w:rPr>
          <w:rFonts w:ascii="Arial" w:hAnsi="Arial" w:cs="Arial"/>
          <w:lang w:val="pt-BR"/>
        </w:rPr>
        <w:t xml:space="preserve"> é composta pelas etapas a seguir:</w:t>
      </w:r>
    </w:p>
    <w:p w:rsidR="00460139" w:rsidRPr="000D7556" w:rsidRDefault="00460139" w:rsidP="00460139">
      <w:pPr>
        <w:ind w:left="284"/>
        <w:rPr>
          <w:rFonts w:ascii="Arial" w:hAnsi="Arial" w:cs="Arial"/>
          <w:lang w:val="pt-BR"/>
        </w:rPr>
      </w:pPr>
    </w:p>
    <w:p w:rsidR="00460139" w:rsidRPr="000D7556" w:rsidRDefault="00460139" w:rsidP="00460139">
      <w:pPr>
        <w:numPr>
          <w:ilvl w:val="0"/>
          <w:numId w:val="2"/>
        </w:numPr>
        <w:tabs>
          <w:tab w:val="left" w:pos="284"/>
        </w:tabs>
        <w:ind w:left="0" w:firstLine="0"/>
        <w:rPr>
          <w:rFonts w:ascii="Arial" w:hAnsi="Arial" w:cs="Arial"/>
          <w:b/>
          <w:u w:val="single"/>
          <w:lang w:val="pt-BR"/>
        </w:rPr>
      </w:pPr>
      <w:r>
        <w:rPr>
          <w:rFonts w:ascii="Arial" w:hAnsi="Arial" w:cs="Arial"/>
          <w:b/>
          <w:u w:val="single"/>
          <w:lang w:val="pt-BR"/>
        </w:rPr>
        <w:t>SAP CLM: Criar tabela com alçadas de aprovação</w:t>
      </w:r>
    </w:p>
    <w:p w:rsidR="00460139" w:rsidRPr="000D7556" w:rsidRDefault="00460139" w:rsidP="00460139">
      <w:pPr>
        <w:rPr>
          <w:rFonts w:ascii="Arial" w:hAnsi="Arial" w:cs="Arial"/>
          <w:lang w:val="pt-BR"/>
        </w:rPr>
      </w:pPr>
    </w:p>
    <w:p w:rsidR="00460139" w:rsidRDefault="00460139" w:rsidP="00460139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Através da utilização de um dado mestre definido pelo usuário, será criada uma tabela para preenchimento manual com as informações referentes às alçadas de aprovação.</w:t>
      </w:r>
    </w:p>
    <w:p w:rsidR="00460139" w:rsidRDefault="00460139" w:rsidP="00460139">
      <w:pPr>
        <w:rPr>
          <w:rFonts w:ascii="Arial" w:hAnsi="Arial" w:cs="Arial"/>
          <w:lang w:val="pt-BR"/>
        </w:rPr>
      </w:pPr>
      <w:bookmarkStart w:id="57" w:name="_Toc178139958"/>
      <w:bookmarkStart w:id="58" w:name="_Toc244516105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59"/>
        <w:gridCol w:w="2150"/>
        <w:gridCol w:w="2094"/>
        <w:gridCol w:w="1961"/>
      </w:tblGrid>
      <w:tr w:rsidR="00460139" w:rsidTr="00492C73">
        <w:trPr>
          <w:jc w:val="center"/>
        </w:trPr>
        <w:tc>
          <w:tcPr>
            <w:tcW w:w="959" w:type="dxa"/>
          </w:tcPr>
          <w:p w:rsidR="00460139" w:rsidRPr="006B1CFD" w:rsidRDefault="00460139" w:rsidP="00492C73">
            <w:pPr>
              <w:jc w:val="center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Nome</w:t>
            </w:r>
          </w:p>
        </w:tc>
        <w:tc>
          <w:tcPr>
            <w:tcW w:w="2150" w:type="dxa"/>
          </w:tcPr>
          <w:p w:rsidR="00460139" w:rsidRPr="006B1CFD" w:rsidRDefault="00460139" w:rsidP="00492C73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6B1CFD">
              <w:rPr>
                <w:rFonts w:ascii="Arial" w:hAnsi="Arial" w:cs="Arial"/>
                <w:b/>
                <w:lang w:val="pt-BR"/>
              </w:rPr>
              <w:t>Empresa</w:t>
            </w:r>
          </w:p>
        </w:tc>
        <w:tc>
          <w:tcPr>
            <w:tcW w:w="2094" w:type="dxa"/>
          </w:tcPr>
          <w:p w:rsidR="00460139" w:rsidRPr="006B1CFD" w:rsidRDefault="00460139" w:rsidP="00492C73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6B1CFD">
              <w:rPr>
                <w:rFonts w:ascii="Arial" w:hAnsi="Arial" w:cs="Arial"/>
                <w:b/>
                <w:lang w:val="pt-BR"/>
              </w:rPr>
              <w:t>Diretoria</w:t>
            </w:r>
          </w:p>
        </w:tc>
        <w:tc>
          <w:tcPr>
            <w:tcW w:w="1961" w:type="dxa"/>
          </w:tcPr>
          <w:p w:rsidR="00460139" w:rsidRPr="006B1CFD" w:rsidRDefault="00460139" w:rsidP="00492C73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6B1CFD">
              <w:rPr>
                <w:rFonts w:ascii="Arial" w:hAnsi="Arial" w:cs="Arial"/>
                <w:b/>
                <w:lang w:val="pt-BR"/>
              </w:rPr>
              <w:t>Alçada</w:t>
            </w:r>
          </w:p>
        </w:tc>
      </w:tr>
      <w:tr w:rsidR="00460139" w:rsidTr="00492C73">
        <w:trPr>
          <w:jc w:val="center"/>
        </w:trPr>
        <w:tc>
          <w:tcPr>
            <w:tcW w:w="959" w:type="dxa"/>
          </w:tcPr>
          <w:p w:rsidR="00460139" w:rsidRPr="006B1CFD" w:rsidRDefault="00460139" w:rsidP="00492C73">
            <w:pPr>
              <w:jc w:val="center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Campo</w:t>
            </w:r>
          </w:p>
        </w:tc>
        <w:tc>
          <w:tcPr>
            <w:tcW w:w="2150" w:type="dxa"/>
          </w:tcPr>
          <w:p w:rsidR="00460139" w:rsidRPr="00571E6E" w:rsidRDefault="00460139" w:rsidP="00492C73">
            <w:pPr>
              <w:jc w:val="center"/>
              <w:rPr>
                <w:rFonts w:ascii="Arial" w:hAnsi="Arial" w:cs="Arial"/>
                <w:lang w:val="pt-BR"/>
              </w:rPr>
            </w:pPr>
            <w:proofErr w:type="spellStart"/>
            <w:proofErr w:type="gramStart"/>
            <w:r w:rsidRPr="00571E6E">
              <w:rPr>
                <w:rFonts w:ascii="Arial" w:hAnsi="Arial" w:cs="Arial"/>
                <w:lang w:val="pt-BR"/>
              </w:rPr>
              <w:t>tab_alcada_empresa</w:t>
            </w:r>
            <w:proofErr w:type="spellEnd"/>
            <w:proofErr w:type="gramEnd"/>
          </w:p>
        </w:tc>
        <w:tc>
          <w:tcPr>
            <w:tcW w:w="2094" w:type="dxa"/>
          </w:tcPr>
          <w:p w:rsidR="00460139" w:rsidRPr="00571E6E" w:rsidRDefault="00460139" w:rsidP="00492C73">
            <w:pPr>
              <w:jc w:val="center"/>
              <w:rPr>
                <w:rFonts w:ascii="Arial" w:hAnsi="Arial" w:cs="Arial"/>
                <w:lang w:val="pt-BR"/>
              </w:rPr>
            </w:pPr>
            <w:proofErr w:type="spellStart"/>
            <w:proofErr w:type="gramStart"/>
            <w:r w:rsidRPr="00571E6E">
              <w:rPr>
                <w:rFonts w:ascii="Arial" w:hAnsi="Arial" w:cs="Arial"/>
                <w:lang w:val="pt-BR"/>
              </w:rPr>
              <w:t>tab_alcada_diretoria</w:t>
            </w:r>
            <w:proofErr w:type="spellEnd"/>
            <w:proofErr w:type="gramEnd"/>
          </w:p>
        </w:tc>
        <w:tc>
          <w:tcPr>
            <w:tcW w:w="1961" w:type="dxa"/>
          </w:tcPr>
          <w:p w:rsidR="00460139" w:rsidRPr="00571E6E" w:rsidRDefault="00460139" w:rsidP="00492C73">
            <w:pPr>
              <w:jc w:val="center"/>
              <w:rPr>
                <w:rFonts w:ascii="Arial" w:hAnsi="Arial" w:cs="Arial"/>
                <w:lang w:val="pt-BR"/>
              </w:rPr>
            </w:pPr>
            <w:proofErr w:type="spellStart"/>
            <w:proofErr w:type="gramStart"/>
            <w:r w:rsidRPr="00571E6E">
              <w:rPr>
                <w:rFonts w:ascii="Arial" w:hAnsi="Arial" w:cs="Arial"/>
                <w:lang w:val="pt-BR"/>
              </w:rPr>
              <w:t>tab_alcada_alcada</w:t>
            </w:r>
            <w:proofErr w:type="spellEnd"/>
            <w:proofErr w:type="gramEnd"/>
          </w:p>
        </w:tc>
      </w:tr>
    </w:tbl>
    <w:p w:rsidR="00460139" w:rsidRDefault="00460139" w:rsidP="00460139">
      <w:pPr>
        <w:rPr>
          <w:rFonts w:ascii="Arial" w:hAnsi="Arial" w:cs="Arial"/>
          <w:lang w:val="pt-BR"/>
        </w:rPr>
      </w:pPr>
    </w:p>
    <w:p w:rsidR="00460139" w:rsidRDefault="00460139" w:rsidP="00460139">
      <w:pPr>
        <w:rPr>
          <w:rFonts w:ascii="Arial" w:hAnsi="Arial" w:cs="Arial"/>
          <w:lang w:val="pt-BR"/>
        </w:rPr>
      </w:pPr>
    </w:p>
    <w:p w:rsidR="00460139" w:rsidRPr="009563AE" w:rsidRDefault="00460139" w:rsidP="00460139">
      <w:pPr>
        <w:numPr>
          <w:ilvl w:val="0"/>
          <w:numId w:val="2"/>
        </w:numPr>
        <w:tabs>
          <w:tab w:val="left" w:pos="284"/>
        </w:tabs>
        <w:ind w:left="0" w:firstLine="0"/>
        <w:rPr>
          <w:rFonts w:ascii="Arial" w:hAnsi="Arial" w:cs="Arial"/>
          <w:b/>
          <w:u w:val="single"/>
          <w:lang w:val="pt-BR"/>
        </w:rPr>
      </w:pPr>
      <w:r w:rsidRPr="009563AE">
        <w:rPr>
          <w:rFonts w:ascii="Arial" w:hAnsi="Arial" w:cs="Arial"/>
          <w:b/>
          <w:u w:val="single"/>
          <w:lang w:val="pt-BR"/>
        </w:rPr>
        <w:t>JAVA Scri</w:t>
      </w:r>
      <w:r>
        <w:rPr>
          <w:rFonts w:ascii="Arial" w:hAnsi="Arial" w:cs="Arial"/>
          <w:b/>
          <w:u w:val="single"/>
          <w:lang w:val="pt-BR"/>
        </w:rPr>
        <w:t>p</w:t>
      </w:r>
      <w:r w:rsidRPr="009563AE">
        <w:rPr>
          <w:rFonts w:ascii="Arial" w:hAnsi="Arial" w:cs="Arial"/>
          <w:b/>
          <w:u w:val="single"/>
          <w:lang w:val="pt-BR"/>
        </w:rPr>
        <w:t xml:space="preserve">t: </w:t>
      </w:r>
      <w:proofErr w:type="gramStart"/>
      <w:r>
        <w:rPr>
          <w:rFonts w:ascii="Arial" w:hAnsi="Arial" w:cs="Arial"/>
          <w:b/>
          <w:u w:val="single"/>
          <w:lang w:val="pt-BR"/>
        </w:rPr>
        <w:t>Inserção automática de Representantes e Outorgados</w:t>
      </w:r>
      <w:proofErr w:type="gramEnd"/>
    </w:p>
    <w:p w:rsidR="00460139" w:rsidRDefault="00460139" w:rsidP="00460139">
      <w:pPr>
        <w:rPr>
          <w:rFonts w:ascii="Arial" w:hAnsi="Arial" w:cs="Arial"/>
          <w:lang w:val="pt-BR"/>
        </w:rPr>
      </w:pPr>
    </w:p>
    <w:p w:rsidR="00460139" w:rsidRDefault="00460139" w:rsidP="00460139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Sempre que o Acordo Básico for salvo, o script deverá inserir os Representantes e Outorgados que possuem condições para assinar o documento contratual. A inserção será variável de acordo com a necessidade ou não de aprovação societária para o documento.</w:t>
      </w:r>
    </w:p>
    <w:p w:rsidR="00460139" w:rsidRDefault="00460139" w:rsidP="00460139">
      <w:pPr>
        <w:rPr>
          <w:rFonts w:ascii="Arial" w:hAnsi="Arial" w:cs="Arial"/>
          <w:lang w:val="pt-BR"/>
        </w:rPr>
      </w:pPr>
    </w:p>
    <w:p w:rsidR="00460139" w:rsidRPr="00D60470" w:rsidRDefault="00460139" w:rsidP="00460139">
      <w:pPr>
        <w:pStyle w:val="ListParagraph"/>
        <w:numPr>
          <w:ilvl w:val="1"/>
          <w:numId w:val="2"/>
        </w:numPr>
        <w:tabs>
          <w:tab w:val="left" w:pos="0"/>
        </w:tabs>
        <w:ind w:left="0" w:firstLine="0"/>
        <w:rPr>
          <w:rFonts w:ascii="Arial" w:hAnsi="Arial" w:cs="Arial"/>
          <w:lang w:val="pt-BR"/>
        </w:rPr>
      </w:pPr>
      <w:r w:rsidRPr="00D60470">
        <w:rPr>
          <w:rFonts w:ascii="Arial" w:hAnsi="Arial" w:cs="Arial"/>
          <w:b/>
          <w:u w:val="single"/>
          <w:lang w:val="pt-BR"/>
        </w:rPr>
        <w:t>Regra para contratos que necessitam de aprovação societária</w:t>
      </w:r>
    </w:p>
    <w:p w:rsidR="00460139" w:rsidRDefault="00460139" w:rsidP="00460139">
      <w:pPr>
        <w:rPr>
          <w:rFonts w:ascii="Arial" w:hAnsi="Arial" w:cs="Arial"/>
          <w:lang w:val="pt-BR"/>
        </w:rPr>
      </w:pPr>
    </w:p>
    <w:p w:rsidR="00460139" w:rsidRDefault="00460139" w:rsidP="00460139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 necessidade de aprovação societária deverá ser verificada pelo script quando ao menos uma das perguntas do questionário de aprovação societária estiver preenchida como “Sim”. Nessa situação, o script deverá adicionar:</w:t>
      </w:r>
    </w:p>
    <w:p w:rsidR="00460139" w:rsidRDefault="00460139" w:rsidP="00460139">
      <w:pPr>
        <w:jc w:val="both"/>
        <w:rPr>
          <w:rFonts w:ascii="Arial" w:hAnsi="Arial" w:cs="Arial"/>
          <w:lang w:val="pt-BR"/>
        </w:rPr>
      </w:pPr>
    </w:p>
    <w:p w:rsidR="00460139" w:rsidRDefault="00460139" w:rsidP="00460139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lang w:val="pt-BR"/>
        </w:rPr>
      </w:pPr>
      <w:r w:rsidRPr="00D60470">
        <w:rPr>
          <w:rFonts w:ascii="Arial" w:hAnsi="Arial" w:cs="Arial"/>
          <w:b/>
          <w:lang w:val="pt-BR"/>
        </w:rPr>
        <w:t>Representantes</w:t>
      </w:r>
      <w:r w:rsidRPr="00D60470">
        <w:rPr>
          <w:rFonts w:ascii="Arial" w:hAnsi="Arial" w:cs="Arial"/>
          <w:lang w:val="pt-BR"/>
        </w:rPr>
        <w:t xml:space="preserve">: </w:t>
      </w:r>
      <w:r>
        <w:rPr>
          <w:rFonts w:ascii="Arial" w:hAnsi="Arial" w:cs="Arial"/>
          <w:lang w:val="pt-BR"/>
        </w:rPr>
        <w:t xml:space="preserve">Para listar os Diretores Estatutários, </w:t>
      </w:r>
      <w:r w:rsidRPr="00D60470">
        <w:rPr>
          <w:rFonts w:ascii="Arial" w:hAnsi="Arial" w:cs="Arial"/>
          <w:lang w:val="pt-BR"/>
        </w:rPr>
        <w:t>buscar no “Registro de outorgados e representantes” os c</w:t>
      </w:r>
      <w:r>
        <w:rPr>
          <w:rFonts w:ascii="Arial" w:hAnsi="Arial" w:cs="Arial"/>
          <w:lang w:val="pt-BR"/>
        </w:rPr>
        <w:t>adastrados com a mesma Empresa e</w:t>
      </w:r>
      <w:r w:rsidRPr="00D60470">
        <w:rPr>
          <w:rFonts w:ascii="Arial" w:hAnsi="Arial" w:cs="Arial"/>
          <w:lang w:val="pt-BR"/>
        </w:rPr>
        <w:t xml:space="preserve"> Diretoria do</w:t>
      </w:r>
      <w:r>
        <w:rPr>
          <w:rFonts w:ascii="Arial" w:hAnsi="Arial" w:cs="Arial"/>
          <w:lang w:val="pt-BR"/>
        </w:rPr>
        <w:t xml:space="preserve"> Acordo Básico </w:t>
      </w:r>
      <w:del w:id="59" w:author="Allan Gama de Andrade" w:date="2015-06-24T15:38:00Z">
        <w:r w:rsidDel="003016FF">
          <w:rPr>
            <w:rFonts w:ascii="Arial" w:hAnsi="Arial" w:cs="Arial"/>
            <w:lang w:val="pt-BR"/>
          </w:rPr>
          <w:delText xml:space="preserve">Geral </w:delText>
        </w:r>
      </w:del>
      <w:r>
        <w:rPr>
          <w:rFonts w:ascii="Arial" w:hAnsi="Arial" w:cs="Arial"/>
          <w:lang w:val="pt-BR"/>
        </w:rPr>
        <w:t xml:space="preserve">em questão. Para listar os Diretores Presidentes, buscar no “Registro de outorgados e representantes” os cadastrados com a mesma Empresa do Acordo Básico </w:t>
      </w:r>
      <w:del w:id="60" w:author="Allan Gama de Andrade" w:date="2015-06-24T15:38:00Z">
        <w:r w:rsidDel="003016FF">
          <w:rPr>
            <w:rFonts w:ascii="Arial" w:hAnsi="Arial" w:cs="Arial"/>
            <w:lang w:val="pt-BR"/>
          </w:rPr>
          <w:delText xml:space="preserve">Geral </w:delText>
        </w:r>
      </w:del>
      <w:r>
        <w:rPr>
          <w:rFonts w:ascii="Arial" w:hAnsi="Arial" w:cs="Arial"/>
          <w:lang w:val="pt-BR"/>
        </w:rPr>
        <w:t>em questão.</w:t>
      </w:r>
    </w:p>
    <w:p w:rsidR="00460139" w:rsidRPr="00D60470" w:rsidRDefault="00460139" w:rsidP="00460139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lang w:val="pt-BR"/>
        </w:rPr>
      </w:pPr>
      <w:r w:rsidRPr="00D60470">
        <w:rPr>
          <w:rFonts w:ascii="Arial" w:hAnsi="Arial" w:cs="Arial"/>
          <w:b/>
          <w:lang w:val="pt-BR"/>
        </w:rPr>
        <w:t>Outorgados</w:t>
      </w:r>
      <w:r w:rsidRPr="00D60470">
        <w:rPr>
          <w:rFonts w:ascii="Arial" w:hAnsi="Arial" w:cs="Arial"/>
          <w:lang w:val="pt-BR"/>
        </w:rPr>
        <w:t xml:space="preserve">: buscar por todas as procurações que tenham marcado o campo "Assinar contratos mediante aprovação societária"; Nas procurações localizadas, determinar os outorgados que pertençam </w:t>
      </w:r>
      <w:proofErr w:type="gramStart"/>
      <w:r w:rsidRPr="00D60470">
        <w:rPr>
          <w:rFonts w:ascii="Arial" w:hAnsi="Arial" w:cs="Arial"/>
          <w:lang w:val="pt-BR"/>
        </w:rPr>
        <w:t>a</w:t>
      </w:r>
      <w:proofErr w:type="gramEnd"/>
      <w:r w:rsidRPr="00D60470">
        <w:rPr>
          <w:rFonts w:ascii="Arial" w:hAnsi="Arial" w:cs="Arial"/>
          <w:lang w:val="pt-BR"/>
        </w:rPr>
        <w:t xml:space="preserve"> mesma empresa e diretoria do Acordo Básico </w:t>
      </w:r>
      <w:del w:id="61" w:author="Allan Gama de Andrade" w:date="2015-06-24T15:38:00Z">
        <w:r w:rsidRPr="00D60470" w:rsidDel="003016FF">
          <w:rPr>
            <w:rFonts w:ascii="Arial" w:hAnsi="Arial" w:cs="Arial"/>
            <w:lang w:val="pt-BR"/>
          </w:rPr>
          <w:delText xml:space="preserve">Geral </w:delText>
        </w:r>
      </w:del>
      <w:r w:rsidRPr="00D60470">
        <w:rPr>
          <w:rFonts w:ascii="Arial" w:hAnsi="Arial" w:cs="Arial"/>
          <w:lang w:val="pt-BR"/>
        </w:rPr>
        <w:t>em questão.</w:t>
      </w:r>
    </w:p>
    <w:p w:rsidR="00460139" w:rsidRDefault="00460139" w:rsidP="00460139">
      <w:pPr>
        <w:rPr>
          <w:rFonts w:ascii="Arial" w:hAnsi="Arial" w:cs="Arial"/>
          <w:lang w:val="pt-BR"/>
        </w:rPr>
      </w:pPr>
    </w:p>
    <w:p w:rsidR="00460139" w:rsidRPr="00D60470" w:rsidRDefault="00460139" w:rsidP="00460139">
      <w:pPr>
        <w:pStyle w:val="ListParagraph"/>
        <w:numPr>
          <w:ilvl w:val="1"/>
          <w:numId w:val="2"/>
        </w:numPr>
        <w:tabs>
          <w:tab w:val="left" w:pos="0"/>
        </w:tabs>
        <w:ind w:left="0" w:firstLine="0"/>
        <w:rPr>
          <w:rFonts w:ascii="Arial" w:hAnsi="Arial" w:cs="Arial"/>
          <w:b/>
          <w:u w:val="single"/>
          <w:lang w:val="pt-BR"/>
        </w:rPr>
      </w:pPr>
      <w:r w:rsidRPr="00D60470">
        <w:rPr>
          <w:rFonts w:ascii="Arial" w:hAnsi="Arial" w:cs="Arial"/>
          <w:b/>
          <w:u w:val="single"/>
          <w:lang w:val="pt-BR"/>
        </w:rPr>
        <w:t>Regra para contratos que não necessitam de aprovação societária</w:t>
      </w:r>
    </w:p>
    <w:p w:rsidR="00460139" w:rsidRDefault="00460139" w:rsidP="00460139">
      <w:pPr>
        <w:rPr>
          <w:rFonts w:ascii="Arial" w:hAnsi="Arial" w:cs="Arial"/>
          <w:lang w:val="pt-BR"/>
        </w:rPr>
      </w:pPr>
    </w:p>
    <w:p w:rsidR="00460139" w:rsidRDefault="00460139" w:rsidP="00460139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 aprovação societária é desnecessária quando todas as perguntas do questionário de aprovação societária estiverem preenchidas como “Não”. Nessa situação, o script deverá adicionar:</w:t>
      </w:r>
    </w:p>
    <w:p w:rsidR="00460139" w:rsidRDefault="00460139" w:rsidP="00460139">
      <w:pPr>
        <w:jc w:val="both"/>
        <w:rPr>
          <w:rFonts w:ascii="Arial" w:hAnsi="Arial" w:cs="Arial"/>
          <w:lang w:val="pt-BR"/>
        </w:rPr>
      </w:pPr>
    </w:p>
    <w:p w:rsidR="00460139" w:rsidRPr="00D60470" w:rsidRDefault="00460139" w:rsidP="00460139">
      <w:pPr>
        <w:pStyle w:val="ListParagraph"/>
        <w:numPr>
          <w:ilvl w:val="0"/>
          <w:numId w:val="4"/>
        </w:numPr>
        <w:rPr>
          <w:rFonts w:ascii="Arial" w:hAnsi="Arial" w:cs="Arial"/>
          <w:lang w:val="pt-BR"/>
        </w:rPr>
      </w:pPr>
      <w:r w:rsidRPr="00D60470">
        <w:rPr>
          <w:rFonts w:ascii="Arial" w:hAnsi="Arial" w:cs="Arial"/>
          <w:b/>
          <w:lang w:val="pt-BR"/>
        </w:rPr>
        <w:t>Representantes</w:t>
      </w:r>
      <w:r w:rsidRPr="00D60470">
        <w:rPr>
          <w:rFonts w:ascii="Arial" w:hAnsi="Arial" w:cs="Arial"/>
          <w:lang w:val="pt-BR"/>
        </w:rPr>
        <w:t xml:space="preserve">: </w:t>
      </w:r>
      <w:r>
        <w:rPr>
          <w:rFonts w:ascii="Arial" w:hAnsi="Arial" w:cs="Arial"/>
          <w:lang w:val="pt-BR"/>
        </w:rPr>
        <w:t>o script localizar o representante através da combinação abaixo:</w:t>
      </w:r>
    </w:p>
    <w:p w:rsidR="00460139" w:rsidRPr="00B40FD7" w:rsidRDefault="00460139" w:rsidP="00460139">
      <w:pPr>
        <w:rPr>
          <w:rFonts w:ascii="Arial" w:hAnsi="Arial" w:cs="Arial"/>
          <w:lang w:val="pt-BR"/>
        </w:rPr>
      </w:pPr>
    </w:p>
    <w:tbl>
      <w:tblPr>
        <w:tblStyle w:val="TableGrid"/>
        <w:tblW w:w="9609" w:type="dxa"/>
        <w:jc w:val="center"/>
        <w:tblLook w:val="04A0" w:firstRow="1" w:lastRow="0" w:firstColumn="1" w:lastColumn="0" w:noHBand="0" w:noVBand="1"/>
      </w:tblPr>
      <w:tblGrid>
        <w:gridCol w:w="417"/>
        <w:gridCol w:w="2164"/>
        <w:gridCol w:w="2912"/>
        <w:gridCol w:w="2288"/>
        <w:gridCol w:w="1828"/>
      </w:tblGrid>
      <w:tr w:rsidR="00460139" w:rsidRPr="00B40FD7" w:rsidTr="00492C73">
        <w:trPr>
          <w:jc w:val="center"/>
        </w:trPr>
        <w:tc>
          <w:tcPr>
            <w:tcW w:w="417" w:type="dxa"/>
          </w:tcPr>
          <w:p w:rsidR="00460139" w:rsidRPr="0068746C" w:rsidRDefault="00460139" w:rsidP="00492C73">
            <w:pPr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#</w:t>
            </w:r>
          </w:p>
        </w:tc>
        <w:tc>
          <w:tcPr>
            <w:tcW w:w="2164" w:type="dxa"/>
          </w:tcPr>
          <w:p w:rsidR="00460139" w:rsidRPr="0068746C" w:rsidRDefault="00460139" w:rsidP="00492C73">
            <w:pPr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 w:rsidRPr="0068746C">
              <w:rPr>
                <w:rFonts w:ascii="Arial" w:hAnsi="Arial" w:cs="Arial"/>
                <w:b/>
                <w:sz w:val="18"/>
                <w:szCs w:val="18"/>
                <w:lang w:val="pt-BR"/>
              </w:rPr>
              <w:t>Documento</w:t>
            </w:r>
          </w:p>
        </w:tc>
        <w:tc>
          <w:tcPr>
            <w:tcW w:w="2912" w:type="dxa"/>
          </w:tcPr>
          <w:p w:rsidR="00460139" w:rsidRPr="0068746C" w:rsidRDefault="00460139" w:rsidP="00492C73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 w:rsidRPr="0068746C">
              <w:rPr>
                <w:rFonts w:ascii="Arial" w:hAnsi="Arial" w:cs="Arial"/>
                <w:b/>
                <w:sz w:val="18"/>
                <w:szCs w:val="18"/>
                <w:lang w:val="pt-BR"/>
              </w:rPr>
              <w:t xml:space="preserve">Campo </w:t>
            </w:r>
            <w:proofErr w:type="gramStart"/>
            <w:r w:rsidRPr="0068746C">
              <w:rPr>
                <w:rFonts w:ascii="Arial" w:hAnsi="Arial" w:cs="Arial"/>
                <w:b/>
                <w:sz w:val="18"/>
                <w:szCs w:val="18"/>
                <w:lang w:val="pt-BR"/>
              </w:rPr>
              <w:t>1</w:t>
            </w:r>
            <w:proofErr w:type="gramEnd"/>
          </w:p>
        </w:tc>
        <w:tc>
          <w:tcPr>
            <w:tcW w:w="2288" w:type="dxa"/>
          </w:tcPr>
          <w:p w:rsidR="00460139" w:rsidRPr="0068746C" w:rsidRDefault="00460139" w:rsidP="00492C73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 w:rsidRPr="0068746C">
              <w:rPr>
                <w:rFonts w:ascii="Arial" w:hAnsi="Arial" w:cs="Arial"/>
                <w:b/>
                <w:sz w:val="18"/>
                <w:szCs w:val="18"/>
                <w:lang w:val="pt-BR"/>
              </w:rPr>
              <w:t>Campo 2</w:t>
            </w: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*</w:t>
            </w:r>
          </w:p>
        </w:tc>
        <w:tc>
          <w:tcPr>
            <w:tcW w:w="1828" w:type="dxa"/>
          </w:tcPr>
          <w:p w:rsidR="00460139" w:rsidRPr="0068746C" w:rsidRDefault="00460139" w:rsidP="00492C73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 w:rsidRPr="0068746C">
              <w:rPr>
                <w:rFonts w:ascii="Arial" w:hAnsi="Arial" w:cs="Arial"/>
                <w:b/>
                <w:sz w:val="18"/>
                <w:szCs w:val="18"/>
                <w:lang w:val="pt-BR"/>
              </w:rPr>
              <w:t xml:space="preserve">Campo </w:t>
            </w:r>
            <w:proofErr w:type="gramStart"/>
            <w:r w:rsidRPr="0068746C">
              <w:rPr>
                <w:rFonts w:ascii="Arial" w:hAnsi="Arial" w:cs="Arial"/>
                <w:b/>
                <w:sz w:val="18"/>
                <w:szCs w:val="18"/>
                <w:lang w:val="pt-BR"/>
              </w:rPr>
              <w:t>3</w:t>
            </w:r>
            <w:proofErr w:type="gramEnd"/>
          </w:p>
        </w:tc>
      </w:tr>
      <w:tr w:rsidR="00460139" w:rsidRPr="00846E9A" w:rsidTr="00492C73">
        <w:trPr>
          <w:jc w:val="center"/>
        </w:trPr>
        <w:tc>
          <w:tcPr>
            <w:tcW w:w="417" w:type="dxa"/>
          </w:tcPr>
          <w:p w:rsidR="00460139" w:rsidRPr="0068746C" w:rsidRDefault="00460139" w:rsidP="00492C73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proofErr w:type="gramStart"/>
            <w:r w:rsidRPr="0068746C">
              <w:rPr>
                <w:rFonts w:ascii="Arial" w:hAnsi="Arial" w:cs="Arial"/>
                <w:sz w:val="18"/>
                <w:szCs w:val="18"/>
                <w:lang w:val="pt-BR"/>
              </w:rPr>
              <w:t>1</w:t>
            </w:r>
            <w:proofErr w:type="gramEnd"/>
          </w:p>
        </w:tc>
        <w:tc>
          <w:tcPr>
            <w:tcW w:w="2164" w:type="dxa"/>
          </w:tcPr>
          <w:p w:rsidR="00460139" w:rsidRPr="0068746C" w:rsidRDefault="00460139" w:rsidP="00492C73">
            <w:pPr>
              <w:jc w:val="left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68746C">
              <w:rPr>
                <w:rFonts w:ascii="Arial" w:hAnsi="Arial" w:cs="Arial"/>
                <w:sz w:val="18"/>
                <w:szCs w:val="18"/>
                <w:lang w:val="pt-BR"/>
              </w:rPr>
              <w:t>Acordo Básico</w:t>
            </w:r>
          </w:p>
        </w:tc>
        <w:tc>
          <w:tcPr>
            <w:tcW w:w="2912" w:type="dxa"/>
            <w:vAlign w:val="center"/>
          </w:tcPr>
          <w:p w:rsidR="00460139" w:rsidRPr="0068746C" w:rsidRDefault="00460139" w:rsidP="00492C73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Empresa(s)</w:t>
            </w:r>
          </w:p>
        </w:tc>
        <w:tc>
          <w:tcPr>
            <w:tcW w:w="2288" w:type="dxa"/>
            <w:vAlign w:val="center"/>
          </w:tcPr>
          <w:p w:rsidR="00460139" w:rsidRPr="0068746C" w:rsidRDefault="00460139" w:rsidP="00492C73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Diretoria</w:t>
            </w:r>
          </w:p>
        </w:tc>
        <w:tc>
          <w:tcPr>
            <w:tcW w:w="1828" w:type="dxa"/>
            <w:vAlign w:val="center"/>
          </w:tcPr>
          <w:p w:rsidR="00460139" w:rsidRPr="008C6428" w:rsidRDefault="00460139" w:rsidP="00492C73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8C6428">
              <w:rPr>
                <w:rFonts w:ascii="Arial" w:hAnsi="Arial" w:cs="Arial"/>
                <w:sz w:val="18"/>
                <w:szCs w:val="18"/>
                <w:lang w:val="pt-BR"/>
              </w:rPr>
              <w:t>Valor Líquido do Contrato (sem IPI e ICMS):</w:t>
            </w:r>
          </w:p>
        </w:tc>
      </w:tr>
      <w:tr w:rsidR="00460139" w:rsidRPr="00B40FD7" w:rsidTr="00492C73">
        <w:trPr>
          <w:jc w:val="center"/>
        </w:trPr>
        <w:tc>
          <w:tcPr>
            <w:tcW w:w="417" w:type="dxa"/>
          </w:tcPr>
          <w:p w:rsidR="00460139" w:rsidRPr="0068746C" w:rsidRDefault="00460139" w:rsidP="00492C73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  <w:lang w:val="pt-BR"/>
              </w:rPr>
              <w:t>2</w:t>
            </w:r>
            <w:proofErr w:type="gramEnd"/>
          </w:p>
        </w:tc>
        <w:tc>
          <w:tcPr>
            <w:tcW w:w="2164" w:type="dxa"/>
          </w:tcPr>
          <w:p w:rsidR="00460139" w:rsidRPr="0068746C" w:rsidRDefault="00460139" w:rsidP="00492C73">
            <w:pPr>
              <w:jc w:val="left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68746C">
              <w:rPr>
                <w:rFonts w:ascii="Arial" w:hAnsi="Arial" w:cs="Arial"/>
                <w:sz w:val="18"/>
                <w:szCs w:val="18"/>
                <w:lang w:val="pt-BR"/>
              </w:rPr>
              <w:t>Tabela de Alçada</w:t>
            </w:r>
          </w:p>
        </w:tc>
        <w:tc>
          <w:tcPr>
            <w:tcW w:w="2912" w:type="dxa"/>
            <w:vAlign w:val="center"/>
          </w:tcPr>
          <w:p w:rsidR="00460139" w:rsidRPr="0068746C" w:rsidRDefault="00460139" w:rsidP="00492C73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Empresa</w:t>
            </w:r>
          </w:p>
        </w:tc>
        <w:tc>
          <w:tcPr>
            <w:tcW w:w="2288" w:type="dxa"/>
            <w:vAlign w:val="center"/>
          </w:tcPr>
          <w:p w:rsidR="00460139" w:rsidRPr="0068746C" w:rsidRDefault="00460139" w:rsidP="00492C73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Diretoria</w:t>
            </w:r>
          </w:p>
        </w:tc>
        <w:tc>
          <w:tcPr>
            <w:tcW w:w="1828" w:type="dxa"/>
            <w:vAlign w:val="center"/>
          </w:tcPr>
          <w:p w:rsidR="00460139" w:rsidRPr="0068746C" w:rsidRDefault="00460139" w:rsidP="00492C73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Valor</w:t>
            </w:r>
          </w:p>
        </w:tc>
      </w:tr>
      <w:tr w:rsidR="00460139" w:rsidRPr="00B40FD7" w:rsidTr="00492C73">
        <w:trPr>
          <w:jc w:val="center"/>
        </w:trPr>
        <w:tc>
          <w:tcPr>
            <w:tcW w:w="417" w:type="dxa"/>
          </w:tcPr>
          <w:p w:rsidR="00460139" w:rsidRPr="0068746C" w:rsidRDefault="00460139" w:rsidP="00492C73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  <w:lang w:val="pt-BR"/>
              </w:rPr>
              <w:t>3</w:t>
            </w:r>
            <w:proofErr w:type="gramEnd"/>
          </w:p>
        </w:tc>
        <w:tc>
          <w:tcPr>
            <w:tcW w:w="2164" w:type="dxa"/>
          </w:tcPr>
          <w:p w:rsidR="00460139" w:rsidRPr="0068746C" w:rsidRDefault="00460139" w:rsidP="00492C73">
            <w:pPr>
              <w:jc w:val="left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68746C">
              <w:rPr>
                <w:rFonts w:ascii="Arial" w:hAnsi="Arial" w:cs="Arial"/>
                <w:sz w:val="18"/>
                <w:szCs w:val="18"/>
                <w:lang w:val="pt-BR"/>
              </w:rPr>
              <w:t>Registro de Outorgados e Representantes</w:t>
            </w:r>
          </w:p>
        </w:tc>
        <w:tc>
          <w:tcPr>
            <w:tcW w:w="2912" w:type="dxa"/>
            <w:vAlign w:val="center"/>
          </w:tcPr>
          <w:p w:rsidR="00460139" w:rsidRPr="0068746C" w:rsidRDefault="00460139" w:rsidP="00492C73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Empresa</w:t>
            </w:r>
          </w:p>
        </w:tc>
        <w:tc>
          <w:tcPr>
            <w:tcW w:w="2288" w:type="dxa"/>
            <w:vAlign w:val="center"/>
          </w:tcPr>
          <w:p w:rsidR="00460139" w:rsidRDefault="00460139" w:rsidP="00492C73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Diretoria</w:t>
            </w:r>
          </w:p>
          <w:p w:rsidR="00460139" w:rsidRPr="0068746C" w:rsidRDefault="00460139" w:rsidP="00492C73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1828" w:type="dxa"/>
            <w:vAlign w:val="center"/>
          </w:tcPr>
          <w:p w:rsidR="00460139" w:rsidRPr="0068746C" w:rsidRDefault="00460139" w:rsidP="00492C73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 w:rsidRPr="0068746C">
              <w:rPr>
                <w:rFonts w:ascii="Arial" w:hAnsi="Arial" w:cs="Arial"/>
                <w:b/>
                <w:sz w:val="18"/>
                <w:szCs w:val="18"/>
                <w:lang w:val="pt-BR"/>
              </w:rPr>
              <w:t>N/A</w:t>
            </w:r>
          </w:p>
        </w:tc>
      </w:tr>
    </w:tbl>
    <w:p w:rsidR="00460139" w:rsidRPr="00F04C71" w:rsidRDefault="00460139" w:rsidP="00460139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*Para listar o “Diretor Presidente” os campos de Diretoria não devem ser considerados.</w:t>
      </w:r>
    </w:p>
    <w:p w:rsidR="00460139" w:rsidRPr="00D60470" w:rsidRDefault="00460139" w:rsidP="00460139">
      <w:pPr>
        <w:rPr>
          <w:rFonts w:ascii="Arial" w:hAnsi="Arial" w:cs="Arial"/>
          <w:lang w:val="pt-BR"/>
        </w:rPr>
      </w:pPr>
    </w:p>
    <w:p w:rsidR="00460139" w:rsidRPr="000B5A55" w:rsidRDefault="00460139" w:rsidP="00460139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lang w:val="pt-BR"/>
        </w:rPr>
      </w:pPr>
      <w:r w:rsidRPr="000B5A55">
        <w:rPr>
          <w:rFonts w:ascii="Arial" w:hAnsi="Arial" w:cs="Arial"/>
          <w:b/>
          <w:lang w:val="pt-BR"/>
        </w:rPr>
        <w:t>Outorgados</w:t>
      </w:r>
      <w:r w:rsidRPr="000B5A55">
        <w:rPr>
          <w:rFonts w:ascii="Arial" w:hAnsi="Arial" w:cs="Arial"/>
          <w:lang w:val="pt-BR"/>
        </w:rPr>
        <w:t xml:space="preserve">: buscar por todas as Procurações que tenham marcado o campo "Assinar contratos" e com o valor e moeda que satisfaça o valor e moeda do Acordo Básico </w:t>
      </w:r>
      <w:del w:id="62" w:author="Allan Gama de Andrade" w:date="2015-06-24T15:38:00Z">
        <w:r w:rsidRPr="000B5A55" w:rsidDel="003016FF">
          <w:rPr>
            <w:rFonts w:ascii="Arial" w:hAnsi="Arial" w:cs="Arial"/>
            <w:lang w:val="pt-BR"/>
          </w:rPr>
          <w:delText xml:space="preserve">Geral </w:delText>
        </w:r>
      </w:del>
      <w:r w:rsidRPr="000B5A55">
        <w:rPr>
          <w:rFonts w:ascii="Arial" w:hAnsi="Arial" w:cs="Arial"/>
          <w:lang w:val="pt-BR"/>
        </w:rPr>
        <w:t xml:space="preserve">em questão; Nas procurações localizadas, determinar os outorgados que pertençam </w:t>
      </w:r>
      <w:proofErr w:type="gramStart"/>
      <w:r w:rsidRPr="000B5A55">
        <w:rPr>
          <w:rFonts w:ascii="Arial" w:hAnsi="Arial" w:cs="Arial"/>
          <w:lang w:val="pt-BR"/>
        </w:rPr>
        <w:t>a</w:t>
      </w:r>
      <w:proofErr w:type="gramEnd"/>
      <w:r w:rsidRPr="000B5A55">
        <w:rPr>
          <w:rFonts w:ascii="Arial" w:hAnsi="Arial" w:cs="Arial"/>
          <w:lang w:val="pt-BR"/>
        </w:rPr>
        <w:t xml:space="preserve"> mesma empresa e diretoria do Acordo Básico </w:t>
      </w:r>
      <w:del w:id="63" w:author="Allan Gama de Andrade" w:date="2015-06-24T15:39:00Z">
        <w:r w:rsidRPr="000B5A55" w:rsidDel="003016FF">
          <w:rPr>
            <w:rFonts w:ascii="Arial" w:hAnsi="Arial" w:cs="Arial"/>
            <w:lang w:val="pt-BR"/>
          </w:rPr>
          <w:delText xml:space="preserve">Geral </w:delText>
        </w:r>
      </w:del>
      <w:r w:rsidRPr="000B5A55">
        <w:rPr>
          <w:rFonts w:ascii="Arial" w:hAnsi="Arial" w:cs="Arial"/>
          <w:lang w:val="pt-BR"/>
        </w:rPr>
        <w:t>em questão.</w:t>
      </w:r>
    </w:p>
    <w:p w:rsidR="00460139" w:rsidDel="004B2FEF" w:rsidRDefault="00460139" w:rsidP="00460139">
      <w:pPr>
        <w:rPr>
          <w:del w:id="64" w:author="Allan Gama de Andrade" w:date="2015-06-24T15:41:00Z"/>
          <w:rFonts w:ascii="Arial" w:hAnsi="Arial" w:cs="Arial"/>
          <w:lang w:val="pt-BR"/>
        </w:rPr>
      </w:pPr>
    </w:p>
    <w:p w:rsidR="00460139" w:rsidDel="004B2FEF" w:rsidRDefault="00460139" w:rsidP="00460139">
      <w:pPr>
        <w:rPr>
          <w:del w:id="65" w:author="Allan Gama de Andrade" w:date="2015-06-24T15:41:00Z"/>
          <w:rFonts w:ascii="Arial" w:hAnsi="Arial" w:cs="Arial"/>
          <w:lang w:val="pt-BR"/>
        </w:rPr>
      </w:pPr>
    </w:p>
    <w:p w:rsidR="00460139" w:rsidDel="004B2FEF" w:rsidRDefault="00460139" w:rsidP="00460139">
      <w:pPr>
        <w:rPr>
          <w:del w:id="66" w:author="Allan Gama de Andrade" w:date="2015-06-24T15:41:00Z"/>
          <w:rFonts w:ascii="Arial" w:hAnsi="Arial" w:cs="Arial"/>
          <w:lang w:val="pt-BR"/>
        </w:rPr>
      </w:pPr>
    </w:p>
    <w:p w:rsidR="00460139" w:rsidRPr="00BB0A6D" w:rsidRDefault="00460139" w:rsidP="00460139">
      <w:pPr>
        <w:numPr>
          <w:ilvl w:val="0"/>
          <w:numId w:val="2"/>
        </w:numPr>
        <w:tabs>
          <w:tab w:val="left" w:pos="284"/>
        </w:tabs>
        <w:ind w:left="0" w:firstLine="0"/>
        <w:rPr>
          <w:rFonts w:ascii="Arial" w:hAnsi="Arial" w:cs="Arial"/>
          <w:b/>
          <w:u w:val="single"/>
          <w:lang w:val="pt-BR"/>
        </w:rPr>
      </w:pPr>
      <w:r w:rsidRPr="00BB0A6D">
        <w:rPr>
          <w:rFonts w:ascii="Arial" w:hAnsi="Arial" w:cs="Arial"/>
          <w:b/>
          <w:u w:val="single"/>
          <w:lang w:val="pt-BR"/>
        </w:rPr>
        <w:t>SAP CLM: Criação da coleção “Coleta de Assinaturas</w:t>
      </w:r>
      <w:r>
        <w:rPr>
          <w:rFonts w:ascii="Arial" w:hAnsi="Arial" w:cs="Arial"/>
          <w:b/>
          <w:u w:val="single"/>
          <w:lang w:val="pt-BR"/>
        </w:rPr>
        <w:t xml:space="preserve"> - Representantes” no Acordo B</w:t>
      </w:r>
      <w:r w:rsidRPr="00BB0A6D">
        <w:rPr>
          <w:rFonts w:ascii="Arial" w:hAnsi="Arial" w:cs="Arial"/>
          <w:b/>
          <w:u w:val="single"/>
          <w:lang w:val="pt-BR"/>
        </w:rPr>
        <w:t>ásico</w:t>
      </w:r>
      <w:del w:id="67" w:author="Allan Gama de Andrade" w:date="2015-06-24T15:39:00Z">
        <w:r w:rsidDel="004B2FEF">
          <w:rPr>
            <w:rFonts w:ascii="Arial" w:hAnsi="Arial" w:cs="Arial"/>
            <w:b/>
            <w:u w:val="single"/>
            <w:lang w:val="pt-BR"/>
          </w:rPr>
          <w:delText xml:space="preserve"> Geral</w:delText>
        </w:r>
      </w:del>
    </w:p>
    <w:p w:rsidR="00460139" w:rsidRDefault="00460139" w:rsidP="00460139">
      <w:pPr>
        <w:rPr>
          <w:rFonts w:ascii="Arial" w:hAnsi="Arial" w:cs="Arial"/>
          <w:lang w:val="pt-BR"/>
        </w:rPr>
      </w:pPr>
    </w:p>
    <w:p w:rsidR="00460139" w:rsidRDefault="00460139" w:rsidP="00460139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Para exibir a relação de Representantes com poderes para assinar o documento contratual do Acordo Básico </w:t>
      </w:r>
      <w:del w:id="68" w:author="Allan Gama de Andrade" w:date="2015-06-24T15:39:00Z">
        <w:r w:rsidDel="004B2FEF">
          <w:rPr>
            <w:rFonts w:ascii="Arial" w:hAnsi="Arial" w:cs="Arial"/>
            <w:lang w:val="pt-BR"/>
          </w:rPr>
          <w:delText xml:space="preserve">Geral </w:delText>
        </w:r>
      </w:del>
      <w:r>
        <w:rPr>
          <w:rFonts w:ascii="Arial" w:hAnsi="Arial" w:cs="Arial"/>
          <w:lang w:val="pt-BR"/>
        </w:rPr>
        <w:t xml:space="preserve">em questão, será criada uma coleção “Coleta de Assinaturas - Representantes” que estará oculta na aba Documentos do contrato do Acordo Básico </w:t>
      </w:r>
      <w:del w:id="69" w:author="Allan Gama de Andrade" w:date="2015-06-24T15:39:00Z">
        <w:r w:rsidDel="004B2FEF">
          <w:rPr>
            <w:rFonts w:ascii="Arial" w:hAnsi="Arial" w:cs="Arial"/>
            <w:lang w:val="pt-BR"/>
          </w:rPr>
          <w:delText xml:space="preserve">Geral </w:delText>
        </w:r>
      </w:del>
      <w:r>
        <w:rPr>
          <w:rFonts w:ascii="Arial" w:hAnsi="Arial" w:cs="Arial"/>
          <w:lang w:val="pt-BR"/>
        </w:rPr>
        <w:t>e que será preenchida conforme os resultados localizados nos itens anteriores.</w:t>
      </w:r>
    </w:p>
    <w:p w:rsidR="00460139" w:rsidRDefault="00460139" w:rsidP="00460139">
      <w:pPr>
        <w:jc w:val="both"/>
        <w:rPr>
          <w:rFonts w:ascii="Arial" w:hAnsi="Arial" w:cs="Arial"/>
          <w:lang w:val="pt-BR"/>
        </w:rPr>
      </w:pPr>
    </w:p>
    <w:p w:rsidR="00460139" w:rsidRDefault="00460139" w:rsidP="00460139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Caso não sejam encontrados resultados válidos, o CLM deve retornar o erro “</w:t>
      </w:r>
      <w:r w:rsidRPr="00941E52">
        <w:rPr>
          <w:rFonts w:ascii="Arial" w:hAnsi="Arial" w:cs="Arial"/>
          <w:lang w:val="pt-BR"/>
        </w:rPr>
        <w:t xml:space="preserve">Nenhum </w:t>
      </w:r>
      <w:r>
        <w:rPr>
          <w:rFonts w:ascii="Arial" w:hAnsi="Arial" w:cs="Arial"/>
          <w:lang w:val="pt-BR"/>
        </w:rPr>
        <w:t>Representante</w:t>
      </w:r>
      <w:r w:rsidRPr="00941E52">
        <w:rPr>
          <w:rFonts w:ascii="Arial" w:hAnsi="Arial" w:cs="Arial"/>
          <w:lang w:val="pt-BR"/>
        </w:rPr>
        <w:t xml:space="preserve"> com autorização para assin</w:t>
      </w:r>
      <w:r>
        <w:rPr>
          <w:rFonts w:ascii="Arial" w:hAnsi="Arial" w:cs="Arial"/>
          <w:lang w:val="pt-BR"/>
        </w:rPr>
        <w:t>ar este contrato foi encontrado”.</w:t>
      </w:r>
    </w:p>
    <w:p w:rsidR="00460139" w:rsidRDefault="00460139" w:rsidP="00460139">
      <w:pPr>
        <w:jc w:val="both"/>
        <w:rPr>
          <w:rFonts w:ascii="Arial" w:hAnsi="Arial" w:cs="Arial"/>
          <w:lang w:val="pt-BR"/>
        </w:rPr>
      </w:pPr>
    </w:p>
    <w:p w:rsidR="00460139" w:rsidRDefault="00460139" w:rsidP="00460139">
      <w:pPr>
        <w:jc w:val="both"/>
        <w:rPr>
          <w:rFonts w:ascii="Arial" w:hAnsi="Arial" w:cs="Arial"/>
          <w:lang w:val="pt-BR"/>
        </w:rPr>
      </w:pPr>
    </w:p>
    <w:p w:rsidR="00460139" w:rsidRPr="00BB0A6D" w:rsidRDefault="00460139" w:rsidP="00460139">
      <w:pPr>
        <w:numPr>
          <w:ilvl w:val="0"/>
          <w:numId w:val="2"/>
        </w:numPr>
        <w:tabs>
          <w:tab w:val="left" w:pos="284"/>
        </w:tabs>
        <w:ind w:left="0" w:firstLine="0"/>
        <w:rPr>
          <w:rFonts w:ascii="Arial" w:hAnsi="Arial" w:cs="Arial"/>
          <w:b/>
          <w:u w:val="single"/>
          <w:lang w:val="pt-BR"/>
        </w:rPr>
      </w:pPr>
      <w:r w:rsidRPr="00BB0A6D">
        <w:rPr>
          <w:rFonts w:ascii="Arial" w:hAnsi="Arial" w:cs="Arial"/>
          <w:b/>
          <w:u w:val="single"/>
          <w:lang w:val="pt-BR"/>
        </w:rPr>
        <w:t xml:space="preserve">SAP CLM: Criação da coleção “Coleta de </w:t>
      </w:r>
      <w:proofErr w:type="gramStart"/>
      <w:r w:rsidRPr="00BB0A6D">
        <w:rPr>
          <w:rFonts w:ascii="Arial" w:hAnsi="Arial" w:cs="Arial"/>
          <w:b/>
          <w:u w:val="single"/>
          <w:lang w:val="pt-BR"/>
        </w:rPr>
        <w:t>Assinaturas</w:t>
      </w:r>
      <w:r>
        <w:rPr>
          <w:rFonts w:ascii="Arial" w:hAnsi="Arial" w:cs="Arial"/>
          <w:b/>
          <w:u w:val="single"/>
          <w:lang w:val="pt-BR"/>
        </w:rPr>
        <w:t xml:space="preserve"> - Outorgados” no Acordo B</w:t>
      </w:r>
      <w:r w:rsidRPr="00BB0A6D">
        <w:rPr>
          <w:rFonts w:ascii="Arial" w:hAnsi="Arial" w:cs="Arial"/>
          <w:b/>
          <w:u w:val="single"/>
          <w:lang w:val="pt-BR"/>
        </w:rPr>
        <w:t>ásico</w:t>
      </w:r>
      <w:proofErr w:type="gramEnd"/>
      <w:del w:id="70" w:author="Allan Gama de Andrade" w:date="2015-06-24T15:39:00Z">
        <w:r w:rsidDel="004B2FEF">
          <w:rPr>
            <w:rFonts w:ascii="Arial" w:hAnsi="Arial" w:cs="Arial"/>
            <w:b/>
            <w:u w:val="single"/>
            <w:lang w:val="pt-BR"/>
          </w:rPr>
          <w:delText xml:space="preserve"> Geral</w:delText>
        </w:r>
      </w:del>
    </w:p>
    <w:p w:rsidR="00460139" w:rsidRDefault="00460139" w:rsidP="00460139">
      <w:pPr>
        <w:jc w:val="both"/>
        <w:rPr>
          <w:rFonts w:ascii="Arial" w:hAnsi="Arial" w:cs="Arial"/>
          <w:lang w:val="pt-BR"/>
        </w:rPr>
      </w:pPr>
    </w:p>
    <w:p w:rsidR="00460139" w:rsidRDefault="00460139" w:rsidP="00460139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Para exibir a relação de Outorgados com poderes para assinar o documento contratual do Acordo Básico </w:t>
      </w:r>
      <w:del w:id="71" w:author="Allan Gama de Andrade" w:date="2015-06-24T15:40:00Z">
        <w:r w:rsidDel="004B2FEF">
          <w:rPr>
            <w:rFonts w:ascii="Arial" w:hAnsi="Arial" w:cs="Arial"/>
            <w:lang w:val="pt-BR"/>
          </w:rPr>
          <w:delText xml:space="preserve">Geral </w:delText>
        </w:r>
      </w:del>
      <w:r>
        <w:rPr>
          <w:rFonts w:ascii="Arial" w:hAnsi="Arial" w:cs="Arial"/>
          <w:lang w:val="pt-BR"/>
        </w:rPr>
        <w:t xml:space="preserve">em questão, será criada uma coleção “Coleta de Assinaturas - Outorgados” que estará oculta na aba Documentos do contrato do Acordo Básico </w:t>
      </w:r>
      <w:del w:id="72" w:author="Allan Gama de Andrade" w:date="2015-06-24T15:40:00Z">
        <w:r w:rsidDel="004B2FEF">
          <w:rPr>
            <w:rFonts w:ascii="Arial" w:hAnsi="Arial" w:cs="Arial"/>
            <w:lang w:val="pt-BR"/>
          </w:rPr>
          <w:delText xml:space="preserve">Geral </w:delText>
        </w:r>
      </w:del>
      <w:r>
        <w:rPr>
          <w:rFonts w:ascii="Arial" w:hAnsi="Arial" w:cs="Arial"/>
          <w:lang w:val="pt-BR"/>
        </w:rPr>
        <w:t>e que será preenchida conforme os resultados localizados nos itens anteriores.</w:t>
      </w:r>
    </w:p>
    <w:p w:rsidR="00460139" w:rsidRDefault="00460139" w:rsidP="00460139">
      <w:pPr>
        <w:jc w:val="both"/>
        <w:rPr>
          <w:rFonts w:ascii="Arial" w:hAnsi="Arial" w:cs="Arial"/>
          <w:lang w:val="pt-BR"/>
        </w:rPr>
      </w:pPr>
    </w:p>
    <w:p w:rsidR="00460139" w:rsidRDefault="00460139" w:rsidP="00460139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Caso não sejam encontrados resultados válidos, o CLM deve retornar o erro “</w:t>
      </w:r>
      <w:r w:rsidRPr="00941E52">
        <w:rPr>
          <w:rFonts w:ascii="Arial" w:hAnsi="Arial" w:cs="Arial"/>
          <w:lang w:val="pt-BR"/>
        </w:rPr>
        <w:t xml:space="preserve">Nenhum </w:t>
      </w:r>
      <w:r>
        <w:rPr>
          <w:rFonts w:ascii="Arial" w:hAnsi="Arial" w:cs="Arial"/>
          <w:lang w:val="pt-BR"/>
        </w:rPr>
        <w:t>Outorgado</w:t>
      </w:r>
      <w:r w:rsidRPr="00941E52">
        <w:rPr>
          <w:rFonts w:ascii="Arial" w:hAnsi="Arial" w:cs="Arial"/>
          <w:lang w:val="pt-BR"/>
        </w:rPr>
        <w:t xml:space="preserve"> com autorização para assinar este contrato foi encontrado.</w:t>
      </w:r>
      <w:r>
        <w:rPr>
          <w:rFonts w:ascii="Arial" w:hAnsi="Arial" w:cs="Arial"/>
          <w:lang w:val="pt-BR"/>
        </w:rPr>
        <w:t>”.</w:t>
      </w:r>
    </w:p>
    <w:p w:rsidR="00460139" w:rsidRDefault="00460139" w:rsidP="00460139">
      <w:pPr>
        <w:jc w:val="both"/>
        <w:rPr>
          <w:rFonts w:ascii="Arial" w:hAnsi="Arial" w:cs="Arial"/>
          <w:lang w:val="pt-BR"/>
        </w:rPr>
      </w:pPr>
    </w:p>
    <w:p w:rsidR="00460139" w:rsidRDefault="00460139" w:rsidP="00460139">
      <w:pPr>
        <w:jc w:val="both"/>
        <w:rPr>
          <w:rFonts w:ascii="Arial" w:hAnsi="Arial" w:cs="Arial"/>
          <w:lang w:val="pt-BR"/>
        </w:rPr>
      </w:pPr>
    </w:p>
    <w:p w:rsidR="00460139" w:rsidRPr="00071921" w:rsidRDefault="00460139" w:rsidP="00460139">
      <w:pPr>
        <w:numPr>
          <w:ilvl w:val="0"/>
          <w:numId w:val="2"/>
        </w:numPr>
        <w:tabs>
          <w:tab w:val="left" w:pos="284"/>
        </w:tabs>
        <w:ind w:left="0" w:firstLine="0"/>
        <w:rPr>
          <w:rFonts w:ascii="Arial" w:hAnsi="Arial" w:cs="Arial"/>
          <w:b/>
          <w:u w:val="single"/>
          <w:lang w:val="pt-BR"/>
        </w:rPr>
      </w:pPr>
      <w:r w:rsidRPr="00071921">
        <w:rPr>
          <w:rFonts w:ascii="Arial" w:hAnsi="Arial" w:cs="Arial"/>
          <w:b/>
          <w:u w:val="single"/>
          <w:lang w:val="pt-BR"/>
        </w:rPr>
        <w:t xml:space="preserve">SAP CLM: </w:t>
      </w:r>
      <w:r>
        <w:rPr>
          <w:rFonts w:ascii="Arial" w:hAnsi="Arial" w:cs="Arial"/>
          <w:b/>
          <w:u w:val="single"/>
          <w:lang w:val="pt-BR"/>
        </w:rPr>
        <w:t>Criação da Folha de Rosto para Assinaturas</w:t>
      </w:r>
    </w:p>
    <w:p w:rsidR="00460139" w:rsidRDefault="00460139" w:rsidP="00460139">
      <w:pPr>
        <w:jc w:val="both"/>
        <w:rPr>
          <w:rFonts w:ascii="Arial" w:hAnsi="Arial" w:cs="Arial"/>
          <w:lang w:val="pt-BR"/>
        </w:rPr>
      </w:pPr>
    </w:p>
    <w:p w:rsidR="00460139" w:rsidRDefault="00460139" w:rsidP="00460139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Com base nas coleções “Coleta de Assinaturas – Representantes” e “Coleta de Assinaturas - Outorgados”</w:t>
      </w:r>
      <w:proofErr w:type="gramStart"/>
      <w:r>
        <w:rPr>
          <w:rFonts w:ascii="Arial" w:hAnsi="Arial" w:cs="Arial"/>
          <w:lang w:val="pt-BR"/>
        </w:rPr>
        <w:t xml:space="preserve">  </w:t>
      </w:r>
      <w:proofErr w:type="gramEnd"/>
      <w:r>
        <w:rPr>
          <w:rFonts w:ascii="Arial" w:hAnsi="Arial" w:cs="Arial"/>
          <w:lang w:val="pt-BR"/>
        </w:rPr>
        <w:t>criadas no Acordo Básico</w:t>
      </w:r>
      <w:del w:id="73" w:author="Allan Gama de Andrade" w:date="2015-06-24T15:40:00Z">
        <w:r w:rsidDel="004B2FEF">
          <w:rPr>
            <w:rFonts w:ascii="Arial" w:hAnsi="Arial" w:cs="Arial"/>
            <w:lang w:val="pt-BR"/>
          </w:rPr>
          <w:delText xml:space="preserve"> Geral</w:delText>
        </w:r>
      </w:del>
      <w:r>
        <w:rPr>
          <w:rFonts w:ascii="Arial" w:hAnsi="Arial" w:cs="Arial"/>
          <w:lang w:val="pt-BR"/>
        </w:rPr>
        <w:t xml:space="preserve">, será criada uma query (consulta) que busque os resultados preenchidos nestas coleções. </w:t>
      </w:r>
    </w:p>
    <w:p w:rsidR="00460139" w:rsidRDefault="00460139" w:rsidP="00460139">
      <w:pPr>
        <w:jc w:val="both"/>
        <w:rPr>
          <w:rFonts w:ascii="Arial" w:hAnsi="Arial" w:cs="Arial"/>
          <w:lang w:val="pt-BR"/>
        </w:rPr>
      </w:pPr>
    </w:p>
    <w:p w:rsidR="00460139" w:rsidRDefault="00460139" w:rsidP="00460139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Será criada a “</w:t>
      </w:r>
      <w:r w:rsidRPr="00BC1747">
        <w:rPr>
          <w:rFonts w:ascii="Arial" w:hAnsi="Arial" w:cs="Arial"/>
          <w:lang w:val="pt-BR"/>
        </w:rPr>
        <w:t>Folha de Rosto para Assinaturas</w:t>
      </w:r>
      <w:r>
        <w:rPr>
          <w:rFonts w:ascii="Arial" w:hAnsi="Arial" w:cs="Arial"/>
          <w:lang w:val="pt-BR"/>
        </w:rPr>
        <w:t xml:space="preserve">” com o resultado da query a ser disponibilizada no </w:t>
      </w:r>
      <w:proofErr w:type="gramStart"/>
      <w:r>
        <w:rPr>
          <w:rFonts w:ascii="Arial" w:hAnsi="Arial" w:cs="Arial"/>
          <w:lang w:val="pt-BR"/>
        </w:rPr>
        <w:t>menu</w:t>
      </w:r>
      <w:proofErr w:type="gramEnd"/>
      <w:r>
        <w:rPr>
          <w:rFonts w:ascii="Arial" w:hAnsi="Arial" w:cs="Arial"/>
          <w:lang w:val="pt-BR"/>
        </w:rPr>
        <w:t xml:space="preserve"> Relatórios do Acordo Básico</w:t>
      </w:r>
      <w:del w:id="74" w:author="Allan Gama de Andrade" w:date="2015-06-24T15:40:00Z">
        <w:r w:rsidDel="004B2FEF">
          <w:rPr>
            <w:rFonts w:ascii="Arial" w:hAnsi="Arial" w:cs="Arial"/>
            <w:lang w:val="pt-BR"/>
          </w:rPr>
          <w:delText xml:space="preserve"> Geral</w:delText>
        </w:r>
      </w:del>
      <w:r>
        <w:rPr>
          <w:rFonts w:ascii="Arial" w:hAnsi="Arial" w:cs="Arial"/>
          <w:lang w:val="pt-BR"/>
        </w:rPr>
        <w:t>, trazendo a relação de quais outorgados e representantes podem assinar o documento. Para o caso dos Representantes, será mostrada também a sua respectiva alçada.</w:t>
      </w:r>
    </w:p>
    <w:p w:rsidR="00460139" w:rsidRDefault="00460139" w:rsidP="00460139">
      <w:pPr>
        <w:jc w:val="both"/>
        <w:rPr>
          <w:rFonts w:ascii="Arial" w:hAnsi="Arial" w:cs="Arial"/>
          <w:lang w:val="pt-BR"/>
        </w:rPr>
      </w:pPr>
    </w:p>
    <w:p w:rsidR="00460139" w:rsidRDefault="00460139" w:rsidP="00460139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Representantes</w:t>
      </w:r>
    </w:p>
    <w:p w:rsidR="00460139" w:rsidRDefault="00460139" w:rsidP="00460139">
      <w:pPr>
        <w:jc w:val="both"/>
        <w:rPr>
          <w:rFonts w:ascii="Arial" w:hAnsi="Arial" w:cs="Arial"/>
          <w:lang w:val="pt-BR"/>
        </w:rPr>
      </w:pPr>
    </w:p>
    <w:tbl>
      <w:tblPr>
        <w:tblStyle w:val="TableGrid"/>
        <w:tblW w:w="10138" w:type="dxa"/>
        <w:tblLook w:val="04A0" w:firstRow="1" w:lastRow="0" w:firstColumn="1" w:lastColumn="0" w:noHBand="0" w:noVBand="1"/>
      </w:tblPr>
      <w:tblGrid>
        <w:gridCol w:w="403"/>
        <w:gridCol w:w="1509"/>
        <w:gridCol w:w="1882"/>
        <w:gridCol w:w="1843"/>
        <w:gridCol w:w="2268"/>
        <w:gridCol w:w="2233"/>
      </w:tblGrid>
      <w:tr w:rsidR="00460139" w:rsidRPr="00B40FD7" w:rsidTr="00492C73">
        <w:tc>
          <w:tcPr>
            <w:tcW w:w="403" w:type="dxa"/>
          </w:tcPr>
          <w:p w:rsidR="00460139" w:rsidRPr="0068746C" w:rsidRDefault="00460139" w:rsidP="00492C73">
            <w:pPr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#</w:t>
            </w:r>
          </w:p>
        </w:tc>
        <w:tc>
          <w:tcPr>
            <w:tcW w:w="1509" w:type="dxa"/>
          </w:tcPr>
          <w:p w:rsidR="00460139" w:rsidRPr="0068746C" w:rsidRDefault="00460139" w:rsidP="00492C73">
            <w:pPr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Nome</w:t>
            </w:r>
          </w:p>
        </w:tc>
        <w:tc>
          <w:tcPr>
            <w:tcW w:w="1882" w:type="dxa"/>
          </w:tcPr>
          <w:p w:rsidR="00460139" w:rsidRDefault="00460139" w:rsidP="00492C73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Cargo</w:t>
            </w:r>
          </w:p>
        </w:tc>
        <w:tc>
          <w:tcPr>
            <w:tcW w:w="1843" w:type="dxa"/>
          </w:tcPr>
          <w:p w:rsidR="00460139" w:rsidRPr="0068746C" w:rsidRDefault="00460139" w:rsidP="00492C73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Empresa</w:t>
            </w:r>
          </w:p>
        </w:tc>
        <w:tc>
          <w:tcPr>
            <w:tcW w:w="2268" w:type="dxa"/>
          </w:tcPr>
          <w:p w:rsidR="00460139" w:rsidRDefault="00460139" w:rsidP="00492C73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Diretoria</w:t>
            </w:r>
          </w:p>
        </w:tc>
        <w:tc>
          <w:tcPr>
            <w:tcW w:w="2233" w:type="dxa"/>
          </w:tcPr>
          <w:p w:rsidR="00460139" w:rsidRDefault="00460139" w:rsidP="00492C73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Alçada</w:t>
            </w:r>
          </w:p>
        </w:tc>
      </w:tr>
      <w:tr w:rsidR="00460139" w:rsidRPr="008C6428" w:rsidTr="00492C73">
        <w:tc>
          <w:tcPr>
            <w:tcW w:w="403" w:type="dxa"/>
          </w:tcPr>
          <w:p w:rsidR="00460139" w:rsidRPr="0068746C" w:rsidRDefault="00460139" w:rsidP="00492C73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N</w:t>
            </w:r>
          </w:p>
        </w:tc>
        <w:tc>
          <w:tcPr>
            <w:tcW w:w="1509" w:type="dxa"/>
          </w:tcPr>
          <w:p w:rsidR="00460139" w:rsidRPr="0068746C" w:rsidRDefault="00460139" w:rsidP="00492C73">
            <w:pPr>
              <w:jc w:val="left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68746C">
              <w:rPr>
                <w:rFonts w:ascii="Arial" w:hAnsi="Arial" w:cs="Arial"/>
                <w:sz w:val="18"/>
                <w:szCs w:val="18"/>
                <w:lang w:val="pt-BR"/>
              </w:rPr>
              <w:t>Acordo Básico</w:t>
            </w:r>
          </w:p>
        </w:tc>
        <w:tc>
          <w:tcPr>
            <w:tcW w:w="1882" w:type="dxa"/>
            <w:vAlign w:val="center"/>
          </w:tcPr>
          <w:p w:rsidR="00460139" w:rsidRDefault="00460139" w:rsidP="00492C73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1843" w:type="dxa"/>
            <w:vAlign w:val="center"/>
          </w:tcPr>
          <w:p w:rsidR="00460139" w:rsidRPr="0068746C" w:rsidRDefault="00460139" w:rsidP="00492C73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2268" w:type="dxa"/>
          </w:tcPr>
          <w:p w:rsidR="00460139" w:rsidRDefault="00460139" w:rsidP="00492C73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2233" w:type="dxa"/>
          </w:tcPr>
          <w:p w:rsidR="00460139" w:rsidRDefault="00460139" w:rsidP="00492C73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</w:tr>
    </w:tbl>
    <w:p w:rsidR="00460139" w:rsidRDefault="00460139" w:rsidP="00460139">
      <w:pPr>
        <w:jc w:val="both"/>
        <w:rPr>
          <w:rFonts w:ascii="Arial" w:hAnsi="Arial" w:cs="Arial"/>
          <w:lang w:val="pt-BR"/>
        </w:rPr>
      </w:pPr>
    </w:p>
    <w:p w:rsidR="00460139" w:rsidRDefault="00460139" w:rsidP="00460139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Outorgados</w:t>
      </w:r>
    </w:p>
    <w:p w:rsidR="00460139" w:rsidRDefault="00460139" w:rsidP="00460139">
      <w:pPr>
        <w:jc w:val="both"/>
        <w:rPr>
          <w:rFonts w:ascii="Arial" w:hAnsi="Arial" w:cs="Arial"/>
          <w:lang w:val="pt-BR"/>
        </w:rPr>
      </w:pPr>
    </w:p>
    <w:tbl>
      <w:tblPr>
        <w:tblStyle w:val="TableGrid"/>
        <w:tblW w:w="10138" w:type="dxa"/>
        <w:tblLook w:val="04A0" w:firstRow="1" w:lastRow="0" w:firstColumn="1" w:lastColumn="0" w:noHBand="0" w:noVBand="1"/>
      </w:tblPr>
      <w:tblGrid>
        <w:gridCol w:w="400"/>
        <w:gridCol w:w="1536"/>
        <w:gridCol w:w="1858"/>
        <w:gridCol w:w="1829"/>
        <w:gridCol w:w="2282"/>
        <w:gridCol w:w="2233"/>
      </w:tblGrid>
      <w:tr w:rsidR="00460139" w:rsidRPr="00B40FD7" w:rsidTr="00492C73">
        <w:tc>
          <w:tcPr>
            <w:tcW w:w="400" w:type="dxa"/>
          </w:tcPr>
          <w:p w:rsidR="00460139" w:rsidRPr="0068746C" w:rsidRDefault="00460139" w:rsidP="00492C73">
            <w:pPr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#</w:t>
            </w:r>
          </w:p>
        </w:tc>
        <w:tc>
          <w:tcPr>
            <w:tcW w:w="1536" w:type="dxa"/>
          </w:tcPr>
          <w:p w:rsidR="00460139" w:rsidRPr="0068746C" w:rsidRDefault="00460139" w:rsidP="00492C73">
            <w:pPr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Nome</w:t>
            </w:r>
          </w:p>
        </w:tc>
        <w:tc>
          <w:tcPr>
            <w:tcW w:w="1858" w:type="dxa"/>
          </w:tcPr>
          <w:p w:rsidR="00460139" w:rsidRDefault="00460139" w:rsidP="00492C73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Nº AB Procuração</w:t>
            </w:r>
          </w:p>
        </w:tc>
        <w:tc>
          <w:tcPr>
            <w:tcW w:w="1829" w:type="dxa"/>
          </w:tcPr>
          <w:p w:rsidR="00460139" w:rsidRPr="0068746C" w:rsidRDefault="00460139" w:rsidP="00492C73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Empresa</w:t>
            </w:r>
          </w:p>
        </w:tc>
        <w:tc>
          <w:tcPr>
            <w:tcW w:w="2282" w:type="dxa"/>
          </w:tcPr>
          <w:p w:rsidR="00460139" w:rsidRDefault="00460139" w:rsidP="00492C73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Diretoria</w:t>
            </w:r>
          </w:p>
        </w:tc>
        <w:tc>
          <w:tcPr>
            <w:tcW w:w="2233" w:type="dxa"/>
          </w:tcPr>
          <w:p w:rsidR="00460139" w:rsidRDefault="00460139" w:rsidP="00492C73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Alçada</w:t>
            </w:r>
          </w:p>
        </w:tc>
      </w:tr>
      <w:tr w:rsidR="00460139" w:rsidRPr="008C6428" w:rsidTr="00492C73">
        <w:tc>
          <w:tcPr>
            <w:tcW w:w="400" w:type="dxa"/>
          </w:tcPr>
          <w:p w:rsidR="00460139" w:rsidRPr="0068746C" w:rsidRDefault="00460139" w:rsidP="00492C73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N</w:t>
            </w:r>
          </w:p>
        </w:tc>
        <w:tc>
          <w:tcPr>
            <w:tcW w:w="1536" w:type="dxa"/>
          </w:tcPr>
          <w:p w:rsidR="00460139" w:rsidRPr="0068746C" w:rsidRDefault="00460139" w:rsidP="00492C73">
            <w:pPr>
              <w:jc w:val="left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68746C">
              <w:rPr>
                <w:rFonts w:ascii="Arial" w:hAnsi="Arial" w:cs="Arial"/>
                <w:sz w:val="18"/>
                <w:szCs w:val="18"/>
                <w:lang w:val="pt-BR"/>
              </w:rPr>
              <w:t>Acordo Básico</w:t>
            </w:r>
          </w:p>
        </w:tc>
        <w:tc>
          <w:tcPr>
            <w:tcW w:w="1858" w:type="dxa"/>
          </w:tcPr>
          <w:p w:rsidR="00460139" w:rsidRPr="0068746C" w:rsidRDefault="00460139" w:rsidP="00492C73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1829" w:type="dxa"/>
            <w:vAlign w:val="center"/>
          </w:tcPr>
          <w:p w:rsidR="00460139" w:rsidRPr="0068746C" w:rsidRDefault="00460139" w:rsidP="00492C73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2282" w:type="dxa"/>
          </w:tcPr>
          <w:p w:rsidR="00460139" w:rsidRDefault="00460139" w:rsidP="00492C73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2233" w:type="dxa"/>
          </w:tcPr>
          <w:p w:rsidR="00460139" w:rsidRDefault="00460139" w:rsidP="00492C73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</w:tr>
    </w:tbl>
    <w:p w:rsidR="00460139" w:rsidRDefault="00460139" w:rsidP="00460139">
      <w:pPr>
        <w:jc w:val="both"/>
        <w:rPr>
          <w:rFonts w:ascii="Arial" w:hAnsi="Arial" w:cs="Arial"/>
          <w:lang w:val="pt-BR"/>
        </w:rPr>
      </w:pPr>
    </w:p>
    <w:p w:rsidR="00460139" w:rsidRPr="003B28ED" w:rsidRDefault="00460139" w:rsidP="00460139">
      <w:pPr>
        <w:pStyle w:val="Heading1"/>
        <w:keepLines w:val="0"/>
        <w:numPr>
          <w:ilvl w:val="0"/>
          <w:numId w:val="3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75" w:name="_Toc373499870"/>
      <w:r w:rsidRPr="003B28ED">
        <w:rPr>
          <w:rFonts w:ascii="Calibri" w:hAnsi="Calibri" w:cs="Calibri"/>
          <w:color w:val="29323D"/>
          <w:lang w:val="pt-BR"/>
        </w:rPr>
        <w:t>Premissas</w:t>
      </w:r>
      <w:bookmarkEnd w:id="57"/>
      <w:bookmarkEnd w:id="58"/>
      <w:bookmarkEnd w:id="75"/>
    </w:p>
    <w:p w:rsidR="00460139" w:rsidRPr="002A76FF" w:rsidRDefault="00460139" w:rsidP="00460139">
      <w:pPr>
        <w:rPr>
          <w:lang w:val="pt-BR"/>
        </w:rPr>
      </w:pPr>
      <w:bookmarkStart w:id="76" w:name="_Toc244516106"/>
    </w:p>
    <w:p w:rsidR="00460139" w:rsidRPr="000D7556" w:rsidRDefault="00460139" w:rsidP="00460139">
      <w:pPr>
        <w:numPr>
          <w:ilvl w:val="0"/>
          <w:numId w:val="1"/>
        </w:numPr>
        <w:spacing w:after="200" w:line="276" w:lineRule="auto"/>
        <w:rPr>
          <w:rFonts w:ascii="Arial" w:hAnsi="Arial" w:cs="Arial"/>
          <w:lang w:val="pt-BR"/>
        </w:rPr>
      </w:pPr>
      <w:r w:rsidRPr="000D7556">
        <w:rPr>
          <w:rFonts w:ascii="Arial" w:hAnsi="Arial" w:cs="Arial"/>
          <w:lang w:val="pt-BR"/>
        </w:rPr>
        <w:t>Disponibilidade das equipes técnicas TIM nos prazos definidos no planejamento do projeto;</w:t>
      </w:r>
    </w:p>
    <w:p w:rsidR="00460139" w:rsidRPr="000D7556" w:rsidRDefault="00460139" w:rsidP="00460139">
      <w:pPr>
        <w:numPr>
          <w:ilvl w:val="0"/>
          <w:numId w:val="1"/>
        </w:numPr>
        <w:spacing w:after="200" w:line="276" w:lineRule="auto"/>
        <w:rPr>
          <w:rFonts w:ascii="Arial" w:hAnsi="Arial" w:cs="Arial"/>
          <w:lang w:val="pt-BR"/>
        </w:rPr>
      </w:pPr>
      <w:r w:rsidRPr="000D7556">
        <w:rPr>
          <w:rFonts w:ascii="Arial" w:hAnsi="Arial" w:cs="Arial"/>
          <w:lang w:val="pt-BR"/>
        </w:rPr>
        <w:t>Prioridade do projeto por parte da Diretoria da TIM.</w:t>
      </w:r>
    </w:p>
    <w:p w:rsidR="00460139" w:rsidRPr="003B28ED" w:rsidRDefault="00460139" w:rsidP="00460139">
      <w:pPr>
        <w:pStyle w:val="Heading1"/>
        <w:keepLines w:val="0"/>
        <w:numPr>
          <w:ilvl w:val="0"/>
          <w:numId w:val="3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77" w:name="_Toc373499871"/>
      <w:r>
        <w:rPr>
          <w:rFonts w:ascii="Calibri" w:hAnsi="Calibri" w:cs="Calibri"/>
          <w:color w:val="29323D"/>
          <w:lang w:val="pt-BR"/>
        </w:rPr>
        <w:t>Riscos</w:t>
      </w:r>
      <w:bookmarkEnd w:id="77"/>
    </w:p>
    <w:p w:rsidR="00460139" w:rsidRPr="00335315" w:rsidRDefault="00460139" w:rsidP="00460139">
      <w:pPr>
        <w:rPr>
          <w:rFonts w:ascii="Arial" w:hAnsi="Arial" w:cs="Arial"/>
          <w:lang w:val="pt-BR"/>
        </w:rPr>
      </w:pPr>
      <w:r w:rsidRPr="00335315">
        <w:rPr>
          <w:rFonts w:ascii="Arial" w:hAnsi="Arial" w:cs="Arial"/>
          <w:lang w:val="pt-BR"/>
        </w:rPr>
        <w:t>N/A</w:t>
      </w:r>
    </w:p>
    <w:p w:rsidR="00460139" w:rsidRDefault="00460139" w:rsidP="00460139">
      <w:pPr>
        <w:rPr>
          <w:lang w:val="pt-BR"/>
        </w:rPr>
      </w:pPr>
    </w:p>
    <w:p w:rsidR="00460139" w:rsidRPr="003B28ED" w:rsidRDefault="00460139" w:rsidP="00460139">
      <w:pPr>
        <w:pStyle w:val="Heading1"/>
        <w:keepLines w:val="0"/>
        <w:numPr>
          <w:ilvl w:val="0"/>
          <w:numId w:val="3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78" w:name="_Toc373499872"/>
      <w:r w:rsidRPr="003B28ED">
        <w:rPr>
          <w:rFonts w:ascii="Calibri" w:hAnsi="Calibri" w:cs="Calibri"/>
          <w:color w:val="29323D"/>
          <w:lang w:val="pt-BR"/>
        </w:rPr>
        <w:t>Escopo Negativo</w:t>
      </w:r>
      <w:bookmarkEnd w:id="76"/>
      <w:bookmarkEnd w:id="78"/>
    </w:p>
    <w:p w:rsidR="00460139" w:rsidRDefault="00460139" w:rsidP="00460139">
      <w:pPr>
        <w:rPr>
          <w:lang w:val="pt-BR"/>
        </w:rPr>
      </w:pPr>
      <w:bookmarkStart w:id="79" w:name="_Toc178139960"/>
      <w:bookmarkStart w:id="80" w:name="_Toc244516107"/>
      <w:r w:rsidRPr="00D64D97">
        <w:rPr>
          <w:rFonts w:ascii="Arial" w:hAnsi="Arial" w:cs="Arial"/>
          <w:lang w:val="pt-BR"/>
        </w:rPr>
        <w:t>N/A</w:t>
      </w:r>
      <w:r>
        <w:rPr>
          <w:rFonts w:ascii="Arial" w:hAnsi="Arial" w:cs="Arial"/>
          <w:lang w:val="pt-BR"/>
        </w:rPr>
        <w:t>.</w:t>
      </w:r>
      <w:bookmarkEnd w:id="79"/>
      <w:bookmarkEnd w:id="80"/>
    </w:p>
    <w:p w:rsidR="00460139" w:rsidRDefault="00460139" w:rsidP="00460139">
      <w:pPr>
        <w:rPr>
          <w:lang w:val="pt-BR"/>
        </w:rPr>
      </w:pPr>
      <w:r>
        <w:rPr>
          <w:lang w:val="pt-BR"/>
        </w:rPr>
        <w:lastRenderedPageBreak/>
        <w:br w:type="page"/>
      </w:r>
    </w:p>
    <w:p w:rsidR="00460139" w:rsidRDefault="00460139" w:rsidP="00460139">
      <w:pPr>
        <w:pStyle w:val="Heading1"/>
        <w:keepLines w:val="0"/>
        <w:numPr>
          <w:ilvl w:val="0"/>
          <w:numId w:val="3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81" w:name="_Toc373499873"/>
      <w:bookmarkEnd w:id="81"/>
      <w:r>
        <w:rPr>
          <w:rFonts w:ascii="Calibri" w:hAnsi="Calibri" w:cs="Calibri"/>
          <w:color w:val="29323D"/>
          <w:lang w:val="pt-BR"/>
        </w:rPr>
        <w:lastRenderedPageBreak/>
        <w:t xml:space="preserve"> </w:t>
      </w:r>
      <w:bookmarkStart w:id="82" w:name="_Toc373499874"/>
      <w:r>
        <w:rPr>
          <w:rFonts w:ascii="Calibri" w:hAnsi="Calibri" w:cs="Calibri"/>
          <w:color w:val="29323D"/>
          <w:lang w:val="pt-BR"/>
        </w:rPr>
        <w:t>Aprovação do documento</w:t>
      </w:r>
      <w:bookmarkEnd w:id="82"/>
    </w:p>
    <w:p w:rsidR="00460139" w:rsidRDefault="00460139" w:rsidP="00460139">
      <w:pPr>
        <w:rPr>
          <w:lang w:val="pt-BR"/>
        </w:rPr>
      </w:pPr>
    </w:p>
    <w:tbl>
      <w:tblPr>
        <w:tblW w:w="496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1"/>
        <w:gridCol w:w="2033"/>
        <w:gridCol w:w="3362"/>
        <w:gridCol w:w="3358"/>
      </w:tblGrid>
      <w:tr w:rsidR="00460139" w:rsidRPr="00646C9F" w:rsidTr="00492C73">
        <w:trPr>
          <w:cantSplit/>
        </w:trPr>
        <w:tc>
          <w:tcPr>
            <w:tcW w:w="621" w:type="pct"/>
            <w:shd w:val="clear" w:color="auto" w:fill="D9D9D9"/>
          </w:tcPr>
          <w:p w:rsidR="00460139" w:rsidRPr="002A76FF" w:rsidRDefault="00460139" w:rsidP="00492C73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Data</w:t>
            </w:r>
          </w:p>
        </w:tc>
        <w:tc>
          <w:tcPr>
            <w:tcW w:w="1017" w:type="pct"/>
            <w:shd w:val="clear" w:color="auto" w:fill="D9D9D9"/>
          </w:tcPr>
          <w:p w:rsidR="00460139" w:rsidRPr="002A76FF" w:rsidRDefault="00460139" w:rsidP="00492C73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>
              <w:rPr>
                <w:rFonts w:ascii="Cambria" w:hAnsi="Cambria" w:cs="Calibri"/>
                <w:b/>
                <w:smallCaps/>
                <w:lang w:val="pt-BR"/>
              </w:rPr>
              <w:t>Nome</w:t>
            </w:r>
          </w:p>
        </w:tc>
        <w:tc>
          <w:tcPr>
            <w:tcW w:w="1682" w:type="pct"/>
            <w:shd w:val="clear" w:color="auto" w:fill="D9D9D9"/>
          </w:tcPr>
          <w:p w:rsidR="00460139" w:rsidRDefault="00460139" w:rsidP="00492C73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>
              <w:rPr>
                <w:rFonts w:ascii="Cambria" w:hAnsi="Cambria" w:cs="Calibri"/>
                <w:b/>
                <w:smallCaps/>
                <w:lang w:val="pt-BR"/>
              </w:rPr>
              <w:t>Função</w:t>
            </w:r>
          </w:p>
        </w:tc>
        <w:tc>
          <w:tcPr>
            <w:tcW w:w="1680" w:type="pct"/>
            <w:shd w:val="clear" w:color="auto" w:fill="D9D9D9"/>
          </w:tcPr>
          <w:p w:rsidR="00460139" w:rsidRPr="002A76FF" w:rsidRDefault="00460139" w:rsidP="00492C73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>
              <w:rPr>
                <w:rFonts w:ascii="Cambria" w:hAnsi="Cambria" w:cs="Calibri"/>
                <w:b/>
                <w:smallCaps/>
                <w:lang w:val="pt-BR"/>
              </w:rPr>
              <w:t>Assinatura</w:t>
            </w:r>
          </w:p>
        </w:tc>
      </w:tr>
      <w:tr w:rsidR="00460139" w:rsidRPr="008D6BEE" w:rsidTr="00492C73">
        <w:trPr>
          <w:cantSplit/>
        </w:trPr>
        <w:tc>
          <w:tcPr>
            <w:tcW w:w="621" w:type="pct"/>
          </w:tcPr>
          <w:p w:rsidR="00460139" w:rsidRPr="008D6BEE" w:rsidRDefault="00460139" w:rsidP="00492C73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25/12/2013</w:t>
            </w:r>
          </w:p>
        </w:tc>
        <w:tc>
          <w:tcPr>
            <w:tcW w:w="1017" w:type="pct"/>
          </w:tcPr>
          <w:p w:rsidR="00460139" w:rsidRPr="008D6BEE" w:rsidRDefault="00460139" w:rsidP="00492C73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Adilson Pereira</w:t>
            </w:r>
          </w:p>
        </w:tc>
        <w:tc>
          <w:tcPr>
            <w:tcW w:w="1682" w:type="pct"/>
          </w:tcPr>
          <w:p w:rsidR="00460139" w:rsidRPr="008D6BEE" w:rsidRDefault="00460139" w:rsidP="00492C73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Consultor SAP Engineering</w:t>
            </w:r>
          </w:p>
        </w:tc>
        <w:tc>
          <w:tcPr>
            <w:tcW w:w="1680" w:type="pct"/>
          </w:tcPr>
          <w:p w:rsidR="00460139" w:rsidRPr="008D6BEE" w:rsidRDefault="00460139" w:rsidP="00492C73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460139" w:rsidRPr="008D6BEE" w:rsidTr="00492C73">
        <w:trPr>
          <w:cantSplit/>
        </w:trPr>
        <w:tc>
          <w:tcPr>
            <w:tcW w:w="62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460139" w:rsidRPr="008D6BEE" w:rsidRDefault="00460139" w:rsidP="00492C73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25/12/2013</w:t>
            </w:r>
          </w:p>
        </w:tc>
        <w:tc>
          <w:tcPr>
            <w:tcW w:w="101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460139" w:rsidRPr="008D6BEE" w:rsidRDefault="00460139" w:rsidP="00492C73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Sheilla Melo</w:t>
            </w:r>
          </w:p>
        </w:tc>
        <w:tc>
          <w:tcPr>
            <w:tcW w:w="168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460139" w:rsidRPr="008D6BEE" w:rsidRDefault="00460139" w:rsidP="00492C73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Líder Técnica Engineering</w:t>
            </w:r>
          </w:p>
        </w:tc>
        <w:tc>
          <w:tcPr>
            <w:tcW w:w="168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460139" w:rsidRPr="008D6BEE" w:rsidRDefault="00460139" w:rsidP="00492C73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180CA0" w:rsidRPr="008D6BEE" w:rsidTr="00492C73">
        <w:trPr>
          <w:cantSplit/>
          <w:ins w:id="83" w:author="Allan Gama de Andrade" w:date="2015-06-24T15:44:00Z"/>
        </w:trPr>
        <w:tc>
          <w:tcPr>
            <w:tcW w:w="62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80CA0" w:rsidRPr="008D6BEE" w:rsidRDefault="00180CA0" w:rsidP="00492C73">
            <w:pPr>
              <w:spacing w:before="60" w:after="60"/>
              <w:jc w:val="both"/>
              <w:rPr>
                <w:ins w:id="84" w:author="Allan Gama de Andrade" w:date="2015-06-24T15:44:00Z"/>
                <w:rFonts w:ascii="Arial" w:hAnsi="Arial" w:cs="Arial"/>
                <w:bCs/>
                <w:sz w:val="18"/>
                <w:szCs w:val="18"/>
                <w:lang w:val="pt-BR"/>
              </w:rPr>
            </w:pPr>
            <w:ins w:id="85" w:author="Allan Gama de Andrade" w:date="2015-06-24T15:44:00Z">
              <w:r>
                <w:rPr>
                  <w:rFonts w:ascii="Arial" w:hAnsi="Arial" w:cs="Arial"/>
                  <w:bCs/>
                  <w:sz w:val="18"/>
                  <w:szCs w:val="18"/>
                  <w:lang w:val="pt-BR"/>
                </w:rPr>
                <w:t>24/06/2015</w:t>
              </w:r>
            </w:ins>
          </w:p>
        </w:tc>
        <w:tc>
          <w:tcPr>
            <w:tcW w:w="101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80CA0" w:rsidRPr="008D6BEE" w:rsidRDefault="00180CA0" w:rsidP="00492C73">
            <w:pPr>
              <w:spacing w:before="60" w:after="60"/>
              <w:jc w:val="both"/>
              <w:rPr>
                <w:ins w:id="86" w:author="Allan Gama de Andrade" w:date="2015-06-24T15:44:00Z"/>
                <w:rFonts w:ascii="Arial" w:hAnsi="Arial" w:cs="Arial"/>
                <w:bCs/>
                <w:sz w:val="18"/>
                <w:szCs w:val="18"/>
                <w:lang w:val="pt-BR"/>
              </w:rPr>
            </w:pPr>
            <w:ins w:id="87" w:author="Allan Gama de Andrade" w:date="2015-06-24T15:44:00Z">
              <w:r>
                <w:rPr>
                  <w:rFonts w:ascii="Arial" w:hAnsi="Arial" w:cs="Arial"/>
                  <w:bCs/>
                  <w:sz w:val="18"/>
                  <w:szCs w:val="18"/>
                  <w:lang w:val="pt-BR"/>
                </w:rPr>
                <w:t>Roberto San</w:t>
              </w:r>
            </w:ins>
            <w:ins w:id="88" w:author="Allan Gama de Andrade" w:date="2015-06-24T15:45:00Z">
              <w:r>
                <w:rPr>
                  <w:rFonts w:ascii="Arial" w:hAnsi="Arial" w:cs="Arial"/>
                  <w:bCs/>
                  <w:sz w:val="18"/>
                  <w:szCs w:val="18"/>
                  <w:lang w:val="pt-BR"/>
                </w:rPr>
                <w:t>tarello</w:t>
              </w:r>
            </w:ins>
          </w:p>
        </w:tc>
        <w:tc>
          <w:tcPr>
            <w:tcW w:w="168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80CA0" w:rsidRPr="008D6BEE" w:rsidRDefault="00180CA0" w:rsidP="00180CA0">
            <w:pPr>
              <w:spacing w:before="60" w:after="60"/>
              <w:jc w:val="both"/>
              <w:rPr>
                <w:ins w:id="89" w:author="Allan Gama de Andrade" w:date="2015-06-24T15:44:00Z"/>
                <w:rFonts w:ascii="Arial" w:hAnsi="Arial" w:cs="Arial"/>
                <w:bCs/>
                <w:sz w:val="18"/>
                <w:szCs w:val="18"/>
                <w:lang w:val="pt-BR"/>
              </w:rPr>
            </w:pPr>
            <w:ins w:id="90" w:author="Allan Gama de Andrade" w:date="2015-06-24T15:46:00Z">
              <w:r w:rsidRPr="008D6BEE">
                <w:rPr>
                  <w:rFonts w:ascii="Arial" w:hAnsi="Arial" w:cs="Arial"/>
                  <w:bCs/>
                  <w:sz w:val="18"/>
                  <w:szCs w:val="18"/>
                  <w:lang w:val="pt-BR"/>
                </w:rPr>
                <w:t xml:space="preserve">Consultor SAP </w:t>
              </w:r>
            </w:ins>
            <w:ins w:id="91" w:author="Allan Gama de Andrade" w:date="2015-06-24T15:45:00Z">
              <w:r w:rsidRPr="008D6BEE">
                <w:rPr>
                  <w:rFonts w:ascii="Arial" w:hAnsi="Arial" w:cs="Arial"/>
                  <w:bCs/>
                  <w:sz w:val="18"/>
                  <w:szCs w:val="18"/>
                  <w:lang w:val="pt-BR"/>
                </w:rPr>
                <w:t>Engineering</w:t>
              </w:r>
            </w:ins>
          </w:p>
        </w:tc>
        <w:tc>
          <w:tcPr>
            <w:tcW w:w="168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80CA0" w:rsidRPr="008D6BEE" w:rsidRDefault="00180CA0" w:rsidP="00492C73">
            <w:pPr>
              <w:spacing w:before="60" w:after="60"/>
              <w:jc w:val="both"/>
              <w:rPr>
                <w:ins w:id="92" w:author="Allan Gama de Andrade" w:date="2015-06-24T15:44:00Z"/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460139" w:rsidRPr="008D6BEE" w:rsidTr="00492C73">
        <w:trPr>
          <w:cantSplit/>
        </w:trPr>
        <w:tc>
          <w:tcPr>
            <w:tcW w:w="62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460139" w:rsidRPr="008D6BEE" w:rsidRDefault="00460139" w:rsidP="00492C73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01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460139" w:rsidRPr="008D6BEE" w:rsidRDefault="00460139" w:rsidP="00492C73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Allan Andrade</w:t>
            </w:r>
          </w:p>
        </w:tc>
        <w:tc>
          <w:tcPr>
            <w:tcW w:w="168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460139" w:rsidRPr="008D6BEE" w:rsidRDefault="00460139" w:rsidP="00492C73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Analista TI TIM</w:t>
            </w:r>
          </w:p>
        </w:tc>
        <w:tc>
          <w:tcPr>
            <w:tcW w:w="168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460139" w:rsidRPr="008D6BEE" w:rsidRDefault="00460139" w:rsidP="00492C73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460139" w:rsidRPr="008D6BEE" w:rsidTr="00492C73">
        <w:trPr>
          <w:cantSplit/>
        </w:trPr>
        <w:tc>
          <w:tcPr>
            <w:tcW w:w="62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460139" w:rsidRPr="008D6BEE" w:rsidRDefault="00460139" w:rsidP="00492C73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01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460139" w:rsidRPr="008D6BEE" w:rsidRDefault="00460139" w:rsidP="00492C73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Valquíria Pinto</w:t>
            </w:r>
          </w:p>
        </w:tc>
        <w:tc>
          <w:tcPr>
            <w:tcW w:w="168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460139" w:rsidRPr="008D6BEE" w:rsidRDefault="00460139" w:rsidP="00492C73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Líder Técnica TIM</w:t>
            </w:r>
          </w:p>
        </w:tc>
        <w:tc>
          <w:tcPr>
            <w:tcW w:w="168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460139" w:rsidRPr="008D6BEE" w:rsidRDefault="00460139" w:rsidP="00492C73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460139" w:rsidRPr="008D6BEE" w:rsidTr="00492C73">
        <w:trPr>
          <w:cantSplit/>
        </w:trPr>
        <w:tc>
          <w:tcPr>
            <w:tcW w:w="621" w:type="pct"/>
          </w:tcPr>
          <w:p w:rsidR="00460139" w:rsidRPr="008D6BEE" w:rsidRDefault="00460139" w:rsidP="00492C73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017" w:type="pct"/>
          </w:tcPr>
          <w:p w:rsidR="00460139" w:rsidRPr="008D6BEE" w:rsidRDefault="00460139" w:rsidP="00492C73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Valdick Silva</w:t>
            </w:r>
          </w:p>
        </w:tc>
        <w:tc>
          <w:tcPr>
            <w:tcW w:w="1682" w:type="pct"/>
          </w:tcPr>
          <w:p w:rsidR="00460139" w:rsidRPr="008D6BEE" w:rsidRDefault="00460139" w:rsidP="00492C73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Usuário Chave</w:t>
            </w:r>
          </w:p>
        </w:tc>
        <w:tc>
          <w:tcPr>
            <w:tcW w:w="1680" w:type="pct"/>
          </w:tcPr>
          <w:p w:rsidR="00460139" w:rsidRPr="008D6BEE" w:rsidRDefault="00460139" w:rsidP="00492C73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460139" w:rsidRPr="008D6BEE" w:rsidTr="00492C73">
        <w:trPr>
          <w:cantSplit/>
        </w:trPr>
        <w:tc>
          <w:tcPr>
            <w:tcW w:w="62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460139" w:rsidRPr="008D6BEE" w:rsidRDefault="00460139" w:rsidP="00492C73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01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460139" w:rsidRPr="008D6BEE" w:rsidRDefault="00460139" w:rsidP="00492C73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 xml:space="preserve">Cristiane </w:t>
            </w:r>
            <w:proofErr w:type="spellStart"/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Gradilone</w:t>
            </w:r>
            <w:proofErr w:type="spellEnd"/>
          </w:p>
        </w:tc>
        <w:tc>
          <w:tcPr>
            <w:tcW w:w="168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460139" w:rsidRPr="008D6BEE" w:rsidRDefault="00460139" w:rsidP="00492C73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Gerente de Projetos Engineering</w:t>
            </w:r>
          </w:p>
        </w:tc>
        <w:tc>
          <w:tcPr>
            <w:tcW w:w="168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460139" w:rsidRPr="008D6BEE" w:rsidRDefault="00460139" w:rsidP="00492C73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460139" w:rsidRPr="008D6BEE" w:rsidTr="00492C73">
        <w:trPr>
          <w:cantSplit/>
        </w:trPr>
        <w:tc>
          <w:tcPr>
            <w:tcW w:w="62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460139" w:rsidRPr="008D6BEE" w:rsidRDefault="00460139" w:rsidP="00492C73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01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460139" w:rsidRPr="008D6BEE" w:rsidRDefault="00460139" w:rsidP="00492C73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Gilda Maiellaro</w:t>
            </w:r>
          </w:p>
        </w:tc>
        <w:tc>
          <w:tcPr>
            <w:tcW w:w="168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460139" w:rsidRPr="008D6BEE" w:rsidRDefault="00460139" w:rsidP="00492C73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 xml:space="preserve">Gerente de TI TIM </w:t>
            </w:r>
          </w:p>
        </w:tc>
        <w:tc>
          <w:tcPr>
            <w:tcW w:w="168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460139" w:rsidRPr="008D6BEE" w:rsidRDefault="00460139" w:rsidP="00492C73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460139" w:rsidRPr="008D6BEE" w:rsidTr="00492C73">
        <w:trPr>
          <w:cantSplit/>
        </w:trPr>
        <w:tc>
          <w:tcPr>
            <w:tcW w:w="62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460139" w:rsidRPr="008D6BEE" w:rsidRDefault="00460139" w:rsidP="00492C73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01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460139" w:rsidRPr="008D6BEE" w:rsidRDefault="00460139" w:rsidP="00492C73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Raquel Preis</w:t>
            </w:r>
          </w:p>
        </w:tc>
        <w:tc>
          <w:tcPr>
            <w:tcW w:w="168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460139" w:rsidRPr="008D6BEE" w:rsidRDefault="00460139" w:rsidP="00492C73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Gerente de Projeto TIM</w:t>
            </w:r>
          </w:p>
        </w:tc>
        <w:tc>
          <w:tcPr>
            <w:tcW w:w="168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460139" w:rsidRPr="008D6BEE" w:rsidRDefault="00460139" w:rsidP="00492C73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</w:tbl>
    <w:p w:rsidR="00460139" w:rsidRDefault="00460139" w:rsidP="00460139">
      <w:pPr>
        <w:rPr>
          <w:lang w:val="it-IT"/>
        </w:rPr>
      </w:pPr>
    </w:p>
    <w:p w:rsidR="00460139" w:rsidRDefault="00460139" w:rsidP="00460139">
      <w:pPr>
        <w:rPr>
          <w:lang w:val="it-IT"/>
        </w:rPr>
      </w:pPr>
    </w:p>
    <w:p w:rsidR="00460139" w:rsidRPr="00D64D97" w:rsidRDefault="00460139" w:rsidP="00460139">
      <w:pPr>
        <w:rPr>
          <w:lang w:val="it-IT"/>
        </w:rPr>
      </w:pPr>
    </w:p>
    <w:p w:rsidR="003F3B12" w:rsidRDefault="003F3B12"/>
    <w:sectPr w:rsidR="003F3B12" w:rsidSect="003B28ED">
      <w:headerReference w:type="default" r:id="rId16"/>
      <w:footerReference w:type="default" r:id="rId17"/>
      <w:footerReference w:type="first" r:id="rId18"/>
      <w:pgSz w:w="11906" w:h="16838"/>
      <w:pgMar w:top="1843" w:right="1133" w:bottom="720" w:left="851" w:header="993" w:footer="73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0158" w:rsidRDefault="00200158">
      <w:r>
        <w:separator/>
      </w:r>
    </w:p>
  </w:endnote>
  <w:endnote w:type="continuationSeparator" w:id="0">
    <w:p w:rsidR="00200158" w:rsidRDefault="002001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Univer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562"/>
      <w:gridCol w:w="1014"/>
      <w:gridCol w:w="4562"/>
    </w:tblGrid>
    <w:tr w:rsidR="00BF4C56" w:rsidTr="003B28ED">
      <w:trPr>
        <w:trHeight w:val="151"/>
      </w:trPr>
      <w:tc>
        <w:tcPr>
          <w:tcW w:w="2250" w:type="pct"/>
        </w:tcPr>
        <w:p w:rsidR="00BF4C56" w:rsidRPr="003B28ED" w:rsidRDefault="000D092F">
          <w:pPr>
            <w:pStyle w:val="Header"/>
            <w:rPr>
              <w:rFonts w:ascii="Cambria" w:hAnsi="Cambria"/>
              <w:bCs/>
              <w:sz w:val="18"/>
              <w:szCs w:val="18"/>
            </w:rPr>
          </w:pPr>
          <w:proofErr w:type="spellStart"/>
          <w:r>
            <w:rPr>
              <w:rFonts w:ascii="Cambria" w:hAnsi="Cambria"/>
              <w:bCs/>
              <w:sz w:val="18"/>
              <w:szCs w:val="18"/>
            </w:rPr>
            <w:t>Especificação</w:t>
          </w:r>
          <w:proofErr w:type="spellEnd"/>
          <w:r>
            <w:rPr>
              <w:rFonts w:ascii="Cambria" w:hAnsi="Cambria"/>
              <w:bCs/>
              <w:sz w:val="18"/>
              <w:szCs w:val="18"/>
            </w:rPr>
            <w:t xml:space="preserve"> | </w:t>
          </w:r>
          <w:proofErr w:type="spellStart"/>
          <w:r>
            <w:rPr>
              <w:rFonts w:ascii="Cambria" w:hAnsi="Cambria"/>
              <w:bCs/>
              <w:sz w:val="18"/>
              <w:szCs w:val="18"/>
            </w:rPr>
            <w:t>Projeto</w:t>
          </w:r>
          <w:proofErr w:type="spellEnd"/>
          <w:r>
            <w:rPr>
              <w:rFonts w:ascii="Cambria" w:hAnsi="Cambria"/>
              <w:bCs/>
              <w:sz w:val="18"/>
              <w:szCs w:val="18"/>
            </w:rPr>
            <w:t xml:space="preserve"> CLM</w:t>
          </w:r>
        </w:p>
      </w:tc>
      <w:tc>
        <w:tcPr>
          <w:tcW w:w="500" w:type="pct"/>
          <w:vMerge w:val="restart"/>
          <w:noWrap/>
          <w:vAlign w:val="center"/>
        </w:tcPr>
        <w:p w:rsidR="00BF4C56" w:rsidRPr="003B28ED" w:rsidRDefault="00200158">
          <w:pPr>
            <w:pStyle w:val="NoSpacing"/>
            <w:rPr>
              <w:rFonts w:ascii="Cambria" w:hAnsi="Cambria"/>
              <w:sz w:val="18"/>
              <w:szCs w:val="18"/>
            </w:rPr>
          </w:pPr>
        </w:p>
      </w:tc>
      <w:tc>
        <w:tcPr>
          <w:tcW w:w="2250" w:type="pct"/>
        </w:tcPr>
        <w:p w:rsidR="00BF4C56" w:rsidRPr="003B28ED" w:rsidRDefault="000D092F" w:rsidP="003B28ED">
          <w:pPr>
            <w:pStyle w:val="Header"/>
            <w:tabs>
              <w:tab w:val="clear" w:pos="4252"/>
            </w:tabs>
            <w:ind w:right="-1"/>
            <w:jc w:val="right"/>
            <w:rPr>
              <w:rFonts w:ascii="Cambria" w:hAnsi="Cambria"/>
              <w:bCs/>
              <w:sz w:val="18"/>
              <w:szCs w:val="18"/>
            </w:rPr>
          </w:pPr>
          <w:r>
            <w:rPr>
              <w:rFonts w:ascii="Cambria" w:hAnsi="Cambria"/>
              <w:bCs/>
              <w:sz w:val="18"/>
              <w:szCs w:val="18"/>
            </w:rPr>
            <w:t xml:space="preserve">| </w:t>
          </w:r>
          <w:r w:rsidRPr="003B28ED">
            <w:rPr>
              <w:rFonts w:ascii="Calibri" w:hAnsi="Calibri" w:cs="Calibri"/>
              <w:b/>
              <w:bCs/>
              <w:color w:val="29323D"/>
              <w:sz w:val="18"/>
              <w:szCs w:val="18"/>
            </w:rPr>
            <w:fldChar w:fldCharType="begin"/>
          </w:r>
          <w:r w:rsidRPr="003B28ED">
            <w:rPr>
              <w:rFonts w:ascii="Calibri" w:hAnsi="Calibri" w:cs="Calibri"/>
              <w:b/>
              <w:bCs/>
              <w:color w:val="29323D"/>
              <w:sz w:val="18"/>
              <w:szCs w:val="18"/>
            </w:rPr>
            <w:instrText xml:space="preserve"> PAGE   \* MERGEFORMAT </w:instrText>
          </w:r>
          <w:r w:rsidRPr="003B28ED">
            <w:rPr>
              <w:rFonts w:ascii="Calibri" w:hAnsi="Calibri" w:cs="Calibri"/>
              <w:b/>
              <w:bCs/>
              <w:color w:val="29323D"/>
              <w:sz w:val="18"/>
              <w:szCs w:val="18"/>
            </w:rPr>
            <w:fldChar w:fldCharType="separate"/>
          </w:r>
          <w:r w:rsidR="00C733E5">
            <w:rPr>
              <w:rFonts w:ascii="Calibri" w:hAnsi="Calibri" w:cs="Calibri"/>
              <w:b/>
              <w:bCs/>
              <w:noProof/>
              <w:color w:val="29323D"/>
              <w:sz w:val="18"/>
              <w:szCs w:val="18"/>
            </w:rPr>
            <w:t>3</w:t>
          </w:r>
          <w:r w:rsidRPr="003B28ED">
            <w:rPr>
              <w:rFonts w:ascii="Calibri" w:hAnsi="Calibri" w:cs="Calibri"/>
              <w:b/>
              <w:bCs/>
              <w:color w:val="29323D"/>
              <w:sz w:val="18"/>
              <w:szCs w:val="18"/>
            </w:rPr>
            <w:fldChar w:fldCharType="end"/>
          </w:r>
        </w:p>
      </w:tc>
    </w:tr>
    <w:tr w:rsidR="00BF4C56" w:rsidTr="003B28ED">
      <w:trPr>
        <w:trHeight w:val="150"/>
      </w:trPr>
      <w:tc>
        <w:tcPr>
          <w:tcW w:w="2250" w:type="pct"/>
        </w:tcPr>
        <w:p w:rsidR="00BF4C56" w:rsidRPr="003B28ED" w:rsidRDefault="00200158">
          <w:pPr>
            <w:pStyle w:val="Header"/>
            <w:rPr>
              <w:rFonts w:ascii="Cambria" w:hAnsi="Cambria"/>
              <w:bCs/>
              <w:sz w:val="18"/>
              <w:szCs w:val="18"/>
            </w:rPr>
          </w:pPr>
        </w:p>
      </w:tc>
      <w:tc>
        <w:tcPr>
          <w:tcW w:w="500" w:type="pct"/>
          <w:vMerge/>
        </w:tcPr>
        <w:p w:rsidR="00BF4C56" w:rsidRPr="003B28ED" w:rsidRDefault="00200158">
          <w:pPr>
            <w:pStyle w:val="Header"/>
            <w:jc w:val="center"/>
            <w:rPr>
              <w:rFonts w:ascii="Cambria" w:hAnsi="Cambria"/>
              <w:bCs/>
              <w:sz w:val="18"/>
              <w:szCs w:val="18"/>
            </w:rPr>
          </w:pPr>
        </w:p>
      </w:tc>
      <w:tc>
        <w:tcPr>
          <w:tcW w:w="2250" w:type="pct"/>
        </w:tcPr>
        <w:p w:rsidR="00BF4C56" w:rsidRPr="003B28ED" w:rsidRDefault="00200158">
          <w:pPr>
            <w:pStyle w:val="Header"/>
            <w:rPr>
              <w:rFonts w:ascii="Cambria" w:hAnsi="Cambria"/>
              <w:bCs/>
              <w:sz w:val="18"/>
              <w:szCs w:val="18"/>
            </w:rPr>
          </w:pPr>
        </w:p>
      </w:tc>
    </w:tr>
  </w:tbl>
  <w:p w:rsidR="00BF4C56" w:rsidRDefault="000D092F" w:rsidP="001A068D">
    <w:pPr>
      <w:pStyle w:val="Footer"/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2D0D1C5" wp14:editId="300C558C">
              <wp:simplePos x="0" y="0"/>
              <wp:positionH relativeFrom="column">
                <wp:posOffset>-558800</wp:posOffset>
              </wp:positionH>
              <wp:positionV relativeFrom="paragraph">
                <wp:posOffset>280670</wp:posOffset>
              </wp:positionV>
              <wp:extent cx="7605395" cy="340360"/>
              <wp:effectExtent l="0" t="0" r="0" b="2540"/>
              <wp:wrapNone/>
              <wp:docPr id="2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05395" cy="34036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BFBFBF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6" o:spid="_x0000_s1026" style="position:absolute;margin-left:-44pt;margin-top:22.1pt;width:598.85pt;height:26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" stroked="f" strokeweight="0">
              <v:fill color2="#bfbfbf" rotate="t" focus="100%" type="gradient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4C56" w:rsidRDefault="000D092F" w:rsidP="00F11370">
    <w:pPr>
      <w:pStyle w:val="Footer"/>
      <w:rPr>
        <w:rFonts w:ascii="Arial" w:hAnsi="Arial"/>
        <w:sz w:val="16"/>
      </w:rPr>
    </w:pPr>
    <w:r>
      <w:rPr>
        <w:rFonts w:ascii="Arial" w:hAnsi="Arial"/>
        <w:sz w:val="16"/>
        <w:lang w:val="pt-BR"/>
      </w:rPr>
      <w:tab/>
    </w:r>
  </w:p>
  <w:p w:rsidR="00BF4C56" w:rsidRDefault="00200158">
    <w:pPr>
      <w:pStyle w:val="Footer"/>
    </w:pPr>
  </w:p>
  <w:p w:rsidR="00BF4C56" w:rsidRDefault="000D092F">
    <w:pPr>
      <w:pStyle w:val="Footer"/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846F3DF" wp14:editId="15069140">
              <wp:simplePos x="0" y="0"/>
              <wp:positionH relativeFrom="column">
                <wp:posOffset>-554355</wp:posOffset>
              </wp:positionH>
              <wp:positionV relativeFrom="paragraph">
                <wp:posOffset>276860</wp:posOffset>
              </wp:positionV>
              <wp:extent cx="7605395" cy="340360"/>
              <wp:effectExtent l="0" t="0" r="0" b="2540"/>
              <wp:wrapNone/>
              <wp:docPr id="1" name="Rectang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05395" cy="34036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BFBFBF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4" o:spid="_x0000_s1026" style="position:absolute;margin-left:-43.65pt;margin-top:21.8pt;width:598.85pt;height:26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" stroked="f" strokeweight="0">
              <v:fill color2="#bfbfbf" rotate="t" focus="100%" type="gradient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0158" w:rsidRDefault="00200158">
      <w:r>
        <w:separator/>
      </w:r>
    </w:p>
  </w:footnote>
  <w:footnote w:type="continuationSeparator" w:id="0">
    <w:p w:rsidR="00200158" w:rsidRDefault="002001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4C56" w:rsidRDefault="000D092F" w:rsidP="00CA7818">
    <w:pPr>
      <w:pStyle w:val="Header"/>
      <w:pBdr>
        <w:bottom w:val="single" w:sz="6" w:space="1" w:color="C4004A"/>
      </w:pBdr>
      <w:rPr>
        <w:rFonts w:ascii="Arial" w:hAnsi="Arial" w:cs="Arial"/>
        <w:b/>
        <w:color w:val="F95902"/>
        <w:sz w:val="18"/>
        <w:szCs w:val="18"/>
      </w:rPr>
    </w:pPr>
    <w:r>
      <w:rPr>
        <w:rFonts w:ascii="Arial" w:hAnsi="Arial" w:cs="Arial"/>
        <w:b/>
        <w:noProof/>
        <w:color w:val="F95902"/>
        <w:sz w:val="18"/>
        <w:szCs w:val="18"/>
        <w:lang w:val="pt-BR" w:eastAsia="pt-BR"/>
      </w:rPr>
      <w:drawing>
        <wp:anchor distT="0" distB="0" distL="114300" distR="114300" simplePos="0" relativeHeight="251662336" behindDoc="0" locked="0" layoutInCell="1" allowOverlap="1" wp14:anchorId="77D4BB06" wp14:editId="3717D8D4">
          <wp:simplePos x="0" y="0"/>
          <wp:positionH relativeFrom="margin">
            <wp:posOffset>5353050</wp:posOffset>
          </wp:positionH>
          <wp:positionV relativeFrom="margin">
            <wp:posOffset>-684530</wp:posOffset>
          </wp:positionV>
          <wp:extent cx="941070" cy="337820"/>
          <wp:effectExtent l="0" t="0" r="0" b="5080"/>
          <wp:wrapSquare wrapText="bothSides"/>
          <wp:docPr id="42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1070" cy="3378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pt-BR" w:eastAsia="pt-BR"/>
      </w:rPr>
      <w:drawing>
        <wp:anchor distT="0" distB="0" distL="114300" distR="114300" simplePos="0" relativeHeight="251661312" behindDoc="1" locked="0" layoutInCell="1" allowOverlap="1" wp14:anchorId="28E61C67" wp14:editId="1EDC57AA">
          <wp:simplePos x="0" y="0"/>
          <wp:positionH relativeFrom="column">
            <wp:posOffset>-33655</wp:posOffset>
          </wp:positionH>
          <wp:positionV relativeFrom="paragraph">
            <wp:posOffset>94615</wp:posOffset>
          </wp:positionV>
          <wp:extent cx="1675765" cy="374015"/>
          <wp:effectExtent l="0" t="0" r="635" b="6985"/>
          <wp:wrapNone/>
          <wp:docPr id="41" name="Imagem 245" descr="logo_Engineering - Ve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45" descr="logo_Engineering - Ve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5765" cy="374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b/>
        <w:color w:val="F95902"/>
        <w:sz w:val="18"/>
        <w:szCs w:val="18"/>
      </w:rPr>
      <w:t xml:space="preserve">    </w:t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  <w:t xml:space="preserve">     </w:t>
    </w:r>
  </w:p>
  <w:p w:rsidR="00BF4C56" w:rsidRDefault="00200158" w:rsidP="00CA7818">
    <w:pPr>
      <w:pStyle w:val="Header"/>
      <w:pBdr>
        <w:bottom w:val="single" w:sz="6" w:space="1" w:color="C4004A"/>
      </w:pBdr>
      <w:rPr>
        <w:rFonts w:ascii="Arial" w:hAnsi="Arial" w:cs="Arial"/>
        <w:b/>
        <w:color w:val="F95902"/>
        <w:sz w:val="18"/>
        <w:szCs w:val="18"/>
      </w:rPr>
    </w:pPr>
  </w:p>
  <w:p w:rsidR="00BF4C56" w:rsidRDefault="00200158" w:rsidP="00CA7818">
    <w:pPr>
      <w:pStyle w:val="Header"/>
      <w:pBdr>
        <w:bottom w:val="single" w:sz="6" w:space="1" w:color="C4004A"/>
      </w:pBdr>
      <w:rPr>
        <w:rFonts w:ascii="Arial" w:hAnsi="Arial" w:cs="Arial"/>
        <w:b/>
        <w:color w:val="F95902"/>
        <w:sz w:val="18"/>
        <w:szCs w:val="18"/>
      </w:rPr>
    </w:pPr>
  </w:p>
  <w:p w:rsidR="00BF4C56" w:rsidRDefault="000D092F" w:rsidP="00CA7818">
    <w:pPr>
      <w:pStyle w:val="Header"/>
      <w:pBdr>
        <w:bottom w:val="single" w:sz="6" w:space="1" w:color="C4004A"/>
      </w:pBdr>
      <w:ind w:firstLine="5664"/>
      <w:rPr>
        <w:b/>
        <w:bCs/>
        <w:sz w:val="16"/>
      </w:rPr>
    </w:pPr>
    <w:r>
      <w:rPr>
        <w:b/>
        <w:bCs/>
        <w:sz w:val="16"/>
      </w:rPr>
      <w:t xml:space="preserve">                                                                                                                                                 </w:t>
    </w:r>
  </w:p>
  <w:p w:rsidR="00BF4C56" w:rsidRDefault="00200158" w:rsidP="00CA7818">
    <w:pPr>
      <w:pStyle w:val="Header"/>
      <w:rPr>
        <w:b/>
        <w:bCs/>
        <w:sz w:val="16"/>
      </w:rPr>
    </w:pPr>
  </w:p>
  <w:p w:rsidR="00BF4C56" w:rsidRDefault="0020015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B6569"/>
    <w:multiLevelType w:val="hybridMultilevel"/>
    <w:tmpl w:val="1A2EB7D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5">
      <w:start w:val="1"/>
      <w:numFmt w:val="upp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4B46BE1"/>
    <w:multiLevelType w:val="hybridMultilevel"/>
    <w:tmpl w:val="6FBE3B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45685B"/>
    <w:multiLevelType w:val="multilevel"/>
    <w:tmpl w:val="09EAC210"/>
    <w:lvl w:ilvl="0">
      <w:start w:val="1"/>
      <w:numFmt w:val="decimal"/>
      <w:lvlText w:val="%1."/>
      <w:lvlJc w:val="left"/>
      <w:pPr>
        <w:ind w:left="248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489" w:hanging="360"/>
      </w:pPr>
      <w:rPr>
        <w:rFonts w:hint="default"/>
        <w:b/>
        <w:u w:val="single"/>
      </w:rPr>
    </w:lvl>
    <w:lvl w:ilvl="2">
      <w:start w:val="1"/>
      <w:numFmt w:val="decimal"/>
      <w:isLgl/>
      <w:lvlText w:val="%1.%2.%3"/>
      <w:lvlJc w:val="left"/>
      <w:pPr>
        <w:ind w:left="2849" w:hanging="720"/>
      </w:pPr>
      <w:rPr>
        <w:rFonts w:hint="default"/>
        <w:b/>
        <w:u w:val="single"/>
      </w:rPr>
    </w:lvl>
    <w:lvl w:ilvl="3">
      <w:start w:val="1"/>
      <w:numFmt w:val="decimal"/>
      <w:isLgl/>
      <w:lvlText w:val="%1.%2.%3.%4"/>
      <w:lvlJc w:val="left"/>
      <w:pPr>
        <w:ind w:left="2849" w:hanging="720"/>
      </w:pPr>
      <w:rPr>
        <w:rFonts w:hint="default"/>
        <w:b/>
        <w:u w:val="single"/>
      </w:rPr>
    </w:lvl>
    <w:lvl w:ilvl="4">
      <w:start w:val="1"/>
      <w:numFmt w:val="decimal"/>
      <w:isLgl/>
      <w:lvlText w:val="%1.%2.%3.%4.%5"/>
      <w:lvlJc w:val="left"/>
      <w:pPr>
        <w:ind w:left="3209" w:hanging="1080"/>
      </w:pPr>
      <w:rPr>
        <w:rFonts w:hint="default"/>
        <w:b/>
        <w:u w:val="single"/>
      </w:rPr>
    </w:lvl>
    <w:lvl w:ilvl="5">
      <w:start w:val="1"/>
      <w:numFmt w:val="decimal"/>
      <w:isLgl/>
      <w:lvlText w:val="%1.%2.%3.%4.%5.%6"/>
      <w:lvlJc w:val="left"/>
      <w:pPr>
        <w:ind w:left="3209" w:hanging="1080"/>
      </w:pPr>
      <w:rPr>
        <w:rFonts w:hint="default"/>
        <w:b/>
        <w:u w:val="single"/>
      </w:rPr>
    </w:lvl>
    <w:lvl w:ilvl="6">
      <w:start w:val="1"/>
      <w:numFmt w:val="decimal"/>
      <w:isLgl/>
      <w:lvlText w:val="%1.%2.%3.%4.%5.%6.%7"/>
      <w:lvlJc w:val="left"/>
      <w:pPr>
        <w:ind w:left="3569" w:hanging="1440"/>
      </w:pPr>
      <w:rPr>
        <w:rFonts w:hint="default"/>
        <w:b/>
        <w:u w:val="single"/>
      </w:rPr>
    </w:lvl>
    <w:lvl w:ilvl="7">
      <w:start w:val="1"/>
      <w:numFmt w:val="decimal"/>
      <w:isLgl/>
      <w:lvlText w:val="%1.%2.%3.%4.%5.%6.%7.%8"/>
      <w:lvlJc w:val="left"/>
      <w:pPr>
        <w:ind w:left="3569" w:hanging="1440"/>
      </w:pPr>
      <w:rPr>
        <w:rFonts w:hint="default"/>
        <w:b/>
        <w:u w:val="single"/>
      </w:rPr>
    </w:lvl>
    <w:lvl w:ilvl="8">
      <w:start w:val="1"/>
      <w:numFmt w:val="decimal"/>
      <w:isLgl/>
      <w:lvlText w:val="%1.%2.%3.%4.%5.%6.%7.%8.%9"/>
      <w:lvlJc w:val="left"/>
      <w:pPr>
        <w:ind w:left="3929" w:hanging="1800"/>
      </w:pPr>
      <w:rPr>
        <w:rFonts w:hint="default"/>
        <w:b/>
        <w:u w:val="single"/>
      </w:rPr>
    </w:lvl>
  </w:abstractNum>
  <w:abstractNum w:abstractNumId="3">
    <w:nsid w:val="7FDB484B"/>
    <w:multiLevelType w:val="hybridMultilevel"/>
    <w:tmpl w:val="6A2E0360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139"/>
    <w:rsid w:val="000D092F"/>
    <w:rsid w:val="00180CA0"/>
    <w:rsid w:val="00200158"/>
    <w:rsid w:val="003016FF"/>
    <w:rsid w:val="003F3B12"/>
    <w:rsid w:val="00460139"/>
    <w:rsid w:val="004B2FEF"/>
    <w:rsid w:val="00C733E5"/>
    <w:rsid w:val="00E80FAE"/>
    <w:rsid w:val="00F15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01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aliases w:val="Section,Section Heading,CAPÍTULO,Capítulo"/>
    <w:basedOn w:val="Normal"/>
    <w:next w:val="Normal"/>
    <w:link w:val="Heading1Char"/>
    <w:qFormat/>
    <w:rsid w:val="00460139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ection Char,Section Heading Char,CAPÍTULO Char,Capítulo Char"/>
    <w:basedOn w:val="DefaultParagraphFont"/>
    <w:link w:val="Heading1"/>
    <w:rsid w:val="00460139"/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  <w:style w:type="paragraph" w:styleId="Header">
    <w:name w:val="header"/>
    <w:basedOn w:val="Normal"/>
    <w:link w:val="HeaderChar"/>
    <w:unhideWhenUsed/>
    <w:rsid w:val="00460139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rsid w:val="00460139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nhideWhenUsed/>
    <w:rsid w:val="0046013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rsid w:val="00460139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NoSpacing">
    <w:name w:val="No Spacing"/>
    <w:link w:val="NoSpacingChar"/>
    <w:uiPriority w:val="1"/>
    <w:qFormat/>
    <w:rsid w:val="00460139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link w:val="NoSpacing"/>
    <w:uiPriority w:val="1"/>
    <w:rsid w:val="00460139"/>
    <w:rPr>
      <w:rFonts w:ascii="Calibri" w:eastAsia="Times New Roman" w:hAnsi="Calibri" w:cs="Times New Roman"/>
    </w:rPr>
  </w:style>
  <w:style w:type="paragraph" w:customStyle="1" w:styleId="TituloDocumento">
    <w:name w:val="Titulo Documento"/>
    <w:basedOn w:val="Normal"/>
    <w:next w:val="Normal"/>
    <w:rsid w:val="00460139"/>
    <w:pPr>
      <w:widowControl w:val="0"/>
      <w:spacing w:line="240" w:lineRule="atLeast"/>
      <w:jc w:val="center"/>
    </w:pPr>
    <w:rPr>
      <w:rFonts w:ascii="Univers" w:hAnsi="Univers"/>
      <w:b/>
      <w:sz w:val="40"/>
      <w:lang w:val="es-ES"/>
    </w:rPr>
  </w:style>
  <w:style w:type="paragraph" w:styleId="TOC1">
    <w:name w:val="toc 1"/>
    <w:basedOn w:val="Normal"/>
    <w:next w:val="Normal"/>
    <w:autoRedefine/>
    <w:uiPriority w:val="39"/>
    <w:rsid w:val="00460139"/>
    <w:pPr>
      <w:spacing w:before="120"/>
    </w:pPr>
    <w:rPr>
      <w:rFonts w:ascii="Arial" w:hAnsi="Arial"/>
      <w:b/>
      <w:i/>
      <w:noProof/>
      <w:sz w:val="24"/>
    </w:rPr>
  </w:style>
  <w:style w:type="paragraph" w:styleId="ListParagraph">
    <w:name w:val="List Paragraph"/>
    <w:basedOn w:val="Normal"/>
    <w:uiPriority w:val="34"/>
    <w:qFormat/>
    <w:rsid w:val="00460139"/>
    <w:pPr>
      <w:ind w:left="708"/>
    </w:pPr>
  </w:style>
  <w:style w:type="table" w:styleId="TableGrid">
    <w:name w:val="Table Grid"/>
    <w:basedOn w:val="TableNormal"/>
    <w:rsid w:val="00460139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 Text"/>
    <w:basedOn w:val="Normal"/>
    <w:rsid w:val="00460139"/>
    <w:pPr>
      <w:numPr>
        <w:ilvl w:val="12"/>
      </w:numPr>
      <w:jc w:val="both"/>
    </w:pPr>
    <w:rPr>
      <w:rFonts w:ascii="Verdana" w:hAnsi="Verdana" w:cs="Arial Unicode MS"/>
      <w:color w:val="000000"/>
      <w:sz w:val="16"/>
      <w:lang w:val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59B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9BE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01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aliases w:val="Section,Section Heading,CAPÍTULO,Capítulo"/>
    <w:basedOn w:val="Normal"/>
    <w:next w:val="Normal"/>
    <w:link w:val="Heading1Char"/>
    <w:qFormat/>
    <w:rsid w:val="00460139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ection Char,Section Heading Char,CAPÍTULO Char,Capítulo Char"/>
    <w:basedOn w:val="DefaultParagraphFont"/>
    <w:link w:val="Heading1"/>
    <w:rsid w:val="00460139"/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  <w:style w:type="paragraph" w:styleId="Header">
    <w:name w:val="header"/>
    <w:basedOn w:val="Normal"/>
    <w:link w:val="HeaderChar"/>
    <w:unhideWhenUsed/>
    <w:rsid w:val="00460139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rsid w:val="00460139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nhideWhenUsed/>
    <w:rsid w:val="0046013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rsid w:val="00460139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NoSpacing">
    <w:name w:val="No Spacing"/>
    <w:link w:val="NoSpacingChar"/>
    <w:uiPriority w:val="1"/>
    <w:qFormat/>
    <w:rsid w:val="00460139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link w:val="NoSpacing"/>
    <w:uiPriority w:val="1"/>
    <w:rsid w:val="00460139"/>
    <w:rPr>
      <w:rFonts w:ascii="Calibri" w:eastAsia="Times New Roman" w:hAnsi="Calibri" w:cs="Times New Roman"/>
    </w:rPr>
  </w:style>
  <w:style w:type="paragraph" w:customStyle="1" w:styleId="TituloDocumento">
    <w:name w:val="Titulo Documento"/>
    <w:basedOn w:val="Normal"/>
    <w:next w:val="Normal"/>
    <w:rsid w:val="00460139"/>
    <w:pPr>
      <w:widowControl w:val="0"/>
      <w:spacing w:line="240" w:lineRule="atLeast"/>
      <w:jc w:val="center"/>
    </w:pPr>
    <w:rPr>
      <w:rFonts w:ascii="Univers" w:hAnsi="Univers"/>
      <w:b/>
      <w:sz w:val="40"/>
      <w:lang w:val="es-ES"/>
    </w:rPr>
  </w:style>
  <w:style w:type="paragraph" w:styleId="TOC1">
    <w:name w:val="toc 1"/>
    <w:basedOn w:val="Normal"/>
    <w:next w:val="Normal"/>
    <w:autoRedefine/>
    <w:uiPriority w:val="39"/>
    <w:rsid w:val="00460139"/>
    <w:pPr>
      <w:spacing w:before="120"/>
    </w:pPr>
    <w:rPr>
      <w:rFonts w:ascii="Arial" w:hAnsi="Arial"/>
      <w:b/>
      <w:i/>
      <w:noProof/>
      <w:sz w:val="24"/>
    </w:rPr>
  </w:style>
  <w:style w:type="paragraph" w:styleId="ListParagraph">
    <w:name w:val="List Paragraph"/>
    <w:basedOn w:val="Normal"/>
    <w:uiPriority w:val="34"/>
    <w:qFormat/>
    <w:rsid w:val="00460139"/>
    <w:pPr>
      <w:ind w:left="708"/>
    </w:pPr>
  </w:style>
  <w:style w:type="table" w:styleId="TableGrid">
    <w:name w:val="Table Grid"/>
    <w:basedOn w:val="TableNormal"/>
    <w:rsid w:val="00460139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 Text"/>
    <w:basedOn w:val="Normal"/>
    <w:rsid w:val="00460139"/>
    <w:pPr>
      <w:numPr>
        <w:ilvl w:val="12"/>
      </w:numPr>
      <w:jc w:val="both"/>
    </w:pPr>
    <w:rPr>
      <w:rFonts w:ascii="Verdana" w:hAnsi="Verdana" w:cs="Arial Unicode MS"/>
      <w:color w:val="000000"/>
      <w:sz w:val="16"/>
      <w:lang w:val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59B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9BE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647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jpeg"/><Relationship Id="rId1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1242</Words>
  <Characters>6712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 Gama de Andrade</dc:creator>
  <cp:lastModifiedBy>Allan Gama de Andrade</cp:lastModifiedBy>
  <cp:revision>6</cp:revision>
  <dcterms:created xsi:type="dcterms:W3CDTF">2015-06-24T18:14:00Z</dcterms:created>
  <dcterms:modified xsi:type="dcterms:W3CDTF">2015-06-24T18:51:00Z</dcterms:modified>
</cp:coreProperties>
</file>