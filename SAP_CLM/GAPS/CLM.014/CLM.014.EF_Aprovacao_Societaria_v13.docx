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2F23CD9D" wp14:editId="0B93CAF8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508">
        <w:rPr>
          <w:rFonts w:ascii="Calibri" w:hAnsi="Calibri" w:cs="Calibri"/>
          <w:sz w:val="40"/>
          <w:szCs w:val="40"/>
          <w:lang w:val="pt-BR"/>
        </w:rPr>
        <w:t xml:space="preserve">  </w:t>
      </w:r>
    </w:p>
    <w:p w:rsidR="00796B62" w:rsidRPr="003B28ED" w:rsidRDefault="002D12C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DE31C8" wp14:editId="4A28AD82">
                <wp:simplePos x="0" y="0"/>
                <wp:positionH relativeFrom="column">
                  <wp:posOffset>2773045</wp:posOffset>
                </wp:positionH>
                <wp:positionV relativeFrom="paragraph">
                  <wp:posOffset>3175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8D52CB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</w:t>
                            </w:r>
                            <w:r w:rsidR="009B15FA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14</w:t>
                            </w:r>
                          </w:p>
                          <w:p w:rsidR="008D52CB" w:rsidRPr="0002653F" w:rsidRDefault="009B15FA" w:rsidP="0002653F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Aprovação Societária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E31C8" id="Rectangle 6" o:spid="_x0000_s1026" style="position:absolute;left:0;text-align:left;margin-left:218.35pt;margin-top:.2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" fillcolor="#17365d" stroked="f" strokeweight="1pt">
                <v:fill opacity="46003f"/>
                <v:textbox inset=".72pt,7.2pt,.72pt,7.2pt">
                  <w:txbxContent>
                    <w:p w:rsidR="008D52CB" w:rsidRPr="00912F2D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8D52CB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</w:t>
                      </w:r>
                      <w:r w:rsidR="009B15FA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14</w:t>
                      </w:r>
                    </w:p>
                    <w:p w:rsidR="008D52CB" w:rsidRPr="0002653F" w:rsidRDefault="009B15FA" w:rsidP="0002653F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Aprovação Societária</w:t>
                      </w:r>
                    </w:p>
                  </w:txbxContent>
                </v:textbox>
              </v:rect>
            </w:pict>
          </mc:Fallback>
        </mc:AlternateContent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990660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59524A1" wp14:editId="15AAE425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57ED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990660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FF26FF" wp14:editId="7287F06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143EE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  <w:t>CLM.0</w:t>
      </w:r>
      <w:r w:rsidR="009B15FA">
        <w:rPr>
          <w:rFonts w:ascii="Calibri" w:hAnsi="Calibri" w:cs="Calibri"/>
          <w:lang w:val="pt-BR"/>
        </w:rPr>
        <w:t>14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Aprovação Societária</w:t>
      </w:r>
      <w:r>
        <w:rPr>
          <w:rFonts w:ascii="Calibri" w:hAnsi="Calibri" w:cs="Calibri"/>
          <w:lang w:val="pt-BR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99066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1DC115" wp14:editId="6485289B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56C8A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A94333">
        <w:rPr>
          <w:noProof/>
          <w:lang w:val="pt-BR"/>
        </w:rPr>
        <w:t>0</w:t>
      </w:r>
      <w:r w:rsidR="009B15FA">
        <w:rPr>
          <w:noProof/>
          <w:lang w:val="pt-BR"/>
        </w:rPr>
        <w:t>5</w:t>
      </w:r>
      <w:r w:rsidR="00A94333">
        <w:rPr>
          <w:noProof/>
          <w:lang w:val="pt-BR"/>
        </w:rPr>
        <w:t>/0</w:t>
      </w:r>
      <w:r w:rsidR="009B15FA">
        <w:rPr>
          <w:noProof/>
          <w:lang w:val="pt-BR"/>
        </w:rPr>
        <w:t>7</w:t>
      </w:r>
      <w:r w:rsidR="00A94333">
        <w:rPr>
          <w:noProof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FC3AC5">
        <w:rPr>
          <w:rFonts w:ascii="Calibri" w:hAnsi="Calibri" w:cs="Calibri"/>
          <w:lang w:val="pt-BR"/>
        </w:rPr>
        <w:t>1</w:t>
      </w:r>
      <w:del w:id="0" w:author="Engineering do Brasil S.A" w:date="2015-07-16T13:16:00Z">
        <w:r w:rsidR="00DE7DF5" w:rsidDel="00B915FC">
          <w:rPr>
            <w:rFonts w:ascii="Calibri" w:hAnsi="Calibri" w:cs="Calibri"/>
            <w:lang w:val="pt-BR"/>
          </w:rPr>
          <w:delText>2</w:delText>
        </w:r>
      </w:del>
      <w:ins w:id="1" w:author="Engineering do Brasil S.A" w:date="2015-07-16T13:16:00Z">
        <w:r w:rsidR="00B915FC">
          <w:rPr>
            <w:rFonts w:ascii="Calibri" w:hAnsi="Calibri" w:cs="Calibri"/>
            <w:lang w:val="pt-BR"/>
          </w:rPr>
          <w:t>3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  <w:r w:rsidR="0042763C">
        <w:rPr>
          <w:rFonts w:ascii="Calibri" w:hAnsi="Calibri" w:cs="Calibri"/>
          <w:lang w:val="pt-BR"/>
        </w:rPr>
        <w:t xml:space="preserve"> Junior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42763C">
        <w:rPr>
          <w:rFonts w:ascii="Calibri" w:hAnsi="Calibri" w:cs="Calibri"/>
          <w:lang w:val="pt-BR"/>
        </w:rPr>
        <w:t>Adilson Pereira Junior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16T13:16:00Z">
        <w:r w:rsidR="00DE7DF5" w:rsidDel="00B915FC">
          <w:rPr>
            <w:rFonts w:ascii="Calibri" w:hAnsi="Calibri" w:cs="Calibri"/>
            <w:lang w:val="pt-BR"/>
          </w:rPr>
          <w:delText>12</w:delText>
        </w:r>
      </w:del>
      <w:ins w:id="3" w:author="Engineering do Brasil S.A" w:date="2015-07-16T13:16:00Z">
        <w:r w:rsidR="00B915FC">
          <w:rPr>
            <w:rFonts w:ascii="Calibri" w:hAnsi="Calibri" w:cs="Calibri"/>
            <w:lang w:val="pt-BR"/>
          </w:rPr>
          <w:t>16</w:t>
        </w:r>
      </w:ins>
      <w:r w:rsidR="00DE7DF5">
        <w:rPr>
          <w:rFonts w:ascii="Calibri" w:hAnsi="Calibri" w:cs="Calibri"/>
          <w:lang w:val="pt-BR"/>
        </w:rPr>
        <w:t>/0</w:t>
      </w:r>
      <w:ins w:id="4" w:author="Engineering do Brasil S.A" w:date="2015-07-16T13:16:00Z">
        <w:r w:rsidR="00B915FC">
          <w:rPr>
            <w:rFonts w:ascii="Calibri" w:hAnsi="Calibri" w:cs="Calibri"/>
            <w:lang w:val="pt-BR"/>
          </w:rPr>
          <w:t>7</w:t>
        </w:r>
      </w:ins>
      <w:del w:id="5" w:author="Engineering do Brasil S.A" w:date="2015-07-16T13:16:00Z">
        <w:r w:rsidR="00DE7DF5" w:rsidDel="00B915FC">
          <w:rPr>
            <w:rFonts w:ascii="Calibri" w:hAnsi="Calibri" w:cs="Calibri"/>
            <w:lang w:val="pt-BR"/>
          </w:rPr>
          <w:delText>8</w:delText>
        </w:r>
      </w:del>
      <w:r w:rsidR="0042763C">
        <w:rPr>
          <w:rFonts w:ascii="Calibri" w:hAnsi="Calibri" w:cs="Calibri"/>
          <w:lang w:val="pt-BR"/>
        </w:rPr>
        <w:t>/201</w:t>
      </w:r>
      <w:ins w:id="6" w:author="Engineering do Brasil S.A" w:date="2015-07-16T13:16:00Z">
        <w:r w:rsidR="00B915FC">
          <w:rPr>
            <w:rFonts w:ascii="Calibri" w:hAnsi="Calibri" w:cs="Calibri"/>
            <w:lang w:val="pt-BR"/>
          </w:rPr>
          <w:t>5</w:t>
        </w:r>
      </w:ins>
      <w:del w:id="7" w:author="Engineering do Brasil S.A" w:date="2015-07-16T13:16:00Z">
        <w:r w:rsidR="0042763C" w:rsidDel="00B915FC">
          <w:rPr>
            <w:rFonts w:ascii="Calibri" w:hAnsi="Calibri" w:cs="Calibri"/>
            <w:lang w:val="pt-BR"/>
          </w:rPr>
          <w:delText>4</w:delText>
        </w:r>
      </w:del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0E627F75" wp14:editId="73C065DF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01184F" w:rsidRDefault="0019060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01184F" w:rsidRPr="00C76F31">
        <w:rPr>
          <w:rFonts w:ascii="Calibri" w:hAnsi="Calibri" w:cs="Calibri"/>
          <w:color w:val="29323D"/>
          <w:lang w:val="pt-BR"/>
        </w:rPr>
        <w:t>1.</w:t>
      </w:r>
      <w:r w:rsidR="0001184F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01184F" w:rsidRPr="00C76F31">
        <w:rPr>
          <w:rFonts w:ascii="Calibri" w:hAnsi="Calibri" w:cs="Calibri"/>
          <w:color w:val="29323D"/>
          <w:lang w:val="pt-BR"/>
        </w:rPr>
        <w:t>Histórico do Documento</w:t>
      </w:r>
      <w:r w:rsidR="0001184F" w:rsidRPr="00B915FC">
        <w:rPr>
          <w:lang w:val="pt-BR"/>
          <w:rPrChange w:id="8" w:author="Engineering do Brasil S.A" w:date="2015-07-16T13:16:00Z">
            <w:rPr/>
          </w:rPrChange>
        </w:rPr>
        <w:tab/>
      </w:r>
      <w:r w:rsidR="0001184F">
        <w:fldChar w:fldCharType="begin"/>
      </w:r>
      <w:r w:rsidR="0001184F" w:rsidRPr="00B915FC">
        <w:rPr>
          <w:lang w:val="pt-BR"/>
          <w:rPrChange w:id="9" w:author="Engineering do Brasil S.A" w:date="2015-07-16T13:16:00Z">
            <w:rPr/>
          </w:rPrChange>
        </w:rPr>
        <w:instrText xml:space="preserve"> PAGEREF _Toc395013776 \h </w:instrText>
      </w:r>
      <w:r w:rsidR="0001184F">
        <w:fldChar w:fldCharType="separate"/>
      </w:r>
      <w:r w:rsidR="0001184F" w:rsidRPr="00B915FC">
        <w:rPr>
          <w:lang w:val="pt-BR"/>
          <w:rPrChange w:id="10" w:author="Engineering do Brasil S.A" w:date="2015-07-16T13:16:00Z">
            <w:rPr/>
          </w:rPrChange>
        </w:rPr>
        <w:t>3</w:t>
      </w:r>
      <w:r w:rsidR="0001184F"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Documentos Relacionados</w:t>
      </w:r>
      <w:r w:rsidRPr="00B915FC">
        <w:rPr>
          <w:lang w:val="pt-BR"/>
          <w:rPrChange w:id="11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12" w:author="Engineering do Brasil S.A" w:date="2015-07-16T13:16:00Z">
            <w:rPr/>
          </w:rPrChange>
        </w:rPr>
        <w:instrText xml:space="preserve"> PAGEREF _Toc395013777 \h </w:instrText>
      </w:r>
      <w:r>
        <w:fldChar w:fldCharType="separate"/>
      </w:r>
      <w:r w:rsidRPr="00B915FC">
        <w:rPr>
          <w:lang w:val="pt-BR"/>
          <w:rPrChange w:id="13" w:author="Engineering do Brasil S.A" w:date="2015-07-16T13:16:00Z">
            <w:rPr/>
          </w:rPrChange>
        </w:rPr>
        <w:t>3</w:t>
      </w:r>
      <w:r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Abreviações</w:t>
      </w:r>
      <w:r w:rsidRPr="00B915FC">
        <w:rPr>
          <w:lang w:val="pt-BR"/>
          <w:rPrChange w:id="14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15" w:author="Engineering do Brasil S.A" w:date="2015-07-16T13:16:00Z">
            <w:rPr/>
          </w:rPrChange>
        </w:rPr>
        <w:instrText xml:space="preserve"> PAGEREF _Toc395013778 \h </w:instrText>
      </w:r>
      <w:r>
        <w:fldChar w:fldCharType="separate"/>
      </w:r>
      <w:r w:rsidRPr="00B915FC">
        <w:rPr>
          <w:lang w:val="pt-BR"/>
          <w:rPrChange w:id="16" w:author="Engineering do Brasil S.A" w:date="2015-07-16T13:16:00Z">
            <w:rPr/>
          </w:rPrChange>
        </w:rPr>
        <w:t>3</w:t>
      </w:r>
      <w:r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Visão Geral</w:t>
      </w:r>
      <w:r w:rsidRPr="00B915FC">
        <w:rPr>
          <w:lang w:val="pt-BR"/>
          <w:rPrChange w:id="17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18" w:author="Engineering do Brasil S.A" w:date="2015-07-16T13:16:00Z">
            <w:rPr/>
          </w:rPrChange>
        </w:rPr>
        <w:instrText xml:space="preserve"> PAGEREF _Toc395013779 \h </w:instrText>
      </w:r>
      <w:r>
        <w:fldChar w:fldCharType="separate"/>
      </w:r>
      <w:r w:rsidRPr="00B915FC">
        <w:rPr>
          <w:lang w:val="pt-BR"/>
          <w:rPrChange w:id="19" w:author="Engineering do Brasil S.A" w:date="2015-07-16T13:16:00Z">
            <w:rPr/>
          </w:rPrChange>
        </w:rPr>
        <w:t>3</w:t>
      </w:r>
      <w:r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Requisitos Funcionais</w:t>
      </w:r>
      <w:r w:rsidRPr="00B915FC">
        <w:rPr>
          <w:lang w:val="pt-BR"/>
          <w:rPrChange w:id="20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21" w:author="Engineering do Brasil S.A" w:date="2015-07-16T13:16:00Z">
            <w:rPr/>
          </w:rPrChange>
        </w:rPr>
        <w:instrText xml:space="preserve"> PAGEREF _Toc395013780 \h </w:instrText>
      </w:r>
      <w:r>
        <w:fldChar w:fldCharType="separate"/>
      </w:r>
      <w:r w:rsidRPr="00B915FC">
        <w:rPr>
          <w:lang w:val="pt-BR"/>
          <w:rPrChange w:id="22" w:author="Engineering do Brasil S.A" w:date="2015-07-16T13:16:00Z">
            <w:rPr/>
          </w:rPrChange>
        </w:rPr>
        <w:t>4</w:t>
      </w:r>
      <w:r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Componentes Impactados</w:t>
      </w:r>
      <w:r w:rsidRPr="00B915FC">
        <w:rPr>
          <w:lang w:val="pt-BR"/>
          <w:rPrChange w:id="23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24" w:author="Engineering do Brasil S.A" w:date="2015-07-16T13:16:00Z">
            <w:rPr/>
          </w:rPrChange>
        </w:rPr>
        <w:instrText xml:space="preserve"> PAGEREF _Toc395013781 \h </w:instrText>
      </w:r>
      <w:r>
        <w:fldChar w:fldCharType="separate"/>
      </w:r>
      <w:r w:rsidRPr="00B915FC">
        <w:rPr>
          <w:lang w:val="pt-BR"/>
          <w:rPrChange w:id="25" w:author="Engineering do Brasil S.A" w:date="2015-07-16T13:16:00Z">
            <w:rPr/>
          </w:rPrChange>
        </w:rPr>
        <w:t>7</w:t>
      </w:r>
      <w:r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Premissas</w:t>
      </w:r>
      <w:r w:rsidRPr="00B915FC">
        <w:rPr>
          <w:lang w:val="pt-BR"/>
          <w:rPrChange w:id="26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27" w:author="Engineering do Brasil S.A" w:date="2015-07-16T13:16:00Z">
            <w:rPr/>
          </w:rPrChange>
        </w:rPr>
        <w:instrText xml:space="preserve"> PAGEREF _Toc395013782 \h </w:instrText>
      </w:r>
      <w:r>
        <w:fldChar w:fldCharType="separate"/>
      </w:r>
      <w:r w:rsidRPr="00B915FC">
        <w:rPr>
          <w:lang w:val="pt-BR"/>
          <w:rPrChange w:id="28" w:author="Engineering do Brasil S.A" w:date="2015-07-16T13:16:00Z">
            <w:rPr/>
          </w:rPrChange>
        </w:rPr>
        <w:t>7</w:t>
      </w:r>
      <w:r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Riscos</w:t>
      </w:r>
      <w:r w:rsidRPr="00B915FC">
        <w:rPr>
          <w:lang w:val="pt-BR"/>
          <w:rPrChange w:id="29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30" w:author="Engineering do Brasil S.A" w:date="2015-07-16T13:16:00Z">
            <w:rPr/>
          </w:rPrChange>
        </w:rPr>
        <w:instrText xml:space="preserve"> PAGEREF _Toc395013783 \h </w:instrText>
      </w:r>
      <w:r>
        <w:fldChar w:fldCharType="separate"/>
      </w:r>
      <w:r w:rsidRPr="00B915FC">
        <w:rPr>
          <w:lang w:val="pt-BR"/>
          <w:rPrChange w:id="31" w:author="Engineering do Brasil S.A" w:date="2015-07-16T13:16:00Z">
            <w:rPr/>
          </w:rPrChange>
        </w:rPr>
        <w:t>7</w:t>
      </w:r>
      <w:r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Escopo Negativo</w:t>
      </w:r>
      <w:r w:rsidRPr="00B915FC">
        <w:rPr>
          <w:lang w:val="pt-BR"/>
          <w:rPrChange w:id="32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33" w:author="Engineering do Brasil S.A" w:date="2015-07-16T13:16:00Z">
            <w:rPr/>
          </w:rPrChange>
        </w:rPr>
        <w:instrText xml:space="preserve"> PAGEREF _Toc395013784 \h </w:instrText>
      </w:r>
      <w:r>
        <w:fldChar w:fldCharType="separate"/>
      </w:r>
      <w:r w:rsidRPr="00B915FC">
        <w:rPr>
          <w:lang w:val="pt-BR"/>
          <w:rPrChange w:id="34" w:author="Engineering do Brasil S.A" w:date="2015-07-16T13:16:00Z">
            <w:rPr/>
          </w:rPrChange>
        </w:rPr>
        <w:t>7</w:t>
      </w:r>
      <w:r>
        <w:fldChar w:fldCharType="end"/>
      </w:r>
    </w:p>
    <w:p w:rsidR="0001184F" w:rsidRDefault="0001184F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Aprovação do documento</w:t>
      </w:r>
      <w:r>
        <w:tab/>
      </w:r>
      <w:r>
        <w:fldChar w:fldCharType="begin"/>
      </w:r>
      <w:r>
        <w:instrText xml:space="preserve"> PAGEREF _Toc395013785 \h </w:instrText>
      </w:r>
      <w:r>
        <w:fldChar w:fldCharType="separate"/>
      </w:r>
      <w:r>
        <w:t>7</w:t>
      </w:r>
      <w:r>
        <w:fldChar w:fldCharType="end"/>
      </w:r>
    </w:p>
    <w:p w:rsidR="009B1482" w:rsidRPr="003B28ED" w:rsidRDefault="0019060E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5" w:name="_Toc178139953"/>
      <w:bookmarkStart w:id="36" w:name="_Toc244516100"/>
      <w:bookmarkStart w:id="37" w:name="_Toc395013776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35"/>
      <w:bookmarkEnd w:id="36"/>
      <w:bookmarkEnd w:id="37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D64D97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9A1EFC" w:rsidRPr="008E0552" w:rsidTr="00D64D97">
        <w:trPr>
          <w:cantSplit/>
        </w:trPr>
        <w:tc>
          <w:tcPr>
            <w:tcW w:w="418" w:type="pct"/>
          </w:tcPr>
          <w:p w:rsidR="009A1EFC" w:rsidRDefault="009A1EFC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9A1EFC" w:rsidRDefault="009A1EFC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12/07/2013</w:t>
            </w:r>
          </w:p>
        </w:tc>
        <w:tc>
          <w:tcPr>
            <w:tcW w:w="903" w:type="pct"/>
          </w:tcPr>
          <w:p w:rsidR="009A1EFC" w:rsidRPr="002A76FF" w:rsidRDefault="009A1EFC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9A1EFC" w:rsidRDefault="009A1EFC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9A1EFC" w:rsidRPr="002A76FF" w:rsidRDefault="009A1EFC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Atualização do item </w:t>
            </w:r>
            <w:r w:rsidR="0000456F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5, solução 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5.2</w:t>
            </w:r>
          </w:p>
        </w:tc>
      </w:tr>
      <w:tr w:rsidR="00D325D9" w:rsidRPr="008E0552" w:rsidTr="00D64D97">
        <w:trPr>
          <w:cantSplit/>
        </w:trPr>
        <w:tc>
          <w:tcPr>
            <w:tcW w:w="418" w:type="pct"/>
          </w:tcPr>
          <w:p w:rsidR="00D325D9" w:rsidRDefault="00D325D9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D325D9" w:rsidRDefault="00D325D9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15/07/2013</w:t>
            </w:r>
          </w:p>
        </w:tc>
        <w:tc>
          <w:tcPr>
            <w:tcW w:w="903" w:type="pct"/>
          </w:tcPr>
          <w:p w:rsidR="00D325D9" w:rsidRDefault="00D325D9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325D9" w:rsidRDefault="00D325D9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325D9" w:rsidRDefault="00D325D9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5, solução 5.6</w:t>
            </w:r>
          </w:p>
        </w:tc>
      </w:tr>
      <w:tr w:rsidR="007D4CCE" w:rsidRPr="00B915FC" w:rsidTr="00D64D97">
        <w:trPr>
          <w:cantSplit/>
        </w:trPr>
        <w:tc>
          <w:tcPr>
            <w:tcW w:w="418" w:type="pct"/>
          </w:tcPr>
          <w:p w:rsidR="007D4CCE" w:rsidRDefault="007D4CC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4.0</w:t>
            </w:r>
          </w:p>
        </w:tc>
        <w:tc>
          <w:tcPr>
            <w:tcW w:w="558" w:type="pct"/>
          </w:tcPr>
          <w:p w:rsidR="007D4CCE" w:rsidRDefault="007D4CCE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02/10/2013</w:t>
            </w:r>
          </w:p>
        </w:tc>
        <w:tc>
          <w:tcPr>
            <w:tcW w:w="903" w:type="pct"/>
          </w:tcPr>
          <w:p w:rsidR="007D4CCE" w:rsidRDefault="007D4CCE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7D4CCE" w:rsidRDefault="007D4CCE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7D4CCE" w:rsidRDefault="007D4CCE" w:rsidP="007D3B7B">
            <w:pPr>
              <w:spacing w:before="60" w:after="60"/>
              <w:jc w:val="both"/>
              <w:rPr>
                <w:rFonts w:ascii="Cambria" w:hAnsi="Cambria" w:cs="Calibri"/>
                <w:b/>
                <w:bCs/>
                <w:kern w:val="28"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</w:t>
            </w:r>
            <w:r w:rsidR="00853C5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item </w:t>
            </w:r>
            <w:r w:rsidR="00853C5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2, </w:t>
            </w:r>
            <w:r w:rsidR="00270F61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4 e </w:t>
            </w:r>
            <w:r w:rsidR="00853C5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5 </w:t>
            </w:r>
            <w:del w:id="38" w:author="Engineering do Brasil S.A" w:date="2015-07-16T13:16:00Z">
              <w:r w:rsidR="00853C54" w:rsidDel="00B915FC"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delText>-</w:delText>
              </w:r>
            </w:del>
            <w:ins w:id="39" w:author="Engineering do Brasil S.A" w:date="2015-07-16T13:16:00Z">
              <w:r w:rsidR="00B915FC"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–</w:t>
              </w:r>
            </w:ins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solução 5.7</w:t>
            </w:r>
          </w:p>
        </w:tc>
      </w:tr>
      <w:tr w:rsidR="007D3B7B" w:rsidRPr="007D3B7B" w:rsidTr="00D64D97">
        <w:trPr>
          <w:cantSplit/>
        </w:trPr>
        <w:tc>
          <w:tcPr>
            <w:tcW w:w="418" w:type="pct"/>
          </w:tcPr>
          <w:p w:rsidR="007D3B7B" w:rsidRDefault="007D3B7B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5.0</w:t>
            </w:r>
          </w:p>
        </w:tc>
        <w:tc>
          <w:tcPr>
            <w:tcW w:w="558" w:type="pct"/>
          </w:tcPr>
          <w:p w:rsidR="007D3B7B" w:rsidRDefault="007D3B7B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22/10/2013</w:t>
            </w:r>
          </w:p>
        </w:tc>
        <w:tc>
          <w:tcPr>
            <w:tcW w:w="903" w:type="pct"/>
          </w:tcPr>
          <w:p w:rsidR="007D3B7B" w:rsidRDefault="007D3B7B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7D3B7B" w:rsidRDefault="007D3B7B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7D3B7B" w:rsidRDefault="007D3B7B" w:rsidP="007D3B7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dos itens 5 e 6</w:t>
            </w:r>
          </w:p>
        </w:tc>
      </w:tr>
      <w:tr w:rsidR="005D0C40" w:rsidRPr="007D3B7B" w:rsidTr="00D64D97">
        <w:trPr>
          <w:cantSplit/>
        </w:trPr>
        <w:tc>
          <w:tcPr>
            <w:tcW w:w="418" w:type="pct"/>
          </w:tcPr>
          <w:p w:rsidR="005D0C40" w:rsidRDefault="005D0C40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6.0</w:t>
            </w:r>
          </w:p>
        </w:tc>
        <w:tc>
          <w:tcPr>
            <w:tcW w:w="558" w:type="pct"/>
          </w:tcPr>
          <w:p w:rsidR="005D0C40" w:rsidRDefault="005D0C40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23/10/2013</w:t>
            </w:r>
          </w:p>
        </w:tc>
        <w:tc>
          <w:tcPr>
            <w:tcW w:w="903" w:type="pct"/>
          </w:tcPr>
          <w:p w:rsidR="005D0C40" w:rsidRDefault="005D0C40" w:rsidP="00CB4F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5D0C40" w:rsidRDefault="005D0C40" w:rsidP="00CB4F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5D0C40" w:rsidRDefault="005D0C40" w:rsidP="007D3B7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dos itens 5 e 6</w:t>
            </w:r>
          </w:p>
        </w:tc>
      </w:tr>
      <w:tr w:rsidR="005D0C40" w:rsidRPr="007D3B7B" w:rsidTr="00D64D97">
        <w:trPr>
          <w:cantSplit/>
        </w:trPr>
        <w:tc>
          <w:tcPr>
            <w:tcW w:w="418" w:type="pct"/>
          </w:tcPr>
          <w:p w:rsidR="005D0C40" w:rsidRDefault="005D0C40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7.0</w:t>
            </w:r>
          </w:p>
        </w:tc>
        <w:tc>
          <w:tcPr>
            <w:tcW w:w="558" w:type="pct"/>
          </w:tcPr>
          <w:p w:rsidR="005D0C40" w:rsidRDefault="005D0C40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23/10/2013</w:t>
            </w:r>
          </w:p>
        </w:tc>
        <w:tc>
          <w:tcPr>
            <w:tcW w:w="903" w:type="pct"/>
          </w:tcPr>
          <w:p w:rsidR="005D0C40" w:rsidRDefault="005D0C40" w:rsidP="00CB4F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5D0C40" w:rsidRDefault="005D0C40" w:rsidP="00CB4F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5D0C40" w:rsidRDefault="005D0C40" w:rsidP="007D3B7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dos itens 5 e 6</w:t>
            </w:r>
          </w:p>
        </w:tc>
      </w:tr>
      <w:tr w:rsidR="005D0C40" w:rsidRPr="007D3B7B" w:rsidTr="00D64D97">
        <w:trPr>
          <w:cantSplit/>
        </w:trPr>
        <w:tc>
          <w:tcPr>
            <w:tcW w:w="418" w:type="pct"/>
          </w:tcPr>
          <w:p w:rsidR="005D0C40" w:rsidRDefault="005D0C40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8.0</w:t>
            </w:r>
          </w:p>
        </w:tc>
        <w:tc>
          <w:tcPr>
            <w:tcW w:w="558" w:type="pct"/>
          </w:tcPr>
          <w:p w:rsidR="005D0C40" w:rsidRDefault="005D0C40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28/10/2013</w:t>
            </w:r>
          </w:p>
        </w:tc>
        <w:tc>
          <w:tcPr>
            <w:tcW w:w="903" w:type="pct"/>
          </w:tcPr>
          <w:p w:rsidR="005D0C40" w:rsidRDefault="005D0C40" w:rsidP="00CB4F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5D0C40" w:rsidRDefault="005D0C40" w:rsidP="00CB4F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5D0C40" w:rsidRDefault="005D0C40" w:rsidP="007D3B7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dos itens 5 e 6</w:t>
            </w:r>
          </w:p>
        </w:tc>
      </w:tr>
      <w:tr w:rsidR="007C3537" w:rsidRPr="007D3B7B" w:rsidTr="00D64D97">
        <w:trPr>
          <w:cantSplit/>
        </w:trPr>
        <w:tc>
          <w:tcPr>
            <w:tcW w:w="418" w:type="pct"/>
          </w:tcPr>
          <w:p w:rsidR="007C3537" w:rsidRDefault="007C353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9.0</w:t>
            </w:r>
          </w:p>
        </w:tc>
        <w:tc>
          <w:tcPr>
            <w:tcW w:w="558" w:type="pct"/>
          </w:tcPr>
          <w:p w:rsidR="007C3537" w:rsidRDefault="007C3537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05/11/2013</w:t>
            </w:r>
          </w:p>
        </w:tc>
        <w:tc>
          <w:tcPr>
            <w:tcW w:w="903" w:type="pct"/>
          </w:tcPr>
          <w:p w:rsidR="007C3537" w:rsidRDefault="007C3537" w:rsidP="00C06CF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7C3537" w:rsidRDefault="007C3537" w:rsidP="00C06CF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7C3537" w:rsidRDefault="007C3537" w:rsidP="007D3B7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dos itens 5 e 6</w:t>
            </w:r>
          </w:p>
        </w:tc>
      </w:tr>
      <w:tr w:rsidR="00477A41" w:rsidRPr="007D3B7B" w:rsidTr="00D64D97">
        <w:trPr>
          <w:cantSplit/>
        </w:trPr>
        <w:tc>
          <w:tcPr>
            <w:tcW w:w="418" w:type="pct"/>
          </w:tcPr>
          <w:p w:rsidR="00477A41" w:rsidRDefault="00477A4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10.0</w:t>
            </w:r>
          </w:p>
        </w:tc>
        <w:tc>
          <w:tcPr>
            <w:tcW w:w="558" w:type="pct"/>
          </w:tcPr>
          <w:p w:rsidR="00477A41" w:rsidRDefault="00477A41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05/11/2013</w:t>
            </w:r>
          </w:p>
        </w:tc>
        <w:tc>
          <w:tcPr>
            <w:tcW w:w="903" w:type="pct"/>
          </w:tcPr>
          <w:p w:rsidR="00477A41" w:rsidRDefault="00477A41" w:rsidP="00C06CF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498" w:type="pct"/>
          </w:tcPr>
          <w:p w:rsidR="00477A41" w:rsidRDefault="00477A41" w:rsidP="00C06CF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Funcional TIM</w:t>
            </w:r>
          </w:p>
        </w:tc>
        <w:tc>
          <w:tcPr>
            <w:tcW w:w="1623" w:type="pct"/>
          </w:tcPr>
          <w:p w:rsidR="00477A41" w:rsidRDefault="00477A41" w:rsidP="00DE7DF5">
            <w:pPr>
              <w:spacing w:before="60" w:after="60"/>
              <w:jc w:val="both"/>
              <w:rPr>
                <w:rFonts w:ascii="Cambria" w:hAnsi="Cambria" w:cs="Calibri"/>
                <w:b/>
                <w:bCs/>
                <w:kern w:val="28"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5.9</w:t>
            </w:r>
          </w:p>
        </w:tc>
      </w:tr>
      <w:tr w:rsidR="0042763C" w:rsidRPr="007D3B7B" w:rsidTr="00D64D97">
        <w:trPr>
          <w:cantSplit/>
        </w:trPr>
        <w:tc>
          <w:tcPr>
            <w:tcW w:w="418" w:type="pct"/>
          </w:tcPr>
          <w:p w:rsidR="0042763C" w:rsidRDefault="0042763C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11.0</w:t>
            </w:r>
          </w:p>
        </w:tc>
        <w:tc>
          <w:tcPr>
            <w:tcW w:w="558" w:type="pct"/>
          </w:tcPr>
          <w:p w:rsidR="0042763C" w:rsidRDefault="0042763C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24/06/2014</w:t>
            </w:r>
          </w:p>
        </w:tc>
        <w:tc>
          <w:tcPr>
            <w:tcW w:w="903" w:type="pct"/>
          </w:tcPr>
          <w:p w:rsidR="0042763C" w:rsidRDefault="0042763C" w:rsidP="00C06CF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42763C" w:rsidRDefault="0042763C" w:rsidP="00C06CF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42763C" w:rsidRDefault="00427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5.10</w:t>
            </w:r>
          </w:p>
        </w:tc>
      </w:tr>
      <w:tr w:rsidR="00DE7DF5" w:rsidRPr="007D3B7B" w:rsidTr="00D64D97">
        <w:trPr>
          <w:cantSplit/>
        </w:trPr>
        <w:tc>
          <w:tcPr>
            <w:tcW w:w="418" w:type="pct"/>
          </w:tcPr>
          <w:p w:rsidR="00DE7DF5" w:rsidRDefault="00DE7DF5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12.0</w:t>
            </w:r>
          </w:p>
        </w:tc>
        <w:tc>
          <w:tcPr>
            <w:tcW w:w="558" w:type="pct"/>
          </w:tcPr>
          <w:p w:rsidR="00DE7DF5" w:rsidRDefault="00DE7DF5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12/08/2014</w:t>
            </w:r>
          </w:p>
        </w:tc>
        <w:tc>
          <w:tcPr>
            <w:tcW w:w="903" w:type="pct"/>
          </w:tcPr>
          <w:p w:rsidR="00DE7DF5" w:rsidRDefault="00DE7DF5" w:rsidP="00C06CF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E7DF5" w:rsidRDefault="00DE7DF5" w:rsidP="004E663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E7DF5" w:rsidRDefault="00DE7DF5" w:rsidP="00DE7DF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5.9</w:t>
            </w:r>
          </w:p>
        </w:tc>
      </w:tr>
      <w:tr w:rsidR="00B915FC" w:rsidRPr="00B915FC" w:rsidTr="00D64D97">
        <w:trPr>
          <w:cantSplit/>
          <w:ins w:id="40" w:author="Engineering do Brasil S.A" w:date="2015-07-16T13:16:00Z"/>
        </w:trPr>
        <w:tc>
          <w:tcPr>
            <w:tcW w:w="418" w:type="pct"/>
          </w:tcPr>
          <w:p w:rsidR="00B915FC" w:rsidRDefault="00B915FC" w:rsidP="00C62890">
            <w:pPr>
              <w:spacing w:before="60" w:after="60"/>
              <w:jc w:val="both"/>
              <w:rPr>
                <w:ins w:id="41" w:author="Engineering do Brasil S.A" w:date="2015-07-16T13:1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42" w:author="Engineering do Brasil S.A" w:date="2015-07-16T13:1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13.0</w:t>
              </w:r>
            </w:ins>
          </w:p>
        </w:tc>
        <w:tc>
          <w:tcPr>
            <w:tcW w:w="558" w:type="pct"/>
          </w:tcPr>
          <w:p w:rsidR="00B915FC" w:rsidRDefault="00B915FC" w:rsidP="009B15FA">
            <w:pPr>
              <w:spacing w:before="60" w:after="60"/>
              <w:jc w:val="both"/>
              <w:rPr>
                <w:ins w:id="43" w:author="Engineering do Brasil S.A" w:date="2015-07-16T13:1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44" w:author="Engineering do Brasil S.A" w:date="2015-07-16T13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16/07/2015</w:t>
              </w:r>
            </w:ins>
          </w:p>
        </w:tc>
        <w:tc>
          <w:tcPr>
            <w:tcW w:w="903" w:type="pct"/>
          </w:tcPr>
          <w:p w:rsidR="00B915FC" w:rsidRDefault="00B915FC" w:rsidP="00C06CFC">
            <w:pPr>
              <w:spacing w:before="60" w:after="60"/>
              <w:jc w:val="both"/>
              <w:rPr>
                <w:ins w:id="45" w:author="Engineering do Brasil S.A" w:date="2015-07-16T13:1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46" w:author="Engineering do Brasil S.A" w:date="2015-07-16T13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B915FC" w:rsidRDefault="00B915FC" w:rsidP="004E6636">
            <w:pPr>
              <w:spacing w:before="60" w:after="60"/>
              <w:jc w:val="both"/>
              <w:rPr>
                <w:ins w:id="47" w:author="Engineering do Brasil S.A" w:date="2015-07-16T13:1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48" w:author="Engineering do Brasil S.A" w:date="2015-07-16T13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23" w:type="pct"/>
          </w:tcPr>
          <w:p w:rsidR="00B915FC" w:rsidRDefault="00B915FC" w:rsidP="00DE7DF5">
            <w:pPr>
              <w:spacing w:before="60" w:after="60"/>
              <w:jc w:val="both"/>
              <w:rPr>
                <w:ins w:id="49" w:author="Engineering do Brasil S.A" w:date="2015-07-16T13:1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50" w:author="Engineering do Brasil S.A" w:date="2015-07-16T13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Adequação da EF para o Projeto Clientes R</w:t>
              </w:r>
            </w:ins>
            <w:ins w:id="51" w:author="Engineering do Brasil S.A" w:date="2015-07-16T13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066</w:t>
              </w:r>
            </w:ins>
            <w:ins w:id="52" w:author="Engineering do Brasil S.A" w:date="2015-07-16T13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3" w:name="_Toc178139954"/>
      <w:bookmarkStart w:id="54" w:name="_Toc244516101"/>
      <w:bookmarkStart w:id="55" w:name="_Toc395013777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53"/>
      <w:bookmarkEnd w:id="54"/>
      <w:bookmarkEnd w:id="5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B915FC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B915FC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0553ED" w:rsidRPr="000553ED" w:rsidTr="007D3B7B">
        <w:trPr>
          <w:cantSplit/>
          <w:trHeight w:val="490"/>
        </w:trPr>
        <w:tc>
          <w:tcPr>
            <w:tcW w:w="822" w:type="pct"/>
            <w:shd w:val="clear" w:color="auto" w:fill="auto"/>
            <w:vAlign w:val="center"/>
          </w:tcPr>
          <w:p w:rsidR="000553ED" w:rsidRPr="008D6BEE" w:rsidRDefault="000553E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0553ED" w:rsidRPr="008D6BEE" w:rsidRDefault="000553E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:rsidR="000553ED" w:rsidRPr="008D6BEE" w:rsidRDefault="000553E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0553ED" w:rsidRPr="008D6BEE" w:rsidRDefault="000553E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0553ED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CLM.012_EF_Partes_Relacionadas</w:t>
            </w:r>
          </w:p>
        </w:tc>
      </w:tr>
      <w:tr w:rsidR="003B6C9D" w:rsidRPr="000553ED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B6C9D" w:rsidRDefault="003B6C9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3B6C9D" w:rsidRDefault="003B6C9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:rsidR="003B6C9D" w:rsidRPr="008D6BEE" w:rsidRDefault="003B6C9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B6C9D" w:rsidRPr="000553ED" w:rsidRDefault="003B6C9D" w:rsidP="007D3B7B">
            <w:pPr>
              <w:spacing w:before="60" w:after="60"/>
              <w:jc w:val="both"/>
              <w:rPr>
                <w:rFonts w:ascii="Cambria" w:hAnsi="Cambria" w:cs="Calibri"/>
                <w:b/>
                <w:bCs/>
                <w:kern w:val="28"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CLM.007_EF_Workflow_de_</w:t>
            </w:r>
            <w:r w:rsidR="007D4CC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aprovaca</w:t>
            </w:r>
            <w:r w:rsidR="00853C5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</w:t>
            </w:r>
          </w:p>
        </w:tc>
      </w:tr>
      <w:tr w:rsidR="00853C54" w:rsidRPr="000553ED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853C54" w:rsidRDefault="00853C5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853C54" w:rsidRDefault="00853C5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:rsidR="00853C54" w:rsidRPr="008D6BEE" w:rsidRDefault="00853C5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853C54" w:rsidRDefault="00853C54" w:rsidP="007D4CC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53C5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.008_EF_Workflow Diferenciado</w:t>
            </w:r>
          </w:p>
        </w:tc>
      </w:tr>
      <w:tr w:rsidR="00B915FC" w:rsidRPr="00B915FC" w:rsidTr="00D64D97">
        <w:trPr>
          <w:cantSplit/>
          <w:ins w:id="56" w:author="Engineering do Brasil S.A" w:date="2015-07-16T13:18:00Z"/>
        </w:trPr>
        <w:tc>
          <w:tcPr>
            <w:tcW w:w="822" w:type="pct"/>
            <w:shd w:val="clear" w:color="auto" w:fill="auto"/>
            <w:vAlign w:val="center"/>
          </w:tcPr>
          <w:p w:rsidR="00B915FC" w:rsidRDefault="00B915FC" w:rsidP="008D6BEE">
            <w:pPr>
              <w:spacing w:before="60" w:after="60"/>
              <w:jc w:val="both"/>
              <w:rPr>
                <w:ins w:id="57" w:author="Engineering do Brasil S.A" w:date="2015-07-16T13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58" w:author="Engineering do Brasil S.A" w:date="2015-07-16T13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:rsidR="00B915FC" w:rsidRDefault="00B915FC" w:rsidP="008D6BEE">
            <w:pPr>
              <w:spacing w:before="60" w:after="60"/>
              <w:jc w:val="both"/>
              <w:rPr>
                <w:ins w:id="59" w:author="Engineering do Brasil S.A" w:date="2015-07-16T13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33" w:type="pct"/>
            <w:shd w:val="clear" w:color="auto" w:fill="auto"/>
          </w:tcPr>
          <w:p w:rsidR="00B915FC" w:rsidRPr="008D6BEE" w:rsidRDefault="00B915FC" w:rsidP="008D6BEE">
            <w:pPr>
              <w:spacing w:before="60" w:after="60"/>
              <w:jc w:val="both"/>
              <w:rPr>
                <w:ins w:id="60" w:author="Engineering do Brasil S.A" w:date="2015-07-16T13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B915FC" w:rsidRPr="00853C54" w:rsidRDefault="00B915FC" w:rsidP="007D4CCE">
            <w:pPr>
              <w:spacing w:before="60" w:after="60"/>
              <w:jc w:val="both"/>
              <w:rPr>
                <w:ins w:id="61" w:author="Engineering do Brasil S.A" w:date="2015-07-16T13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62" w:author="Engineering do Brasil S.A" w:date="2015-07-16T13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 Projeto Clientes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3" w:name="_Toc178139955"/>
      <w:bookmarkStart w:id="64" w:name="_Toc244516102"/>
      <w:bookmarkStart w:id="65" w:name="_Toc395013778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3"/>
      <w:bookmarkEnd w:id="64"/>
      <w:bookmarkEnd w:id="65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66" w:author="Engineering do Brasil S.A" w:date="2015-07-16T13:19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622"/>
        <w:gridCol w:w="7090"/>
        <w:tblGridChange w:id="67">
          <w:tblGrid>
            <w:gridCol w:w="1575"/>
            <w:gridCol w:w="8137"/>
          </w:tblGrid>
        </w:tblGridChange>
      </w:tblGrid>
      <w:tr w:rsidR="00686E76" w:rsidRPr="00E17A95" w:rsidTr="00B915FC">
        <w:trPr>
          <w:trHeight w:val="424"/>
          <w:trPrChange w:id="68" w:author="Engineering do Brasil S.A" w:date="2015-07-16T13:19:00Z">
            <w:trPr>
              <w:trHeight w:val="424"/>
            </w:trPr>
          </w:trPrChange>
        </w:trPr>
        <w:tc>
          <w:tcPr>
            <w:tcW w:w="1350" w:type="pct"/>
            <w:shd w:val="clear" w:color="auto" w:fill="D9D9D9"/>
            <w:tcPrChange w:id="69" w:author="Engineering do Brasil S.A" w:date="2015-07-16T13:19:00Z">
              <w:tcPr>
                <w:tcW w:w="811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650" w:type="pct"/>
            <w:shd w:val="clear" w:color="auto" w:fill="D9D9D9"/>
            <w:tcPrChange w:id="70" w:author="Engineering do Brasil S.A" w:date="2015-07-16T13:19:00Z">
              <w:tcPr>
                <w:tcW w:w="4189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B915FC" w:rsidRPr="00B915FC" w:rsidTr="00B915FC">
        <w:trPr>
          <w:trHeight w:val="259"/>
          <w:trPrChange w:id="71" w:author="Engineering do Brasil S.A" w:date="2015-07-16T13:19:00Z">
            <w:trPr>
              <w:trHeight w:val="259"/>
            </w:trPr>
          </w:trPrChange>
        </w:trPr>
        <w:tc>
          <w:tcPr>
            <w:tcW w:w="1350" w:type="pct"/>
            <w:tcPrChange w:id="72" w:author="Engineering do Brasil S.A" w:date="2015-07-16T13:19:00Z">
              <w:tcPr>
                <w:tcW w:w="811" w:type="pct"/>
              </w:tcPr>
            </w:tcPrChange>
          </w:tcPr>
          <w:p w:rsidR="00B915FC" w:rsidRPr="00E17A95" w:rsidRDefault="00B915FC" w:rsidP="00B915FC">
            <w:pPr>
              <w:rPr>
                <w:rFonts w:ascii="Cambria" w:hAnsi="Cambria"/>
                <w:lang w:val="pt-BR"/>
              </w:rPr>
            </w:pPr>
            <w:ins w:id="73" w:author="Engineering do Brasil S.A" w:date="2015-07-16T13:19:00Z">
              <w:r>
                <w:rPr>
                  <w:rFonts w:ascii="Cambria" w:hAnsi="Cambria"/>
                  <w:lang w:val="pt-BR"/>
                </w:rPr>
                <w:t>Acordo Básico</w:t>
              </w:r>
            </w:ins>
            <w:del w:id="74" w:author="Engineering do Brasil S.A" w:date="2015-07-16T13:19:00Z">
              <w:r w:rsidDel="008E1F1C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3650" w:type="pct"/>
            <w:tcPrChange w:id="75" w:author="Engineering do Brasil S.A" w:date="2015-07-16T13:19:00Z">
              <w:tcPr>
                <w:tcW w:w="4189" w:type="pct"/>
              </w:tcPr>
            </w:tcPrChange>
          </w:tcPr>
          <w:p w:rsidR="00B915FC" w:rsidRPr="00E17A95" w:rsidRDefault="00B915FC" w:rsidP="00B915FC">
            <w:pPr>
              <w:rPr>
                <w:rFonts w:ascii="Cambria" w:hAnsi="Cambria"/>
                <w:lang w:val="pt-BR"/>
              </w:rPr>
            </w:pPr>
            <w:ins w:id="76" w:author="Engineering do Brasil S.A" w:date="2015-07-16T13:19:00Z">
              <w:r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77" w:author="Engineering do Brasil S.A" w:date="2015-07-16T13:19:00Z">
              <w:r w:rsidDel="008E1F1C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B915FC" w:rsidRPr="00B915FC" w:rsidTr="00B915FC">
        <w:trPr>
          <w:trHeight w:val="259"/>
          <w:trPrChange w:id="78" w:author="Engineering do Brasil S.A" w:date="2015-07-16T13:19:00Z">
            <w:trPr>
              <w:trHeight w:val="259"/>
            </w:trPr>
          </w:trPrChange>
        </w:trPr>
        <w:tc>
          <w:tcPr>
            <w:tcW w:w="1350" w:type="pct"/>
            <w:tcPrChange w:id="79" w:author="Engineering do Brasil S.A" w:date="2015-07-16T13:19:00Z">
              <w:tcPr>
                <w:tcW w:w="811" w:type="pct"/>
              </w:tcPr>
            </w:tcPrChange>
          </w:tcPr>
          <w:p w:rsidR="00B915FC" w:rsidRPr="00E17A95" w:rsidRDefault="00B915FC" w:rsidP="00B915FC">
            <w:pPr>
              <w:rPr>
                <w:rFonts w:ascii="Cambria" w:hAnsi="Cambria"/>
                <w:lang w:val="pt-BR"/>
              </w:rPr>
            </w:pPr>
            <w:ins w:id="80" w:author="Engineering do Brasil S.A" w:date="2015-07-16T13:19:00Z">
              <w:r>
                <w:rPr>
                  <w:rFonts w:ascii="Cambria" w:hAnsi="Cambria"/>
                  <w:lang w:val="pt-BR"/>
                </w:rPr>
                <w:t>Acordo Básico Geral</w:t>
              </w:r>
            </w:ins>
          </w:p>
        </w:tc>
        <w:tc>
          <w:tcPr>
            <w:tcW w:w="3650" w:type="pct"/>
            <w:tcPrChange w:id="81" w:author="Engineering do Brasil S.A" w:date="2015-07-16T13:19:00Z">
              <w:tcPr>
                <w:tcW w:w="4189" w:type="pct"/>
              </w:tcPr>
            </w:tcPrChange>
          </w:tcPr>
          <w:p w:rsidR="00B915FC" w:rsidRPr="00E17A95" w:rsidRDefault="00B915FC" w:rsidP="00B915FC">
            <w:pPr>
              <w:rPr>
                <w:rFonts w:ascii="Cambria" w:hAnsi="Cambria"/>
                <w:lang w:val="pt-BR"/>
              </w:rPr>
            </w:pPr>
            <w:ins w:id="82" w:author="Engineering do Brasil S.A" w:date="2015-07-16T13:19:00Z">
              <w:r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B915FC" w:rsidRPr="00B915FC" w:rsidTr="00B915FC">
        <w:trPr>
          <w:trHeight w:val="259"/>
          <w:ins w:id="83" w:author="Engineering do Brasil S.A" w:date="2015-07-16T13:19:00Z"/>
          <w:trPrChange w:id="84" w:author="Engineering do Brasil S.A" w:date="2015-07-16T13:19:00Z">
            <w:trPr>
              <w:trHeight w:val="259"/>
            </w:trPr>
          </w:trPrChange>
        </w:trPr>
        <w:tc>
          <w:tcPr>
            <w:tcW w:w="1350" w:type="pct"/>
            <w:tcPrChange w:id="85" w:author="Engineering do Brasil S.A" w:date="2015-07-16T13:19:00Z">
              <w:tcPr>
                <w:tcW w:w="811" w:type="pct"/>
              </w:tcPr>
            </w:tcPrChange>
          </w:tcPr>
          <w:p w:rsidR="00B915FC" w:rsidRPr="00E17A95" w:rsidRDefault="00B915FC" w:rsidP="00B915FC">
            <w:pPr>
              <w:rPr>
                <w:ins w:id="86" w:author="Engineering do Brasil S.A" w:date="2015-07-16T13:19:00Z"/>
                <w:rFonts w:ascii="Cambria" w:hAnsi="Cambria"/>
                <w:lang w:val="pt-BR"/>
              </w:rPr>
            </w:pPr>
            <w:ins w:id="87" w:author="Engineering do Brasil S.A" w:date="2015-07-16T13:19:00Z">
              <w:r>
                <w:rPr>
                  <w:rFonts w:ascii="Cambria" w:hAnsi="Cambria"/>
                  <w:lang w:val="pt-BR"/>
                </w:rPr>
                <w:t>Acordo Básico Comercial</w:t>
              </w:r>
            </w:ins>
          </w:p>
        </w:tc>
        <w:tc>
          <w:tcPr>
            <w:tcW w:w="3650" w:type="pct"/>
            <w:tcPrChange w:id="88" w:author="Engineering do Brasil S.A" w:date="2015-07-16T13:19:00Z">
              <w:tcPr>
                <w:tcW w:w="4189" w:type="pct"/>
              </w:tcPr>
            </w:tcPrChange>
          </w:tcPr>
          <w:p w:rsidR="00B915FC" w:rsidRPr="00E17A95" w:rsidRDefault="00B915FC" w:rsidP="00B915FC">
            <w:pPr>
              <w:rPr>
                <w:ins w:id="89" w:author="Engineering do Brasil S.A" w:date="2015-07-16T13:19:00Z"/>
                <w:rFonts w:ascii="Cambria" w:hAnsi="Cambria"/>
                <w:lang w:val="pt-BR"/>
              </w:rPr>
            </w:pPr>
            <w:ins w:id="90" w:author="Engineering do Brasil S.A" w:date="2015-07-16T13:19:00Z">
              <w:r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1" w:name="_Toc395013779"/>
      <w:r>
        <w:rPr>
          <w:rFonts w:ascii="Calibri" w:hAnsi="Calibri" w:cs="Calibri"/>
          <w:color w:val="29323D"/>
          <w:lang w:val="pt-BR"/>
        </w:rPr>
        <w:lastRenderedPageBreak/>
        <w:t>Visão Geral</w:t>
      </w:r>
      <w:bookmarkEnd w:id="91"/>
    </w:p>
    <w:p w:rsidR="004F002C" w:rsidRPr="002A76FF" w:rsidRDefault="004F002C" w:rsidP="004F002C">
      <w:pPr>
        <w:rPr>
          <w:lang w:val="pt-BR"/>
        </w:rPr>
      </w:pPr>
    </w:p>
    <w:p w:rsidR="00886F40" w:rsidRPr="009720FB" w:rsidRDefault="00F423D3" w:rsidP="009720FB">
      <w:pPr>
        <w:pStyle w:val="Table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Este documento </w:t>
      </w:r>
      <w:r w:rsidRPr="00631787">
        <w:rPr>
          <w:rFonts w:ascii="Arial" w:hAnsi="Arial" w:cs="Arial"/>
          <w:sz w:val="20"/>
          <w:lang w:val="pt-BR"/>
        </w:rPr>
        <w:t>tem</w:t>
      </w:r>
      <w:r>
        <w:rPr>
          <w:rFonts w:ascii="Arial" w:hAnsi="Arial" w:cs="Arial"/>
          <w:sz w:val="20"/>
        </w:rPr>
        <w:t xml:space="preserve">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 xml:space="preserve">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9B15FA">
        <w:rPr>
          <w:rFonts w:ascii="Arial" w:hAnsi="Arial" w:cs="Arial"/>
          <w:sz w:val="20"/>
          <w:lang w:val="pt-BR"/>
        </w:rPr>
        <w:t xml:space="preserve">a validação do questionário de </w:t>
      </w:r>
      <w:r w:rsidR="00192601" w:rsidRPr="009720FB">
        <w:rPr>
          <w:rFonts w:ascii="Arial" w:hAnsi="Arial" w:cs="Arial"/>
          <w:sz w:val="20"/>
        </w:rPr>
        <w:t>Aprovação Societária</w:t>
      </w:r>
      <w:r w:rsidR="00270F61" w:rsidRPr="009720FB">
        <w:rPr>
          <w:rFonts w:ascii="Arial" w:hAnsi="Arial" w:cs="Arial"/>
          <w:sz w:val="20"/>
        </w:rPr>
        <w:t>,</w:t>
      </w:r>
      <w:r w:rsidR="009B15FA" w:rsidRPr="009720FB">
        <w:rPr>
          <w:rFonts w:ascii="Arial" w:hAnsi="Arial" w:cs="Arial"/>
          <w:sz w:val="20"/>
        </w:rPr>
        <w:t xml:space="preserve"> </w:t>
      </w:r>
      <w:r w:rsidR="00270F61" w:rsidRPr="009720FB">
        <w:rPr>
          <w:rFonts w:ascii="Arial" w:hAnsi="Arial" w:cs="Arial"/>
          <w:sz w:val="20"/>
        </w:rPr>
        <w:t xml:space="preserve">a ser criado </w:t>
      </w:r>
      <w:r w:rsidR="009720FB" w:rsidRPr="009720FB">
        <w:rPr>
          <w:rFonts w:ascii="Arial" w:hAnsi="Arial" w:cs="Arial"/>
          <w:sz w:val="20"/>
        </w:rPr>
        <w:t>exclusivamente</w:t>
      </w:r>
      <w:r w:rsidR="007D3B7B" w:rsidRPr="009720FB">
        <w:rPr>
          <w:rFonts w:ascii="Arial" w:hAnsi="Arial" w:cs="Arial"/>
          <w:sz w:val="20"/>
        </w:rPr>
        <w:t xml:space="preserve"> para </w:t>
      </w:r>
      <w:r w:rsidR="00270F61" w:rsidRPr="009720FB">
        <w:rPr>
          <w:rFonts w:ascii="Arial" w:hAnsi="Arial" w:cs="Arial"/>
          <w:sz w:val="20"/>
        </w:rPr>
        <w:t>o Acordo Básico</w:t>
      </w:r>
      <w:r w:rsidR="007D3B7B" w:rsidRPr="009720FB">
        <w:rPr>
          <w:rFonts w:ascii="Arial" w:hAnsi="Arial" w:cs="Arial"/>
          <w:sz w:val="20"/>
        </w:rPr>
        <w:t xml:space="preserve"> Geral</w:t>
      </w:r>
      <w:ins w:id="92" w:author="Engineering do Brasil S.A" w:date="2015-07-16T13:19:00Z">
        <w:r w:rsidR="00B915FC">
          <w:rPr>
            <w:rFonts w:ascii="Arial" w:hAnsi="Arial" w:cs="Arial"/>
            <w:sz w:val="20"/>
          </w:rPr>
          <w:t xml:space="preserve"> e Acordo Básic</w:t>
        </w:r>
      </w:ins>
      <w:ins w:id="93" w:author="Engineering do Brasil S.A" w:date="2015-07-16T13:20:00Z">
        <w:r w:rsidR="00B915FC">
          <w:rPr>
            <w:rFonts w:ascii="Arial" w:hAnsi="Arial" w:cs="Arial"/>
            <w:sz w:val="20"/>
          </w:rPr>
          <w:t>o Comercial</w:t>
        </w:r>
      </w:ins>
      <w:r w:rsidR="009720FB" w:rsidRPr="009720FB">
        <w:rPr>
          <w:rFonts w:ascii="Arial" w:hAnsi="Arial" w:cs="Arial"/>
          <w:sz w:val="20"/>
        </w:rPr>
        <w:t xml:space="preserve"> na aba “Aprovação Societária” e tipo de documento contratual Procedimento Padrão, Nova Minuta – Jurídico, Tesouraria - Fluxo diferenciado, Tesouraria – Banco, Variações de Contrato.</w:t>
      </w:r>
    </w:p>
    <w:p w:rsidR="009720FB" w:rsidRDefault="009720FB" w:rsidP="009720FB">
      <w:pPr>
        <w:pStyle w:val="TableText"/>
        <w:rPr>
          <w:rFonts w:ascii="Arial" w:hAnsi="Arial" w:cs="Arial"/>
          <w:lang w:val="pt-BR"/>
        </w:rPr>
      </w:pPr>
    </w:p>
    <w:p w:rsidR="000D7556" w:rsidRDefault="000D7556" w:rsidP="0080580D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4907A8">
        <w:rPr>
          <w:rFonts w:ascii="Arial" w:hAnsi="Arial" w:cs="Arial"/>
          <w:lang w:val="pt-BR"/>
        </w:rPr>
        <w:t xml:space="preserve">a inclusão do grupo </w:t>
      </w:r>
      <w:r w:rsidR="007D3B7B">
        <w:rPr>
          <w:rFonts w:ascii="Arial" w:hAnsi="Arial" w:cs="Arial"/>
          <w:lang w:val="pt-BR"/>
        </w:rPr>
        <w:t xml:space="preserve">Jurídico Societário </w:t>
      </w:r>
      <w:r w:rsidR="004907A8">
        <w:rPr>
          <w:rFonts w:ascii="Arial" w:hAnsi="Arial" w:cs="Arial"/>
          <w:lang w:val="pt-BR"/>
        </w:rPr>
        <w:t>na lista de aprov</w:t>
      </w:r>
      <w:r w:rsidR="007D3B7B">
        <w:rPr>
          <w:rFonts w:ascii="Arial" w:hAnsi="Arial" w:cs="Arial"/>
          <w:lang w:val="pt-BR"/>
        </w:rPr>
        <w:t>adores da fase “Aprovação Societária” do documento de contrato.</w:t>
      </w:r>
    </w:p>
    <w:p w:rsidR="00DE7DF5" w:rsidRPr="000D7556" w:rsidRDefault="00DE7DF5" w:rsidP="0080580D">
      <w:pPr>
        <w:jc w:val="both"/>
        <w:rPr>
          <w:rFonts w:ascii="Arial" w:hAnsi="Arial" w:cs="Arial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4" w:name="_Toc391384627"/>
      <w:bookmarkStart w:id="95" w:name="_Toc391384628"/>
      <w:bookmarkStart w:id="96" w:name="_Toc391384629"/>
      <w:bookmarkStart w:id="97" w:name="_Toc391384630"/>
      <w:bookmarkStart w:id="98" w:name="_Toc395013780"/>
      <w:bookmarkEnd w:id="94"/>
      <w:bookmarkEnd w:id="95"/>
      <w:bookmarkEnd w:id="96"/>
      <w:bookmarkEnd w:id="97"/>
      <w:r>
        <w:rPr>
          <w:rFonts w:ascii="Calibri" w:hAnsi="Calibri" w:cs="Calibri"/>
          <w:color w:val="29323D"/>
          <w:lang w:val="pt-BR"/>
        </w:rPr>
        <w:t>Requisitos Funcionais</w:t>
      </w:r>
      <w:bookmarkEnd w:id="98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:rsidR="001D1A8F" w:rsidRPr="001D1A8F" w:rsidRDefault="001D1A8F" w:rsidP="001D1A8F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SAP CLM: Definição das perguntas do questionário.</w:t>
      </w:r>
    </w:p>
    <w:p w:rsidR="001D1A8F" w:rsidRPr="001D1A8F" w:rsidRDefault="001D1A8F" w:rsidP="001D1A8F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SAP CLM: Manutenção do Questionário.</w:t>
      </w:r>
    </w:p>
    <w:p w:rsidR="001D1A8F" w:rsidRPr="001D1A8F" w:rsidRDefault="001D1A8F" w:rsidP="001D1A8F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SAP CLM: Criação do questionário na aba “Aprovação Societária” do Acordo Básico  Geral</w:t>
      </w:r>
      <w:ins w:id="99" w:author="Engineering do Brasil S.A" w:date="2015-07-16T13:27:00Z">
        <w:r w:rsidR="00B915FC">
          <w:rPr>
            <w:rFonts w:ascii="Arial" w:hAnsi="Arial" w:cs="Arial"/>
            <w:lang w:val="pt-BR"/>
          </w:rPr>
          <w:t xml:space="preserve"> e Comercial</w:t>
        </w:r>
      </w:ins>
      <w:r w:rsidRPr="001D1A8F">
        <w:rPr>
          <w:rFonts w:ascii="Arial" w:hAnsi="Arial" w:cs="Arial"/>
          <w:lang w:val="pt-BR"/>
        </w:rPr>
        <w:t>, permitindo ao usuário responder as perguntas de forma positiva ou negativa.</w:t>
      </w:r>
    </w:p>
    <w:p w:rsidR="001D1A8F" w:rsidRPr="001D1A8F" w:rsidRDefault="001D1A8F" w:rsidP="001D1A8F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JAVA Script: Obrigatoriedade do preenchimento dos campos de resposta do questionário.</w:t>
      </w:r>
    </w:p>
    <w:p w:rsidR="001D1A8F" w:rsidRPr="001D1A8F" w:rsidRDefault="001D1A8F" w:rsidP="001D1A8F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JAVA Script: Verificação do campo “Sociedade parceira” na aba Informações Sobre o Fornecedor</w:t>
      </w:r>
    </w:p>
    <w:p w:rsidR="001D1A8F" w:rsidRPr="001D1A8F" w:rsidRDefault="001D1A8F" w:rsidP="001D1A8F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SAP CLM: Validação do Órgão Social.</w:t>
      </w:r>
    </w:p>
    <w:p w:rsidR="001D1A8F" w:rsidRPr="001D1A8F" w:rsidRDefault="001D1A8F" w:rsidP="001D1A8F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JAVA Script: Verificação das respostas positivas ao questionário e inserção do grupo “Jurídico Societário” na lista de colaboradores do Acordo Básico.</w:t>
      </w:r>
    </w:p>
    <w:p w:rsidR="00B705A3" w:rsidRDefault="001D1A8F" w:rsidP="001D1A8F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JAVA Script: Workflow de Aprovação.</w:t>
      </w:r>
    </w:p>
    <w:p w:rsidR="00477A41" w:rsidRPr="00DE7DF5" w:rsidRDefault="00477A41" w:rsidP="00DE7DF5">
      <w:pPr>
        <w:tabs>
          <w:tab w:val="left" w:pos="284"/>
        </w:tabs>
        <w:rPr>
          <w:rFonts w:ascii="Arial" w:hAnsi="Arial" w:cs="Arial"/>
          <w:lang w:val="pt-BR"/>
        </w:rPr>
      </w:pPr>
    </w:p>
    <w:p w:rsidR="0080580D" w:rsidRDefault="0080580D" w:rsidP="000D7556">
      <w:pPr>
        <w:ind w:left="284"/>
        <w:rPr>
          <w:rFonts w:ascii="Arial" w:hAnsi="Arial" w:cs="Arial"/>
          <w:b/>
          <w:u w:val="single"/>
          <w:lang w:val="pt-BR"/>
        </w:rPr>
      </w:pPr>
    </w:p>
    <w:p w:rsidR="000D7556" w:rsidRPr="00D76BD8" w:rsidRDefault="00D76BD8" w:rsidP="00D76BD8">
      <w:pPr>
        <w:pStyle w:val="PargrafodaLista"/>
        <w:numPr>
          <w:ilvl w:val="1"/>
          <w:numId w:val="12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 </w:t>
      </w:r>
      <w:r w:rsidR="00B705A3" w:rsidRPr="00D76BD8">
        <w:rPr>
          <w:rFonts w:ascii="Arial" w:hAnsi="Arial" w:cs="Arial"/>
          <w:b/>
          <w:u w:val="single"/>
          <w:lang w:val="pt-BR"/>
        </w:rPr>
        <w:t xml:space="preserve">SAP CLM: </w:t>
      </w:r>
      <w:r w:rsidR="007D3B7B" w:rsidRPr="007D3B7B">
        <w:rPr>
          <w:rFonts w:ascii="Arial" w:hAnsi="Arial" w:cs="Arial"/>
          <w:b/>
          <w:u w:val="single"/>
          <w:lang w:val="pt-BR"/>
        </w:rPr>
        <w:t xml:space="preserve">Definição </w:t>
      </w:r>
      <w:r w:rsidR="001619E7">
        <w:rPr>
          <w:rFonts w:ascii="Arial" w:hAnsi="Arial" w:cs="Arial"/>
          <w:b/>
          <w:u w:val="single"/>
          <w:lang w:val="pt-BR"/>
        </w:rPr>
        <w:t>das perguntas do</w:t>
      </w:r>
      <w:r w:rsidR="001619E7" w:rsidRPr="007D3B7B">
        <w:rPr>
          <w:rFonts w:ascii="Arial" w:hAnsi="Arial" w:cs="Arial"/>
          <w:b/>
          <w:u w:val="single"/>
          <w:lang w:val="pt-BR"/>
        </w:rPr>
        <w:t xml:space="preserve"> </w:t>
      </w:r>
      <w:r w:rsidR="007D3B7B" w:rsidRPr="007D3B7B">
        <w:rPr>
          <w:rFonts w:ascii="Arial" w:hAnsi="Arial" w:cs="Arial"/>
          <w:b/>
          <w:u w:val="single"/>
          <w:lang w:val="pt-BR"/>
        </w:rPr>
        <w:t>questionário.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Abaixo </w:t>
      </w:r>
      <w:r w:rsidR="006A77F5">
        <w:rPr>
          <w:rFonts w:ascii="Arial" w:hAnsi="Arial" w:cs="Arial"/>
          <w:lang w:val="pt-BR"/>
        </w:rPr>
        <w:t xml:space="preserve">a lista </w:t>
      </w:r>
      <w:r w:rsidR="001619E7">
        <w:rPr>
          <w:rFonts w:ascii="Arial" w:hAnsi="Arial" w:cs="Arial"/>
          <w:lang w:val="pt-BR"/>
        </w:rPr>
        <w:t xml:space="preserve">inicial </w:t>
      </w:r>
      <w:r w:rsidR="006A77F5">
        <w:rPr>
          <w:rFonts w:ascii="Arial" w:hAnsi="Arial" w:cs="Arial"/>
          <w:lang w:val="pt-BR"/>
        </w:rPr>
        <w:t xml:space="preserve">das perguntas a serem criadas com possibilidade de </w:t>
      </w:r>
      <w:r w:rsidR="001619E7">
        <w:rPr>
          <w:rFonts w:ascii="Arial" w:hAnsi="Arial" w:cs="Arial"/>
          <w:lang w:val="pt-BR"/>
        </w:rPr>
        <w:t>serem alteradas ou de que sejam criadas novas alternativas:</w:t>
      </w:r>
    </w:p>
    <w:p w:rsidR="000D7556" w:rsidRPr="000D7556" w:rsidRDefault="000D7556" w:rsidP="00A553DE">
      <w:pPr>
        <w:rPr>
          <w:rFonts w:ascii="Arial" w:hAnsi="Arial" w:cs="Arial"/>
          <w:highlight w:val="yellow"/>
          <w:lang w:val="pt-BR"/>
        </w:rPr>
      </w:pPr>
    </w:p>
    <w:tbl>
      <w:tblPr>
        <w:tblW w:w="9072" w:type="dxa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8647"/>
      </w:tblGrid>
      <w:tr w:rsidR="006A77F5" w:rsidRPr="00D455A0" w:rsidTr="00DE7DF5">
        <w:trPr>
          <w:trHeight w:val="315"/>
          <w:tblHeader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77F5" w:rsidRDefault="006A77F5" w:rsidP="006A77F5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#</w:t>
            </w:r>
          </w:p>
        </w:tc>
        <w:tc>
          <w:tcPr>
            <w:tcW w:w="8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7F5" w:rsidRPr="00D455A0" w:rsidRDefault="006A77F5" w:rsidP="006A77F5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6A77F5">
              <w:rPr>
                <w:rFonts w:ascii="Arial" w:hAnsi="Arial" w:cs="Arial"/>
                <w:b/>
                <w:bCs/>
                <w:color w:val="000000"/>
                <w:lang w:val="pt-BR"/>
              </w:rPr>
              <w:t>Pergunta</w:t>
            </w:r>
          </w:p>
        </w:tc>
      </w:tr>
      <w:tr w:rsidR="006A77F5" w:rsidRPr="00B915FC" w:rsidTr="009D7884">
        <w:trPr>
          <w:trHeight w:val="300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77F5" w:rsidRDefault="006A77F5" w:rsidP="009D78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6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884" w:rsidRPr="009D7884" w:rsidRDefault="009D7884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  <w:p w:rsidR="006A77F5" w:rsidRDefault="009D7884" w:rsidP="009D7884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D7884">
              <w:rPr>
                <w:rFonts w:ascii="Arial" w:hAnsi="Arial" w:cs="Arial"/>
                <w:sz w:val="16"/>
                <w:szCs w:val="16"/>
                <w:lang w:val="pt-BR"/>
              </w:rPr>
              <w:t>É contrato com vigência maior que 12 meses, independente do valor, e que tem como partes de um lado a TPART, TCEL ou a Intelig, e do outro lado a TIM Brasil Serviços e Participações S.A. ou sociedades controladas, coligadas, sujeitas a controle comum ou controladoras desta última (Telecom Italia)?</w:t>
            </w:r>
          </w:p>
          <w:p w:rsidR="009D7884" w:rsidRPr="009D7884" w:rsidRDefault="009D7884" w:rsidP="009D7884">
            <w:pPr>
              <w:rPr>
                <w:rFonts w:ascii="Arial" w:hAnsi="Arial" w:cs="Arial"/>
                <w:color w:val="000000"/>
                <w:sz w:val="10"/>
                <w:szCs w:val="10"/>
                <w:lang w:val="pt-BR"/>
              </w:rPr>
            </w:pPr>
          </w:p>
        </w:tc>
      </w:tr>
      <w:tr w:rsidR="006A77F5" w:rsidRPr="00B915FC" w:rsidTr="009D7884">
        <w:trPr>
          <w:trHeight w:val="300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F5" w:rsidRPr="00D455A0" w:rsidRDefault="006A77F5" w:rsidP="009D78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884" w:rsidRPr="009D7884" w:rsidRDefault="009D7884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  <w:p w:rsidR="006A77F5" w:rsidRDefault="009D7884" w:rsidP="009D7884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D7884">
              <w:rPr>
                <w:rFonts w:ascii="Arial" w:hAnsi="Arial" w:cs="Arial"/>
                <w:sz w:val="16"/>
                <w:szCs w:val="16"/>
                <w:lang w:val="pt-BR"/>
              </w:rPr>
              <w:t>É contrato com vigência igual ou inferior a 12 (doze) meses e valor igual ou superior a R$ 5.000.000,00 por ano e que tem como partes de um lado a TPART, TCEL ou a Intelig e de outro lado a TIM Brasil Serviços e Participações S.A. ou sociedades controladas, coligadas, sujeitas a controle comum ou controladoras desta última (Telecom Italia)?</w:t>
            </w:r>
          </w:p>
          <w:p w:rsidR="009D7884" w:rsidRPr="009D7884" w:rsidRDefault="009D7884" w:rsidP="009D7884">
            <w:pPr>
              <w:jc w:val="both"/>
              <w:rPr>
                <w:rFonts w:ascii="Arial" w:hAnsi="Arial" w:cs="Arial"/>
                <w:color w:val="000000"/>
                <w:sz w:val="10"/>
                <w:szCs w:val="10"/>
                <w:lang w:val="pt-BR"/>
              </w:rPr>
            </w:pPr>
          </w:p>
        </w:tc>
      </w:tr>
      <w:tr w:rsidR="006A77F5" w:rsidRPr="00B915FC" w:rsidTr="009D7884">
        <w:trPr>
          <w:trHeight w:val="300"/>
        </w:trPr>
        <w:tc>
          <w:tcPr>
            <w:tcW w:w="4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F5" w:rsidRPr="00D455A0" w:rsidRDefault="006A77F5" w:rsidP="009D78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884" w:rsidRPr="009D7884" w:rsidRDefault="009D7884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  <w:p w:rsidR="006A77F5" w:rsidRDefault="009D7884" w:rsidP="009D7884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D7884">
              <w:rPr>
                <w:rFonts w:ascii="Arial" w:hAnsi="Arial" w:cs="Arial"/>
                <w:sz w:val="16"/>
                <w:szCs w:val="16"/>
                <w:lang w:val="pt-BR"/>
              </w:rPr>
              <w:t>É contrato com vigência igual ou inferior a 12 (doze) meses e valor inferior a R$ 5.000.000,00 por ano e que tem como partes de um lado a TPART, TCEL ou a Intelig e de outro a TIM Brasil Serviços e Participações S.A. ou sociedades controladas, coligadas, sujeitas a controle comum ou controladoras desta última (Telecom Italia)?</w:t>
            </w:r>
          </w:p>
          <w:p w:rsidR="009D7884" w:rsidRPr="009D7884" w:rsidRDefault="009D7884" w:rsidP="009D7884">
            <w:pPr>
              <w:jc w:val="both"/>
              <w:rPr>
                <w:rFonts w:ascii="Arial" w:hAnsi="Arial" w:cs="Arial"/>
                <w:color w:val="000000"/>
                <w:sz w:val="10"/>
                <w:szCs w:val="10"/>
                <w:lang w:val="pt-BR"/>
              </w:rPr>
            </w:pPr>
          </w:p>
        </w:tc>
      </w:tr>
      <w:tr w:rsidR="006A77F5" w:rsidRPr="00B915FC" w:rsidTr="009D7884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F5" w:rsidRPr="00D455A0" w:rsidRDefault="006A77F5" w:rsidP="009D78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884" w:rsidRPr="009D7884" w:rsidRDefault="009D7884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  <w:p w:rsidR="006A77F5" w:rsidRDefault="009D7884" w:rsidP="009D7884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D7884">
              <w:rPr>
                <w:rFonts w:ascii="Arial" w:hAnsi="Arial" w:cs="Arial"/>
                <w:sz w:val="16"/>
                <w:szCs w:val="16"/>
                <w:lang w:val="pt-BR"/>
              </w:rPr>
              <w:t>É contrato que tenha por objeto a alienação ou oneração de bem imóvel da TPART, TCEL ou da Intelig com valor contábil superior a R$ 100.000.000,00?</w:t>
            </w:r>
          </w:p>
          <w:p w:rsidR="009D7884" w:rsidRPr="009D7884" w:rsidRDefault="009D7884" w:rsidP="009D7884">
            <w:pPr>
              <w:jc w:val="both"/>
              <w:rPr>
                <w:rFonts w:ascii="Arial" w:hAnsi="Arial" w:cs="Arial"/>
                <w:color w:val="000000"/>
                <w:sz w:val="10"/>
                <w:szCs w:val="10"/>
                <w:lang w:val="pt-BR"/>
              </w:rPr>
            </w:pPr>
          </w:p>
        </w:tc>
      </w:tr>
      <w:tr w:rsidR="006A77F5" w:rsidRPr="00B915FC" w:rsidTr="009D7884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F5" w:rsidRPr="00AB775D" w:rsidRDefault="006A77F5" w:rsidP="009D78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884" w:rsidRPr="009D7884" w:rsidRDefault="009D7884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  <w:p w:rsidR="006A77F5" w:rsidRDefault="009D7884" w:rsidP="009D7884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D7884">
              <w:rPr>
                <w:rFonts w:ascii="Arial" w:hAnsi="Arial" w:cs="Arial"/>
                <w:sz w:val="16"/>
                <w:szCs w:val="16"/>
                <w:lang w:val="pt-BR"/>
              </w:rPr>
              <w:t>É contrato que tenha por objeto a alienação ou oneração de bem imóvel da TPART, TCEL ou da Intelig com valor contábil inferior a R$ 100.000.000,00?</w:t>
            </w:r>
          </w:p>
          <w:p w:rsidR="009D7884" w:rsidRPr="009D7884" w:rsidRDefault="009D7884" w:rsidP="009D7884">
            <w:pPr>
              <w:jc w:val="both"/>
              <w:rPr>
                <w:rFonts w:ascii="Arial" w:hAnsi="Arial" w:cs="Arial"/>
                <w:color w:val="000000"/>
                <w:sz w:val="10"/>
                <w:szCs w:val="10"/>
                <w:lang w:val="pt-BR"/>
              </w:rPr>
            </w:pPr>
          </w:p>
        </w:tc>
      </w:tr>
      <w:tr w:rsidR="006A77F5" w:rsidRPr="00B915FC" w:rsidTr="009D7884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F5" w:rsidRPr="00AB775D" w:rsidRDefault="006A77F5" w:rsidP="009D78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8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884" w:rsidRPr="009D7884" w:rsidRDefault="009D7884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  <w:p w:rsidR="006A77F5" w:rsidRDefault="009D7884" w:rsidP="009D7884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D7884">
              <w:rPr>
                <w:rFonts w:ascii="Arial" w:hAnsi="Arial" w:cs="Arial"/>
                <w:sz w:val="16"/>
                <w:szCs w:val="16"/>
                <w:lang w:val="pt-BR"/>
              </w:rPr>
              <w:t>É contrato que tenha por objeto a alienação ou oneração de bens do ativo permanente da TPART, TCEL ou da Intelig com valor superior a R$ 30.000.000,00?</w:t>
            </w:r>
          </w:p>
          <w:p w:rsidR="009D7884" w:rsidRPr="009D7884" w:rsidRDefault="009D7884" w:rsidP="009D7884">
            <w:pPr>
              <w:jc w:val="both"/>
              <w:rPr>
                <w:rFonts w:ascii="Arial" w:hAnsi="Arial" w:cs="Arial"/>
                <w:color w:val="000000"/>
                <w:sz w:val="10"/>
                <w:szCs w:val="10"/>
                <w:lang w:val="pt-BR"/>
              </w:rPr>
            </w:pPr>
          </w:p>
        </w:tc>
      </w:tr>
      <w:tr w:rsidR="006A77F5" w:rsidRPr="00B915FC" w:rsidTr="009D7884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F5" w:rsidRPr="00AB775D" w:rsidRDefault="006A77F5" w:rsidP="009D7884">
            <w:pPr>
              <w:ind w:right="-22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8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884" w:rsidRPr="009D7884" w:rsidRDefault="009D7884" w:rsidP="009D7884">
            <w:pPr>
              <w:ind w:right="-22"/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  <w:p w:rsidR="006A77F5" w:rsidRDefault="009D7884" w:rsidP="009D7884">
            <w:pPr>
              <w:ind w:right="-22"/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D7884">
              <w:rPr>
                <w:rFonts w:ascii="Arial" w:hAnsi="Arial" w:cs="Arial"/>
                <w:sz w:val="16"/>
                <w:szCs w:val="16"/>
                <w:lang w:val="pt-BR"/>
              </w:rPr>
              <w:t>É contrato que tenha por objeto a alienação ou oneração de bens do ativo da TPART, TCEL ou da Intelig com valor de até R$ 30.000.000,00 ?</w:t>
            </w:r>
          </w:p>
          <w:p w:rsidR="009D7884" w:rsidRPr="009D7884" w:rsidRDefault="009D7884" w:rsidP="009D7884">
            <w:pPr>
              <w:ind w:right="-22"/>
              <w:jc w:val="both"/>
              <w:rPr>
                <w:rFonts w:ascii="Arial" w:hAnsi="Arial" w:cs="Arial"/>
                <w:color w:val="000000"/>
                <w:sz w:val="10"/>
                <w:szCs w:val="10"/>
                <w:lang w:val="pt-BR"/>
              </w:rPr>
            </w:pPr>
          </w:p>
        </w:tc>
      </w:tr>
      <w:tr w:rsidR="006A77F5" w:rsidRPr="00B915FC" w:rsidTr="009D7884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F5" w:rsidRPr="00D455A0" w:rsidRDefault="006A77F5" w:rsidP="009D78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8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884" w:rsidRPr="009D7884" w:rsidRDefault="009D7884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  <w:p w:rsidR="006A77F5" w:rsidRDefault="009D7884" w:rsidP="009D7884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D7884">
              <w:rPr>
                <w:rFonts w:ascii="Arial" w:hAnsi="Arial" w:cs="Arial"/>
                <w:sz w:val="16"/>
                <w:szCs w:val="16"/>
                <w:lang w:val="pt-BR"/>
              </w:rPr>
              <w:t>É contrato que tenha por objeto a aquisição pela TPART, TCEL ou pela Intelig de bens para o ativo permanente com valor individual superior a R$ 300.000.000,00?</w:t>
            </w:r>
          </w:p>
          <w:p w:rsidR="009D7884" w:rsidRPr="009D7884" w:rsidRDefault="009D7884" w:rsidP="009D7884">
            <w:pPr>
              <w:jc w:val="both"/>
              <w:rPr>
                <w:rFonts w:ascii="Arial" w:hAnsi="Arial" w:cs="Arial"/>
                <w:color w:val="000000"/>
                <w:sz w:val="10"/>
                <w:szCs w:val="10"/>
                <w:lang w:val="pt-BR"/>
              </w:rPr>
            </w:pPr>
          </w:p>
        </w:tc>
      </w:tr>
      <w:tr w:rsidR="006A77F5" w:rsidRPr="00B915FC" w:rsidTr="009D7884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F5" w:rsidRPr="00D455A0" w:rsidRDefault="006A77F5" w:rsidP="009D78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8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884" w:rsidRPr="00C24F6E" w:rsidRDefault="009D7884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  <w:p w:rsidR="006A77F5" w:rsidRDefault="009D7884" w:rsidP="009D7884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D7884">
              <w:rPr>
                <w:rFonts w:ascii="Arial" w:hAnsi="Arial" w:cs="Arial"/>
                <w:sz w:val="16"/>
                <w:szCs w:val="16"/>
                <w:lang w:val="pt-BR"/>
              </w:rPr>
              <w:t xml:space="preserve">É contrato que tenha por objeto a aquisição pela Intelig de bens para o ativo permanente com valor individual superior </w:t>
            </w:r>
            <w:r w:rsidRPr="009D7884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a R$ 10.000.000,00?</w:t>
            </w:r>
          </w:p>
          <w:p w:rsidR="009D7884" w:rsidRPr="00C24F6E" w:rsidRDefault="009D7884" w:rsidP="009D7884">
            <w:pPr>
              <w:jc w:val="both"/>
              <w:rPr>
                <w:rFonts w:ascii="Arial" w:hAnsi="Arial" w:cs="Arial"/>
                <w:color w:val="000000"/>
                <w:sz w:val="10"/>
                <w:szCs w:val="10"/>
                <w:lang w:val="pt-BR"/>
              </w:rPr>
            </w:pPr>
          </w:p>
        </w:tc>
      </w:tr>
      <w:tr w:rsidR="009D7884" w:rsidRPr="00B915FC" w:rsidTr="009D7884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884" w:rsidRPr="00D455A0" w:rsidRDefault="009D7884" w:rsidP="009D78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10</w:t>
            </w:r>
          </w:p>
        </w:tc>
        <w:tc>
          <w:tcPr>
            <w:tcW w:w="8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884" w:rsidRPr="00C24F6E" w:rsidRDefault="009D7884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  <w:p w:rsidR="009D7884" w:rsidRDefault="009D7884" w:rsidP="009D7884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D7884">
              <w:rPr>
                <w:rFonts w:ascii="Arial" w:hAnsi="Arial" w:cs="Arial"/>
                <w:sz w:val="16"/>
                <w:szCs w:val="16"/>
                <w:lang w:val="pt-BR"/>
              </w:rPr>
              <w:t xml:space="preserve">É contrato que implique no endividamento, incluindo o fornecimento ou locação de bens e serviços pela TPART, TCEL ou pela Intelig em valor individual maior que R$ 300.000.000,00?  </w:t>
            </w:r>
          </w:p>
          <w:p w:rsidR="009D7884" w:rsidRPr="00C24F6E" w:rsidRDefault="009D7884" w:rsidP="009D7884">
            <w:pPr>
              <w:jc w:val="both"/>
              <w:rPr>
                <w:rFonts w:ascii="Arial" w:hAnsi="Arial" w:cs="Arial"/>
                <w:color w:val="000000"/>
                <w:sz w:val="10"/>
                <w:szCs w:val="10"/>
                <w:lang w:val="pt-BR"/>
              </w:rPr>
            </w:pPr>
          </w:p>
        </w:tc>
      </w:tr>
      <w:tr w:rsidR="009D7884" w:rsidRPr="00B915FC" w:rsidTr="009D7884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884" w:rsidRPr="009D7884" w:rsidRDefault="009D7884" w:rsidP="009D7884">
            <w:pPr>
              <w:jc w:val="center"/>
              <w:rPr>
                <w:rFonts w:ascii="Calibri" w:hAnsi="Calibri"/>
                <w:color w:val="000000"/>
                <w:lang w:val="pt-BR"/>
              </w:rPr>
            </w:pPr>
            <w:r>
              <w:rPr>
                <w:rFonts w:ascii="Calibri" w:hAnsi="Calibri"/>
                <w:color w:val="000000"/>
                <w:lang w:val="pt-BR"/>
              </w:rPr>
              <w:t>11</w:t>
            </w:r>
          </w:p>
        </w:tc>
        <w:tc>
          <w:tcPr>
            <w:tcW w:w="8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884" w:rsidRPr="00C24F6E" w:rsidRDefault="009D7884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  <w:p w:rsidR="009D7884" w:rsidRDefault="009D7884" w:rsidP="009D7884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D7884">
              <w:rPr>
                <w:rFonts w:ascii="Arial" w:hAnsi="Arial" w:cs="Arial"/>
                <w:sz w:val="16"/>
                <w:szCs w:val="16"/>
                <w:lang w:val="pt-BR"/>
              </w:rPr>
              <w:t>É contrato que implique no endividamento, incluindo o fornecimento ou locação de bens e serviços pela TPART ou pela TCEL em valor individual maior que R$ 30.000.000,00 e menor que R$ 300.000.000,00?</w:t>
            </w:r>
          </w:p>
          <w:p w:rsidR="009D7884" w:rsidRPr="00C24F6E" w:rsidRDefault="009D7884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</w:tc>
      </w:tr>
      <w:tr w:rsidR="009D7884" w:rsidRPr="00B915FC" w:rsidTr="009D7884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884" w:rsidRPr="009D7884" w:rsidRDefault="009D7884" w:rsidP="009D7884">
            <w:pPr>
              <w:jc w:val="center"/>
              <w:rPr>
                <w:rFonts w:ascii="Calibri" w:hAnsi="Calibri"/>
                <w:color w:val="000000"/>
                <w:lang w:val="pt-BR"/>
              </w:rPr>
            </w:pPr>
            <w:r>
              <w:rPr>
                <w:rFonts w:ascii="Calibri" w:hAnsi="Calibri"/>
                <w:color w:val="000000"/>
                <w:lang w:val="pt-BR"/>
              </w:rPr>
              <w:t>12</w:t>
            </w:r>
          </w:p>
        </w:tc>
        <w:tc>
          <w:tcPr>
            <w:tcW w:w="8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884" w:rsidRPr="00C24F6E" w:rsidRDefault="009D7884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  <w:p w:rsidR="009D7884" w:rsidRDefault="009D7884" w:rsidP="009D7884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D7884">
              <w:rPr>
                <w:rFonts w:ascii="Arial" w:hAnsi="Arial" w:cs="Arial"/>
                <w:sz w:val="16"/>
                <w:szCs w:val="16"/>
                <w:lang w:val="pt-BR"/>
              </w:rPr>
              <w:t>É contrato que implique no endividamento, incluindo o fornecimento ou locação de bens e serviços pela Intelig em valor individual maior que R$ 10.000.000,00 e menor que R$ 300.000.000,00?</w:t>
            </w:r>
          </w:p>
          <w:p w:rsidR="009D7884" w:rsidRPr="00C24F6E" w:rsidRDefault="009D7884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</w:tc>
      </w:tr>
      <w:tr w:rsidR="009D7884" w:rsidRPr="00B915FC" w:rsidTr="009D7884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884" w:rsidRPr="009D7884" w:rsidRDefault="009D7884" w:rsidP="009D7884">
            <w:pPr>
              <w:jc w:val="center"/>
              <w:rPr>
                <w:rFonts w:ascii="Calibri" w:hAnsi="Calibri"/>
                <w:color w:val="000000"/>
                <w:lang w:val="pt-BR"/>
              </w:rPr>
            </w:pPr>
            <w:r>
              <w:rPr>
                <w:rFonts w:ascii="Calibri" w:hAnsi="Calibri"/>
                <w:color w:val="000000"/>
                <w:lang w:val="pt-BR"/>
              </w:rPr>
              <w:t>13</w:t>
            </w:r>
          </w:p>
        </w:tc>
        <w:tc>
          <w:tcPr>
            <w:tcW w:w="8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F6E" w:rsidRPr="00C24F6E" w:rsidRDefault="00C24F6E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  <w:p w:rsidR="009D7884" w:rsidRDefault="009D7884" w:rsidP="009D7884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D7884">
              <w:rPr>
                <w:rFonts w:ascii="Arial" w:hAnsi="Arial" w:cs="Arial"/>
                <w:sz w:val="16"/>
                <w:szCs w:val="16"/>
                <w:lang w:val="pt-BR"/>
              </w:rPr>
              <w:t>É contrato que implique em atos gratuitos em benfício da comunidade ou dos empregados, pela TPART, TCEL ou Intelig, cujo valor da contratação seja superior a R$ 1.000.000,00 (um milhão de Reais)?</w:t>
            </w:r>
          </w:p>
          <w:p w:rsidR="009D7884" w:rsidRPr="00C24F6E" w:rsidRDefault="009D7884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</w:tc>
      </w:tr>
      <w:tr w:rsidR="009D7884" w:rsidRPr="00B915FC" w:rsidTr="009D7884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884" w:rsidRPr="009D7884" w:rsidRDefault="009D7884" w:rsidP="009D7884">
            <w:pPr>
              <w:jc w:val="center"/>
              <w:rPr>
                <w:rFonts w:ascii="Calibri" w:hAnsi="Calibri"/>
                <w:color w:val="000000"/>
                <w:lang w:val="pt-BR"/>
              </w:rPr>
            </w:pPr>
            <w:r>
              <w:rPr>
                <w:rFonts w:ascii="Calibri" w:hAnsi="Calibri"/>
                <w:color w:val="000000"/>
                <w:lang w:val="pt-BR"/>
              </w:rPr>
              <w:t>14</w:t>
            </w:r>
          </w:p>
        </w:tc>
        <w:tc>
          <w:tcPr>
            <w:tcW w:w="86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4F6E" w:rsidRPr="00C24F6E" w:rsidRDefault="00C24F6E" w:rsidP="009D7884">
            <w:pPr>
              <w:jc w:val="both"/>
              <w:rPr>
                <w:rFonts w:ascii="Arial" w:hAnsi="Arial" w:cs="Arial"/>
                <w:sz w:val="10"/>
                <w:szCs w:val="10"/>
                <w:lang w:val="pt-BR"/>
              </w:rPr>
            </w:pPr>
          </w:p>
          <w:p w:rsidR="009D7884" w:rsidRDefault="009D7884" w:rsidP="009D7884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9D7884">
              <w:rPr>
                <w:rFonts w:ascii="Arial" w:hAnsi="Arial" w:cs="Arial"/>
                <w:sz w:val="16"/>
                <w:szCs w:val="16"/>
                <w:lang w:val="pt-BR"/>
              </w:rPr>
              <w:t>É contrato que implique em atos gratuitos em benfício da comunidade ou dos empregados, pela TPART, TCEL ou Intelig, cujo valor da contratação seja inferior a R$ 1.000.000,00 (um milhão de Reais)?</w:t>
            </w:r>
          </w:p>
          <w:p w:rsidR="009D7884" w:rsidRPr="00C24F6E" w:rsidRDefault="009D7884" w:rsidP="009D7884">
            <w:pPr>
              <w:jc w:val="both"/>
              <w:rPr>
                <w:rFonts w:ascii="Arial" w:hAnsi="Arial" w:cs="Arial"/>
                <w:color w:val="000000"/>
                <w:sz w:val="10"/>
                <w:szCs w:val="10"/>
                <w:lang w:val="pt-BR"/>
              </w:rPr>
            </w:pPr>
          </w:p>
        </w:tc>
      </w:tr>
    </w:tbl>
    <w:p w:rsidR="000D7556" w:rsidRDefault="000D7556" w:rsidP="00A553DE">
      <w:pPr>
        <w:rPr>
          <w:rFonts w:ascii="Arial" w:hAnsi="Arial" w:cs="Arial"/>
          <w:highlight w:val="yellow"/>
          <w:lang w:val="pt-BR"/>
        </w:rPr>
      </w:pPr>
    </w:p>
    <w:p w:rsidR="00C24F6E" w:rsidRPr="001619E7" w:rsidRDefault="001619E7" w:rsidP="00A553DE">
      <w:pPr>
        <w:rPr>
          <w:rFonts w:ascii="Arial" w:hAnsi="Arial" w:cs="Arial"/>
          <w:lang w:val="pt-BR"/>
        </w:rPr>
      </w:pPr>
      <w:r w:rsidRPr="001619E7">
        <w:rPr>
          <w:rFonts w:ascii="Arial" w:hAnsi="Arial" w:cs="Arial"/>
          <w:lang w:val="pt-BR"/>
        </w:rPr>
        <w:t>No</w:t>
      </w:r>
      <w:r>
        <w:rPr>
          <w:rFonts w:ascii="Arial" w:hAnsi="Arial" w:cs="Arial"/>
          <w:lang w:val="pt-BR"/>
        </w:rPr>
        <w:t xml:space="preserve"> cadastro das perguntas, deverão haver opções para indicar se a mesma está relacionada à uma Sociedade Parceira e </w:t>
      </w:r>
      <w:r w:rsidR="00990660">
        <w:rPr>
          <w:rFonts w:ascii="Arial" w:hAnsi="Arial" w:cs="Arial"/>
          <w:lang w:val="pt-BR"/>
        </w:rPr>
        <w:t xml:space="preserve">qual </w:t>
      </w:r>
      <w:r>
        <w:rPr>
          <w:rFonts w:ascii="Arial" w:hAnsi="Arial" w:cs="Arial"/>
          <w:lang w:val="pt-BR"/>
        </w:rPr>
        <w:t>seu respectivo Órgão Social.</w:t>
      </w:r>
    </w:p>
    <w:p w:rsidR="00477A41" w:rsidRDefault="00477A41" w:rsidP="00A553DE">
      <w:pPr>
        <w:rPr>
          <w:rFonts w:ascii="Arial" w:hAnsi="Arial" w:cs="Arial"/>
          <w:highlight w:val="yellow"/>
          <w:lang w:val="pt-BR"/>
        </w:rPr>
      </w:pPr>
    </w:p>
    <w:p w:rsidR="0047146B" w:rsidRDefault="0047146B" w:rsidP="0047146B">
      <w:pPr>
        <w:rPr>
          <w:rFonts w:ascii="Arial" w:hAnsi="Arial" w:cs="Arial"/>
          <w:lang w:val="pt-BR"/>
        </w:rPr>
      </w:pPr>
    </w:p>
    <w:p w:rsidR="0047146B" w:rsidRDefault="0047146B" w:rsidP="0047146B">
      <w:pPr>
        <w:pStyle w:val="PargrafodaLista"/>
        <w:numPr>
          <w:ilvl w:val="1"/>
          <w:numId w:val="12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Manutenção do Questionário.</w:t>
      </w:r>
    </w:p>
    <w:p w:rsidR="0047146B" w:rsidRDefault="0047146B" w:rsidP="0047146B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47146B" w:rsidRDefault="0047146B" w:rsidP="0047146B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C97030">
        <w:rPr>
          <w:rFonts w:ascii="Arial" w:hAnsi="Arial" w:cs="Arial"/>
          <w:lang w:val="pt-BR"/>
        </w:rPr>
        <w:t xml:space="preserve">Inicialmente serão disponibilizadas as 14 questões apresentadas, porém poderão ser inseridas </w:t>
      </w:r>
      <w:r>
        <w:rPr>
          <w:rFonts w:ascii="Arial" w:hAnsi="Arial" w:cs="Arial"/>
          <w:lang w:val="pt-BR"/>
        </w:rPr>
        <w:t xml:space="preserve">até 6 </w:t>
      </w:r>
      <w:r w:rsidRPr="00C97030">
        <w:rPr>
          <w:rFonts w:ascii="Arial" w:hAnsi="Arial" w:cs="Arial"/>
          <w:lang w:val="pt-BR"/>
        </w:rPr>
        <w:t xml:space="preserve">novas questões ao longo do ciclo de vida da ferramenta, como também poderão ser </w:t>
      </w:r>
      <w:r>
        <w:rPr>
          <w:rFonts w:ascii="Arial" w:hAnsi="Arial" w:cs="Arial"/>
          <w:lang w:val="pt-BR"/>
        </w:rPr>
        <w:t>inativadas as</w:t>
      </w:r>
      <w:r w:rsidRPr="00C97030">
        <w:rPr>
          <w:rFonts w:ascii="Arial" w:hAnsi="Arial" w:cs="Arial"/>
          <w:lang w:val="pt-BR"/>
        </w:rPr>
        <w:t xml:space="preserve"> questões. A inserção poderá ser feita por usuário com permissão para tal.</w:t>
      </w:r>
      <w:r>
        <w:rPr>
          <w:rFonts w:ascii="Arial" w:hAnsi="Arial" w:cs="Arial"/>
          <w:lang w:val="pt-BR"/>
        </w:rPr>
        <w:t xml:space="preserve"> </w:t>
      </w:r>
    </w:p>
    <w:p w:rsidR="0047146B" w:rsidRPr="00C97030" w:rsidRDefault="0047146B" w:rsidP="0047146B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acordos básicos já criados não serão impactados no caso de atualização da lista de perguntas. Caso haja atualização nas perguntas, esta será válida somente para novos acordos básicos.</w:t>
      </w:r>
    </w:p>
    <w:p w:rsidR="00C24F6E" w:rsidRDefault="00C24F6E" w:rsidP="00A553DE">
      <w:pPr>
        <w:rPr>
          <w:rFonts w:ascii="Arial" w:hAnsi="Arial" w:cs="Arial"/>
          <w:highlight w:val="yellow"/>
          <w:lang w:val="pt-BR"/>
        </w:rPr>
      </w:pPr>
    </w:p>
    <w:p w:rsidR="00477A41" w:rsidRDefault="00477A41" w:rsidP="00A553DE">
      <w:pPr>
        <w:rPr>
          <w:rFonts w:ascii="Arial" w:hAnsi="Arial" w:cs="Arial"/>
          <w:highlight w:val="yellow"/>
          <w:lang w:val="pt-BR"/>
        </w:rPr>
      </w:pPr>
    </w:p>
    <w:p w:rsidR="000D7556" w:rsidRPr="00B915FC" w:rsidRDefault="006A77F5" w:rsidP="00B915FC">
      <w:pPr>
        <w:pStyle w:val="PargrafodaLista"/>
        <w:numPr>
          <w:ilvl w:val="1"/>
          <w:numId w:val="12"/>
        </w:numPr>
        <w:tabs>
          <w:tab w:val="left" w:pos="284"/>
        </w:tabs>
        <w:rPr>
          <w:rFonts w:ascii="Arial" w:hAnsi="Arial" w:cs="Arial"/>
          <w:b/>
          <w:u w:val="single"/>
          <w:lang w:val="pt-BR"/>
          <w:rPrChange w:id="100" w:author="Engineering do Brasil S.A" w:date="2015-07-16T13:32:00Z">
            <w:rPr>
              <w:lang w:val="pt-BR"/>
            </w:rPr>
          </w:rPrChange>
        </w:rPr>
        <w:pPrChange w:id="101" w:author="Engineering do Brasil S.A" w:date="2015-07-16T13:32:00Z">
          <w:pPr>
            <w:pStyle w:val="PargrafodaLista"/>
            <w:numPr>
              <w:ilvl w:val="1"/>
              <w:numId w:val="12"/>
            </w:numPr>
            <w:tabs>
              <w:tab w:val="left" w:pos="284"/>
            </w:tabs>
            <w:ind w:left="360" w:hanging="360"/>
          </w:pPr>
        </w:pPrChange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 w:rsidR="007D3B7B" w:rsidRPr="007D3B7B">
        <w:rPr>
          <w:rFonts w:ascii="Arial" w:hAnsi="Arial" w:cs="Arial"/>
          <w:b/>
          <w:u w:val="single"/>
          <w:lang w:val="pt-BR"/>
        </w:rPr>
        <w:t xml:space="preserve">Criação do questionário na aba “Aprovação Societária” do Acordo </w:t>
      </w:r>
      <w:del w:id="102" w:author="Engineering do Brasil S.A" w:date="2015-07-16T13:32:00Z">
        <w:r w:rsidR="007D3B7B" w:rsidRPr="007D3B7B" w:rsidDel="00B915FC">
          <w:rPr>
            <w:rFonts w:ascii="Arial" w:hAnsi="Arial" w:cs="Arial"/>
            <w:b/>
            <w:u w:val="single"/>
            <w:lang w:val="pt-BR"/>
          </w:rPr>
          <w:delText>Básico  Gera</w:delText>
        </w:r>
        <w:r w:rsidR="007D3B7B" w:rsidRPr="00B915FC" w:rsidDel="00B915FC">
          <w:rPr>
            <w:rFonts w:ascii="Arial" w:hAnsi="Arial" w:cs="Arial"/>
            <w:b/>
            <w:u w:val="single"/>
            <w:lang w:val="pt-BR"/>
            <w:rPrChange w:id="103" w:author="Engineering do Brasil S.A" w:date="2015-07-16T13:32:00Z">
              <w:rPr>
                <w:lang w:val="pt-BR"/>
              </w:rPr>
            </w:rPrChange>
          </w:rPr>
          <w:delText>l,</w:delText>
        </w:r>
      </w:del>
      <w:ins w:id="104" w:author="Engineering do Brasil S.A" w:date="2015-07-16T13:32:00Z">
        <w:r w:rsidR="00B915FC" w:rsidRPr="007D3B7B">
          <w:rPr>
            <w:rFonts w:ascii="Arial" w:hAnsi="Arial" w:cs="Arial"/>
            <w:b/>
            <w:u w:val="single"/>
            <w:lang w:val="pt-BR"/>
          </w:rPr>
          <w:t>Básico,</w:t>
        </w:r>
      </w:ins>
      <w:r w:rsidR="007D3B7B" w:rsidRPr="00B915FC">
        <w:rPr>
          <w:rFonts w:ascii="Arial" w:hAnsi="Arial" w:cs="Arial"/>
          <w:b/>
          <w:u w:val="single"/>
          <w:lang w:val="pt-BR"/>
          <w:rPrChange w:id="105" w:author="Engineering do Brasil S.A" w:date="2015-07-16T13:32:00Z">
            <w:rPr>
              <w:lang w:val="pt-BR"/>
            </w:rPr>
          </w:rPrChange>
        </w:rPr>
        <w:t xml:space="preserve"> permitindo ao usuário responder as perguntas de forma positiva ou negativa</w:t>
      </w:r>
      <w:r w:rsidR="000D7556" w:rsidRPr="00B915FC">
        <w:rPr>
          <w:rFonts w:ascii="Arial" w:hAnsi="Arial" w:cs="Arial"/>
          <w:b/>
          <w:u w:val="single"/>
          <w:lang w:val="pt-BR"/>
          <w:rPrChange w:id="106" w:author="Engineering do Brasil S.A" w:date="2015-07-16T13:32:00Z">
            <w:rPr>
              <w:lang w:val="pt-BR"/>
            </w:rPr>
          </w:rPrChange>
        </w:rPr>
        <w:t>.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1619E7" w:rsidRDefault="001619E7" w:rsidP="007D3B7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Será criada </w:t>
      </w:r>
      <w:r w:rsidR="00930B3F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 aba </w:t>
      </w:r>
      <w:r w:rsidR="00930B3F">
        <w:rPr>
          <w:rFonts w:ascii="Arial" w:hAnsi="Arial" w:cs="Arial"/>
          <w:lang w:val="pt-BR"/>
        </w:rPr>
        <w:t>“Aprovação Societária”</w:t>
      </w:r>
      <w:r w:rsidR="00920E18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no Acordo B</w:t>
      </w:r>
      <w:r w:rsidR="00930B3F">
        <w:rPr>
          <w:rFonts w:ascii="Arial" w:hAnsi="Arial" w:cs="Arial"/>
          <w:lang w:val="pt-BR"/>
        </w:rPr>
        <w:t>ásico</w:t>
      </w:r>
      <w:del w:id="107" w:author="Engineering do Brasil S.A" w:date="2015-07-16T13:32:00Z">
        <w:r w:rsidR="00930B3F" w:rsidDel="00B915FC">
          <w:rPr>
            <w:rFonts w:ascii="Arial" w:hAnsi="Arial" w:cs="Arial"/>
            <w:lang w:val="pt-BR"/>
          </w:rPr>
          <w:delText xml:space="preserve"> Geral</w:delText>
        </w:r>
      </w:del>
      <w:r w:rsidR="00990660">
        <w:rPr>
          <w:rFonts w:ascii="Arial" w:hAnsi="Arial" w:cs="Arial"/>
          <w:lang w:val="pt-BR"/>
        </w:rPr>
        <w:t xml:space="preserve">. Nesta aba, </w:t>
      </w:r>
      <w:r>
        <w:rPr>
          <w:rFonts w:ascii="Arial" w:hAnsi="Arial" w:cs="Arial"/>
          <w:lang w:val="pt-BR"/>
        </w:rPr>
        <w:t xml:space="preserve">serão replicadas as perguntas </w:t>
      </w:r>
      <w:r w:rsidR="00990660">
        <w:rPr>
          <w:rFonts w:ascii="Arial" w:hAnsi="Arial" w:cs="Arial"/>
          <w:lang w:val="pt-BR"/>
        </w:rPr>
        <w:t>mencionadas no tópico anterior e dada a possibilidade de resposta “SIM” ou “NÃO”.</w:t>
      </w:r>
    </w:p>
    <w:p w:rsidR="00E749BB" w:rsidRDefault="00E749BB" w:rsidP="007D3B7B">
      <w:pPr>
        <w:jc w:val="both"/>
        <w:rPr>
          <w:rFonts w:ascii="Arial" w:hAnsi="Arial" w:cs="Arial"/>
          <w:lang w:val="pt-BR"/>
        </w:rPr>
      </w:pPr>
    </w:p>
    <w:p w:rsidR="00477A41" w:rsidRDefault="00477A41" w:rsidP="007D3B7B">
      <w:pPr>
        <w:jc w:val="both"/>
        <w:rPr>
          <w:rFonts w:ascii="Arial" w:hAnsi="Arial" w:cs="Arial"/>
          <w:lang w:val="pt-BR"/>
        </w:rPr>
      </w:pPr>
    </w:p>
    <w:p w:rsidR="00E749BB" w:rsidRDefault="00E749BB" w:rsidP="00E749BB">
      <w:pPr>
        <w:pStyle w:val="PargrafodaLista"/>
        <w:numPr>
          <w:ilvl w:val="1"/>
          <w:numId w:val="12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C97030">
        <w:rPr>
          <w:rFonts w:ascii="Arial" w:hAnsi="Arial" w:cs="Arial"/>
          <w:b/>
          <w:u w:val="single"/>
          <w:lang w:val="pt-BR"/>
        </w:rPr>
        <w:t>JAVA Script</w:t>
      </w:r>
      <w:r w:rsidRPr="00F436C4">
        <w:rPr>
          <w:rFonts w:ascii="Arial" w:hAnsi="Arial" w:cs="Arial"/>
          <w:b/>
          <w:u w:val="single"/>
          <w:lang w:val="pt-BR"/>
        </w:rPr>
        <w:t>: Obrigatoriedade do preenchimento dos campos de resposta do questionário.</w:t>
      </w:r>
    </w:p>
    <w:p w:rsidR="00E749BB" w:rsidRDefault="00E749BB" w:rsidP="00E749BB">
      <w:p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</w:p>
    <w:p w:rsidR="00E749BB" w:rsidRDefault="00E749BB" w:rsidP="00E749BB">
      <w:pPr>
        <w:jc w:val="both"/>
        <w:rPr>
          <w:rFonts w:ascii="Arial" w:hAnsi="Arial" w:cs="Arial"/>
          <w:lang w:val="pt-BR"/>
        </w:rPr>
      </w:pPr>
      <w:r w:rsidRPr="00293CDD">
        <w:rPr>
          <w:rFonts w:ascii="Arial" w:hAnsi="Arial" w:cs="Arial"/>
          <w:lang w:val="pt-BR"/>
        </w:rPr>
        <w:t xml:space="preserve">As perguntas do </w:t>
      </w:r>
      <w:r>
        <w:rPr>
          <w:rFonts w:ascii="Arial" w:hAnsi="Arial" w:cs="Arial"/>
          <w:lang w:val="pt-BR"/>
        </w:rPr>
        <w:t xml:space="preserve">Questionário </w:t>
      </w:r>
      <w:r w:rsidRPr="00F436C4">
        <w:rPr>
          <w:rFonts w:ascii="Arial" w:hAnsi="Arial" w:cs="Arial"/>
          <w:lang w:val="pt-BR"/>
        </w:rPr>
        <w:t xml:space="preserve">deverão ter suas respostas como obrigatórias para que o usuário não possa evoluir o processo </w:t>
      </w:r>
      <w:r>
        <w:rPr>
          <w:rFonts w:ascii="Arial" w:hAnsi="Arial" w:cs="Arial"/>
          <w:lang w:val="pt-BR"/>
        </w:rPr>
        <w:t xml:space="preserve">e o Acordo Básico </w:t>
      </w:r>
      <w:del w:id="108" w:author="Engineering do Brasil S.A" w:date="2015-07-16T13:33:00Z">
        <w:r w:rsidDel="00D83FDD">
          <w:rPr>
            <w:rFonts w:ascii="Arial" w:hAnsi="Arial" w:cs="Arial"/>
            <w:lang w:val="pt-BR"/>
          </w:rPr>
          <w:delText xml:space="preserve">Geral </w:delText>
        </w:r>
      </w:del>
      <w:r>
        <w:rPr>
          <w:rFonts w:ascii="Arial" w:hAnsi="Arial" w:cs="Arial"/>
          <w:lang w:val="pt-BR"/>
        </w:rPr>
        <w:t>não poderá ser salvo até que todas as perguntas sejam respondidas pelo criador do documento.</w:t>
      </w:r>
      <w:r w:rsidRPr="003B6C9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Esta validação da obrigatoriedade será executada no momento em que o usuário salvar o documento.</w:t>
      </w:r>
    </w:p>
    <w:p w:rsidR="005E1EA8" w:rsidRDefault="005E1EA8" w:rsidP="00E749B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alguma das perguntas não seja respondida, será exibida a mensagem de erro “</w:t>
      </w:r>
      <w:r w:rsidRPr="005E1EA8">
        <w:rPr>
          <w:rFonts w:ascii="Arial" w:hAnsi="Arial" w:cs="Arial"/>
          <w:lang w:val="pt-BR"/>
        </w:rPr>
        <w:t>Todas perguntas do questionário de Aprovação S</w:t>
      </w:r>
      <w:r>
        <w:rPr>
          <w:rFonts w:ascii="Arial" w:hAnsi="Arial" w:cs="Arial"/>
          <w:lang w:val="pt-BR"/>
        </w:rPr>
        <w:t>ocietária devem ser respondidas”.</w:t>
      </w:r>
    </w:p>
    <w:p w:rsidR="001B2C5B" w:rsidRDefault="001B2C5B" w:rsidP="00990660">
      <w:pPr>
        <w:jc w:val="both"/>
        <w:rPr>
          <w:rFonts w:ascii="Arial" w:hAnsi="Arial" w:cs="Arial"/>
          <w:lang w:val="pt-BR"/>
        </w:rPr>
      </w:pPr>
    </w:p>
    <w:p w:rsidR="00477A41" w:rsidRDefault="00477A41" w:rsidP="00990660">
      <w:pPr>
        <w:jc w:val="both"/>
        <w:rPr>
          <w:rFonts w:ascii="Arial" w:hAnsi="Arial" w:cs="Arial"/>
          <w:lang w:val="pt-BR"/>
        </w:rPr>
      </w:pPr>
    </w:p>
    <w:p w:rsidR="000E33E0" w:rsidRPr="006B354E" w:rsidRDefault="000E33E0" w:rsidP="000E33E0">
      <w:pPr>
        <w:pStyle w:val="PargrafodaLista"/>
        <w:numPr>
          <w:ilvl w:val="1"/>
          <w:numId w:val="12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6B354E">
        <w:rPr>
          <w:rFonts w:ascii="Arial" w:hAnsi="Arial" w:cs="Arial"/>
          <w:b/>
          <w:u w:val="single"/>
          <w:lang w:val="pt-BR"/>
        </w:rPr>
        <w:t>JAVA Script: Verificação do campo “</w:t>
      </w:r>
      <w:r>
        <w:rPr>
          <w:rFonts w:ascii="Arial" w:hAnsi="Arial" w:cs="Arial"/>
          <w:b/>
          <w:u w:val="single"/>
          <w:lang w:val="pt-BR"/>
        </w:rPr>
        <w:t>S</w:t>
      </w:r>
      <w:r w:rsidRPr="004443CE">
        <w:rPr>
          <w:rFonts w:ascii="Arial" w:hAnsi="Arial" w:cs="Arial"/>
          <w:b/>
          <w:u w:val="single"/>
          <w:lang w:val="pt-BR"/>
        </w:rPr>
        <w:t>ociedade parceira</w:t>
      </w:r>
      <w:r w:rsidRPr="006B354E">
        <w:rPr>
          <w:rFonts w:ascii="Arial" w:hAnsi="Arial" w:cs="Arial"/>
          <w:b/>
          <w:u w:val="single"/>
          <w:lang w:val="pt-BR"/>
        </w:rPr>
        <w:t>” na aba Informações Sobre o Fornecedor</w:t>
      </w:r>
      <w:r w:rsidR="001D1A8F">
        <w:rPr>
          <w:rFonts w:ascii="Arial" w:hAnsi="Arial" w:cs="Arial"/>
          <w:b/>
          <w:u w:val="single"/>
          <w:lang w:val="pt-BR"/>
        </w:rPr>
        <w:t>.</w:t>
      </w:r>
    </w:p>
    <w:p w:rsidR="000E33E0" w:rsidRDefault="000E33E0" w:rsidP="000E33E0">
      <w:pPr>
        <w:jc w:val="both"/>
        <w:rPr>
          <w:rFonts w:ascii="Arial" w:hAnsi="Arial" w:cs="Arial"/>
          <w:lang w:val="pt-BR"/>
        </w:rPr>
      </w:pPr>
    </w:p>
    <w:p w:rsidR="000E33E0" w:rsidRDefault="000E33E0" w:rsidP="000E33E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o campo “S</w:t>
      </w:r>
      <w:r w:rsidRPr="00967871">
        <w:rPr>
          <w:rFonts w:ascii="Arial" w:hAnsi="Arial" w:cs="Arial"/>
          <w:lang w:val="pt-BR"/>
        </w:rPr>
        <w:t xml:space="preserve">ociedade </w:t>
      </w:r>
      <w:r>
        <w:rPr>
          <w:rFonts w:ascii="Arial" w:hAnsi="Arial" w:cs="Arial"/>
          <w:lang w:val="pt-BR"/>
        </w:rPr>
        <w:t>P</w:t>
      </w:r>
      <w:r w:rsidRPr="00967871">
        <w:rPr>
          <w:rFonts w:ascii="Arial" w:hAnsi="Arial" w:cs="Arial"/>
          <w:lang w:val="pt-BR"/>
        </w:rPr>
        <w:t>arceira</w:t>
      </w:r>
      <w:r>
        <w:rPr>
          <w:rFonts w:ascii="Arial" w:hAnsi="Arial" w:cs="Arial"/>
          <w:lang w:val="pt-BR"/>
        </w:rPr>
        <w:t>” na aba Informações Sobre o Fornecedor esteja preenchido, o usuário será obrigado a responder com “SIM” ao menos uma das perguntas que tiver o campo “</w:t>
      </w:r>
      <w:r w:rsidRPr="0044666C">
        <w:rPr>
          <w:rFonts w:ascii="Arial" w:hAnsi="Arial" w:cs="Arial"/>
          <w:lang w:val="pt-BR"/>
        </w:rPr>
        <w:t xml:space="preserve">Sociedade Parceira?” </w:t>
      </w:r>
      <w:r>
        <w:rPr>
          <w:rFonts w:ascii="Arial" w:hAnsi="Arial" w:cs="Arial"/>
          <w:lang w:val="pt-BR"/>
        </w:rPr>
        <w:t>selecionado, caso contrário, a mensagem de erro “</w:t>
      </w:r>
      <w:r w:rsidRPr="000E33E0">
        <w:rPr>
          <w:rFonts w:ascii="Arial" w:hAnsi="Arial" w:cs="Arial"/>
          <w:lang w:val="pt-BR"/>
        </w:rPr>
        <w:t xml:space="preserve">O fornecedor selecionado pertence à uma sociedade parceira. Verifique as questões </w:t>
      </w:r>
      <w:r w:rsidR="005E1EA8">
        <w:rPr>
          <w:rFonts w:ascii="Arial" w:hAnsi="Arial" w:cs="Arial"/>
          <w:lang w:val="pt-BR"/>
        </w:rPr>
        <w:t>X</w:t>
      </w:r>
      <w:r w:rsidRPr="000E33E0">
        <w:rPr>
          <w:rFonts w:ascii="Arial" w:hAnsi="Arial" w:cs="Arial"/>
          <w:lang w:val="pt-BR"/>
        </w:rPr>
        <w:t xml:space="preserve">, </w:t>
      </w:r>
      <w:r w:rsidR="005E1EA8">
        <w:rPr>
          <w:rFonts w:ascii="Arial" w:hAnsi="Arial" w:cs="Arial"/>
          <w:lang w:val="pt-BR"/>
        </w:rPr>
        <w:t>Y</w:t>
      </w:r>
      <w:r w:rsidRPr="000E33E0">
        <w:rPr>
          <w:rFonts w:ascii="Arial" w:hAnsi="Arial" w:cs="Arial"/>
          <w:lang w:val="pt-BR"/>
        </w:rPr>
        <w:t xml:space="preserve"> e </w:t>
      </w:r>
      <w:r w:rsidR="005E1EA8">
        <w:rPr>
          <w:rFonts w:ascii="Arial" w:hAnsi="Arial" w:cs="Arial"/>
          <w:lang w:val="pt-BR"/>
        </w:rPr>
        <w:t>Z</w:t>
      </w:r>
      <w:r w:rsidRPr="000E33E0">
        <w:rPr>
          <w:rFonts w:ascii="Arial" w:hAnsi="Arial" w:cs="Arial"/>
          <w:lang w:val="pt-BR"/>
        </w:rPr>
        <w:t xml:space="preserve"> do questionário de Aprovação Societária.</w:t>
      </w:r>
      <w:r>
        <w:rPr>
          <w:rFonts w:ascii="Arial" w:hAnsi="Arial" w:cs="Arial"/>
          <w:lang w:val="pt-BR"/>
        </w:rPr>
        <w:t>” será exibida até que a condição seja atendida.</w:t>
      </w:r>
    </w:p>
    <w:p w:rsidR="000E33E0" w:rsidRDefault="000E33E0" w:rsidP="00990660">
      <w:pPr>
        <w:jc w:val="both"/>
        <w:rPr>
          <w:rFonts w:ascii="Arial" w:hAnsi="Arial" w:cs="Arial"/>
          <w:lang w:val="pt-BR"/>
        </w:rPr>
      </w:pPr>
    </w:p>
    <w:p w:rsidR="00477A41" w:rsidRDefault="00D83FDD" w:rsidP="00D83FDD">
      <w:pPr>
        <w:rPr>
          <w:rFonts w:ascii="Arial" w:hAnsi="Arial" w:cs="Arial"/>
          <w:lang w:val="pt-BR"/>
        </w:rPr>
        <w:pPrChange w:id="109" w:author="Engineering do Brasil S.A" w:date="2015-07-16T13:34:00Z">
          <w:pPr>
            <w:jc w:val="both"/>
          </w:pPr>
        </w:pPrChange>
      </w:pPr>
      <w:ins w:id="110" w:author="Engineering do Brasil S.A" w:date="2015-07-16T13:34:00Z">
        <w:r>
          <w:rPr>
            <w:rFonts w:ascii="Arial" w:hAnsi="Arial" w:cs="Arial"/>
            <w:lang w:val="pt-BR"/>
          </w:rPr>
          <w:br w:type="page"/>
        </w:r>
      </w:ins>
    </w:p>
    <w:p w:rsidR="001B2C5B" w:rsidRPr="007D3B7B" w:rsidRDefault="001B2C5B" w:rsidP="001B2C5B">
      <w:pPr>
        <w:pStyle w:val="PargrafodaLista"/>
        <w:numPr>
          <w:ilvl w:val="1"/>
          <w:numId w:val="12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lastRenderedPageBreak/>
        <w:t xml:space="preserve">SAP CLM: </w:t>
      </w:r>
      <w:r>
        <w:rPr>
          <w:rFonts w:ascii="Arial" w:hAnsi="Arial" w:cs="Arial"/>
          <w:b/>
          <w:u w:val="single"/>
          <w:lang w:val="pt-BR"/>
        </w:rPr>
        <w:t>Validação do Órgão Social</w:t>
      </w:r>
      <w:r w:rsidRPr="007D3B7B">
        <w:rPr>
          <w:rFonts w:ascii="Arial" w:hAnsi="Arial" w:cs="Arial"/>
          <w:b/>
          <w:u w:val="single"/>
          <w:lang w:val="pt-BR"/>
        </w:rPr>
        <w:t>.</w:t>
      </w:r>
    </w:p>
    <w:p w:rsidR="001B2C5B" w:rsidRDefault="001B2C5B" w:rsidP="00990660">
      <w:pPr>
        <w:jc w:val="both"/>
        <w:rPr>
          <w:rFonts w:ascii="Arial" w:hAnsi="Arial" w:cs="Arial"/>
          <w:lang w:val="pt-BR"/>
        </w:rPr>
      </w:pPr>
    </w:p>
    <w:p w:rsidR="00990660" w:rsidRDefault="00990660" w:rsidP="0099066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Caso alguma pergunta seja </w:t>
      </w:r>
      <w:r w:rsidR="001B2C5B">
        <w:rPr>
          <w:rFonts w:ascii="Arial" w:hAnsi="Arial" w:cs="Arial"/>
          <w:lang w:val="pt-BR"/>
        </w:rPr>
        <w:t xml:space="preserve">indicada pelo usuário </w:t>
      </w:r>
      <w:r>
        <w:rPr>
          <w:rFonts w:ascii="Arial" w:hAnsi="Arial" w:cs="Arial"/>
          <w:lang w:val="pt-BR"/>
        </w:rPr>
        <w:t xml:space="preserve">como “SIM”, seu respectivo Órgão Social deve ser </w:t>
      </w:r>
      <w:r w:rsidR="0044666C">
        <w:rPr>
          <w:rFonts w:ascii="Arial" w:hAnsi="Arial" w:cs="Arial"/>
          <w:lang w:val="pt-BR"/>
        </w:rPr>
        <w:t xml:space="preserve">inserido </w:t>
      </w:r>
      <w:r w:rsidR="001B2C5B">
        <w:rPr>
          <w:rFonts w:ascii="Arial" w:hAnsi="Arial" w:cs="Arial"/>
          <w:lang w:val="pt-BR"/>
        </w:rPr>
        <w:t xml:space="preserve">automaticamente </w:t>
      </w:r>
      <w:r w:rsidR="00771CB1">
        <w:rPr>
          <w:rFonts w:ascii="Arial" w:hAnsi="Arial" w:cs="Arial"/>
          <w:lang w:val="pt-BR"/>
        </w:rPr>
        <w:t>ao final do Questionário</w:t>
      </w:r>
      <w:r w:rsidR="000F61C1">
        <w:rPr>
          <w:rFonts w:ascii="Arial" w:hAnsi="Arial" w:cs="Arial"/>
          <w:lang w:val="pt-BR"/>
        </w:rPr>
        <w:t>,</w:t>
      </w:r>
      <w:r w:rsidR="00DB6D88">
        <w:rPr>
          <w:rFonts w:ascii="Arial" w:hAnsi="Arial" w:cs="Arial"/>
          <w:lang w:val="pt-BR"/>
        </w:rPr>
        <w:t xml:space="preserve"> com o objetivo de auxiliar o usuário a </w:t>
      </w:r>
      <w:r w:rsidR="00206F76">
        <w:rPr>
          <w:rFonts w:ascii="Arial" w:hAnsi="Arial" w:cs="Arial"/>
          <w:lang w:val="pt-BR"/>
        </w:rPr>
        <w:t>providenciar a aprovaç</w:t>
      </w:r>
      <w:r w:rsidR="000F61C1">
        <w:rPr>
          <w:rFonts w:ascii="Arial" w:hAnsi="Arial" w:cs="Arial"/>
          <w:lang w:val="pt-BR"/>
        </w:rPr>
        <w:t xml:space="preserve">ão do/s </w:t>
      </w:r>
      <w:r w:rsidR="00206F76">
        <w:rPr>
          <w:rFonts w:ascii="Arial" w:hAnsi="Arial" w:cs="Arial"/>
          <w:lang w:val="pt-BR"/>
        </w:rPr>
        <w:t>Órg</w:t>
      </w:r>
      <w:r w:rsidR="000F61C1">
        <w:rPr>
          <w:rFonts w:ascii="Arial" w:hAnsi="Arial" w:cs="Arial"/>
          <w:lang w:val="pt-BR"/>
        </w:rPr>
        <w:t>ão via procedimento.</w:t>
      </w:r>
    </w:p>
    <w:p w:rsidR="008D52CB" w:rsidRDefault="008D52CB" w:rsidP="00A553DE">
      <w:pPr>
        <w:rPr>
          <w:rFonts w:ascii="Arial" w:hAnsi="Arial" w:cs="Arial"/>
          <w:lang w:val="pt-BR"/>
        </w:rPr>
      </w:pPr>
    </w:p>
    <w:tbl>
      <w:tblPr>
        <w:tblStyle w:val="Tabelacomgrade"/>
        <w:tblW w:w="7810" w:type="dxa"/>
        <w:jc w:val="center"/>
        <w:tblLook w:val="04A0" w:firstRow="1" w:lastRow="0" w:firstColumn="1" w:lastColumn="0" w:noHBand="0" w:noVBand="1"/>
      </w:tblPr>
      <w:tblGrid>
        <w:gridCol w:w="1672"/>
        <w:gridCol w:w="1319"/>
        <w:gridCol w:w="4819"/>
      </w:tblGrid>
      <w:tr w:rsidR="00FD0E87" w:rsidTr="00DE7DF5">
        <w:trPr>
          <w:tblHeader/>
          <w:jc w:val="center"/>
        </w:trPr>
        <w:tc>
          <w:tcPr>
            <w:tcW w:w="1672" w:type="dxa"/>
          </w:tcPr>
          <w:p w:rsidR="00FD0E87" w:rsidRPr="008D52CB" w:rsidRDefault="00FD0E87" w:rsidP="009A1EF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8D52CB">
              <w:rPr>
                <w:rFonts w:ascii="Arial" w:hAnsi="Arial" w:cs="Arial"/>
                <w:b/>
                <w:lang w:val="pt-BR"/>
              </w:rPr>
              <w:t>ID d</w:t>
            </w:r>
            <w:r>
              <w:rPr>
                <w:rFonts w:ascii="Arial" w:hAnsi="Arial" w:cs="Arial"/>
                <w:b/>
                <w:lang w:val="pt-BR"/>
              </w:rPr>
              <w:t>a</w:t>
            </w:r>
            <w:r w:rsidRPr="008D52CB">
              <w:rPr>
                <w:rFonts w:ascii="Arial" w:hAnsi="Arial" w:cs="Arial"/>
                <w:b/>
                <w:lang w:val="pt-BR"/>
              </w:rPr>
              <w:t xml:space="preserve"> </w:t>
            </w:r>
            <w:r>
              <w:rPr>
                <w:rFonts w:ascii="Arial" w:hAnsi="Arial" w:cs="Arial"/>
                <w:b/>
                <w:lang w:val="pt-BR"/>
              </w:rPr>
              <w:t>Questão</w:t>
            </w:r>
          </w:p>
        </w:tc>
        <w:tc>
          <w:tcPr>
            <w:tcW w:w="1319" w:type="dxa"/>
          </w:tcPr>
          <w:p w:rsidR="00FD0E87" w:rsidRPr="008D52CB" w:rsidRDefault="00FD0E87" w:rsidP="00A00A20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# Pergunta</w:t>
            </w:r>
          </w:p>
        </w:tc>
        <w:tc>
          <w:tcPr>
            <w:tcW w:w="4819" w:type="dxa"/>
          </w:tcPr>
          <w:p w:rsidR="00FD0E87" w:rsidRPr="008D52CB" w:rsidRDefault="00FD0E87" w:rsidP="00452C28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Órgão Social Aprovador</w:t>
            </w:r>
          </w:p>
        </w:tc>
      </w:tr>
      <w:tr w:rsidR="00FD0E87" w:rsidTr="00DE7DF5">
        <w:trPr>
          <w:jc w:val="center"/>
        </w:trPr>
        <w:tc>
          <w:tcPr>
            <w:tcW w:w="1672" w:type="dxa"/>
          </w:tcPr>
          <w:p w:rsidR="00FD0E87" w:rsidRDefault="00FD0E87" w:rsidP="007036F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pergunta_001</w:t>
            </w:r>
          </w:p>
        </w:tc>
        <w:tc>
          <w:tcPr>
            <w:tcW w:w="1319" w:type="dxa"/>
          </w:tcPr>
          <w:p w:rsidR="00FD0E87" w:rsidRDefault="00FD0E87" w:rsidP="00A00A2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4819" w:type="dxa"/>
          </w:tcPr>
          <w:p w:rsidR="00FD0E87" w:rsidRDefault="00FD0E87" w:rsidP="005569D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EC0508">
              <w:rPr>
                <w:rFonts w:ascii="Arial" w:hAnsi="Arial" w:cs="Arial"/>
                <w:sz w:val="17"/>
                <w:szCs w:val="17"/>
                <w:lang w:val="pt-BR"/>
              </w:rPr>
              <w:t>Assembléia</w:t>
            </w:r>
            <w:r>
              <w:rPr>
                <w:rFonts w:ascii="Arial" w:hAnsi="Arial" w:cs="Arial"/>
                <w:sz w:val="17"/>
                <w:szCs w:val="17"/>
              </w:rPr>
              <w:t xml:space="preserve"> Geral da TPART</w:t>
            </w:r>
          </w:p>
        </w:tc>
      </w:tr>
      <w:tr w:rsidR="00FD0E87" w:rsidRPr="00B915FC" w:rsidTr="00DE7DF5">
        <w:trPr>
          <w:jc w:val="center"/>
        </w:trPr>
        <w:tc>
          <w:tcPr>
            <w:tcW w:w="1672" w:type="dxa"/>
          </w:tcPr>
          <w:p w:rsidR="00FD0E87" w:rsidRDefault="00FD0E87" w:rsidP="007036F4">
            <w:pPr>
              <w:jc w:val="center"/>
            </w:pPr>
            <w:r w:rsidRPr="0067279E">
              <w:rPr>
                <w:rFonts w:ascii="Arial" w:hAnsi="Arial" w:cs="Arial"/>
                <w:lang w:val="pt-BR"/>
              </w:rPr>
              <w:t>pergunta_</w:t>
            </w:r>
            <w:r>
              <w:rPr>
                <w:rFonts w:ascii="Arial" w:hAnsi="Arial" w:cs="Arial"/>
                <w:lang w:val="pt-BR"/>
              </w:rPr>
              <w:t>002</w:t>
            </w:r>
          </w:p>
        </w:tc>
        <w:tc>
          <w:tcPr>
            <w:tcW w:w="1319" w:type="dxa"/>
          </w:tcPr>
          <w:p w:rsidR="00FD0E87" w:rsidRDefault="00FD0E87" w:rsidP="00A00A2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4819" w:type="dxa"/>
          </w:tcPr>
          <w:p w:rsidR="00FD0E87" w:rsidRPr="00EC0508" w:rsidRDefault="00FD0E87" w:rsidP="005569DA">
            <w:pPr>
              <w:jc w:val="center"/>
              <w:rPr>
                <w:rFonts w:ascii="Arial" w:hAnsi="Arial" w:cs="Arial"/>
                <w:sz w:val="17"/>
                <w:szCs w:val="17"/>
                <w:lang w:val="pt-BR"/>
              </w:rPr>
            </w:pPr>
            <w:r w:rsidRPr="00EC0508">
              <w:rPr>
                <w:rFonts w:ascii="Arial" w:hAnsi="Arial" w:cs="Arial"/>
                <w:sz w:val="17"/>
                <w:szCs w:val="17"/>
                <w:lang w:val="pt-BR"/>
              </w:rPr>
              <w:t>Conselho de Administração da TPART</w:t>
            </w:r>
          </w:p>
        </w:tc>
      </w:tr>
      <w:tr w:rsidR="00FD0E87" w:rsidTr="00DE7DF5">
        <w:trPr>
          <w:jc w:val="center"/>
        </w:trPr>
        <w:tc>
          <w:tcPr>
            <w:tcW w:w="1672" w:type="dxa"/>
          </w:tcPr>
          <w:p w:rsidR="00FD0E87" w:rsidRDefault="00FD0E87" w:rsidP="007036F4">
            <w:pPr>
              <w:jc w:val="center"/>
            </w:pPr>
            <w:r w:rsidRPr="0067279E">
              <w:rPr>
                <w:rFonts w:ascii="Arial" w:hAnsi="Arial" w:cs="Arial"/>
                <w:lang w:val="pt-BR"/>
              </w:rPr>
              <w:t>pergunta_</w:t>
            </w:r>
            <w:r>
              <w:rPr>
                <w:rFonts w:ascii="Arial" w:hAnsi="Arial" w:cs="Arial"/>
                <w:lang w:val="pt-BR"/>
              </w:rPr>
              <w:t>003</w:t>
            </w:r>
          </w:p>
        </w:tc>
        <w:tc>
          <w:tcPr>
            <w:tcW w:w="1319" w:type="dxa"/>
          </w:tcPr>
          <w:p w:rsidR="00FD0E87" w:rsidRDefault="00FD0E87" w:rsidP="00A00A2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</w:p>
        </w:tc>
        <w:tc>
          <w:tcPr>
            <w:tcW w:w="4819" w:type="dxa"/>
          </w:tcPr>
          <w:p w:rsidR="00FD0E87" w:rsidRDefault="00FD0E87" w:rsidP="005569D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Diretoria Colegiada da TPART</w:t>
            </w:r>
          </w:p>
        </w:tc>
      </w:tr>
      <w:tr w:rsidR="00FD0E87" w:rsidRPr="00B915FC" w:rsidTr="00DE7DF5">
        <w:trPr>
          <w:jc w:val="center"/>
        </w:trPr>
        <w:tc>
          <w:tcPr>
            <w:tcW w:w="1672" w:type="dxa"/>
          </w:tcPr>
          <w:p w:rsidR="00FD0E87" w:rsidRDefault="00FD0E87" w:rsidP="007036F4">
            <w:pPr>
              <w:jc w:val="center"/>
            </w:pPr>
            <w:r w:rsidRPr="0067279E">
              <w:rPr>
                <w:rFonts w:ascii="Arial" w:hAnsi="Arial" w:cs="Arial"/>
                <w:lang w:val="pt-BR"/>
              </w:rPr>
              <w:t>pergunta_</w:t>
            </w:r>
            <w:r>
              <w:rPr>
                <w:rFonts w:ascii="Arial" w:hAnsi="Arial" w:cs="Arial"/>
                <w:lang w:val="pt-BR"/>
              </w:rPr>
              <w:t>004</w:t>
            </w:r>
          </w:p>
        </w:tc>
        <w:tc>
          <w:tcPr>
            <w:tcW w:w="1319" w:type="dxa"/>
          </w:tcPr>
          <w:p w:rsidR="00FD0E87" w:rsidRDefault="00FD0E87" w:rsidP="00A00A2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</w:p>
        </w:tc>
        <w:tc>
          <w:tcPr>
            <w:tcW w:w="4819" w:type="dxa"/>
          </w:tcPr>
          <w:p w:rsidR="00FD0E87" w:rsidRPr="00EC0508" w:rsidRDefault="00FD0E87" w:rsidP="005569DA">
            <w:pPr>
              <w:jc w:val="center"/>
              <w:rPr>
                <w:rFonts w:ascii="Arial" w:hAnsi="Arial" w:cs="Arial"/>
                <w:sz w:val="17"/>
                <w:szCs w:val="17"/>
                <w:lang w:val="pt-BR"/>
              </w:rPr>
            </w:pPr>
            <w:r w:rsidRPr="00EC0508">
              <w:rPr>
                <w:rFonts w:ascii="Arial" w:hAnsi="Arial" w:cs="Arial"/>
                <w:sz w:val="17"/>
                <w:szCs w:val="17"/>
                <w:lang w:val="pt-BR"/>
              </w:rPr>
              <w:t>Conselho de Administração da TPART</w:t>
            </w:r>
          </w:p>
        </w:tc>
      </w:tr>
      <w:tr w:rsidR="00FD0E87" w:rsidTr="00DE7DF5">
        <w:trPr>
          <w:jc w:val="center"/>
        </w:trPr>
        <w:tc>
          <w:tcPr>
            <w:tcW w:w="1672" w:type="dxa"/>
          </w:tcPr>
          <w:p w:rsidR="00FD0E87" w:rsidRDefault="00FD0E87" w:rsidP="007036F4">
            <w:pPr>
              <w:jc w:val="center"/>
            </w:pPr>
            <w:r w:rsidRPr="0067279E">
              <w:rPr>
                <w:rFonts w:ascii="Arial" w:hAnsi="Arial" w:cs="Arial"/>
                <w:lang w:val="pt-BR"/>
              </w:rPr>
              <w:t>pergunta_</w:t>
            </w:r>
            <w:r>
              <w:rPr>
                <w:rFonts w:ascii="Arial" w:hAnsi="Arial" w:cs="Arial"/>
                <w:lang w:val="pt-BR"/>
              </w:rPr>
              <w:t>005</w:t>
            </w:r>
          </w:p>
        </w:tc>
        <w:tc>
          <w:tcPr>
            <w:tcW w:w="1319" w:type="dxa"/>
          </w:tcPr>
          <w:p w:rsidR="00FD0E87" w:rsidRDefault="00FD0E87" w:rsidP="00A00A2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4819" w:type="dxa"/>
          </w:tcPr>
          <w:p w:rsidR="00FD0E87" w:rsidRDefault="00FD0E87" w:rsidP="005569D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Diretoria Colegiada da TPART</w:t>
            </w:r>
          </w:p>
        </w:tc>
      </w:tr>
      <w:tr w:rsidR="00FD0E87" w:rsidRPr="00B915FC" w:rsidTr="00DE7DF5">
        <w:trPr>
          <w:jc w:val="center"/>
        </w:trPr>
        <w:tc>
          <w:tcPr>
            <w:tcW w:w="1672" w:type="dxa"/>
          </w:tcPr>
          <w:p w:rsidR="00FD0E87" w:rsidRDefault="00FD0E87" w:rsidP="007036F4">
            <w:pPr>
              <w:jc w:val="center"/>
            </w:pPr>
            <w:r w:rsidRPr="0067279E">
              <w:rPr>
                <w:rFonts w:ascii="Arial" w:hAnsi="Arial" w:cs="Arial"/>
                <w:lang w:val="pt-BR"/>
              </w:rPr>
              <w:t>pergunta_</w:t>
            </w:r>
            <w:r>
              <w:rPr>
                <w:rFonts w:ascii="Arial" w:hAnsi="Arial" w:cs="Arial"/>
                <w:lang w:val="pt-BR"/>
              </w:rPr>
              <w:t>006</w:t>
            </w:r>
          </w:p>
        </w:tc>
        <w:tc>
          <w:tcPr>
            <w:tcW w:w="1319" w:type="dxa"/>
          </w:tcPr>
          <w:p w:rsidR="00FD0E87" w:rsidRDefault="00FD0E87" w:rsidP="00A00A2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6</w:t>
            </w:r>
          </w:p>
        </w:tc>
        <w:tc>
          <w:tcPr>
            <w:tcW w:w="4819" w:type="dxa"/>
          </w:tcPr>
          <w:p w:rsidR="00FD0E87" w:rsidRPr="00EC0508" w:rsidRDefault="00FD0E87" w:rsidP="005569DA">
            <w:pPr>
              <w:jc w:val="center"/>
              <w:rPr>
                <w:rFonts w:ascii="Arial" w:hAnsi="Arial" w:cs="Arial"/>
                <w:sz w:val="17"/>
                <w:szCs w:val="17"/>
                <w:lang w:val="pt-BR"/>
              </w:rPr>
            </w:pPr>
            <w:r w:rsidRPr="00EC0508">
              <w:rPr>
                <w:rFonts w:ascii="Arial" w:hAnsi="Arial" w:cs="Arial"/>
                <w:sz w:val="17"/>
                <w:szCs w:val="17"/>
                <w:lang w:val="pt-BR"/>
              </w:rPr>
              <w:t>Conselho de Administração da TPART</w:t>
            </w:r>
          </w:p>
        </w:tc>
      </w:tr>
      <w:tr w:rsidR="00FD0E87" w:rsidTr="00DE7DF5">
        <w:trPr>
          <w:jc w:val="center"/>
        </w:trPr>
        <w:tc>
          <w:tcPr>
            <w:tcW w:w="1672" w:type="dxa"/>
          </w:tcPr>
          <w:p w:rsidR="00FD0E87" w:rsidRDefault="00FD0E87" w:rsidP="007036F4">
            <w:pPr>
              <w:jc w:val="center"/>
            </w:pPr>
            <w:r w:rsidRPr="0067279E">
              <w:rPr>
                <w:rFonts w:ascii="Arial" w:hAnsi="Arial" w:cs="Arial"/>
                <w:lang w:val="pt-BR"/>
              </w:rPr>
              <w:t>pergunta_</w:t>
            </w:r>
            <w:r>
              <w:rPr>
                <w:rFonts w:ascii="Arial" w:hAnsi="Arial" w:cs="Arial"/>
                <w:lang w:val="pt-BR"/>
              </w:rPr>
              <w:t>007</w:t>
            </w:r>
          </w:p>
        </w:tc>
        <w:tc>
          <w:tcPr>
            <w:tcW w:w="1319" w:type="dxa"/>
          </w:tcPr>
          <w:p w:rsidR="00FD0E87" w:rsidRDefault="00FD0E87" w:rsidP="00A00A2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7</w:t>
            </w:r>
          </w:p>
        </w:tc>
        <w:tc>
          <w:tcPr>
            <w:tcW w:w="4819" w:type="dxa"/>
          </w:tcPr>
          <w:p w:rsidR="00FD0E87" w:rsidRDefault="00FD0E87" w:rsidP="005569D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Diretoria Colegiada da TPART</w:t>
            </w:r>
          </w:p>
        </w:tc>
      </w:tr>
      <w:tr w:rsidR="00FD0E87" w:rsidRPr="00B915FC" w:rsidTr="00DE7DF5">
        <w:trPr>
          <w:jc w:val="center"/>
        </w:trPr>
        <w:tc>
          <w:tcPr>
            <w:tcW w:w="1672" w:type="dxa"/>
          </w:tcPr>
          <w:p w:rsidR="00FD0E87" w:rsidRDefault="00FD0E87" w:rsidP="007036F4">
            <w:pPr>
              <w:jc w:val="center"/>
            </w:pPr>
            <w:r w:rsidRPr="0067279E">
              <w:rPr>
                <w:rFonts w:ascii="Arial" w:hAnsi="Arial" w:cs="Arial"/>
                <w:lang w:val="pt-BR"/>
              </w:rPr>
              <w:t>pergunta_</w:t>
            </w:r>
            <w:r>
              <w:rPr>
                <w:rFonts w:ascii="Arial" w:hAnsi="Arial" w:cs="Arial"/>
                <w:lang w:val="pt-BR"/>
              </w:rPr>
              <w:t>008</w:t>
            </w:r>
          </w:p>
        </w:tc>
        <w:tc>
          <w:tcPr>
            <w:tcW w:w="1319" w:type="dxa"/>
          </w:tcPr>
          <w:p w:rsidR="00FD0E87" w:rsidRDefault="00FD0E87" w:rsidP="00A00A2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</w:t>
            </w:r>
          </w:p>
        </w:tc>
        <w:tc>
          <w:tcPr>
            <w:tcW w:w="4819" w:type="dxa"/>
          </w:tcPr>
          <w:p w:rsidR="00FD0E87" w:rsidRPr="00EC0508" w:rsidRDefault="00FD0E87" w:rsidP="005569DA">
            <w:pPr>
              <w:jc w:val="center"/>
              <w:rPr>
                <w:rFonts w:ascii="Arial" w:hAnsi="Arial" w:cs="Arial"/>
                <w:sz w:val="17"/>
                <w:szCs w:val="17"/>
                <w:lang w:val="pt-BR"/>
              </w:rPr>
            </w:pPr>
            <w:r w:rsidRPr="00EC0508">
              <w:rPr>
                <w:rFonts w:ascii="Arial" w:hAnsi="Arial" w:cs="Arial"/>
                <w:sz w:val="17"/>
                <w:szCs w:val="17"/>
                <w:lang w:val="pt-BR"/>
              </w:rPr>
              <w:t>Conselho de Administração da TPART</w:t>
            </w:r>
          </w:p>
        </w:tc>
      </w:tr>
      <w:tr w:rsidR="00FD0E87" w:rsidTr="00DE7DF5">
        <w:trPr>
          <w:jc w:val="center"/>
        </w:trPr>
        <w:tc>
          <w:tcPr>
            <w:tcW w:w="1672" w:type="dxa"/>
          </w:tcPr>
          <w:p w:rsidR="00FD0E87" w:rsidRDefault="00FD0E87" w:rsidP="007036F4">
            <w:pPr>
              <w:jc w:val="center"/>
            </w:pPr>
            <w:r w:rsidRPr="0067279E">
              <w:rPr>
                <w:rFonts w:ascii="Arial" w:hAnsi="Arial" w:cs="Arial"/>
                <w:lang w:val="pt-BR"/>
              </w:rPr>
              <w:t>pergunta_</w:t>
            </w:r>
            <w:r>
              <w:rPr>
                <w:rFonts w:ascii="Arial" w:hAnsi="Arial" w:cs="Arial"/>
                <w:lang w:val="pt-BR"/>
              </w:rPr>
              <w:t>009</w:t>
            </w:r>
          </w:p>
        </w:tc>
        <w:tc>
          <w:tcPr>
            <w:tcW w:w="1319" w:type="dxa"/>
          </w:tcPr>
          <w:p w:rsidR="00FD0E87" w:rsidRPr="008D52CB" w:rsidRDefault="00FD0E87" w:rsidP="00A00A2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9</w:t>
            </w:r>
          </w:p>
        </w:tc>
        <w:tc>
          <w:tcPr>
            <w:tcW w:w="4819" w:type="dxa"/>
          </w:tcPr>
          <w:p w:rsidR="00FD0E87" w:rsidRDefault="00FD0E87" w:rsidP="0005338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Diretoria Colegiada da TPART</w:t>
            </w:r>
          </w:p>
        </w:tc>
      </w:tr>
      <w:tr w:rsidR="00FD0E87" w:rsidRPr="00B915FC" w:rsidTr="00DE7DF5">
        <w:trPr>
          <w:jc w:val="center"/>
        </w:trPr>
        <w:tc>
          <w:tcPr>
            <w:tcW w:w="1672" w:type="dxa"/>
          </w:tcPr>
          <w:p w:rsidR="00FD0E87" w:rsidRDefault="00FD0E87" w:rsidP="007036F4">
            <w:pPr>
              <w:jc w:val="center"/>
            </w:pPr>
            <w:r w:rsidRPr="0067279E">
              <w:rPr>
                <w:rFonts w:ascii="Arial" w:hAnsi="Arial" w:cs="Arial"/>
                <w:lang w:val="pt-BR"/>
              </w:rPr>
              <w:t>pergunta_</w:t>
            </w:r>
            <w:r>
              <w:rPr>
                <w:rFonts w:ascii="Arial" w:hAnsi="Arial" w:cs="Arial"/>
                <w:lang w:val="pt-BR"/>
              </w:rPr>
              <w:t>010</w:t>
            </w:r>
          </w:p>
        </w:tc>
        <w:tc>
          <w:tcPr>
            <w:tcW w:w="1319" w:type="dxa"/>
          </w:tcPr>
          <w:p w:rsidR="00FD0E87" w:rsidRPr="008D52CB" w:rsidRDefault="00FD0E87" w:rsidP="00A00A2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</w:t>
            </w:r>
          </w:p>
        </w:tc>
        <w:tc>
          <w:tcPr>
            <w:tcW w:w="4819" w:type="dxa"/>
          </w:tcPr>
          <w:p w:rsidR="00FD0E87" w:rsidRPr="00EC0508" w:rsidRDefault="00FD0E87" w:rsidP="0005338B">
            <w:pPr>
              <w:jc w:val="center"/>
              <w:rPr>
                <w:rFonts w:ascii="Arial" w:hAnsi="Arial" w:cs="Arial"/>
                <w:sz w:val="17"/>
                <w:szCs w:val="17"/>
                <w:lang w:val="pt-BR"/>
              </w:rPr>
            </w:pPr>
            <w:r w:rsidRPr="00EC0508">
              <w:rPr>
                <w:rFonts w:ascii="Arial" w:hAnsi="Arial" w:cs="Arial"/>
                <w:sz w:val="17"/>
                <w:szCs w:val="17"/>
                <w:lang w:val="pt-BR"/>
              </w:rPr>
              <w:t>Conselho de Administração da TPART</w:t>
            </w:r>
          </w:p>
        </w:tc>
      </w:tr>
      <w:tr w:rsidR="00FD0E87" w:rsidTr="00DE7DF5">
        <w:trPr>
          <w:jc w:val="center"/>
        </w:trPr>
        <w:tc>
          <w:tcPr>
            <w:tcW w:w="1672" w:type="dxa"/>
          </w:tcPr>
          <w:p w:rsidR="00FD0E87" w:rsidRDefault="00FD0E87" w:rsidP="007036F4">
            <w:pPr>
              <w:jc w:val="center"/>
            </w:pPr>
            <w:r w:rsidRPr="0067279E">
              <w:rPr>
                <w:rFonts w:ascii="Arial" w:hAnsi="Arial" w:cs="Arial"/>
                <w:lang w:val="pt-BR"/>
              </w:rPr>
              <w:t>pergunta_</w:t>
            </w:r>
            <w:r>
              <w:rPr>
                <w:rFonts w:ascii="Arial" w:hAnsi="Arial" w:cs="Arial"/>
                <w:lang w:val="pt-BR"/>
              </w:rPr>
              <w:t>011</w:t>
            </w:r>
          </w:p>
        </w:tc>
        <w:tc>
          <w:tcPr>
            <w:tcW w:w="1319" w:type="dxa"/>
          </w:tcPr>
          <w:p w:rsidR="00FD0E87" w:rsidRDefault="00FD0E87" w:rsidP="00A00A2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</w:t>
            </w:r>
          </w:p>
        </w:tc>
        <w:tc>
          <w:tcPr>
            <w:tcW w:w="4819" w:type="dxa"/>
          </w:tcPr>
          <w:p w:rsidR="00FD0E87" w:rsidRDefault="00FD0E87" w:rsidP="0005338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Diretoria Colegiada da TPART</w:t>
            </w:r>
          </w:p>
        </w:tc>
      </w:tr>
      <w:tr w:rsidR="00FD0E87" w:rsidTr="00DE7DF5">
        <w:trPr>
          <w:jc w:val="center"/>
        </w:trPr>
        <w:tc>
          <w:tcPr>
            <w:tcW w:w="1672" w:type="dxa"/>
          </w:tcPr>
          <w:p w:rsidR="00FD0E87" w:rsidRDefault="00FD0E87" w:rsidP="007036F4">
            <w:pPr>
              <w:jc w:val="center"/>
            </w:pPr>
            <w:r w:rsidRPr="0067279E">
              <w:rPr>
                <w:rFonts w:ascii="Arial" w:hAnsi="Arial" w:cs="Arial"/>
                <w:lang w:val="pt-BR"/>
              </w:rPr>
              <w:t>pergunta_</w:t>
            </w:r>
            <w:r>
              <w:rPr>
                <w:rFonts w:ascii="Arial" w:hAnsi="Arial" w:cs="Arial"/>
                <w:lang w:val="pt-BR"/>
              </w:rPr>
              <w:t>012</w:t>
            </w:r>
          </w:p>
        </w:tc>
        <w:tc>
          <w:tcPr>
            <w:tcW w:w="1319" w:type="dxa"/>
          </w:tcPr>
          <w:p w:rsidR="00FD0E87" w:rsidRDefault="00FD0E87" w:rsidP="00A00A2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</w:t>
            </w:r>
          </w:p>
        </w:tc>
        <w:tc>
          <w:tcPr>
            <w:tcW w:w="4819" w:type="dxa"/>
          </w:tcPr>
          <w:p w:rsidR="00FD0E87" w:rsidRDefault="00FD0E87" w:rsidP="0005338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Diretoria Colegiada da TPART</w:t>
            </w:r>
          </w:p>
        </w:tc>
      </w:tr>
      <w:tr w:rsidR="00FD0E87" w:rsidRPr="00B915FC" w:rsidTr="00DE7DF5">
        <w:trPr>
          <w:jc w:val="center"/>
        </w:trPr>
        <w:tc>
          <w:tcPr>
            <w:tcW w:w="1672" w:type="dxa"/>
          </w:tcPr>
          <w:p w:rsidR="00FD0E87" w:rsidRDefault="00FD0E87" w:rsidP="007036F4">
            <w:pPr>
              <w:jc w:val="center"/>
            </w:pPr>
            <w:r w:rsidRPr="0067279E">
              <w:rPr>
                <w:rFonts w:ascii="Arial" w:hAnsi="Arial" w:cs="Arial"/>
                <w:lang w:val="pt-BR"/>
              </w:rPr>
              <w:t>pergunta_</w:t>
            </w:r>
            <w:r>
              <w:rPr>
                <w:rFonts w:ascii="Arial" w:hAnsi="Arial" w:cs="Arial"/>
                <w:lang w:val="pt-BR"/>
              </w:rPr>
              <w:t>013</w:t>
            </w:r>
          </w:p>
        </w:tc>
        <w:tc>
          <w:tcPr>
            <w:tcW w:w="1319" w:type="dxa"/>
          </w:tcPr>
          <w:p w:rsidR="00FD0E87" w:rsidRPr="008D52CB" w:rsidRDefault="00FD0E87" w:rsidP="00A00A2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13</w:t>
            </w:r>
          </w:p>
        </w:tc>
        <w:tc>
          <w:tcPr>
            <w:tcW w:w="4819" w:type="dxa"/>
          </w:tcPr>
          <w:p w:rsidR="00FD0E87" w:rsidRPr="00EC0508" w:rsidRDefault="00FD0E87" w:rsidP="0005338B">
            <w:pPr>
              <w:jc w:val="center"/>
              <w:rPr>
                <w:rFonts w:ascii="Arial" w:hAnsi="Arial" w:cs="Arial"/>
                <w:sz w:val="17"/>
                <w:szCs w:val="17"/>
                <w:lang w:val="pt-BR"/>
              </w:rPr>
            </w:pPr>
            <w:r w:rsidRPr="00EC0508">
              <w:rPr>
                <w:rFonts w:ascii="Arial" w:hAnsi="Arial" w:cs="Arial"/>
                <w:sz w:val="17"/>
                <w:szCs w:val="17"/>
                <w:lang w:val="pt-BR"/>
              </w:rPr>
              <w:t>Conselho de Administração da TPART</w:t>
            </w:r>
          </w:p>
        </w:tc>
      </w:tr>
      <w:tr w:rsidR="00FD0E87" w:rsidTr="00DE7DF5">
        <w:trPr>
          <w:jc w:val="center"/>
        </w:trPr>
        <w:tc>
          <w:tcPr>
            <w:tcW w:w="1672" w:type="dxa"/>
          </w:tcPr>
          <w:p w:rsidR="00FD0E87" w:rsidRDefault="00FD0E87" w:rsidP="007036F4">
            <w:pPr>
              <w:jc w:val="center"/>
            </w:pPr>
            <w:r w:rsidRPr="0067279E">
              <w:rPr>
                <w:rFonts w:ascii="Arial" w:hAnsi="Arial" w:cs="Arial"/>
                <w:lang w:val="pt-BR"/>
              </w:rPr>
              <w:t>pergunta_</w:t>
            </w:r>
            <w:r>
              <w:rPr>
                <w:rFonts w:ascii="Arial" w:hAnsi="Arial" w:cs="Arial"/>
                <w:lang w:val="pt-BR"/>
              </w:rPr>
              <w:t>014</w:t>
            </w:r>
          </w:p>
        </w:tc>
        <w:tc>
          <w:tcPr>
            <w:tcW w:w="1319" w:type="dxa"/>
          </w:tcPr>
          <w:p w:rsidR="00FD0E87" w:rsidRPr="008D52CB" w:rsidRDefault="00FD0E87" w:rsidP="00A00A20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14</w:t>
            </w:r>
          </w:p>
        </w:tc>
        <w:tc>
          <w:tcPr>
            <w:tcW w:w="4819" w:type="dxa"/>
          </w:tcPr>
          <w:p w:rsidR="00FD0E87" w:rsidRDefault="00FD0E87" w:rsidP="0005338B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Diretoria Colegiada da TPART</w:t>
            </w:r>
          </w:p>
        </w:tc>
      </w:tr>
    </w:tbl>
    <w:p w:rsidR="008D52CB" w:rsidRDefault="008D52CB" w:rsidP="00A553DE">
      <w:pPr>
        <w:rPr>
          <w:rFonts w:ascii="Arial" w:hAnsi="Arial" w:cs="Arial"/>
          <w:lang w:val="pt-BR"/>
        </w:rPr>
      </w:pPr>
    </w:p>
    <w:p w:rsidR="00C97030" w:rsidRDefault="00C97030" w:rsidP="00C97030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7C5393" w:rsidRDefault="006B354E" w:rsidP="006B354E">
      <w:pPr>
        <w:pStyle w:val="PargrafodaLista"/>
        <w:numPr>
          <w:ilvl w:val="1"/>
          <w:numId w:val="12"/>
        </w:num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  <w:r w:rsidRPr="006B354E">
        <w:rPr>
          <w:rFonts w:ascii="Arial" w:hAnsi="Arial" w:cs="Arial"/>
          <w:b/>
          <w:u w:val="single"/>
          <w:lang w:val="pt-BR"/>
        </w:rPr>
        <w:t xml:space="preserve">JAVA Script: Verificação das respostas positivas ao questionário e inserção do grupo “Jurídico Societário” na lista de </w:t>
      </w:r>
      <w:r w:rsidR="00861507">
        <w:rPr>
          <w:rFonts w:ascii="Arial" w:hAnsi="Arial" w:cs="Arial"/>
          <w:b/>
          <w:u w:val="single"/>
          <w:lang w:val="pt-BR"/>
        </w:rPr>
        <w:t>colaboradores</w:t>
      </w:r>
      <w:r w:rsidRPr="006B354E">
        <w:rPr>
          <w:rFonts w:ascii="Arial" w:hAnsi="Arial" w:cs="Arial"/>
          <w:b/>
          <w:u w:val="single"/>
          <w:lang w:val="pt-BR"/>
        </w:rPr>
        <w:t xml:space="preserve"> do Acordo Básico.</w:t>
      </w:r>
    </w:p>
    <w:p w:rsidR="001D1A8F" w:rsidRDefault="001D1A8F" w:rsidP="001D1A8F">
      <w:pPr>
        <w:pStyle w:val="PargrafodaLista"/>
        <w:tabs>
          <w:tab w:val="left" w:pos="284"/>
        </w:tabs>
        <w:ind w:left="360"/>
        <w:jc w:val="both"/>
        <w:rPr>
          <w:rFonts w:ascii="Arial" w:hAnsi="Arial" w:cs="Arial"/>
          <w:b/>
          <w:u w:val="single"/>
          <w:lang w:val="pt-BR"/>
        </w:rPr>
      </w:pPr>
    </w:p>
    <w:p w:rsidR="007C5393" w:rsidRDefault="001B2C5B" w:rsidP="007C3537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uma ou mais perguntas for respondida como “Sim”, o grupo “Jurídico Societário” deverá ser inserido na lista de colaboradores do Acordo Básico</w:t>
      </w:r>
      <w:r w:rsidR="003C4214">
        <w:rPr>
          <w:rFonts w:ascii="Arial" w:hAnsi="Arial" w:cs="Arial"/>
          <w:lang w:val="pt-BR"/>
        </w:rPr>
        <w:t>,</w:t>
      </w:r>
      <w:r w:rsidR="006B7A58">
        <w:rPr>
          <w:rFonts w:ascii="Arial" w:hAnsi="Arial" w:cs="Arial"/>
          <w:lang w:val="pt-BR"/>
        </w:rPr>
        <w:t xml:space="preserve"> de forma automática,</w:t>
      </w:r>
      <w:r>
        <w:rPr>
          <w:rFonts w:ascii="Arial" w:hAnsi="Arial" w:cs="Arial"/>
          <w:lang w:val="pt-BR"/>
        </w:rPr>
        <w:t xml:space="preserve"> com a função de “Aprovador” e representa</w:t>
      </w:r>
      <w:r w:rsidR="000B157A">
        <w:rPr>
          <w:rFonts w:ascii="Arial" w:hAnsi="Arial" w:cs="Arial"/>
          <w:lang w:val="pt-BR"/>
        </w:rPr>
        <w:t xml:space="preserve"> “Advg. Jurídico - Societário”, não sendo possível ao usuário altera-lo ou deleta-lo.</w:t>
      </w:r>
    </w:p>
    <w:p w:rsidR="00C86C99" w:rsidRDefault="00C86C99" w:rsidP="003B6C9D">
      <w:pPr>
        <w:jc w:val="both"/>
        <w:rPr>
          <w:rFonts w:ascii="Arial" w:hAnsi="Arial" w:cs="Arial"/>
          <w:lang w:val="pt-BR"/>
        </w:rPr>
      </w:pPr>
    </w:p>
    <w:p w:rsidR="00477A41" w:rsidRDefault="00477A41" w:rsidP="003B6C9D">
      <w:pPr>
        <w:jc w:val="both"/>
        <w:rPr>
          <w:rFonts w:ascii="Arial" w:hAnsi="Arial" w:cs="Arial"/>
          <w:lang w:val="pt-BR"/>
        </w:rPr>
      </w:pPr>
    </w:p>
    <w:p w:rsidR="008D1DCD" w:rsidRPr="008D1DCD" w:rsidRDefault="008D1DCD" w:rsidP="00485E79">
      <w:pPr>
        <w:pStyle w:val="PargrafodaLista"/>
        <w:numPr>
          <w:ilvl w:val="1"/>
          <w:numId w:val="12"/>
        </w:numPr>
        <w:tabs>
          <w:tab w:val="left" w:pos="567"/>
        </w:tabs>
        <w:ind w:left="518" w:hanging="518"/>
        <w:rPr>
          <w:rFonts w:ascii="Arial" w:hAnsi="Arial" w:cs="Arial"/>
          <w:b/>
          <w:u w:val="single"/>
          <w:lang w:val="pt-BR"/>
        </w:rPr>
      </w:pPr>
      <w:r w:rsidRPr="008D1DCD">
        <w:rPr>
          <w:rFonts w:ascii="Arial" w:hAnsi="Arial" w:cs="Arial"/>
          <w:b/>
          <w:u w:val="single"/>
          <w:lang w:val="pt-BR"/>
        </w:rPr>
        <w:t xml:space="preserve">JAVA Script: </w:t>
      </w:r>
      <w:r w:rsidR="00EF35D7">
        <w:rPr>
          <w:rFonts w:ascii="Arial" w:hAnsi="Arial" w:cs="Arial"/>
          <w:b/>
          <w:u w:val="single"/>
          <w:lang w:val="pt-BR"/>
        </w:rPr>
        <w:t>Workflow de Aprovação</w:t>
      </w:r>
      <w:r w:rsidRPr="008D1DCD">
        <w:rPr>
          <w:rFonts w:ascii="Arial" w:hAnsi="Arial" w:cs="Arial"/>
          <w:b/>
          <w:u w:val="single"/>
          <w:lang w:val="pt-BR"/>
        </w:rPr>
        <w:t>.</w:t>
      </w:r>
    </w:p>
    <w:p w:rsidR="008D1DCD" w:rsidRDefault="008D1DCD" w:rsidP="00A553DE">
      <w:pPr>
        <w:rPr>
          <w:rFonts w:ascii="Arial" w:hAnsi="Arial" w:cs="Arial"/>
          <w:lang w:val="pt-BR"/>
        </w:rPr>
      </w:pPr>
    </w:p>
    <w:p w:rsidR="009720FB" w:rsidRDefault="00D8027B" w:rsidP="00D8027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Caberá a</w:t>
      </w:r>
      <w:r w:rsidR="009720FB">
        <w:rPr>
          <w:rFonts w:ascii="Arial" w:hAnsi="Arial" w:cs="Arial"/>
          <w:lang w:val="pt-BR"/>
        </w:rPr>
        <w:t xml:space="preserve"> ao menos um usuário d</w:t>
      </w:r>
      <w:r>
        <w:rPr>
          <w:rFonts w:ascii="Arial" w:hAnsi="Arial" w:cs="Arial"/>
          <w:lang w:val="pt-BR"/>
        </w:rPr>
        <w:t xml:space="preserve">o grupo “Jurídico Societário” a aprovação no </w:t>
      </w:r>
      <w:r w:rsidR="003D2985">
        <w:rPr>
          <w:rFonts w:ascii="Arial" w:hAnsi="Arial" w:cs="Arial"/>
          <w:lang w:val="pt-BR"/>
        </w:rPr>
        <w:t xml:space="preserve">SAP </w:t>
      </w:r>
      <w:r>
        <w:rPr>
          <w:rFonts w:ascii="Arial" w:hAnsi="Arial" w:cs="Arial"/>
          <w:lang w:val="pt-BR"/>
        </w:rPr>
        <w:t>CLM do documento contratual</w:t>
      </w:r>
      <w:r w:rsidR="003D2985">
        <w:rPr>
          <w:rFonts w:ascii="Arial" w:hAnsi="Arial" w:cs="Arial"/>
          <w:lang w:val="pt-BR"/>
        </w:rPr>
        <w:t xml:space="preserve"> quando o mesmo estiver posicionado na etapa “Aprovação</w:t>
      </w:r>
      <w:r w:rsidR="007D3B7B">
        <w:rPr>
          <w:rFonts w:ascii="Arial" w:hAnsi="Arial" w:cs="Arial"/>
          <w:lang w:val="pt-BR"/>
        </w:rPr>
        <w:t xml:space="preserve"> Societária</w:t>
      </w:r>
      <w:r w:rsidR="003D2985">
        <w:rPr>
          <w:rFonts w:ascii="Arial" w:hAnsi="Arial" w:cs="Arial"/>
          <w:lang w:val="pt-BR"/>
        </w:rPr>
        <w:t>”.</w:t>
      </w:r>
    </w:p>
    <w:p w:rsidR="001D1A8F" w:rsidRDefault="001D1A8F" w:rsidP="00D8027B">
      <w:pPr>
        <w:jc w:val="both"/>
        <w:rPr>
          <w:rFonts w:ascii="Arial" w:hAnsi="Arial" w:cs="Arial"/>
          <w:lang w:val="pt-BR"/>
        </w:rPr>
      </w:pPr>
    </w:p>
    <w:p w:rsidR="00FC7859" w:rsidRDefault="00FC7859" w:rsidP="00D8027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documento contratual estará bloqueado para alteração</w:t>
      </w:r>
      <w:r w:rsidR="001D1A8F">
        <w:rPr>
          <w:rFonts w:ascii="Arial" w:hAnsi="Arial" w:cs="Arial"/>
          <w:lang w:val="pt-BR"/>
        </w:rPr>
        <w:t xml:space="preserve"> enquanto permanecer na etapa “Aprovação Societária”.</w:t>
      </w:r>
    </w:p>
    <w:p w:rsidR="00485E79" w:rsidRDefault="00485E79" w:rsidP="00D8027B">
      <w:pPr>
        <w:jc w:val="both"/>
        <w:rPr>
          <w:rFonts w:ascii="Arial" w:hAnsi="Arial" w:cs="Arial"/>
          <w:lang w:val="pt-BR"/>
        </w:rPr>
      </w:pPr>
    </w:p>
    <w:p w:rsidR="00485E79" w:rsidRDefault="00485E79" w:rsidP="00D8027B">
      <w:pPr>
        <w:jc w:val="both"/>
        <w:rPr>
          <w:rFonts w:ascii="Arial" w:hAnsi="Arial" w:cs="Arial"/>
          <w:lang w:val="pt-BR"/>
        </w:rPr>
      </w:pPr>
    </w:p>
    <w:p w:rsidR="00485E79" w:rsidRDefault="00485E79" w:rsidP="00485E79">
      <w:pPr>
        <w:pStyle w:val="PargrafodaLista"/>
        <w:numPr>
          <w:ilvl w:val="1"/>
          <w:numId w:val="12"/>
        </w:numPr>
        <w:tabs>
          <w:tab w:val="left" w:pos="567"/>
        </w:tabs>
        <w:ind w:left="518" w:hanging="518"/>
        <w:rPr>
          <w:rFonts w:ascii="Arial" w:hAnsi="Arial" w:cs="Arial"/>
          <w:b/>
          <w:u w:val="single"/>
          <w:lang w:val="pt-BR"/>
        </w:rPr>
      </w:pPr>
      <w:r w:rsidRPr="00792F16">
        <w:rPr>
          <w:rFonts w:ascii="Arial" w:hAnsi="Arial" w:cs="Arial"/>
          <w:b/>
          <w:u w:val="single"/>
          <w:lang w:val="pt-BR"/>
        </w:rPr>
        <w:t>JAVA Script:</w:t>
      </w:r>
      <w:r>
        <w:rPr>
          <w:rFonts w:ascii="Arial" w:hAnsi="Arial" w:cs="Arial"/>
          <w:b/>
          <w:u w:val="single"/>
          <w:lang w:val="pt-BR"/>
        </w:rPr>
        <w:t xml:space="preserve"> Verificação do questionário de Aprovação Societária</w:t>
      </w:r>
    </w:p>
    <w:p w:rsidR="00485E79" w:rsidRDefault="00485E79" w:rsidP="00485E79">
      <w:pPr>
        <w:jc w:val="both"/>
        <w:rPr>
          <w:rFonts w:ascii="Arial" w:hAnsi="Arial" w:cs="Arial"/>
          <w:b/>
          <w:u w:val="single"/>
          <w:lang w:val="pt-BR"/>
        </w:rPr>
      </w:pPr>
    </w:p>
    <w:p w:rsidR="00485E79" w:rsidRDefault="00485E79" w:rsidP="00485E7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partir do momento em que o documento de contrato atingir a etapa Aprovação Societária, o script deverá validar as respostas do questionário de Aprovação Societária e:</w:t>
      </w:r>
    </w:p>
    <w:p w:rsidR="007C3537" w:rsidRDefault="007C3537" w:rsidP="00485E79">
      <w:pPr>
        <w:jc w:val="both"/>
        <w:rPr>
          <w:rFonts w:ascii="Arial" w:hAnsi="Arial" w:cs="Arial"/>
          <w:lang w:val="pt-BR"/>
        </w:rPr>
      </w:pPr>
    </w:p>
    <w:p w:rsidR="00485E79" w:rsidRPr="004155EB" w:rsidRDefault="00485E79" w:rsidP="00485E7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4155EB">
        <w:rPr>
          <w:rFonts w:ascii="Arial" w:hAnsi="Arial" w:cs="Arial"/>
          <w:lang w:val="pt-BR"/>
        </w:rPr>
        <w:t>Se uma ou mais respostas do questionário estiver preenchida como “Sim” e grupo Jurídico Societário adicionado: solicitar via workflow a aprovação para o grupo Jurídico Societário.</w:t>
      </w:r>
    </w:p>
    <w:p w:rsidR="00485E79" w:rsidRPr="004155EB" w:rsidRDefault="00485E79" w:rsidP="00485E7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4155EB">
        <w:rPr>
          <w:rFonts w:ascii="Arial" w:hAnsi="Arial" w:cs="Arial"/>
          <w:lang w:val="pt-BR"/>
        </w:rPr>
        <w:t>Se uma ou mais respostas do questionário estiver preenchida como “Sim” e grupo Jurídico Soci</w:t>
      </w:r>
      <w:r w:rsidR="00181EE8">
        <w:rPr>
          <w:rFonts w:ascii="Arial" w:hAnsi="Arial" w:cs="Arial"/>
          <w:lang w:val="pt-BR"/>
        </w:rPr>
        <w:t xml:space="preserve">etário não estiver adicionado: a mensagem de erro “É necessário inserir o Grupo Jurídico Societário com o Representa </w:t>
      </w:r>
      <w:r w:rsidR="00181EE8" w:rsidRPr="00181EE8">
        <w:rPr>
          <w:rFonts w:ascii="Arial" w:hAnsi="Arial" w:cs="Arial"/>
          <w:lang w:val="pt-BR"/>
        </w:rPr>
        <w:t>Advg. Jurídico – Societário” deve ser exibida.</w:t>
      </w:r>
    </w:p>
    <w:p w:rsidR="00477A41" w:rsidRDefault="00485E79" w:rsidP="00485E7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4155EB">
        <w:rPr>
          <w:rFonts w:ascii="Arial" w:hAnsi="Arial" w:cs="Arial"/>
          <w:lang w:val="pt-BR"/>
        </w:rPr>
        <w:t>Se todas as respostas do questionário estiverem preenchidas como “Não”: Avançar automaticamente para a etapa "Impressão".</w:t>
      </w:r>
    </w:p>
    <w:p w:rsidR="00477A41" w:rsidRDefault="00477A41" w:rsidP="00DE7DF5">
      <w:pPr>
        <w:jc w:val="both"/>
        <w:rPr>
          <w:rFonts w:ascii="Arial" w:hAnsi="Arial" w:cs="Arial"/>
          <w:lang w:val="pt-BR"/>
        </w:rPr>
      </w:pPr>
    </w:p>
    <w:p w:rsidR="00485E79" w:rsidRPr="00DE7DF5" w:rsidRDefault="00477A41" w:rsidP="00DE7DF5">
      <w:pPr>
        <w:jc w:val="both"/>
        <w:rPr>
          <w:rFonts w:ascii="Arial" w:hAnsi="Arial" w:cs="Arial"/>
          <w:lang w:val="pt-BR"/>
        </w:rPr>
      </w:pPr>
      <w:r w:rsidRPr="00477A41">
        <w:rPr>
          <w:rFonts w:ascii="Arial" w:hAnsi="Arial" w:cs="Arial"/>
          <w:lang w:val="pt-BR"/>
        </w:rPr>
        <w:t xml:space="preserve">Em outras palavras, o acionamento da etapa Aprovação Societária pelo solicitante será obrigatório para todos os casos. Quando um contrato necessitar de aprovação societária, a etapa Impressão será disponibilizada para o solicitante somente após a aprovação do Jurídico Societário. Quando a aprovação societária não é </w:t>
      </w:r>
      <w:r w:rsidRPr="00477A41">
        <w:rPr>
          <w:rFonts w:ascii="Arial" w:hAnsi="Arial" w:cs="Arial"/>
          <w:lang w:val="pt-BR"/>
        </w:rPr>
        <w:lastRenderedPageBreak/>
        <w:t xml:space="preserve">necessária, o sistema avançará automaticamente para a etapa Impressão no momento em que o solicitante acionar a etapa Aprovação Societária. </w:t>
      </w:r>
    </w:p>
    <w:p w:rsidR="00485E79" w:rsidDel="00D83FDD" w:rsidRDefault="00485E79" w:rsidP="00485E79">
      <w:pPr>
        <w:jc w:val="both"/>
        <w:rPr>
          <w:del w:id="111" w:author="Engineering do Brasil S.A" w:date="2015-07-16T13:39:00Z"/>
          <w:rFonts w:ascii="Arial" w:hAnsi="Arial" w:cs="Arial"/>
          <w:lang w:val="pt-BR"/>
        </w:rPr>
      </w:pPr>
    </w:p>
    <w:p w:rsidR="00477A41" w:rsidDel="00D83FDD" w:rsidRDefault="00477A41" w:rsidP="00485E79">
      <w:pPr>
        <w:jc w:val="both"/>
        <w:rPr>
          <w:del w:id="112" w:author="Engineering do Brasil S.A" w:date="2015-07-16T13:39:00Z"/>
          <w:rFonts w:ascii="Arial" w:hAnsi="Arial" w:cs="Arial"/>
          <w:lang w:val="pt-BR"/>
        </w:rPr>
      </w:pPr>
    </w:p>
    <w:p w:rsidR="00DE7DF5" w:rsidDel="00D83FDD" w:rsidRDefault="00DE7DF5" w:rsidP="00485E79">
      <w:pPr>
        <w:jc w:val="both"/>
        <w:rPr>
          <w:del w:id="113" w:author="Engineering do Brasil S.A" w:date="2015-07-16T13:39:00Z"/>
          <w:rFonts w:ascii="Arial" w:hAnsi="Arial" w:cs="Arial"/>
          <w:lang w:val="pt-BR"/>
        </w:rPr>
      </w:pPr>
    </w:p>
    <w:p w:rsidR="00DE7DF5" w:rsidDel="00D83FDD" w:rsidRDefault="00DE7DF5" w:rsidP="00485E79">
      <w:pPr>
        <w:jc w:val="both"/>
        <w:rPr>
          <w:del w:id="114" w:author="Engineering do Brasil S.A" w:date="2015-07-16T13:39:00Z"/>
          <w:rFonts w:ascii="Arial" w:hAnsi="Arial" w:cs="Arial"/>
          <w:lang w:val="pt-BR"/>
        </w:rPr>
      </w:pPr>
    </w:p>
    <w:p w:rsidR="00DE7DF5" w:rsidRDefault="00DE7DF5" w:rsidP="00485E79">
      <w:pPr>
        <w:jc w:val="both"/>
        <w:rPr>
          <w:rFonts w:ascii="Arial" w:hAnsi="Arial" w:cs="Arial"/>
          <w:lang w:val="pt-BR"/>
        </w:rPr>
      </w:pPr>
    </w:p>
    <w:p w:rsidR="00DE7DF5" w:rsidRDefault="00DE7DF5" w:rsidP="00485E79">
      <w:pPr>
        <w:jc w:val="both"/>
        <w:rPr>
          <w:rFonts w:ascii="Arial" w:hAnsi="Arial" w:cs="Arial"/>
          <w:lang w:val="pt-BR"/>
        </w:rPr>
      </w:pPr>
    </w:p>
    <w:p w:rsidR="00485E79" w:rsidRDefault="00485E79" w:rsidP="00485E79">
      <w:pPr>
        <w:pStyle w:val="PargrafodaLista"/>
        <w:numPr>
          <w:ilvl w:val="1"/>
          <w:numId w:val="12"/>
        </w:numPr>
        <w:tabs>
          <w:tab w:val="left" w:pos="567"/>
        </w:tabs>
        <w:ind w:left="518" w:hanging="518"/>
        <w:rPr>
          <w:rFonts w:ascii="Arial" w:hAnsi="Arial" w:cs="Arial"/>
          <w:b/>
          <w:u w:val="single"/>
          <w:lang w:val="pt-BR"/>
        </w:rPr>
      </w:pPr>
      <w:r w:rsidRPr="00792F16">
        <w:rPr>
          <w:rFonts w:ascii="Arial" w:hAnsi="Arial" w:cs="Arial"/>
          <w:b/>
          <w:u w:val="single"/>
          <w:lang w:val="pt-BR"/>
        </w:rPr>
        <w:t>JAVA Script:</w:t>
      </w:r>
      <w:r>
        <w:rPr>
          <w:rFonts w:ascii="Arial" w:hAnsi="Arial" w:cs="Arial"/>
          <w:b/>
          <w:u w:val="single"/>
          <w:lang w:val="pt-BR"/>
        </w:rPr>
        <w:t xml:space="preserve"> Workflow de Aprovação da etapa Aprovação Societária</w:t>
      </w:r>
    </w:p>
    <w:p w:rsidR="00485E79" w:rsidRDefault="00485E79" w:rsidP="00485E79">
      <w:pPr>
        <w:jc w:val="both"/>
        <w:rPr>
          <w:rFonts w:ascii="Arial" w:hAnsi="Arial" w:cs="Arial"/>
          <w:lang w:val="pt-BR"/>
        </w:rPr>
      </w:pPr>
    </w:p>
    <w:p w:rsidR="00485E79" w:rsidRDefault="00485E79" w:rsidP="00485E79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as validações realizadas na etapa anterior, para os casos em que o documento de contrato necessitar da aprovação do Jurídico Societário, o workflow de aprovação deverá considerar:</w:t>
      </w:r>
    </w:p>
    <w:p w:rsidR="00485E79" w:rsidRDefault="00485E79" w:rsidP="00485E79">
      <w:pPr>
        <w:jc w:val="both"/>
        <w:rPr>
          <w:rFonts w:ascii="Arial" w:hAnsi="Arial" w:cs="Arial"/>
          <w:lang w:val="pt-BR"/>
        </w:rPr>
      </w:pPr>
    </w:p>
    <w:p w:rsidR="00485E79" w:rsidRPr="004155EB" w:rsidRDefault="00485E79" w:rsidP="00485E79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155EB">
        <w:rPr>
          <w:rFonts w:ascii="Arial" w:hAnsi="Arial" w:cs="Arial"/>
          <w:lang w:val="pt-BR"/>
        </w:rPr>
        <w:t>Se Aprovação Societária APROVADA: Avançar automaticamente para a etapa "Impressão".</w:t>
      </w:r>
    </w:p>
    <w:p w:rsidR="00485E79" w:rsidRPr="004155EB" w:rsidRDefault="00CA2B61" w:rsidP="00485E79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aplicar, s</w:t>
      </w:r>
      <w:r w:rsidR="00485E79" w:rsidRPr="004155EB">
        <w:rPr>
          <w:rFonts w:ascii="Arial" w:hAnsi="Arial" w:cs="Arial"/>
          <w:lang w:val="pt-BR"/>
        </w:rPr>
        <w:t>e Aprovação Societária REJEITADA e etapa anterior igual a "Análise Solicitante": retornar para a etapa "Análise Solicitante".</w:t>
      </w:r>
    </w:p>
    <w:p w:rsidR="00485E79" w:rsidRDefault="00CA2B61" w:rsidP="00485E79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aplicar, s</w:t>
      </w:r>
      <w:r w:rsidR="00485E79" w:rsidRPr="004155EB">
        <w:rPr>
          <w:rFonts w:ascii="Arial" w:hAnsi="Arial" w:cs="Arial"/>
          <w:lang w:val="pt-BR"/>
        </w:rPr>
        <w:t>e Aprovação Societária REJEITADA e etapa anterior igual a "Conclusão Jurídico": retornar para a etapa “</w:t>
      </w:r>
      <w:r w:rsidR="00B46A0D">
        <w:rPr>
          <w:rFonts w:ascii="Arial" w:hAnsi="Arial" w:cs="Arial"/>
          <w:lang w:val="pt-BR"/>
        </w:rPr>
        <w:t>Validação</w:t>
      </w:r>
      <w:r w:rsidR="006B7A58">
        <w:rPr>
          <w:rFonts w:ascii="Arial" w:hAnsi="Arial" w:cs="Arial"/>
          <w:lang w:val="pt-BR"/>
        </w:rPr>
        <w:t xml:space="preserve"> Solicitante</w:t>
      </w:r>
      <w:r w:rsidR="00485E79" w:rsidRPr="004155EB">
        <w:rPr>
          <w:rFonts w:ascii="Arial" w:hAnsi="Arial" w:cs="Arial"/>
          <w:lang w:val="pt-BR"/>
        </w:rPr>
        <w:t>”.</w:t>
      </w:r>
    </w:p>
    <w:p w:rsidR="0042763C" w:rsidRPr="004155EB" w:rsidRDefault="0042763C" w:rsidP="0042763C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2763C">
        <w:rPr>
          <w:rFonts w:ascii="Arial" w:hAnsi="Arial" w:cs="Arial"/>
          <w:lang w:val="pt-BR"/>
        </w:rPr>
        <w:t>Devido ao comportamento Standard do Workflow, de adicionar os usuários aprovadores com o representa “Revisor” durante o processo de aprovação, um script inserido no código do Workflow será responsável por remover tais usuários inseridos sistemicamente.</w:t>
      </w:r>
    </w:p>
    <w:p w:rsidR="00485E79" w:rsidRDefault="00485E79" w:rsidP="00D8027B">
      <w:pPr>
        <w:jc w:val="both"/>
        <w:rPr>
          <w:rFonts w:ascii="Arial" w:hAnsi="Arial" w:cs="Arial"/>
          <w:lang w:val="pt-BR"/>
        </w:rPr>
      </w:pPr>
    </w:p>
    <w:p w:rsidR="005759C5" w:rsidRPr="00691183" w:rsidRDefault="005759C5" w:rsidP="00691183">
      <w:pPr>
        <w:jc w:val="both"/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5" w:name="_Toc395013781"/>
      <w:r>
        <w:rPr>
          <w:rFonts w:ascii="Calibri" w:hAnsi="Calibri" w:cs="Calibri"/>
          <w:color w:val="29323D"/>
          <w:lang w:val="pt-BR"/>
        </w:rPr>
        <w:t>Componentes Impactados</w:t>
      </w:r>
      <w:bookmarkEnd w:id="115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116" w:name="_Toc178139958"/>
      <w:bookmarkStart w:id="117" w:name="_Toc244516105"/>
    </w:p>
    <w:p w:rsidR="00BB2EB5" w:rsidRDefault="002A75A4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Acordo Básico; </w:t>
      </w:r>
      <w:r w:rsidR="001D1A8F">
        <w:rPr>
          <w:rFonts w:ascii="Arial" w:hAnsi="Arial" w:cs="Arial"/>
          <w:lang w:val="pt-BR"/>
        </w:rPr>
        <w:t>Dados Mestre 3 definidos pelo usuário</w:t>
      </w:r>
      <w:r>
        <w:rPr>
          <w:rFonts w:ascii="Arial" w:hAnsi="Arial" w:cs="Arial"/>
          <w:lang w:val="pt-BR"/>
        </w:rPr>
        <w:t>.</w:t>
      </w:r>
    </w:p>
    <w:p w:rsidR="00B46A0D" w:rsidRDefault="00B46A0D" w:rsidP="00A553DE">
      <w:pPr>
        <w:rPr>
          <w:rFonts w:ascii="Arial" w:hAnsi="Arial" w:cs="Arial"/>
          <w:lang w:val="pt-BR"/>
        </w:rPr>
      </w:pP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8" w:name="_Toc395013782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16"/>
      <w:bookmarkEnd w:id="117"/>
      <w:bookmarkEnd w:id="118"/>
    </w:p>
    <w:p w:rsidR="003B28ED" w:rsidRPr="002A76FF" w:rsidRDefault="003B28ED" w:rsidP="003B28ED">
      <w:pPr>
        <w:rPr>
          <w:lang w:val="pt-BR"/>
        </w:rPr>
      </w:pPr>
      <w:bookmarkStart w:id="119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20" w:name="_Toc395013783"/>
      <w:r>
        <w:rPr>
          <w:rFonts w:ascii="Calibri" w:hAnsi="Calibri" w:cs="Calibri"/>
          <w:color w:val="29323D"/>
          <w:lang w:val="pt-BR"/>
        </w:rPr>
        <w:t>Riscos</w:t>
      </w:r>
      <w:bookmarkEnd w:id="120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D64D97" w:rsidRDefault="00646C9F" w:rsidP="00B51EA3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poderá responder a todas as perguntas do questionário como “Não” para não incluir os devidos </w:t>
      </w:r>
      <w:r w:rsidR="00B51EA3">
        <w:rPr>
          <w:rFonts w:ascii="Arial" w:hAnsi="Arial" w:cs="Arial"/>
          <w:lang w:val="pt-BR"/>
        </w:rPr>
        <w:t xml:space="preserve">órgãos sociais </w:t>
      </w:r>
      <w:r>
        <w:rPr>
          <w:rFonts w:ascii="Arial" w:hAnsi="Arial" w:cs="Arial"/>
          <w:lang w:val="pt-BR"/>
        </w:rPr>
        <w:t>aprovadores no documento.</w:t>
      </w:r>
      <w:r w:rsidR="00D64D97">
        <w:rPr>
          <w:rFonts w:ascii="Arial" w:hAnsi="Arial" w:cs="Arial"/>
          <w:lang w:val="pt-BR"/>
        </w:rPr>
        <w:t xml:space="preserve"> 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21" w:name="_Toc395013784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19"/>
      <w:bookmarkEnd w:id="121"/>
    </w:p>
    <w:p w:rsidR="003B28ED" w:rsidRPr="002A76FF" w:rsidRDefault="003B28ED" w:rsidP="003B28ED">
      <w:pPr>
        <w:rPr>
          <w:lang w:val="pt-BR"/>
        </w:rPr>
      </w:pPr>
      <w:bookmarkStart w:id="122" w:name="_Toc178139960"/>
      <w:bookmarkStart w:id="123" w:name="_Toc244516107"/>
    </w:p>
    <w:p w:rsidR="003266ED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22"/>
      <w:bookmarkEnd w:id="123"/>
    </w:p>
    <w:p w:rsidR="007D3B7B" w:rsidRDefault="007D3B7B" w:rsidP="00D64D97">
      <w:pPr>
        <w:rPr>
          <w:rFonts w:ascii="Arial" w:hAnsi="Arial" w:cs="Arial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124" w:name="_Toc395013785"/>
      <w:r>
        <w:rPr>
          <w:rFonts w:ascii="Calibri" w:hAnsi="Calibri" w:cs="Calibri"/>
          <w:color w:val="29323D"/>
          <w:lang w:val="pt-BR"/>
        </w:rPr>
        <w:t>Aprovação do documento</w:t>
      </w:r>
      <w:bookmarkEnd w:id="124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01184F" w:rsidP="00B46A0D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12/08/2014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CF392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Aprovado</w:t>
            </w:r>
          </w:p>
        </w:tc>
      </w:tr>
      <w:tr w:rsidR="00691183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01184F" w:rsidP="00140EE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12/08/2014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Aprovado</w:t>
            </w:r>
          </w:p>
        </w:tc>
      </w:tr>
      <w:tr w:rsidR="00D83FDD" w:rsidRPr="008D6BEE" w:rsidTr="008D6BEE">
        <w:trPr>
          <w:cantSplit/>
          <w:ins w:id="125" w:author="Engineering do Brasil S.A" w:date="2015-07-16T13:40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83FDD" w:rsidRDefault="00D83FDD" w:rsidP="00140EEB">
            <w:pPr>
              <w:spacing w:before="60" w:after="60"/>
              <w:jc w:val="both"/>
              <w:rPr>
                <w:ins w:id="126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27" w:author="Engineering do Brasil S.A" w:date="2015-07-16T13:40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16/07/2015</w:t>
              </w:r>
            </w:ins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83FDD" w:rsidRPr="008D6BEE" w:rsidRDefault="00D83FDD" w:rsidP="008D52CB">
            <w:pPr>
              <w:spacing w:before="60" w:after="60"/>
              <w:jc w:val="both"/>
              <w:rPr>
                <w:ins w:id="128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29" w:author="Engineering do Brasil S.A" w:date="2015-07-16T13:40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83FDD" w:rsidRPr="008D6BEE" w:rsidRDefault="00D83FDD" w:rsidP="008D52CB">
            <w:pPr>
              <w:spacing w:before="60" w:after="60"/>
              <w:jc w:val="both"/>
              <w:rPr>
                <w:ins w:id="130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31" w:author="Engineering do Brasil S.A" w:date="2015-07-16T13:40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83FDD" w:rsidRDefault="00D83FDD" w:rsidP="008D52CB">
            <w:pPr>
              <w:spacing w:before="60" w:after="60"/>
              <w:jc w:val="both"/>
              <w:rPr>
                <w:ins w:id="132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691183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140EE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691183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140EE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691183" w:rsidRPr="008D6BEE" w:rsidTr="008D6BEE">
        <w:trPr>
          <w:cantSplit/>
        </w:trPr>
        <w:tc>
          <w:tcPr>
            <w:tcW w:w="557" w:type="pct"/>
          </w:tcPr>
          <w:p w:rsidR="00691183" w:rsidRPr="008D6BEE" w:rsidRDefault="00691183" w:rsidP="00140EE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691183" w:rsidRPr="007D3B7B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140EE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691183" w:rsidRPr="007D3B7B" w:rsidDel="00D83FDD" w:rsidTr="008D6BEE">
        <w:trPr>
          <w:cantSplit/>
          <w:del w:id="133" w:author="Engineering do Brasil S.A" w:date="2015-07-16T13:40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Del="00D83FDD" w:rsidRDefault="00691183" w:rsidP="00140EEB">
            <w:pPr>
              <w:spacing w:before="60" w:after="60"/>
              <w:jc w:val="both"/>
              <w:rPr>
                <w:del w:id="134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  <w:bookmarkStart w:id="135" w:name="_GoBack" w:colFirst="0" w:colLast="3"/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Del="00D83FDD" w:rsidRDefault="00691183" w:rsidP="008D52CB">
            <w:pPr>
              <w:spacing w:before="60" w:after="60"/>
              <w:jc w:val="both"/>
              <w:rPr>
                <w:del w:id="136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137" w:author="Engineering do Brasil S.A" w:date="2015-07-16T13:40:00Z">
              <w:r w:rsidRPr="008D6BEE" w:rsidDel="00D83FDD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Raquel Preis</w:delText>
              </w:r>
            </w:del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Del="00D83FDD" w:rsidRDefault="00691183" w:rsidP="008D52CB">
            <w:pPr>
              <w:spacing w:before="60" w:after="60"/>
              <w:jc w:val="both"/>
              <w:rPr>
                <w:del w:id="138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139" w:author="Engineering do Brasil S.A" w:date="2015-07-16T13:40:00Z">
              <w:r w:rsidRPr="008D6BEE" w:rsidDel="00D83FDD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Gerente de Projeto TIM</w:delText>
              </w:r>
            </w:del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Del="00D83FDD" w:rsidRDefault="00691183" w:rsidP="008D52CB">
            <w:pPr>
              <w:spacing w:before="60" w:after="60"/>
              <w:jc w:val="both"/>
              <w:rPr>
                <w:del w:id="140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bookmarkEnd w:id="135"/>
    </w:tbl>
    <w:p w:rsidR="00D64D97" w:rsidRDefault="00D64D97" w:rsidP="009419B8">
      <w:pPr>
        <w:rPr>
          <w:lang w:val="pt-BR"/>
        </w:rPr>
      </w:pPr>
    </w:p>
    <w:sectPr w:rsid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416" w:rsidRDefault="009E7416" w:rsidP="00A13348">
      <w:r>
        <w:separator/>
      </w:r>
    </w:p>
  </w:endnote>
  <w:endnote w:type="continuationSeparator" w:id="0">
    <w:p w:rsidR="009E7416" w:rsidRDefault="009E7416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8D52CB" w:rsidTr="003B28ED">
      <w:trPr>
        <w:trHeight w:val="151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19060E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19060E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D83FDD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7</w:t>
          </w:r>
          <w:r w:rsidR="0019060E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:rsidTr="003B28ED">
      <w:trPr>
        <w:trHeight w:val="150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D52CB" w:rsidRDefault="00990660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82F040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D52CB" w:rsidRDefault="008D52CB">
    <w:pPr>
      <w:pStyle w:val="Rodap"/>
    </w:pPr>
  </w:p>
  <w:p w:rsidR="008D52CB" w:rsidRDefault="00990660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0BC6C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416" w:rsidRDefault="009E7416" w:rsidP="00A13348">
      <w:r>
        <w:separator/>
      </w:r>
    </w:p>
  </w:footnote>
  <w:footnote w:type="continuationSeparator" w:id="0">
    <w:p w:rsidR="009E7416" w:rsidRDefault="009E7416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D52CB" w:rsidRDefault="008D52CB" w:rsidP="00CA7818">
    <w:pPr>
      <w:pStyle w:val="Cabealho"/>
      <w:rPr>
        <w:b/>
        <w:bCs/>
        <w:sz w:val="16"/>
      </w:rPr>
    </w:pPr>
  </w:p>
  <w:p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A2C881B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341D27"/>
    <w:multiLevelType w:val="hybridMultilevel"/>
    <w:tmpl w:val="1E2E2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D5B"/>
    <w:multiLevelType w:val="multilevel"/>
    <w:tmpl w:val="E3188C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53C12"/>
    <w:multiLevelType w:val="hybridMultilevel"/>
    <w:tmpl w:val="2D0EB972"/>
    <w:lvl w:ilvl="0" w:tplc="1B70DDA2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C03EC"/>
    <w:multiLevelType w:val="hybridMultilevel"/>
    <w:tmpl w:val="412A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62C10"/>
    <w:multiLevelType w:val="hybridMultilevel"/>
    <w:tmpl w:val="3A702D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5D4E52F6"/>
    <w:multiLevelType w:val="hybridMultilevel"/>
    <w:tmpl w:val="C660C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B405F"/>
    <w:multiLevelType w:val="multilevel"/>
    <w:tmpl w:val="6526DC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4" w15:restartNumberingAfterBreak="0">
    <w:nsid w:val="6D300AA6"/>
    <w:multiLevelType w:val="hybridMultilevel"/>
    <w:tmpl w:val="71A07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56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7"/>
  </w:num>
  <w:num w:numId="5">
    <w:abstractNumId w:val="5"/>
  </w:num>
  <w:num w:numId="6">
    <w:abstractNumId w:val="6"/>
  </w:num>
  <w:num w:numId="7">
    <w:abstractNumId w:val="16"/>
  </w:num>
  <w:num w:numId="8">
    <w:abstractNumId w:val="18"/>
  </w:num>
  <w:num w:numId="9">
    <w:abstractNumId w:val="13"/>
  </w:num>
  <w:num w:numId="10">
    <w:abstractNumId w:val="15"/>
  </w:num>
  <w:num w:numId="11">
    <w:abstractNumId w:val="0"/>
  </w:num>
  <w:num w:numId="12">
    <w:abstractNumId w:val="2"/>
  </w:num>
  <w:num w:numId="13">
    <w:abstractNumId w:val="1"/>
  </w:num>
  <w:num w:numId="14">
    <w:abstractNumId w:val="8"/>
  </w:num>
  <w:num w:numId="15">
    <w:abstractNumId w:val="9"/>
  </w:num>
  <w:num w:numId="16">
    <w:abstractNumId w:val="14"/>
  </w:num>
  <w:num w:numId="17">
    <w:abstractNumId w:val="11"/>
  </w:num>
  <w:num w:numId="18">
    <w:abstractNumId w:val="12"/>
  </w:num>
  <w:num w:numId="19">
    <w:abstractNumId w:val="4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trackRevisions/>
  <w:documentProtection w:edit="trackedChanges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tered_By" w:val="橄ㄴৠ࣊ୀ찔㈇"/>
  </w:docVars>
  <w:rsids>
    <w:rsidRoot w:val="00A13348"/>
    <w:rsid w:val="00000B33"/>
    <w:rsid w:val="000019BD"/>
    <w:rsid w:val="00002C95"/>
    <w:rsid w:val="0000456F"/>
    <w:rsid w:val="0001184F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55A2"/>
    <w:rsid w:val="0004637B"/>
    <w:rsid w:val="000553ED"/>
    <w:rsid w:val="00062077"/>
    <w:rsid w:val="00063831"/>
    <w:rsid w:val="00080260"/>
    <w:rsid w:val="00085385"/>
    <w:rsid w:val="00086D02"/>
    <w:rsid w:val="00086E09"/>
    <w:rsid w:val="00091010"/>
    <w:rsid w:val="00092FB3"/>
    <w:rsid w:val="000A14D5"/>
    <w:rsid w:val="000B1432"/>
    <w:rsid w:val="000B157A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33E0"/>
    <w:rsid w:val="000E7387"/>
    <w:rsid w:val="000F191D"/>
    <w:rsid w:val="000F21B8"/>
    <w:rsid w:val="000F251E"/>
    <w:rsid w:val="000F2DBA"/>
    <w:rsid w:val="000F341F"/>
    <w:rsid w:val="000F36AC"/>
    <w:rsid w:val="000F57AC"/>
    <w:rsid w:val="000F61C1"/>
    <w:rsid w:val="000F7B77"/>
    <w:rsid w:val="00100067"/>
    <w:rsid w:val="00102AFE"/>
    <w:rsid w:val="00105C75"/>
    <w:rsid w:val="00106B6B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5615C"/>
    <w:rsid w:val="001619E7"/>
    <w:rsid w:val="0016488A"/>
    <w:rsid w:val="00164FFD"/>
    <w:rsid w:val="00177852"/>
    <w:rsid w:val="001805C6"/>
    <w:rsid w:val="00181EE8"/>
    <w:rsid w:val="0018723F"/>
    <w:rsid w:val="0019060E"/>
    <w:rsid w:val="00192601"/>
    <w:rsid w:val="00195348"/>
    <w:rsid w:val="001A068D"/>
    <w:rsid w:val="001A272F"/>
    <w:rsid w:val="001A70D6"/>
    <w:rsid w:val="001B0455"/>
    <w:rsid w:val="001B2C5B"/>
    <w:rsid w:val="001B586A"/>
    <w:rsid w:val="001B7883"/>
    <w:rsid w:val="001C2D99"/>
    <w:rsid w:val="001C4C07"/>
    <w:rsid w:val="001C645F"/>
    <w:rsid w:val="001C6C2D"/>
    <w:rsid w:val="001D1A8F"/>
    <w:rsid w:val="001D42AF"/>
    <w:rsid w:val="001E074E"/>
    <w:rsid w:val="001E643A"/>
    <w:rsid w:val="001F2D06"/>
    <w:rsid w:val="001F303A"/>
    <w:rsid w:val="0020652E"/>
    <w:rsid w:val="00206F76"/>
    <w:rsid w:val="002076F0"/>
    <w:rsid w:val="00212151"/>
    <w:rsid w:val="00215F04"/>
    <w:rsid w:val="00221517"/>
    <w:rsid w:val="00224E42"/>
    <w:rsid w:val="00225D02"/>
    <w:rsid w:val="002300A5"/>
    <w:rsid w:val="00231E19"/>
    <w:rsid w:val="00234FF7"/>
    <w:rsid w:val="00237561"/>
    <w:rsid w:val="002427CB"/>
    <w:rsid w:val="00243596"/>
    <w:rsid w:val="00246A19"/>
    <w:rsid w:val="002516BD"/>
    <w:rsid w:val="00255B6A"/>
    <w:rsid w:val="00261650"/>
    <w:rsid w:val="00261F9B"/>
    <w:rsid w:val="002625BF"/>
    <w:rsid w:val="00262E34"/>
    <w:rsid w:val="002638AC"/>
    <w:rsid w:val="00266A33"/>
    <w:rsid w:val="0027055B"/>
    <w:rsid w:val="00270CD6"/>
    <w:rsid w:val="00270F61"/>
    <w:rsid w:val="00273D7D"/>
    <w:rsid w:val="00276A36"/>
    <w:rsid w:val="00282EAC"/>
    <w:rsid w:val="00287BF9"/>
    <w:rsid w:val="0029123C"/>
    <w:rsid w:val="00293CDD"/>
    <w:rsid w:val="002A04BC"/>
    <w:rsid w:val="002A473F"/>
    <w:rsid w:val="002A54B7"/>
    <w:rsid w:val="002A58A2"/>
    <w:rsid w:val="002A6F86"/>
    <w:rsid w:val="002A75A4"/>
    <w:rsid w:val="002A76FF"/>
    <w:rsid w:val="002B2767"/>
    <w:rsid w:val="002B4A87"/>
    <w:rsid w:val="002B4C5D"/>
    <w:rsid w:val="002B698E"/>
    <w:rsid w:val="002B7D57"/>
    <w:rsid w:val="002D12C0"/>
    <w:rsid w:val="002D2EE9"/>
    <w:rsid w:val="002D5D92"/>
    <w:rsid w:val="002D6F89"/>
    <w:rsid w:val="002D7894"/>
    <w:rsid w:val="002E0412"/>
    <w:rsid w:val="002E4404"/>
    <w:rsid w:val="002E54EE"/>
    <w:rsid w:val="002E7930"/>
    <w:rsid w:val="002F033C"/>
    <w:rsid w:val="002F6F98"/>
    <w:rsid w:val="0030005F"/>
    <w:rsid w:val="00300D46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52AF8"/>
    <w:rsid w:val="0035731C"/>
    <w:rsid w:val="003575FE"/>
    <w:rsid w:val="0036201E"/>
    <w:rsid w:val="003702DE"/>
    <w:rsid w:val="00382509"/>
    <w:rsid w:val="00383EB6"/>
    <w:rsid w:val="003939E9"/>
    <w:rsid w:val="003974B4"/>
    <w:rsid w:val="003A538A"/>
    <w:rsid w:val="003A56EB"/>
    <w:rsid w:val="003B0079"/>
    <w:rsid w:val="003B28ED"/>
    <w:rsid w:val="003B3E3B"/>
    <w:rsid w:val="003B4812"/>
    <w:rsid w:val="003B4EC7"/>
    <w:rsid w:val="003B6C9D"/>
    <w:rsid w:val="003C02AA"/>
    <w:rsid w:val="003C0D69"/>
    <w:rsid w:val="003C4210"/>
    <w:rsid w:val="003C4214"/>
    <w:rsid w:val="003D215A"/>
    <w:rsid w:val="003D2985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01E5"/>
    <w:rsid w:val="00422AC6"/>
    <w:rsid w:val="00425A19"/>
    <w:rsid w:val="004268BE"/>
    <w:rsid w:val="00427168"/>
    <w:rsid w:val="0042763C"/>
    <w:rsid w:val="0043251B"/>
    <w:rsid w:val="00443675"/>
    <w:rsid w:val="004443CE"/>
    <w:rsid w:val="0044666C"/>
    <w:rsid w:val="004503B5"/>
    <w:rsid w:val="00451BC6"/>
    <w:rsid w:val="00452C28"/>
    <w:rsid w:val="00453DE8"/>
    <w:rsid w:val="0045612C"/>
    <w:rsid w:val="00465AC2"/>
    <w:rsid w:val="00470564"/>
    <w:rsid w:val="0047146B"/>
    <w:rsid w:val="0047274F"/>
    <w:rsid w:val="00475CE1"/>
    <w:rsid w:val="00477A41"/>
    <w:rsid w:val="00484012"/>
    <w:rsid w:val="004845C0"/>
    <w:rsid w:val="0048549D"/>
    <w:rsid w:val="004855E8"/>
    <w:rsid w:val="00485640"/>
    <w:rsid w:val="00485E79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3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4250C"/>
    <w:rsid w:val="00543878"/>
    <w:rsid w:val="00543FE6"/>
    <w:rsid w:val="0054529D"/>
    <w:rsid w:val="005459C0"/>
    <w:rsid w:val="00554F49"/>
    <w:rsid w:val="00555D8B"/>
    <w:rsid w:val="005569DA"/>
    <w:rsid w:val="00561DDF"/>
    <w:rsid w:val="00570377"/>
    <w:rsid w:val="00573D84"/>
    <w:rsid w:val="005759C5"/>
    <w:rsid w:val="00576363"/>
    <w:rsid w:val="00576C9D"/>
    <w:rsid w:val="00581670"/>
    <w:rsid w:val="00583EF6"/>
    <w:rsid w:val="00586C9B"/>
    <w:rsid w:val="00587CB7"/>
    <w:rsid w:val="0059494C"/>
    <w:rsid w:val="005A0034"/>
    <w:rsid w:val="005A1662"/>
    <w:rsid w:val="005A60A6"/>
    <w:rsid w:val="005A7590"/>
    <w:rsid w:val="005A7C8A"/>
    <w:rsid w:val="005C70BD"/>
    <w:rsid w:val="005D02D4"/>
    <w:rsid w:val="005D0C40"/>
    <w:rsid w:val="005D6549"/>
    <w:rsid w:val="005E026B"/>
    <w:rsid w:val="005E1EA8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5B3B"/>
    <w:rsid w:val="00631787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0070"/>
    <w:rsid w:val="006701A9"/>
    <w:rsid w:val="00671569"/>
    <w:rsid w:val="0068036C"/>
    <w:rsid w:val="0068316E"/>
    <w:rsid w:val="00683CE4"/>
    <w:rsid w:val="00683E5D"/>
    <w:rsid w:val="00684711"/>
    <w:rsid w:val="00686E76"/>
    <w:rsid w:val="00691183"/>
    <w:rsid w:val="00692A99"/>
    <w:rsid w:val="00694ACF"/>
    <w:rsid w:val="006A2738"/>
    <w:rsid w:val="006A3193"/>
    <w:rsid w:val="006A331C"/>
    <w:rsid w:val="006A77F5"/>
    <w:rsid w:val="006B0368"/>
    <w:rsid w:val="006B03AE"/>
    <w:rsid w:val="006B12F3"/>
    <w:rsid w:val="006B354E"/>
    <w:rsid w:val="006B7A58"/>
    <w:rsid w:val="006C3D76"/>
    <w:rsid w:val="006C50AD"/>
    <w:rsid w:val="006C5F4C"/>
    <w:rsid w:val="006C6804"/>
    <w:rsid w:val="006D01E0"/>
    <w:rsid w:val="006D35EE"/>
    <w:rsid w:val="006D3F4E"/>
    <w:rsid w:val="006D5C06"/>
    <w:rsid w:val="006E057F"/>
    <w:rsid w:val="006E08D2"/>
    <w:rsid w:val="006E3C20"/>
    <w:rsid w:val="006E6B4E"/>
    <w:rsid w:val="006F10C7"/>
    <w:rsid w:val="006F28BA"/>
    <w:rsid w:val="006F6848"/>
    <w:rsid w:val="006F6905"/>
    <w:rsid w:val="006F6D8A"/>
    <w:rsid w:val="006F75BD"/>
    <w:rsid w:val="007036F4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71CB1"/>
    <w:rsid w:val="0077403E"/>
    <w:rsid w:val="00783295"/>
    <w:rsid w:val="007854ED"/>
    <w:rsid w:val="00794DA7"/>
    <w:rsid w:val="007969F3"/>
    <w:rsid w:val="00796B62"/>
    <w:rsid w:val="00797E97"/>
    <w:rsid w:val="007A08E6"/>
    <w:rsid w:val="007B6982"/>
    <w:rsid w:val="007C16CA"/>
    <w:rsid w:val="007C2B6E"/>
    <w:rsid w:val="007C34F4"/>
    <w:rsid w:val="007C3537"/>
    <w:rsid w:val="007C5393"/>
    <w:rsid w:val="007C5EC0"/>
    <w:rsid w:val="007C64AA"/>
    <w:rsid w:val="007D37CC"/>
    <w:rsid w:val="007D3B7B"/>
    <w:rsid w:val="007D4CCE"/>
    <w:rsid w:val="007D6427"/>
    <w:rsid w:val="007E681A"/>
    <w:rsid w:val="007F639D"/>
    <w:rsid w:val="007F6DB4"/>
    <w:rsid w:val="00801383"/>
    <w:rsid w:val="0080580D"/>
    <w:rsid w:val="00810222"/>
    <w:rsid w:val="00811374"/>
    <w:rsid w:val="00812052"/>
    <w:rsid w:val="008131A9"/>
    <w:rsid w:val="00815A11"/>
    <w:rsid w:val="00816F24"/>
    <w:rsid w:val="00822C74"/>
    <w:rsid w:val="00824DDD"/>
    <w:rsid w:val="00825FEB"/>
    <w:rsid w:val="00826EDB"/>
    <w:rsid w:val="00830215"/>
    <w:rsid w:val="00831DC3"/>
    <w:rsid w:val="00834BF0"/>
    <w:rsid w:val="00841770"/>
    <w:rsid w:val="00845B7B"/>
    <w:rsid w:val="008462B5"/>
    <w:rsid w:val="008530AC"/>
    <w:rsid w:val="00853C54"/>
    <w:rsid w:val="00856D3D"/>
    <w:rsid w:val="00861507"/>
    <w:rsid w:val="0087052E"/>
    <w:rsid w:val="0087105E"/>
    <w:rsid w:val="00874C98"/>
    <w:rsid w:val="0087643A"/>
    <w:rsid w:val="00877C00"/>
    <w:rsid w:val="008811DA"/>
    <w:rsid w:val="008856FB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D1DCD"/>
    <w:rsid w:val="008D24EC"/>
    <w:rsid w:val="008D52CB"/>
    <w:rsid w:val="008D604C"/>
    <w:rsid w:val="008D6BEE"/>
    <w:rsid w:val="008E02D4"/>
    <w:rsid w:val="008E0552"/>
    <w:rsid w:val="008E3DFE"/>
    <w:rsid w:val="008E5E3E"/>
    <w:rsid w:val="008E6C15"/>
    <w:rsid w:val="008F3D09"/>
    <w:rsid w:val="008F7919"/>
    <w:rsid w:val="00904716"/>
    <w:rsid w:val="00910067"/>
    <w:rsid w:val="0091650B"/>
    <w:rsid w:val="00920184"/>
    <w:rsid w:val="00920E18"/>
    <w:rsid w:val="0092609A"/>
    <w:rsid w:val="00926CC2"/>
    <w:rsid w:val="00930B3F"/>
    <w:rsid w:val="00931F95"/>
    <w:rsid w:val="00932EFF"/>
    <w:rsid w:val="00936238"/>
    <w:rsid w:val="00937DF2"/>
    <w:rsid w:val="009401F8"/>
    <w:rsid w:val="00940881"/>
    <w:rsid w:val="009419B8"/>
    <w:rsid w:val="00944152"/>
    <w:rsid w:val="009446F5"/>
    <w:rsid w:val="00945208"/>
    <w:rsid w:val="00951F56"/>
    <w:rsid w:val="00951F58"/>
    <w:rsid w:val="009528F9"/>
    <w:rsid w:val="00962F42"/>
    <w:rsid w:val="0097156C"/>
    <w:rsid w:val="0097161E"/>
    <w:rsid w:val="009720FB"/>
    <w:rsid w:val="009729A9"/>
    <w:rsid w:val="00973BCB"/>
    <w:rsid w:val="00975346"/>
    <w:rsid w:val="00977929"/>
    <w:rsid w:val="00977C38"/>
    <w:rsid w:val="009811E1"/>
    <w:rsid w:val="0098129D"/>
    <w:rsid w:val="009824A9"/>
    <w:rsid w:val="00984B31"/>
    <w:rsid w:val="00984D20"/>
    <w:rsid w:val="00985CDD"/>
    <w:rsid w:val="00990660"/>
    <w:rsid w:val="00995055"/>
    <w:rsid w:val="009A1EFC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D7884"/>
    <w:rsid w:val="009E347B"/>
    <w:rsid w:val="009E3E42"/>
    <w:rsid w:val="009E7416"/>
    <w:rsid w:val="009E7951"/>
    <w:rsid w:val="009F30EE"/>
    <w:rsid w:val="009F4DA6"/>
    <w:rsid w:val="009F5267"/>
    <w:rsid w:val="00A00A0F"/>
    <w:rsid w:val="00A00A80"/>
    <w:rsid w:val="00A025B7"/>
    <w:rsid w:val="00A036C3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1FD7"/>
    <w:rsid w:val="00A423B4"/>
    <w:rsid w:val="00A43388"/>
    <w:rsid w:val="00A448B7"/>
    <w:rsid w:val="00A4539E"/>
    <w:rsid w:val="00A50C49"/>
    <w:rsid w:val="00A50E86"/>
    <w:rsid w:val="00A54A46"/>
    <w:rsid w:val="00A553DE"/>
    <w:rsid w:val="00A55B99"/>
    <w:rsid w:val="00A5702F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3B8E"/>
    <w:rsid w:val="00AB4E44"/>
    <w:rsid w:val="00AB51CA"/>
    <w:rsid w:val="00AB775D"/>
    <w:rsid w:val="00AC683A"/>
    <w:rsid w:val="00AD0524"/>
    <w:rsid w:val="00AD09C7"/>
    <w:rsid w:val="00AD2AF2"/>
    <w:rsid w:val="00AD2CEA"/>
    <w:rsid w:val="00AE5C3E"/>
    <w:rsid w:val="00AE7DEC"/>
    <w:rsid w:val="00AF17E0"/>
    <w:rsid w:val="00AF1C78"/>
    <w:rsid w:val="00AF3452"/>
    <w:rsid w:val="00B002C5"/>
    <w:rsid w:val="00B01C8D"/>
    <w:rsid w:val="00B04AA1"/>
    <w:rsid w:val="00B0645A"/>
    <w:rsid w:val="00B07656"/>
    <w:rsid w:val="00B20054"/>
    <w:rsid w:val="00B21407"/>
    <w:rsid w:val="00B30398"/>
    <w:rsid w:val="00B35F54"/>
    <w:rsid w:val="00B40F44"/>
    <w:rsid w:val="00B42502"/>
    <w:rsid w:val="00B458CC"/>
    <w:rsid w:val="00B46036"/>
    <w:rsid w:val="00B46A0D"/>
    <w:rsid w:val="00B500E7"/>
    <w:rsid w:val="00B5180D"/>
    <w:rsid w:val="00B51EA3"/>
    <w:rsid w:val="00B53E78"/>
    <w:rsid w:val="00B54935"/>
    <w:rsid w:val="00B61A21"/>
    <w:rsid w:val="00B705A3"/>
    <w:rsid w:val="00B750F3"/>
    <w:rsid w:val="00B90013"/>
    <w:rsid w:val="00B90D57"/>
    <w:rsid w:val="00B915FC"/>
    <w:rsid w:val="00B929B9"/>
    <w:rsid w:val="00B958EA"/>
    <w:rsid w:val="00BA564E"/>
    <w:rsid w:val="00BB1E88"/>
    <w:rsid w:val="00BB2EB5"/>
    <w:rsid w:val="00BC13EB"/>
    <w:rsid w:val="00BC2120"/>
    <w:rsid w:val="00BD17BF"/>
    <w:rsid w:val="00BD3C88"/>
    <w:rsid w:val="00BD5F82"/>
    <w:rsid w:val="00BD775C"/>
    <w:rsid w:val="00BD7E50"/>
    <w:rsid w:val="00BF4730"/>
    <w:rsid w:val="00C04236"/>
    <w:rsid w:val="00C06E65"/>
    <w:rsid w:val="00C2230D"/>
    <w:rsid w:val="00C2290D"/>
    <w:rsid w:val="00C24F6E"/>
    <w:rsid w:val="00C25BB4"/>
    <w:rsid w:val="00C323AF"/>
    <w:rsid w:val="00C34537"/>
    <w:rsid w:val="00C4190A"/>
    <w:rsid w:val="00C429BC"/>
    <w:rsid w:val="00C45795"/>
    <w:rsid w:val="00C464E7"/>
    <w:rsid w:val="00C554CB"/>
    <w:rsid w:val="00C56A8F"/>
    <w:rsid w:val="00C602A3"/>
    <w:rsid w:val="00C62890"/>
    <w:rsid w:val="00C769C0"/>
    <w:rsid w:val="00C84921"/>
    <w:rsid w:val="00C84A5D"/>
    <w:rsid w:val="00C86C99"/>
    <w:rsid w:val="00C87C4F"/>
    <w:rsid w:val="00C87FE8"/>
    <w:rsid w:val="00C97030"/>
    <w:rsid w:val="00C97270"/>
    <w:rsid w:val="00CA16A2"/>
    <w:rsid w:val="00CA2B61"/>
    <w:rsid w:val="00CA3432"/>
    <w:rsid w:val="00CA6EAE"/>
    <w:rsid w:val="00CA7818"/>
    <w:rsid w:val="00CB191A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3922"/>
    <w:rsid w:val="00CF467C"/>
    <w:rsid w:val="00D04519"/>
    <w:rsid w:val="00D131AB"/>
    <w:rsid w:val="00D13B73"/>
    <w:rsid w:val="00D21EAC"/>
    <w:rsid w:val="00D26380"/>
    <w:rsid w:val="00D325D9"/>
    <w:rsid w:val="00D32E80"/>
    <w:rsid w:val="00D3512D"/>
    <w:rsid w:val="00D35821"/>
    <w:rsid w:val="00D37209"/>
    <w:rsid w:val="00D37E1D"/>
    <w:rsid w:val="00D455AD"/>
    <w:rsid w:val="00D46AFF"/>
    <w:rsid w:val="00D54099"/>
    <w:rsid w:val="00D6279C"/>
    <w:rsid w:val="00D64D97"/>
    <w:rsid w:val="00D70323"/>
    <w:rsid w:val="00D74690"/>
    <w:rsid w:val="00D766E5"/>
    <w:rsid w:val="00D76BD8"/>
    <w:rsid w:val="00D8027B"/>
    <w:rsid w:val="00D81DB3"/>
    <w:rsid w:val="00D83FDD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B6D88"/>
    <w:rsid w:val="00DC0EEC"/>
    <w:rsid w:val="00DC1505"/>
    <w:rsid w:val="00DC2DDA"/>
    <w:rsid w:val="00DC3168"/>
    <w:rsid w:val="00DC5949"/>
    <w:rsid w:val="00DC777F"/>
    <w:rsid w:val="00DD7236"/>
    <w:rsid w:val="00DE163E"/>
    <w:rsid w:val="00DE5629"/>
    <w:rsid w:val="00DE7BB0"/>
    <w:rsid w:val="00DE7DF5"/>
    <w:rsid w:val="00DF2D25"/>
    <w:rsid w:val="00DF2E96"/>
    <w:rsid w:val="00DF4CED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47E16"/>
    <w:rsid w:val="00E562DB"/>
    <w:rsid w:val="00E60741"/>
    <w:rsid w:val="00E621ED"/>
    <w:rsid w:val="00E6633D"/>
    <w:rsid w:val="00E6644C"/>
    <w:rsid w:val="00E66573"/>
    <w:rsid w:val="00E749BB"/>
    <w:rsid w:val="00E80BA9"/>
    <w:rsid w:val="00E81FAE"/>
    <w:rsid w:val="00E90FE8"/>
    <w:rsid w:val="00E915E6"/>
    <w:rsid w:val="00E92530"/>
    <w:rsid w:val="00E943A3"/>
    <w:rsid w:val="00E96618"/>
    <w:rsid w:val="00EA1804"/>
    <w:rsid w:val="00EA3A0A"/>
    <w:rsid w:val="00EA44BA"/>
    <w:rsid w:val="00EA4621"/>
    <w:rsid w:val="00EB1387"/>
    <w:rsid w:val="00EB2DDA"/>
    <w:rsid w:val="00EB3DCC"/>
    <w:rsid w:val="00EC0508"/>
    <w:rsid w:val="00EC2BAD"/>
    <w:rsid w:val="00ED384A"/>
    <w:rsid w:val="00EE60FE"/>
    <w:rsid w:val="00EE6467"/>
    <w:rsid w:val="00EE6E6E"/>
    <w:rsid w:val="00EE7101"/>
    <w:rsid w:val="00EF1E13"/>
    <w:rsid w:val="00EF35D7"/>
    <w:rsid w:val="00F027D4"/>
    <w:rsid w:val="00F067E6"/>
    <w:rsid w:val="00F11370"/>
    <w:rsid w:val="00F13AB0"/>
    <w:rsid w:val="00F155AA"/>
    <w:rsid w:val="00F17C31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54EF"/>
    <w:rsid w:val="00F5591A"/>
    <w:rsid w:val="00F67ECB"/>
    <w:rsid w:val="00F732C8"/>
    <w:rsid w:val="00F75299"/>
    <w:rsid w:val="00F835C7"/>
    <w:rsid w:val="00F86595"/>
    <w:rsid w:val="00F91258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3AC5"/>
    <w:rsid w:val="00FC69EA"/>
    <w:rsid w:val="00FC7859"/>
    <w:rsid w:val="00FD0E87"/>
    <w:rsid w:val="00FD304E"/>
    <w:rsid w:val="00FD6B6F"/>
    <w:rsid w:val="00FD7041"/>
    <w:rsid w:val="00FE479D"/>
    <w:rsid w:val="00FE5C9F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CE5914-AF3D-44FA-81D8-F4F57A06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A50C4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7F83E-1C91-452C-B912-4A117FDC4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2189</Words>
  <Characters>11823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13985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2015-07-16T16:41:00Z</dcterms:created>
  <dcterms:modified xsi:type="dcterms:W3CDTF">2015-07-16T16:41:00Z</dcterms:modified>
</cp:coreProperties>
</file>