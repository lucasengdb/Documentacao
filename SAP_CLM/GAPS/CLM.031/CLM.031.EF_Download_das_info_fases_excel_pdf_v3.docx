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58D17569" wp14:editId="76921974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53202D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E76EF3" wp14:editId="12984B34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6EA" w:rsidRPr="00912F2D" w:rsidRDefault="00D726EA" w:rsidP="00CA7818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D726EA" w:rsidRDefault="00D726EA" w:rsidP="00CA7818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CLM.031</w:t>
                            </w:r>
                          </w:p>
                          <w:p w:rsidR="00D726EA" w:rsidRPr="0002653F" w:rsidRDefault="00D726EA" w:rsidP="005565BB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 w:rsidRPr="005565BB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Download da</w:t>
                            </w: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s</w:t>
                            </w:r>
                            <w:r w:rsidRPr="005565BB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 xml:space="preserve"> informaç</w:t>
                            </w: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ões</w:t>
                            </w:r>
                            <w:r w:rsidRPr="005565BB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 xml:space="preserve"> das fases em excel e pdf</w:t>
                            </w: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D726EA" w:rsidRPr="00912F2D" w:rsidRDefault="00D726EA" w:rsidP="00CA7818">
                      <w:pPr>
                        <w:pStyle w:val="NoSpacing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D726EA" w:rsidRDefault="00D726EA" w:rsidP="00CA7818">
                      <w:pPr>
                        <w:pStyle w:val="NoSpacing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</w:t>
                      </w:r>
                      <w:proofErr w:type="gramEnd"/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031</w:t>
                      </w:r>
                    </w:p>
                    <w:p w:rsidR="00D726EA" w:rsidRPr="0002653F" w:rsidRDefault="00D726EA" w:rsidP="005565BB">
                      <w:pPr>
                        <w:pStyle w:val="NoSpacing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 w:rsidRPr="005565BB">
                        <w:rPr>
                          <w:rFonts w:ascii="Candara" w:hAnsi="Candara"/>
                          <w:sz w:val="30"/>
                          <w:szCs w:val="30"/>
                        </w:rPr>
                        <w:t>Download da</w:t>
                      </w: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s</w:t>
                      </w:r>
                      <w:r w:rsidRPr="005565BB">
                        <w:rPr>
                          <w:rFonts w:ascii="Candara" w:hAnsi="Candara"/>
                          <w:sz w:val="30"/>
                          <w:szCs w:val="30"/>
                        </w:rPr>
                        <w:t xml:space="preserve"> informaç</w:t>
                      </w: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ões</w:t>
                      </w:r>
                      <w:r w:rsidRPr="005565BB">
                        <w:rPr>
                          <w:rFonts w:ascii="Candara" w:hAnsi="Candara"/>
                          <w:sz w:val="30"/>
                          <w:szCs w:val="30"/>
                        </w:rPr>
                        <w:t xml:space="preserve"> das fases em </w:t>
                      </w:r>
                      <w:proofErr w:type="spellStart"/>
                      <w:proofErr w:type="gramStart"/>
                      <w:r w:rsidRPr="005565BB">
                        <w:rPr>
                          <w:rFonts w:ascii="Candara" w:hAnsi="Candara"/>
                          <w:sz w:val="30"/>
                          <w:szCs w:val="30"/>
                        </w:rPr>
                        <w:t>excel</w:t>
                      </w:r>
                      <w:proofErr w:type="spellEnd"/>
                      <w:proofErr w:type="gramEnd"/>
                      <w:r w:rsidRPr="005565BB">
                        <w:rPr>
                          <w:rFonts w:ascii="Candara" w:hAnsi="Candara"/>
                          <w:sz w:val="30"/>
                          <w:szCs w:val="30"/>
                        </w:rPr>
                        <w:t xml:space="preserve"> e </w:t>
                      </w:r>
                      <w:proofErr w:type="spellStart"/>
                      <w:r w:rsidRPr="005565BB">
                        <w:rPr>
                          <w:rFonts w:ascii="Candara" w:hAnsi="Candara"/>
                          <w:sz w:val="30"/>
                          <w:szCs w:val="30"/>
                        </w:rPr>
                        <w:t>pdf</w:t>
                      </w:r>
                      <w:proofErr w:type="spellEnd"/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53202D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789C515" wp14:editId="7B5AA37F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9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5ZhDCAAAA2gAAAA8AAABkcnMvZG93bnJldi54bWxEj9GKwjAURN+F/YdwF3yz6Spo7RplEQRl&#10;9cG6H3Bprm2xuSlJ1Pr3G0HwcZiZM8xi1ZtW3Mj5xrKCryQFQVxa3XCl4O+0GWUgfEDW2FomBQ/y&#10;sFp+DBaYa3vnI92KUIkIYZ+jgjqELpfSlzUZ9IntiKN3ts5giNJVUju8R7hp5ThNp9Jgw3Ghxo7W&#10;NZWX4moUbK+H3S4r+2n2O94HNyv0w07mSg0/+59vEIH68A6/2lutYA7PK/EGyO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4OWYQwgAAANoAAAAPAAAAAAAAAAAAAAAAAJ8C&#10;AABkcnMvZG93bnJldi54bWxQSwUGAAAAAAQABAD3AAAAjgMAAAAA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iVrLGAAAA2wAAAA8AAABkcnMvZG93bnJldi54bWxEj81rwkAQxe+C/8MyQi+im5YikrqKFArF&#10;j4MfaI/T7DQJZmdDdjXpf+8cBG8zvDfv/Wa26FylbtSE0rOB13ECijjztuTcwPHwNZqCChHZYuWZ&#10;DPxTgMW835than3LO7rtY64khEOKBooY61TrkBXkMIx9TSzan28cRlmbXNsGWwl3lX5Lkol2WLI0&#10;FFjTZ0HZZX91Bjbb6me92px3uT29/+KxO6+GLRvzMuiWH6AidfFpflx/W8EXevlFBt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iJWssYAAADbAAAADwAAAAAAAAAAAAAA&#10;AACfAgAAZHJzL2Rvd25yZXYueG1sUEsFBgAAAAAEAAQA9wAAAJIDAAAAAA==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SjPfBAAAA2wAAAA8AAABkcnMvZG93bnJldi54bWxEj0GLwjAQhe8L/ocwgrc1tQdZqlFEEL22&#10;u8J6G5KxqTaT0kRb//1mYWFvM7w373uz3o6uFU/qQ+NZwWKegSDW3jRcK/j6PLx/gAgR2WDrmRS8&#10;KMB2M3lbY2H8wCU9q1iLFMKhQAU2xq6QMmhLDsPcd8RJu/reYUxrX0vT45DCXSvzLFtKhw0ngsWO&#10;9pb0vXq4BLlZV9OZvs+LY5aX96rTIVyUmk3H3QpEpDH+m/+uTybVz+H3lzSA3P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HSjPfBAAAA2wAAAA8AAAAAAAAAAAAAAAAAnwIA&#10;AGRycy9kb3ducmV2LnhtbFBLBQYAAAAABAAEAPcAAACNAwAAAAA=&#10;">
                  <v:imagedata r:id="rId15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53202D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3F3C7D" wp14:editId="18008345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4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5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QJCLtk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rDHupICxS5VVEyTSw4J1ml&#10;MOdayZ/ljeo9hOY7QT9oEAcP5bZf9ZPR/vSDKEAhORjhwLktVWtVgNvo1nFwd+aA3RpEYTBO8BSI&#10;9RAFWRRGyyiZ9SzRGqi038VLHHnIiuM4xqNwOyiYT5cQc/breI6dDwFJ+5WdtYN16yvJaQr/AVVo&#10;PUL1+eiDr8xBMW9Q0v4jHS1RHw7ShwCQxPA9b7i5c8EMIFmjuuMNpxZs27kQNBs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0bBXDAAAA2gAAAA8AAABkcnMvZG93bnJldi54bWxEj8FqwzAQRO+F/IPYQG6N3J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RsFcMAAADaAAAADwAAAAAAAAAAAAAAAACf&#10;AgAAZHJzL2Rvd25yZXYueG1sUEsFBgAAAAAEAAQA9wAAAI8DAAAAAA==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13azEAAAA2gAAAA8AAABkcnMvZG93bnJldi54bWxEj0FrwkAUhO8F/8PyhF5K3ViKlJhVRBBE&#10;04NWGo+v2dckmH0bsmuS/vuuIHgcZuYbJlkOphYdta6yrGA6iUAQ51ZXXCg4fW1eP0A4j6yxtkwK&#10;/sjBcjF6SjDWtucDdUdfiABhF6OC0vsmltLlJRl0E9sQB+/XtgZ9kG0hdYt9gJtavkXRTBqsOCyU&#10;2NC6pPxyvBoF6Wd93u/S7FDo7/cfPA3Z7qVnpZ7Hw2oOwtPgH+F7e6sVzOB2JdwAufg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C13azEAAAA2gAAAA8AAAAAAAAAAAAAAAAA&#10;nwIAAGRycy9kb3ducmV2LnhtbFBLBQYAAAAABAAEAPcAAACQAwAAAAA=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yuGq+AAAA2gAAAA8AAABkcnMvZG93bnJldi54bWxEj82KwjAUhfcDvkO4grtpqgtHqlFEEN3a&#10;UdDdpbk21eamNFHr2xtBcHk4Px9ntuhsLe7U+sqxgmGSgiAunK64VLD/X/9OQPiArLF2TAqe5GEx&#10;7/3MMNPuwTu656EUcYR9hgpMCE0mpS8MWfSJa4ijd3atxRBlW0rd4iOO21qO0nQsLVYcCQYbWhkq&#10;rvnNRsjF2JIOdDwMN+lod82bwvuTUoN+t5yCCNSFb/jT3moFf/C+Em+AnL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OyuGq+AAAA2gAAAA8AAAAAAAAAAAAAAAAAnwIAAGRy&#10;cy9kb3ducmV2LnhtbFBLBQYAAAAABAAEAPcAAACKAwAAAAA=&#10;">
                  <v:imagedata r:id="rId15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5565BB" w:rsidRDefault="007A08E6" w:rsidP="005565BB">
      <w:pPr>
        <w:pStyle w:val="NoSpacing"/>
        <w:rPr>
          <w:rFonts w:ascii="Candara" w:hAnsi="Candara"/>
          <w:sz w:val="30"/>
          <w:szCs w:val="30"/>
        </w:rPr>
      </w:pPr>
      <w:r>
        <w:rPr>
          <w:rFonts w:cs="Calibri"/>
        </w:rPr>
        <w:t>Código e nome do Docum</w:t>
      </w:r>
      <w:r w:rsidRPr="005565BB">
        <w:rPr>
          <w:rFonts w:cs="Calibri"/>
          <w:sz w:val="20"/>
          <w:szCs w:val="20"/>
        </w:rPr>
        <w:t>ento:</w:t>
      </w:r>
      <w:r w:rsidRPr="005565BB">
        <w:rPr>
          <w:rFonts w:cs="Calibri"/>
          <w:sz w:val="20"/>
          <w:szCs w:val="20"/>
        </w:rPr>
        <w:tab/>
        <w:t>CLM.0</w:t>
      </w:r>
      <w:r w:rsidR="005565BB" w:rsidRPr="005565BB">
        <w:rPr>
          <w:rFonts w:cs="Calibri"/>
          <w:sz w:val="20"/>
          <w:szCs w:val="20"/>
        </w:rPr>
        <w:t>31</w:t>
      </w:r>
      <w:r w:rsidRPr="005565BB">
        <w:rPr>
          <w:rFonts w:cs="Calibri"/>
          <w:sz w:val="20"/>
          <w:szCs w:val="20"/>
        </w:rPr>
        <w:t xml:space="preserve"> </w:t>
      </w:r>
      <w:r w:rsidR="009B15FA" w:rsidRPr="005565BB">
        <w:rPr>
          <w:rFonts w:cs="Calibri"/>
          <w:sz w:val="20"/>
          <w:szCs w:val="20"/>
        </w:rPr>
        <w:t>–</w:t>
      </w:r>
      <w:r w:rsidRPr="005565BB">
        <w:rPr>
          <w:rFonts w:cs="Calibri"/>
          <w:sz w:val="20"/>
          <w:szCs w:val="20"/>
        </w:rPr>
        <w:t xml:space="preserve"> </w:t>
      </w:r>
      <w:r w:rsidR="005565BB" w:rsidRPr="005565BB">
        <w:rPr>
          <w:rFonts w:cs="Calibri"/>
          <w:sz w:val="20"/>
          <w:szCs w:val="20"/>
        </w:rPr>
        <w:t>Download das informações das fases em excel e pdf</w:t>
      </w:r>
      <w:r w:rsidR="005565BB">
        <w:rPr>
          <w:rFonts w:cs="Calibri"/>
          <w:sz w:val="20"/>
          <w:szCs w:val="20"/>
        </w:rPr>
        <w:t>.</w:t>
      </w:r>
    </w:p>
    <w:p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6B12F3">
        <w:rPr>
          <w:noProof/>
          <w:lang w:val="pt-BR"/>
        </w:rPr>
        <w:t xml:space="preserve"> </w:t>
      </w:r>
      <w:r w:rsidR="0053202D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B8AB35" wp14:editId="558CF27C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5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5565BB">
        <w:rPr>
          <w:noProof/>
          <w:lang w:val="pt-BR"/>
        </w:rPr>
        <w:t>14</w:t>
      </w:r>
      <w:r w:rsidR="00A94333">
        <w:rPr>
          <w:noProof/>
          <w:lang w:val="pt-BR"/>
        </w:rPr>
        <w:t>/0</w:t>
      </w:r>
      <w:r w:rsidR="005565BB">
        <w:rPr>
          <w:noProof/>
          <w:lang w:val="pt-BR"/>
        </w:rPr>
        <w:t>2</w:t>
      </w:r>
      <w:r w:rsidR="00A94333">
        <w:rPr>
          <w:noProof/>
          <w:lang w:val="pt-BR"/>
        </w:rPr>
        <w:t>/201</w:t>
      </w:r>
      <w:r w:rsidR="005565BB">
        <w:rPr>
          <w:noProof/>
          <w:lang w:val="pt-BR"/>
        </w:rPr>
        <w:t>4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0" w:author="Sheilla Melo De Souza" w:date="2014-02-21T14:30:00Z">
        <w:r w:rsidR="00530886" w:rsidDel="00530886">
          <w:rPr>
            <w:rFonts w:ascii="Calibri" w:hAnsi="Calibri" w:cs="Calibri"/>
            <w:lang w:val="pt-BR"/>
          </w:rPr>
          <w:delText>2</w:delText>
        </w:r>
      </w:del>
      <w:ins w:id="1" w:author="Sheilla Melo De Souza" w:date="2014-02-21T14:30:00Z">
        <w:r w:rsidR="00530886">
          <w:rPr>
            <w:rFonts w:ascii="Calibri" w:hAnsi="Calibri" w:cs="Calibri"/>
            <w:lang w:val="pt-BR"/>
          </w:rPr>
          <w:t>3</w:t>
        </w:r>
      </w:ins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Sheilla Melo De Souza" w:date="2014-02-21T14:30:00Z">
        <w:r w:rsidR="00215670" w:rsidDel="00530886">
          <w:rPr>
            <w:rFonts w:ascii="Calibri" w:hAnsi="Calibri" w:cs="Calibri"/>
            <w:lang w:val="pt-BR"/>
          </w:rPr>
          <w:delText>17</w:delText>
        </w:r>
      </w:del>
      <w:ins w:id="3" w:author="Sheilla Melo De Souza" w:date="2014-02-21T14:30:00Z">
        <w:r w:rsidR="00530886">
          <w:rPr>
            <w:rFonts w:ascii="Calibri" w:hAnsi="Calibri" w:cs="Calibri"/>
            <w:lang w:val="pt-BR"/>
          </w:rPr>
          <w:t>21</w:t>
        </w:r>
      </w:ins>
      <w:r w:rsidR="00215670">
        <w:rPr>
          <w:rFonts w:ascii="Calibri" w:hAnsi="Calibri" w:cs="Calibri"/>
          <w:lang w:val="pt-BR"/>
        </w:rPr>
        <w:t>/02/2014.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1B3F5DE9" wp14:editId="69026578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807BD9" w:rsidRDefault="00586E6D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807BD9" w:rsidRPr="009F1C19">
        <w:rPr>
          <w:rFonts w:ascii="Calibri" w:hAnsi="Calibri" w:cs="Calibri"/>
          <w:color w:val="29323D"/>
          <w:lang w:val="pt-BR"/>
        </w:rPr>
        <w:t>1.</w:t>
      </w:r>
      <w:r w:rsidR="00807BD9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807BD9" w:rsidRPr="009F1C19">
        <w:rPr>
          <w:rFonts w:ascii="Calibri" w:hAnsi="Calibri" w:cs="Calibri"/>
          <w:color w:val="29323D"/>
          <w:lang w:val="pt-BR"/>
        </w:rPr>
        <w:t>Histórico do Documento</w:t>
      </w:r>
      <w:r w:rsidR="00807BD9" w:rsidRPr="00807BD9">
        <w:rPr>
          <w:lang w:val="pt-BR"/>
        </w:rPr>
        <w:tab/>
      </w:r>
      <w:r w:rsidR="00807BD9">
        <w:fldChar w:fldCharType="begin"/>
      </w:r>
      <w:r w:rsidR="00807BD9" w:rsidRPr="00807BD9">
        <w:rPr>
          <w:lang w:val="pt-BR"/>
        </w:rPr>
        <w:instrText xml:space="preserve"> PAGEREF _Toc380154964 \h </w:instrText>
      </w:r>
      <w:r w:rsidR="00807BD9">
        <w:fldChar w:fldCharType="separate"/>
      </w:r>
      <w:r w:rsidR="00807BD9" w:rsidRPr="00807BD9">
        <w:rPr>
          <w:lang w:val="pt-BR"/>
        </w:rPr>
        <w:t>3</w:t>
      </w:r>
      <w:r w:rsidR="00807BD9">
        <w:fldChar w:fldCharType="end"/>
      </w:r>
    </w:p>
    <w:p w:rsidR="00807BD9" w:rsidRDefault="00807BD9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Documentos Relacionados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_Toc380154965 \h </w:instrText>
      </w:r>
      <w:r>
        <w:fldChar w:fldCharType="separate"/>
      </w:r>
      <w:r w:rsidRPr="00807BD9">
        <w:rPr>
          <w:lang w:val="pt-BR"/>
        </w:rPr>
        <w:t>3</w:t>
      </w:r>
      <w:r>
        <w:fldChar w:fldCharType="end"/>
      </w:r>
    </w:p>
    <w:p w:rsidR="00807BD9" w:rsidRDefault="00807BD9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Abreviações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_Toc380154966 \h </w:instrText>
      </w:r>
      <w:r>
        <w:fldChar w:fldCharType="separate"/>
      </w:r>
      <w:r w:rsidRPr="00807BD9">
        <w:rPr>
          <w:lang w:val="pt-BR"/>
        </w:rPr>
        <w:t>3</w:t>
      </w:r>
      <w:r>
        <w:fldChar w:fldCharType="end"/>
      </w:r>
    </w:p>
    <w:p w:rsidR="00807BD9" w:rsidRDefault="00807BD9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Visão Geral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_Toc380154967 \h </w:instrText>
      </w:r>
      <w:r>
        <w:fldChar w:fldCharType="separate"/>
      </w:r>
      <w:r w:rsidRPr="00807BD9">
        <w:rPr>
          <w:lang w:val="pt-BR"/>
        </w:rPr>
        <w:t>3</w:t>
      </w:r>
      <w:r>
        <w:fldChar w:fldCharType="end"/>
      </w:r>
    </w:p>
    <w:p w:rsidR="00807BD9" w:rsidRDefault="00807BD9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Requisitos Funcionais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_Toc380154968 \h </w:instrText>
      </w:r>
      <w:r>
        <w:fldChar w:fldCharType="separate"/>
      </w:r>
      <w:r w:rsidRPr="00807BD9">
        <w:rPr>
          <w:lang w:val="pt-BR"/>
        </w:rPr>
        <w:t>3</w:t>
      </w:r>
      <w:r>
        <w:fldChar w:fldCharType="end"/>
      </w:r>
    </w:p>
    <w:p w:rsidR="00807BD9" w:rsidRDefault="00807BD9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Componentes Impactados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_Toc380154969 \h </w:instrText>
      </w:r>
      <w:r>
        <w:fldChar w:fldCharType="separate"/>
      </w:r>
      <w:r w:rsidRPr="00807BD9">
        <w:rPr>
          <w:lang w:val="pt-BR"/>
        </w:rPr>
        <w:t>4</w:t>
      </w:r>
      <w:r>
        <w:fldChar w:fldCharType="end"/>
      </w:r>
    </w:p>
    <w:p w:rsidR="00807BD9" w:rsidRDefault="00807BD9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Premissas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_Toc380154970 \h </w:instrText>
      </w:r>
      <w:r>
        <w:fldChar w:fldCharType="separate"/>
      </w:r>
      <w:r w:rsidRPr="00807BD9">
        <w:rPr>
          <w:lang w:val="pt-BR"/>
        </w:rPr>
        <w:t>4</w:t>
      </w:r>
      <w:r>
        <w:fldChar w:fldCharType="end"/>
      </w:r>
    </w:p>
    <w:p w:rsidR="00807BD9" w:rsidRDefault="00807BD9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Riscos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_Toc380154971 \h </w:instrText>
      </w:r>
      <w:r>
        <w:fldChar w:fldCharType="separate"/>
      </w:r>
      <w:r w:rsidRPr="00807BD9">
        <w:rPr>
          <w:lang w:val="pt-BR"/>
        </w:rPr>
        <w:t>5</w:t>
      </w:r>
      <w:r>
        <w:fldChar w:fldCharType="end"/>
      </w:r>
    </w:p>
    <w:p w:rsidR="00807BD9" w:rsidRDefault="00807BD9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Escopo Negativo</w:t>
      </w:r>
      <w:r w:rsidRPr="00807BD9">
        <w:rPr>
          <w:lang w:val="pt-BR"/>
        </w:rPr>
        <w:tab/>
      </w:r>
      <w:r>
        <w:fldChar w:fldCharType="begin"/>
      </w:r>
      <w:r w:rsidRPr="00807BD9">
        <w:rPr>
          <w:lang w:val="pt-BR"/>
        </w:rPr>
        <w:instrText xml:space="preserve"> PAGEREF _Toc380154972 \h </w:instrText>
      </w:r>
      <w:r>
        <w:fldChar w:fldCharType="separate"/>
      </w:r>
      <w:r w:rsidRPr="00807BD9">
        <w:rPr>
          <w:lang w:val="pt-BR"/>
        </w:rPr>
        <w:t>5</w:t>
      </w:r>
      <w:r>
        <w:fldChar w:fldCharType="end"/>
      </w:r>
    </w:p>
    <w:p w:rsidR="00807BD9" w:rsidRDefault="00807BD9">
      <w:pPr>
        <w:pStyle w:val="TOC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F1C19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F1C19">
        <w:rPr>
          <w:rFonts w:ascii="Calibri" w:hAnsi="Calibri" w:cs="Calibri"/>
          <w:color w:val="29323D"/>
          <w:lang w:val="pt-BR"/>
        </w:rPr>
        <w:t>Aprovação do documento</w:t>
      </w:r>
      <w:r>
        <w:tab/>
      </w:r>
      <w:r>
        <w:fldChar w:fldCharType="begin"/>
      </w:r>
      <w:r>
        <w:instrText xml:space="preserve"> PAGEREF _Toc380154973 \h </w:instrText>
      </w:r>
      <w:r>
        <w:fldChar w:fldCharType="separate"/>
      </w:r>
      <w:r>
        <w:t>5</w:t>
      </w:r>
      <w:r>
        <w:fldChar w:fldCharType="end"/>
      </w:r>
    </w:p>
    <w:p w:rsidR="009B1482" w:rsidRPr="003B28ED" w:rsidRDefault="00586E6D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" w:name="_Toc178139953"/>
      <w:bookmarkStart w:id="5" w:name="_Toc244516100"/>
      <w:bookmarkStart w:id="6" w:name="_Toc380154964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4"/>
      <w:bookmarkEnd w:id="5"/>
      <w:bookmarkEnd w:id="6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550120" w:rsidP="0055012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6C5F66" w:rsidRPr="008E0552" w:rsidTr="00D64D97">
        <w:trPr>
          <w:cantSplit/>
        </w:trPr>
        <w:tc>
          <w:tcPr>
            <w:tcW w:w="418" w:type="pct"/>
          </w:tcPr>
          <w:p w:rsidR="006C5F66" w:rsidRDefault="006C5F66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6C5F66" w:rsidRDefault="006C5F66" w:rsidP="0055012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17/02/2014</w:t>
            </w:r>
          </w:p>
        </w:tc>
        <w:tc>
          <w:tcPr>
            <w:tcW w:w="903" w:type="pct"/>
          </w:tcPr>
          <w:p w:rsidR="006C5F66" w:rsidRDefault="006C5F66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6C5F66" w:rsidRDefault="006C5F66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Consultora SAP</w:t>
            </w:r>
          </w:p>
        </w:tc>
        <w:tc>
          <w:tcPr>
            <w:tcW w:w="1623" w:type="pct"/>
          </w:tcPr>
          <w:p w:rsidR="006C5F66" w:rsidRDefault="006C5F66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Atualização.</w:t>
            </w:r>
          </w:p>
        </w:tc>
      </w:tr>
      <w:tr w:rsidR="00530886" w:rsidRPr="008E0552" w:rsidTr="00D64D97">
        <w:trPr>
          <w:cantSplit/>
          <w:ins w:id="7" w:author="Sheilla Melo De Souza" w:date="2014-02-21T14:30:00Z"/>
        </w:trPr>
        <w:tc>
          <w:tcPr>
            <w:tcW w:w="418" w:type="pct"/>
          </w:tcPr>
          <w:p w:rsidR="00530886" w:rsidRDefault="00530886" w:rsidP="00C62890">
            <w:pPr>
              <w:spacing w:before="60" w:after="60"/>
              <w:jc w:val="both"/>
              <w:rPr>
                <w:ins w:id="8" w:author="Sheilla Melo De Souza" w:date="2014-02-21T14:3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" w:author="Sheilla Melo De Souza" w:date="2014-02-21T14:3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3.0</w:t>
              </w:r>
            </w:ins>
          </w:p>
        </w:tc>
        <w:tc>
          <w:tcPr>
            <w:tcW w:w="558" w:type="pct"/>
          </w:tcPr>
          <w:p w:rsidR="00530886" w:rsidRDefault="00530886" w:rsidP="00550120">
            <w:pPr>
              <w:spacing w:before="60" w:after="60"/>
              <w:jc w:val="both"/>
              <w:rPr>
                <w:ins w:id="10" w:author="Sheilla Melo De Souza" w:date="2014-02-21T14:3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" w:author="Sheilla Melo De Souza" w:date="2014-02-21T14:3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21/02/2014</w:t>
              </w:r>
            </w:ins>
          </w:p>
        </w:tc>
        <w:tc>
          <w:tcPr>
            <w:tcW w:w="903" w:type="pct"/>
          </w:tcPr>
          <w:p w:rsidR="00530886" w:rsidRDefault="00530886" w:rsidP="00C62890">
            <w:pPr>
              <w:spacing w:before="60" w:after="60"/>
              <w:jc w:val="both"/>
              <w:rPr>
                <w:ins w:id="12" w:author="Sheilla Melo De Souza" w:date="2014-02-21T14:3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3" w:author="Sheilla Melo De Souza" w:date="2014-02-21T14:3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Sheilla Melo</w:t>
              </w:r>
            </w:ins>
          </w:p>
        </w:tc>
        <w:tc>
          <w:tcPr>
            <w:tcW w:w="1498" w:type="pct"/>
          </w:tcPr>
          <w:p w:rsidR="00530886" w:rsidRDefault="00530886" w:rsidP="009C79E6">
            <w:pPr>
              <w:spacing w:before="60" w:after="60"/>
              <w:jc w:val="both"/>
              <w:rPr>
                <w:ins w:id="14" w:author="Sheilla Melo De Souza" w:date="2014-02-21T14:3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5" w:author="Sheilla Melo De Souza" w:date="2014-02-21T14:3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Consultora SAP</w:t>
              </w:r>
            </w:ins>
          </w:p>
        </w:tc>
        <w:tc>
          <w:tcPr>
            <w:tcW w:w="1623" w:type="pct"/>
          </w:tcPr>
          <w:p w:rsidR="00530886" w:rsidRDefault="00530886" w:rsidP="009C79E6">
            <w:pPr>
              <w:spacing w:before="60" w:after="60"/>
              <w:jc w:val="both"/>
              <w:rPr>
                <w:ins w:id="16" w:author="Sheilla Melo De Souza" w:date="2014-02-21T14:30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7" w:author="Sheilla Melo De Souza" w:date="2014-02-21T14:30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Atualização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8" w:name="_Toc178139954"/>
      <w:bookmarkStart w:id="19" w:name="_Toc244516101"/>
      <w:bookmarkStart w:id="20" w:name="_Toc380154965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18"/>
      <w:bookmarkEnd w:id="19"/>
      <w:bookmarkEnd w:id="20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F41334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F41334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1" w:name="_Toc178139955"/>
      <w:bookmarkStart w:id="22" w:name="_Toc244516102"/>
      <w:bookmarkStart w:id="23" w:name="_Toc380154966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21"/>
      <w:bookmarkEnd w:id="22"/>
      <w:bookmarkEnd w:id="23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8137"/>
      </w:tblGrid>
      <w:tr w:rsidR="00686E76" w:rsidRPr="00E17A95" w:rsidTr="00A553DE">
        <w:trPr>
          <w:trHeight w:val="424"/>
        </w:trPr>
        <w:tc>
          <w:tcPr>
            <w:tcW w:w="811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189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686E76" w:rsidRPr="00F41334" w:rsidTr="00A553DE">
        <w:trPr>
          <w:trHeight w:val="259"/>
        </w:trPr>
        <w:tc>
          <w:tcPr>
            <w:tcW w:w="811" w:type="pct"/>
          </w:tcPr>
          <w:p w:rsidR="00686E76" w:rsidRPr="00E17A95" w:rsidRDefault="00F75299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Básico</w:t>
            </w:r>
          </w:p>
        </w:tc>
        <w:tc>
          <w:tcPr>
            <w:tcW w:w="4189" w:type="pct"/>
          </w:tcPr>
          <w:p w:rsidR="00686E76" w:rsidRPr="00E17A95" w:rsidRDefault="00F75299" w:rsidP="00F75299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686E76" w:rsidRPr="00F41334" w:rsidTr="00A553DE">
        <w:trPr>
          <w:trHeight w:val="259"/>
        </w:trPr>
        <w:tc>
          <w:tcPr>
            <w:tcW w:w="811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  <w:tc>
          <w:tcPr>
            <w:tcW w:w="4189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4" w:name="_Toc380154967"/>
      <w:r>
        <w:rPr>
          <w:rFonts w:ascii="Calibri" w:hAnsi="Calibri" w:cs="Calibri"/>
          <w:color w:val="29323D"/>
          <w:lang w:val="pt-BR"/>
        </w:rPr>
        <w:t>Visão Geral</w:t>
      </w:r>
      <w:bookmarkEnd w:id="24"/>
    </w:p>
    <w:p w:rsidR="004F002C" w:rsidRPr="002A76FF" w:rsidRDefault="004F002C" w:rsidP="004F002C">
      <w:pPr>
        <w:rPr>
          <w:lang w:val="pt-BR"/>
        </w:rPr>
      </w:pPr>
    </w:p>
    <w:p w:rsidR="0053202D" w:rsidRDefault="00F423D3" w:rsidP="00897584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975AF1">
        <w:rPr>
          <w:rFonts w:ascii="Arial" w:hAnsi="Arial" w:cs="Arial"/>
          <w:sz w:val="20"/>
          <w:lang w:val="pt-BR"/>
        </w:rPr>
        <w:t xml:space="preserve">um relatório </w:t>
      </w:r>
      <w:r w:rsidR="00824AB1">
        <w:rPr>
          <w:rFonts w:ascii="Arial" w:hAnsi="Arial" w:cs="Arial"/>
          <w:sz w:val="20"/>
          <w:lang w:val="pt-BR"/>
        </w:rPr>
        <w:t>que permita a</w:t>
      </w:r>
      <w:r w:rsidR="00975AF1">
        <w:rPr>
          <w:rFonts w:ascii="Arial" w:hAnsi="Arial" w:cs="Arial"/>
          <w:sz w:val="20"/>
          <w:lang w:val="pt-BR"/>
        </w:rPr>
        <w:t xml:space="preserve"> visualização </w:t>
      </w:r>
      <w:r w:rsidR="00824AB1">
        <w:rPr>
          <w:rFonts w:ascii="Arial" w:hAnsi="Arial" w:cs="Arial"/>
          <w:sz w:val="20"/>
          <w:lang w:val="pt-BR"/>
        </w:rPr>
        <w:t xml:space="preserve">e extração em formato MS-Excel e PDF </w:t>
      </w:r>
      <w:r w:rsidR="00975AF1">
        <w:rPr>
          <w:rFonts w:ascii="Arial" w:hAnsi="Arial" w:cs="Arial"/>
          <w:sz w:val="20"/>
          <w:lang w:val="pt-BR"/>
        </w:rPr>
        <w:t xml:space="preserve">das </w:t>
      </w:r>
      <w:r w:rsidR="00520F16">
        <w:rPr>
          <w:rFonts w:ascii="Arial" w:hAnsi="Arial" w:cs="Arial"/>
          <w:sz w:val="20"/>
          <w:lang w:val="pt-BR"/>
        </w:rPr>
        <w:t>fases</w:t>
      </w:r>
      <w:r w:rsidR="00975AF1">
        <w:rPr>
          <w:rFonts w:ascii="Arial" w:hAnsi="Arial" w:cs="Arial"/>
          <w:sz w:val="20"/>
          <w:lang w:val="pt-BR"/>
        </w:rPr>
        <w:t xml:space="preserve"> do documento contratual de um Acordo Básico.</w:t>
      </w:r>
    </w:p>
    <w:p w:rsidR="000D7556" w:rsidRPr="000D7556" w:rsidRDefault="00897584" w:rsidP="00897584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sz w:val="20"/>
          <w:lang w:val="pt-BR"/>
        </w:rPr>
        <w:t>O</w:t>
      </w:r>
      <w:r>
        <w:rPr>
          <w:rFonts w:ascii="Arial" w:hAnsi="Arial" w:cs="Arial"/>
          <w:color w:val="auto"/>
          <w:sz w:val="20"/>
          <w:lang w:val="pt-BR"/>
        </w:rPr>
        <w:t xml:space="preserve"> produto a ser disponibilizado trata-se de uma alternativa ao relatório standard </w:t>
      </w:r>
      <w:r w:rsidR="004F22C0" w:rsidRPr="00215670">
        <w:rPr>
          <w:rFonts w:ascii="Arial" w:hAnsi="Arial" w:cs="Arial"/>
          <w:i/>
          <w:color w:val="auto"/>
          <w:sz w:val="20"/>
          <w:lang w:val="pt-BR"/>
        </w:rPr>
        <w:t>“</w:t>
      </w:r>
      <w:r w:rsidR="006C5F66" w:rsidRPr="00215670">
        <w:rPr>
          <w:rFonts w:ascii="Arial" w:hAnsi="Arial" w:cs="Arial"/>
          <w:i/>
          <w:color w:val="auto"/>
          <w:sz w:val="20"/>
          <w:lang w:val="pt-BR"/>
        </w:rPr>
        <w:t>I</w:t>
      </w:r>
      <w:r w:rsidR="00EA191C" w:rsidRPr="00215670">
        <w:rPr>
          <w:rFonts w:ascii="Arial" w:hAnsi="Arial" w:cs="Arial"/>
          <w:i/>
          <w:color w:val="auto"/>
          <w:sz w:val="20"/>
          <w:lang w:val="pt-BR"/>
        </w:rPr>
        <w:t xml:space="preserve">nformações </w:t>
      </w:r>
      <w:r w:rsidRPr="00215670">
        <w:rPr>
          <w:rFonts w:ascii="Arial" w:hAnsi="Arial" w:cs="Arial"/>
          <w:i/>
          <w:color w:val="auto"/>
          <w:sz w:val="20"/>
          <w:lang w:val="pt-BR"/>
        </w:rPr>
        <w:t xml:space="preserve">de </w:t>
      </w:r>
      <w:r w:rsidR="006C5F66" w:rsidRPr="00215670">
        <w:rPr>
          <w:rFonts w:ascii="Arial" w:hAnsi="Arial" w:cs="Arial"/>
          <w:i/>
          <w:color w:val="auto"/>
          <w:sz w:val="20"/>
          <w:lang w:val="pt-BR"/>
        </w:rPr>
        <w:t>F</w:t>
      </w:r>
      <w:r w:rsidRPr="00215670">
        <w:rPr>
          <w:rFonts w:ascii="Arial" w:hAnsi="Arial" w:cs="Arial"/>
          <w:i/>
          <w:color w:val="auto"/>
          <w:sz w:val="20"/>
          <w:lang w:val="pt-BR"/>
        </w:rPr>
        <w:t>ases</w:t>
      </w:r>
      <w:r w:rsidR="00D073A8" w:rsidRPr="00215670">
        <w:rPr>
          <w:rFonts w:ascii="Arial" w:hAnsi="Arial" w:cs="Arial"/>
          <w:i/>
          <w:color w:val="auto"/>
          <w:sz w:val="20"/>
          <w:lang w:val="pt-BR"/>
        </w:rPr>
        <w:t xml:space="preserve"> </w:t>
      </w:r>
      <w:r w:rsidR="00D073A8" w:rsidRPr="00215670">
        <w:rPr>
          <w:rFonts w:ascii="Arial" w:hAnsi="Arial" w:cs="Arial"/>
          <w:i/>
          <w:color w:val="auto"/>
          <w:sz w:val="20"/>
          <w:lang w:val="pt-BR"/>
        </w:rPr>
        <w:sym w:font="Wingdings 3" w:char="F0D2"/>
      </w:r>
      <w:r w:rsidR="00D073A8" w:rsidRPr="00215670">
        <w:rPr>
          <w:rFonts w:ascii="Arial" w:hAnsi="Arial" w:cs="Arial"/>
          <w:i/>
          <w:color w:val="auto"/>
          <w:sz w:val="20"/>
          <w:lang w:val="pt-BR"/>
        </w:rPr>
        <w:t xml:space="preserve"> Histórico </w:t>
      </w:r>
      <w:r w:rsidR="00227CD1" w:rsidRPr="00215670">
        <w:rPr>
          <w:rFonts w:ascii="Arial" w:hAnsi="Arial" w:cs="Arial"/>
          <w:i/>
          <w:color w:val="auto"/>
          <w:sz w:val="20"/>
          <w:lang w:val="pt-BR"/>
        </w:rPr>
        <w:t>de workflow</w:t>
      </w:r>
      <w:r w:rsidR="004F22C0" w:rsidRPr="00215670">
        <w:rPr>
          <w:rFonts w:ascii="Arial" w:hAnsi="Arial" w:cs="Arial"/>
          <w:i/>
          <w:color w:val="auto"/>
          <w:sz w:val="20"/>
          <w:lang w:val="pt-BR"/>
        </w:rPr>
        <w:t>”</w:t>
      </w:r>
      <w:r>
        <w:rPr>
          <w:rFonts w:ascii="Arial" w:hAnsi="Arial" w:cs="Arial"/>
          <w:color w:val="auto"/>
          <w:sz w:val="20"/>
          <w:lang w:val="pt-BR"/>
        </w:rPr>
        <w:t xml:space="preserve"> </w:t>
      </w:r>
      <w:r w:rsidR="00227CD1">
        <w:rPr>
          <w:rFonts w:ascii="Arial" w:hAnsi="Arial" w:cs="Arial"/>
          <w:color w:val="auto"/>
          <w:sz w:val="20"/>
          <w:lang w:val="pt-BR"/>
        </w:rPr>
        <w:t xml:space="preserve">disponível </w:t>
      </w:r>
      <w:r w:rsidR="004F22C0">
        <w:rPr>
          <w:rFonts w:ascii="Arial" w:hAnsi="Arial" w:cs="Arial"/>
          <w:color w:val="auto"/>
          <w:sz w:val="20"/>
          <w:lang w:val="pt-BR"/>
        </w:rPr>
        <w:t xml:space="preserve">no menu “Documento” </w:t>
      </w:r>
      <w:r>
        <w:rPr>
          <w:rFonts w:ascii="Arial" w:hAnsi="Arial" w:cs="Arial"/>
          <w:color w:val="auto"/>
          <w:sz w:val="20"/>
          <w:lang w:val="pt-BR"/>
        </w:rPr>
        <w:t xml:space="preserve"> </w:t>
      </w:r>
      <w:r w:rsidR="004F22C0">
        <w:rPr>
          <w:rFonts w:ascii="Arial" w:hAnsi="Arial" w:cs="Arial"/>
          <w:color w:val="auto"/>
          <w:sz w:val="20"/>
          <w:lang w:val="pt-BR"/>
        </w:rPr>
        <w:t xml:space="preserve">do </w:t>
      </w:r>
      <w:r>
        <w:rPr>
          <w:rFonts w:ascii="Arial" w:hAnsi="Arial" w:cs="Arial"/>
          <w:color w:val="auto"/>
          <w:sz w:val="20"/>
          <w:lang w:val="pt-BR"/>
        </w:rPr>
        <w:t>documento de contrato que não contempla a extração para formato MS-Excel ou PDF</w:t>
      </w:r>
      <w:r w:rsidR="004F22C0">
        <w:rPr>
          <w:rFonts w:ascii="Arial" w:hAnsi="Arial" w:cs="Arial"/>
          <w:color w:val="auto"/>
          <w:sz w:val="20"/>
          <w:lang w:val="pt-BR"/>
        </w:rPr>
        <w:t xml:space="preserve"> e que </w:t>
      </w:r>
      <w:r w:rsidR="00227CD1">
        <w:rPr>
          <w:rFonts w:ascii="Arial" w:hAnsi="Arial" w:cs="Arial"/>
          <w:color w:val="auto"/>
          <w:sz w:val="20"/>
          <w:lang w:val="pt-BR"/>
        </w:rPr>
        <w:t xml:space="preserve">tampouco </w:t>
      </w:r>
      <w:r w:rsidR="00726B61">
        <w:rPr>
          <w:rFonts w:ascii="Arial" w:hAnsi="Arial" w:cs="Arial"/>
          <w:color w:val="auto"/>
          <w:sz w:val="20"/>
          <w:lang w:val="pt-BR"/>
        </w:rPr>
        <w:t>pode ser customizado.</w:t>
      </w:r>
    </w:p>
    <w:p w:rsidR="00134F48" w:rsidRDefault="00134F48" w:rsidP="00726B61">
      <w:pPr>
        <w:pStyle w:val="TextoNivel1"/>
        <w:rPr>
          <w:rFonts w:ascii="Cambria" w:hAnsi="Cambria" w:cs="Times New Roman"/>
          <w:lang w:eastAsia="en-US"/>
        </w:rPr>
      </w:pPr>
    </w:p>
    <w:p w:rsidR="00975346" w:rsidRPr="003B28ED" w:rsidRDefault="00975346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5" w:name="_Toc380154968"/>
      <w:r>
        <w:rPr>
          <w:rFonts w:ascii="Calibri" w:hAnsi="Calibri" w:cs="Calibri"/>
          <w:color w:val="29323D"/>
          <w:lang w:val="pt-BR"/>
        </w:rPr>
        <w:t>Requisitos Funcionais</w:t>
      </w:r>
      <w:bookmarkEnd w:id="25"/>
    </w:p>
    <w:p w:rsidR="00975346" w:rsidRPr="002A76FF" w:rsidRDefault="00975346" w:rsidP="00975346">
      <w:pPr>
        <w:rPr>
          <w:lang w:val="pt-BR"/>
        </w:rPr>
      </w:pPr>
    </w:p>
    <w:p w:rsidR="000D7556" w:rsidRPr="000D7556" w:rsidRDefault="00E73508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 xml:space="preserve">SAP CLM: </w:t>
      </w:r>
      <w:r w:rsidR="005C4E68">
        <w:rPr>
          <w:rFonts w:ascii="Arial" w:hAnsi="Arial" w:cs="Arial"/>
          <w:b/>
          <w:u w:val="single"/>
          <w:lang w:val="pt-BR"/>
        </w:rPr>
        <w:t xml:space="preserve">Identificação das tabelas </w:t>
      </w:r>
      <w:r w:rsidR="001B3893">
        <w:rPr>
          <w:rFonts w:ascii="Arial" w:hAnsi="Arial" w:cs="Arial"/>
          <w:b/>
          <w:u w:val="single"/>
          <w:lang w:val="pt-BR"/>
        </w:rPr>
        <w:t xml:space="preserve">e campos </w:t>
      </w:r>
      <w:r w:rsidR="005C4E68">
        <w:rPr>
          <w:rFonts w:ascii="Arial" w:hAnsi="Arial" w:cs="Arial"/>
          <w:b/>
          <w:u w:val="single"/>
          <w:lang w:val="pt-BR"/>
        </w:rPr>
        <w:t>envolvid</w:t>
      </w:r>
      <w:r w:rsidR="001B3893">
        <w:rPr>
          <w:rFonts w:ascii="Arial" w:hAnsi="Arial" w:cs="Arial"/>
          <w:b/>
          <w:u w:val="single"/>
          <w:lang w:val="pt-BR"/>
        </w:rPr>
        <w:t>o</w:t>
      </w:r>
      <w:r w:rsidR="005C4E68">
        <w:rPr>
          <w:rFonts w:ascii="Arial" w:hAnsi="Arial" w:cs="Arial"/>
          <w:b/>
          <w:u w:val="single"/>
          <w:lang w:val="pt-BR"/>
        </w:rPr>
        <w:t>s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F71CAA" w:rsidRDefault="005C4E68" w:rsidP="00F71CA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que seja possível a criação de </w:t>
      </w:r>
      <w:r w:rsidR="007031FB" w:rsidRPr="0028784B">
        <w:rPr>
          <w:rFonts w:ascii="Arial" w:hAnsi="Arial" w:cs="Arial"/>
          <w:i/>
          <w:lang w:val="pt-BR"/>
        </w:rPr>
        <w:t>queries</w:t>
      </w:r>
      <w:r>
        <w:rPr>
          <w:rFonts w:ascii="Arial" w:hAnsi="Arial" w:cs="Arial"/>
          <w:lang w:val="pt-BR"/>
        </w:rPr>
        <w:t xml:space="preserve"> no SAP CLM, é necessário identificar qua</w:t>
      </w:r>
      <w:r w:rsidR="007031FB">
        <w:rPr>
          <w:rFonts w:ascii="Arial" w:hAnsi="Arial" w:cs="Arial"/>
          <w:lang w:val="pt-BR"/>
        </w:rPr>
        <w:t>i</w:t>
      </w:r>
      <w:r w:rsidR="00233BE4">
        <w:rPr>
          <w:rFonts w:ascii="Arial" w:hAnsi="Arial" w:cs="Arial"/>
          <w:lang w:val="pt-BR"/>
        </w:rPr>
        <w:t xml:space="preserve">s tabelas podem ser envolvidas. Para que seja possível exibir somente os documentos de contrato do respectivo Acordo Básico, a Query deverá ser restrita ao </w:t>
      </w:r>
      <w:r w:rsidR="00F41334">
        <w:rPr>
          <w:rFonts w:ascii="Arial" w:hAnsi="Arial" w:cs="Arial"/>
          <w:lang w:val="pt-BR"/>
        </w:rPr>
        <w:t>Documento de Contrato</w:t>
      </w:r>
      <w:r w:rsidR="00233BE4">
        <w:rPr>
          <w:rFonts w:ascii="Arial" w:hAnsi="Arial" w:cs="Arial"/>
          <w:lang w:val="pt-BR"/>
        </w:rPr>
        <w:t xml:space="preserve"> consultado pelo usuário que inicia a atividade de busca. </w:t>
      </w:r>
      <w:r w:rsidR="007031FB">
        <w:rPr>
          <w:rFonts w:ascii="Arial" w:hAnsi="Arial" w:cs="Arial"/>
          <w:lang w:val="pt-BR"/>
        </w:rPr>
        <w:t>Para atender as necessidades das informações no relatório, foram identificadas as tabelas a seguir:</w:t>
      </w:r>
    </w:p>
    <w:p w:rsidR="007031FB" w:rsidRDefault="007031FB" w:rsidP="00F71CAA">
      <w:pPr>
        <w:jc w:val="both"/>
        <w:rPr>
          <w:rFonts w:ascii="Arial" w:hAnsi="Arial" w:cs="Arial"/>
          <w:lang w:val="pt-BR"/>
        </w:rPr>
      </w:pPr>
    </w:p>
    <w:p w:rsidR="00233BE4" w:rsidRDefault="00233BE4" w:rsidP="00233BE4">
      <w:pPr>
        <w:rPr>
          <w:lang w:val="pt-BR"/>
        </w:rPr>
      </w:pPr>
    </w:p>
    <w:p w:rsidR="00233BE4" w:rsidRDefault="00233BE4" w:rsidP="00233BE4">
      <w:pPr>
        <w:rPr>
          <w:lang w:val="pt-BR"/>
        </w:rPr>
      </w:pPr>
      <w:r w:rsidRPr="00FF5778">
        <w:rPr>
          <w:lang w:val="pt-BR"/>
        </w:rPr>
        <w:t>FCI_CONGEN_CONTRACT_DOC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827"/>
      </w:tblGrid>
      <w:tr w:rsidR="00233BE4" w:rsidRPr="00525ED3" w:rsidTr="00D726EA">
        <w:trPr>
          <w:trHeight w:val="284"/>
        </w:trPr>
        <w:tc>
          <w:tcPr>
            <w:tcW w:w="2660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b/>
              </w:rPr>
            </w:pPr>
            <w:r w:rsidRPr="00E713D0">
              <w:rPr>
                <w:b/>
              </w:rPr>
              <w:t>Campo</w:t>
            </w:r>
          </w:p>
        </w:tc>
        <w:tc>
          <w:tcPr>
            <w:tcW w:w="3827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b/>
                <w:lang w:val="pt-BR"/>
              </w:rPr>
            </w:pPr>
            <w:r w:rsidRPr="00E713D0">
              <w:rPr>
                <w:b/>
                <w:lang w:val="pt-BR"/>
              </w:rPr>
              <w:t>Descrição</w:t>
            </w:r>
          </w:p>
        </w:tc>
      </w:tr>
      <w:tr w:rsidR="00233BE4" w:rsidRPr="00F41334" w:rsidTr="00D726EA">
        <w:trPr>
          <w:trHeight w:val="284"/>
        </w:trPr>
        <w:tc>
          <w:tcPr>
            <w:tcW w:w="2660" w:type="dxa"/>
            <w:tcMar>
              <w:top w:w="0" w:type="dxa"/>
            </w:tcMar>
            <w:vAlign w:val="center"/>
          </w:tcPr>
          <w:p w:rsidR="00233BE4" w:rsidRPr="00525ED3" w:rsidRDefault="00233BE4" w:rsidP="00D726EA">
            <w:pPr>
              <w:jc w:val="left"/>
            </w:pPr>
            <w:r>
              <w:t>DISPLAY_NAME</w:t>
            </w:r>
          </w:p>
        </w:tc>
        <w:tc>
          <w:tcPr>
            <w:tcW w:w="3827" w:type="dxa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Nome do documento de contrato</w:t>
            </w:r>
          </w:p>
        </w:tc>
      </w:tr>
    </w:tbl>
    <w:p w:rsidR="00233BE4" w:rsidDel="00530886" w:rsidRDefault="00F41334" w:rsidP="00F41334">
      <w:pPr>
        <w:rPr>
          <w:del w:id="26" w:author="Sheilla Melo De Souza" w:date="2014-02-21T14:30:00Z"/>
          <w:lang w:val="pt-BR"/>
        </w:rPr>
      </w:pPr>
      <w:del w:id="27" w:author="Sheilla Melo De Souza" w:date="2014-02-21T14:30:00Z">
        <w:r w:rsidDel="00530886">
          <w:rPr>
            <w:lang w:val="pt-BR"/>
          </w:rPr>
          <w:delText>*O nome do documento de contrato não aparecera no relatório, porém é necessário para a construção da Query.</w:delText>
        </w:r>
      </w:del>
    </w:p>
    <w:p w:rsidR="00F41334" w:rsidRDefault="00F41334" w:rsidP="00F41334">
      <w:pPr>
        <w:rPr>
          <w:lang w:val="pt-BR"/>
        </w:rPr>
      </w:pPr>
    </w:p>
    <w:p w:rsidR="00F41334" w:rsidRDefault="00F41334" w:rsidP="00F41334">
      <w:pPr>
        <w:rPr>
          <w:lang w:val="pt-BR"/>
        </w:rPr>
      </w:pPr>
    </w:p>
    <w:p w:rsidR="00F41334" w:rsidRDefault="00F41334" w:rsidP="00F41334">
      <w:pPr>
        <w:rPr>
          <w:lang w:val="pt-BR"/>
        </w:rPr>
      </w:pPr>
    </w:p>
    <w:p w:rsidR="00F41334" w:rsidRDefault="00F41334" w:rsidP="00F41334">
      <w:pPr>
        <w:rPr>
          <w:lang w:val="pt-BR"/>
        </w:rPr>
      </w:pPr>
    </w:p>
    <w:p w:rsidR="00F41334" w:rsidRDefault="00F41334" w:rsidP="00F41334">
      <w:pPr>
        <w:rPr>
          <w:lang w:val="pt-BR"/>
        </w:rPr>
      </w:pPr>
    </w:p>
    <w:p w:rsidR="00F41334" w:rsidRPr="00F41334" w:rsidRDefault="00F41334" w:rsidP="00F41334">
      <w:pPr>
        <w:rPr>
          <w:lang w:val="pt-BR"/>
        </w:rPr>
      </w:pPr>
    </w:p>
    <w:p w:rsidR="00233BE4" w:rsidRDefault="00233BE4" w:rsidP="00233BE4">
      <w:pPr>
        <w:rPr>
          <w:lang w:val="pt-BR"/>
        </w:rPr>
      </w:pPr>
      <w:r w:rsidRPr="00FF5778">
        <w:rPr>
          <w:lang w:val="pt-BR"/>
        </w:rPr>
        <w:t>FCI_DOC_WORKFLOW_HISTORY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0"/>
        <w:gridCol w:w="6788"/>
      </w:tblGrid>
      <w:tr w:rsidR="00233BE4" w:rsidRPr="00525ED3" w:rsidTr="00233BE4">
        <w:trPr>
          <w:trHeight w:val="284"/>
        </w:trPr>
        <w:tc>
          <w:tcPr>
            <w:tcW w:w="3350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b/>
              </w:rPr>
            </w:pPr>
            <w:r w:rsidRPr="00E713D0">
              <w:rPr>
                <w:b/>
              </w:rPr>
              <w:t>Campo</w:t>
            </w:r>
          </w:p>
        </w:tc>
        <w:tc>
          <w:tcPr>
            <w:tcW w:w="6788" w:type="dxa"/>
            <w:shd w:val="clear" w:color="auto" w:fill="D9D9D9" w:themeFill="background1" w:themeFillShade="D9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b/>
                <w:lang w:val="pt-BR"/>
              </w:rPr>
            </w:pPr>
            <w:r w:rsidRPr="00E713D0">
              <w:rPr>
                <w:b/>
                <w:lang w:val="pt-BR"/>
              </w:rPr>
              <w:t>Descrição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525ED3" w:rsidRDefault="00233BE4" w:rsidP="00D726EA">
            <w:pPr>
              <w:jc w:val="left"/>
            </w:pPr>
            <w:r w:rsidRPr="00FF5778">
              <w:t>START_DATETIME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Pr="00E713D0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Data de Inicio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</w:pPr>
            <w:r w:rsidRPr="00FF5778">
              <w:t>END_DATETIME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Data de Vencimento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FF5778" w:rsidRDefault="00233BE4" w:rsidP="00D726EA">
            <w:pPr>
              <w:jc w:val="left"/>
            </w:pPr>
            <w:r w:rsidRPr="00FF5778">
              <w:t>PHASE_REF_OBJECT_NAME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Fase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FF5778" w:rsidRDefault="00233BE4" w:rsidP="00D726EA">
            <w:pPr>
              <w:jc w:val="left"/>
            </w:pPr>
            <w:r w:rsidRPr="00BF6123">
              <w:t>EVENT_TYPE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Etapa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FF5778" w:rsidRDefault="00233BE4" w:rsidP="00D726EA">
            <w:pPr>
              <w:jc w:val="left"/>
            </w:pPr>
            <w:r w:rsidRPr="00BF6123">
              <w:t>EVENT_DESC_ID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Descrição (Etapa)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BF6123" w:rsidRDefault="00233BE4" w:rsidP="00D726EA">
            <w:r>
              <w:t>ACTION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rPr>
                <w:lang w:val="pt-BR"/>
              </w:rPr>
            </w:pPr>
            <w:r>
              <w:rPr>
                <w:lang w:val="pt-BR"/>
              </w:rPr>
              <w:t xml:space="preserve">Status de Workflow </w:t>
            </w:r>
          </w:p>
        </w:tc>
      </w:tr>
      <w:tr w:rsidR="00233BE4" w:rsidRPr="00525ED3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Pr="00FF5778" w:rsidRDefault="00233BE4" w:rsidP="00D726EA">
            <w:pPr>
              <w:jc w:val="left"/>
            </w:pPr>
            <w:r w:rsidRPr="00E81B13">
              <w:t>USER_OBJECT_NAME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Default="00233BE4" w:rsidP="00D726EA">
            <w:r>
              <w:t>REJECT_REASON_OBJECT_NAME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rPr>
                <w:lang w:val="pt-BR"/>
              </w:rPr>
            </w:pPr>
            <w:r>
              <w:rPr>
                <w:lang w:val="pt-BR"/>
              </w:rPr>
              <w:t>Motivo</w:t>
            </w:r>
          </w:p>
        </w:tc>
      </w:tr>
      <w:tr w:rsidR="00233BE4" w:rsidRPr="00233BE4" w:rsidTr="00233BE4">
        <w:trPr>
          <w:trHeight w:val="284"/>
        </w:trPr>
        <w:tc>
          <w:tcPr>
            <w:tcW w:w="3350" w:type="dxa"/>
            <w:tcMar>
              <w:top w:w="0" w:type="dxa"/>
            </w:tcMar>
            <w:vAlign w:val="center"/>
          </w:tcPr>
          <w:p w:rsidR="00233BE4" w:rsidRDefault="00233BE4" w:rsidP="00D726EA">
            <w:r>
              <w:t>WORKFLOW_COMMENT</w:t>
            </w:r>
          </w:p>
        </w:tc>
        <w:tc>
          <w:tcPr>
            <w:tcW w:w="6788" w:type="dxa"/>
            <w:tcMar>
              <w:top w:w="0" w:type="dxa"/>
            </w:tcMar>
            <w:vAlign w:val="center"/>
          </w:tcPr>
          <w:p w:rsidR="00233BE4" w:rsidRDefault="00233BE4" w:rsidP="00D726EA">
            <w:pPr>
              <w:rPr>
                <w:lang w:val="pt-BR"/>
              </w:rPr>
            </w:pPr>
            <w:r>
              <w:rPr>
                <w:lang w:val="pt-BR"/>
              </w:rPr>
              <w:t>Comentário</w:t>
            </w:r>
          </w:p>
        </w:tc>
      </w:tr>
    </w:tbl>
    <w:p w:rsidR="00733DC8" w:rsidRDefault="00733DC8" w:rsidP="00A553DE">
      <w:pPr>
        <w:rPr>
          <w:rFonts w:ascii="Arial" w:hAnsi="Arial" w:cs="Arial"/>
          <w:highlight w:val="yellow"/>
          <w:lang w:val="pt-BR"/>
        </w:rPr>
      </w:pPr>
    </w:p>
    <w:p w:rsidR="00233BE4" w:rsidRPr="00233BE4" w:rsidRDefault="00233BE4" w:rsidP="00A553DE">
      <w:pPr>
        <w:rPr>
          <w:rFonts w:ascii="Arial" w:hAnsi="Arial" w:cs="Arial"/>
          <w:lang w:val="pt-BR"/>
        </w:rPr>
      </w:pPr>
      <w:r w:rsidRPr="00233BE4">
        <w:rPr>
          <w:rFonts w:ascii="Arial" w:hAnsi="Arial" w:cs="Arial"/>
          <w:lang w:val="pt-BR"/>
        </w:rPr>
        <w:t>O campo</w:t>
      </w:r>
      <w:r>
        <w:rPr>
          <w:rFonts w:ascii="Arial" w:hAnsi="Arial" w:cs="Arial"/>
          <w:lang w:val="pt-BR"/>
        </w:rPr>
        <w:t xml:space="preserve"> “Duração” será baseado na diferença entre Data de Vencimento e Data de Inicio seguindo o formato “</w:t>
      </w:r>
      <w:proofErr w:type="gramStart"/>
      <w:r>
        <w:rPr>
          <w:rFonts w:ascii="Arial" w:hAnsi="Arial" w:cs="Arial"/>
          <w:lang w:val="pt-BR"/>
        </w:rPr>
        <w:t>Dias :</w:t>
      </w:r>
      <w:proofErr w:type="gramEnd"/>
      <w:r>
        <w:rPr>
          <w:rFonts w:ascii="Arial" w:hAnsi="Arial" w:cs="Arial"/>
          <w:lang w:val="pt-BR"/>
        </w:rPr>
        <w:t xml:space="preserve"> Horas : Minutos</w:t>
      </w:r>
      <w:del w:id="28" w:author="Sheilla Melo De Souza" w:date="2014-02-21T14:32:00Z">
        <w:r w:rsidDel="00530886">
          <w:rPr>
            <w:rFonts w:ascii="Arial" w:hAnsi="Arial" w:cs="Arial"/>
            <w:lang w:val="pt-BR"/>
          </w:rPr>
          <w:delText xml:space="preserve"> : Segundos</w:delText>
        </w:r>
      </w:del>
      <w:r>
        <w:rPr>
          <w:rFonts w:ascii="Arial" w:hAnsi="Arial" w:cs="Arial"/>
          <w:lang w:val="pt-BR"/>
        </w:rPr>
        <w:t>”.</w:t>
      </w:r>
    </w:p>
    <w:p w:rsidR="00233BE4" w:rsidRDefault="00233BE4" w:rsidP="00A553DE">
      <w:pPr>
        <w:rPr>
          <w:rFonts w:ascii="Arial" w:hAnsi="Arial" w:cs="Arial"/>
          <w:highlight w:val="yellow"/>
          <w:lang w:val="pt-BR"/>
        </w:rPr>
      </w:pPr>
    </w:p>
    <w:p w:rsidR="00733DC8" w:rsidRPr="0097156C" w:rsidRDefault="00733DC8" w:rsidP="00A553DE">
      <w:pPr>
        <w:rPr>
          <w:rFonts w:ascii="Arial" w:hAnsi="Arial" w:cs="Arial"/>
          <w:highlight w:val="yellow"/>
          <w:lang w:val="pt-BR"/>
        </w:rPr>
      </w:pPr>
    </w:p>
    <w:p w:rsidR="000D7556" w:rsidRPr="000D7556" w:rsidRDefault="006A77F5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 w:rsidR="00845174" w:rsidRPr="00845174">
        <w:rPr>
          <w:rFonts w:ascii="Arial" w:hAnsi="Arial" w:cs="Arial"/>
          <w:b/>
          <w:u w:val="single"/>
          <w:lang w:val="pt-BR"/>
        </w:rPr>
        <w:t>Criação d</w:t>
      </w:r>
      <w:r w:rsidR="00A5581D">
        <w:rPr>
          <w:rFonts w:ascii="Arial" w:hAnsi="Arial" w:cs="Arial"/>
          <w:b/>
          <w:u w:val="single"/>
          <w:lang w:val="pt-BR"/>
        </w:rPr>
        <w:t>a</w:t>
      </w:r>
      <w:r w:rsidR="00845174" w:rsidRPr="00845174">
        <w:rPr>
          <w:rFonts w:ascii="Arial" w:hAnsi="Arial" w:cs="Arial"/>
          <w:b/>
          <w:u w:val="single"/>
          <w:lang w:val="pt-BR"/>
        </w:rPr>
        <w:t xml:space="preserve"> </w:t>
      </w:r>
      <w:r w:rsidR="00A5581D">
        <w:rPr>
          <w:rFonts w:ascii="Arial" w:hAnsi="Arial" w:cs="Arial"/>
          <w:b/>
          <w:u w:val="single"/>
          <w:lang w:val="pt-BR"/>
        </w:rPr>
        <w:t>Query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2C0B04" w:rsidRDefault="006C5F66" w:rsidP="005D476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</w:t>
      </w:r>
      <w:r w:rsidR="00A5581D">
        <w:rPr>
          <w:rFonts w:ascii="Arial" w:hAnsi="Arial" w:cs="Arial"/>
          <w:lang w:val="pt-BR"/>
        </w:rPr>
        <w:t>erá necessária a criação de uma query com os campos mencionados no item anterior.</w:t>
      </w:r>
    </w:p>
    <w:p w:rsidR="002C0B04" w:rsidRDefault="002C0B04" w:rsidP="005D4765">
      <w:pPr>
        <w:jc w:val="both"/>
        <w:rPr>
          <w:rFonts w:ascii="Arial" w:hAnsi="Arial" w:cs="Arial"/>
          <w:lang w:val="pt-BR"/>
        </w:rPr>
      </w:pPr>
    </w:p>
    <w:p w:rsidR="002C0B04" w:rsidRPr="000D7556" w:rsidRDefault="002C0B04" w:rsidP="002C0B04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>
        <w:rPr>
          <w:rFonts w:ascii="Arial" w:hAnsi="Arial" w:cs="Arial"/>
          <w:b/>
          <w:u w:val="single"/>
          <w:lang w:val="pt-BR"/>
        </w:rPr>
        <w:t>Disponibilização e Layout do Relatório</w:t>
      </w:r>
    </w:p>
    <w:p w:rsidR="002C0B04" w:rsidRDefault="002C0B04" w:rsidP="005D4765">
      <w:pPr>
        <w:jc w:val="both"/>
        <w:rPr>
          <w:rFonts w:ascii="Arial" w:hAnsi="Arial" w:cs="Arial"/>
          <w:lang w:val="pt-BR"/>
        </w:rPr>
      </w:pPr>
    </w:p>
    <w:p w:rsidR="00197C90" w:rsidRDefault="00765872" w:rsidP="005D476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relatório em questão será chamado de “</w:t>
      </w:r>
      <w:r w:rsidRPr="00BA59EE">
        <w:rPr>
          <w:rFonts w:ascii="Arial" w:hAnsi="Arial" w:cs="Arial"/>
          <w:lang w:val="pt-BR"/>
        </w:rPr>
        <w:t>Histórico de workflow</w:t>
      </w:r>
      <w:r>
        <w:rPr>
          <w:rFonts w:ascii="Arial" w:hAnsi="Arial" w:cs="Arial"/>
          <w:lang w:val="pt-BR"/>
        </w:rPr>
        <w:t xml:space="preserve">” e será disponibilizado </w:t>
      </w:r>
      <w:r w:rsidR="00E00613">
        <w:rPr>
          <w:rFonts w:ascii="Arial" w:hAnsi="Arial" w:cs="Arial"/>
          <w:lang w:val="pt-BR"/>
        </w:rPr>
        <w:t xml:space="preserve">através </w:t>
      </w:r>
      <w:r w:rsidR="00F41334">
        <w:rPr>
          <w:rFonts w:ascii="Arial" w:hAnsi="Arial" w:cs="Arial"/>
          <w:lang w:val="pt-BR"/>
        </w:rPr>
        <w:t>do menu “Relatórios” que será disponibilizado na barra de ferramentas do documento de contrato</w:t>
      </w:r>
      <w:r>
        <w:rPr>
          <w:rFonts w:ascii="Arial" w:hAnsi="Arial" w:cs="Arial"/>
          <w:lang w:val="pt-BR"/>
        </w:rPr>
        <w:t>.</w:t>
      </w:r>
    </w:p>
    <w:p w:rsidR="00F41334" w:rsidRDefault="00F41334" w:rsidP="005D4765">
      <w:pPr>
        <w:jc w:val="both"/>
        <w:rPr>
          <w:rFonts w:ascii="Arial" w:hAnsi="Arial" w:cs="Arial"/>
          <w:lang w:val="pt-BR"/>
        </w:rPr>
      </w:pPr>
    </w:p>
    <w:p w:rsidR="00E00613" w:rsidRDefault="008D7E38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2BA1FC72" wp14:editId="005E7304">
            <wp:extent cx="4943475" cy="657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65" w:rsidRDefault="005D4765" w:rsidP="00A553DE">
      <w:pPr>
        <w:rPr>
          <w:rFonts w:ascii="Arial" w:hAnsi="Arial" w:cs="Arial"/>
          <w:lang w:val="pt-BR"/>
        </w:rPr>
      </w:pPr>
    </w:p>
    <w:p w:rsidR="00197C90" w:rsidRDefault="00C241D4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Considerando que o escopo deste GAP é a extração das informações do histórico do documento em formato MS-Excel ou PDF, o</w:t>
      </w:r>
      <w:r w:rsidR="005D4765">
        <w:rPr>
          <w:rFonts w:ascii="Arial" w:hAnsi="Arial" w:cs="Arial"/>
          <w:lang w:val="pt-BR"/>
        </w:rPr>
        <w:t xml:space="preserve"> relatório deve ter o </w:t>
      </w:r>
      <w:r w:rsidR="009E5B94">
        <w:rPr>
          <w:rFonts w:ascii="Arial" w:hAnsi="Arial" w:cs="Arial"/>
          <w:lang w:val="pt-BR"/>
        </w:rPr>
        <w:t xml:space="preserve">mesmo </w:t>
      </w:r>
      <w:r w:rsidR="005D4765">
        <w:rPr>
          <w:rFonts w:ascii="Arial" w:hAnsi="Arial" w:cs="Arial"/>
          <w:lang w:val="pt-BR"/>
        </w:rPr>
        <w:t xml:space="preserve">layout </w:t>
      </w:r>
      <w:r w:rsidR="009E5B94">
        <w:rPr>
          <w:rFonts w:ascii="Arial" w:hAnsi="Arial" w:cs="Arial"/>
          <w:lang w:val="pt-BR"/>
        </w:rPr>
        <w:t xml:space="preserve">do relatório standard “Informações de Fases </w:t>
      </w:r>
      <w:r w:rsidR="009E5B94">
        <w:rPr>
          <w:rFonts w:ascii="Arial" w:hAnsi="Arial" w:cs="Arial"/>
          <w:lang w:val="pt-BR"/>
        </w:rPr>
        <w:sym w:font="Wingdings 3" w:char="F0D2"/>
      </w:r>
      <w:r w:rsidR="009E5B94">
        <w:rPr>
          <w:rFonts w:ascii="Arial" w:hAnsi="Arial" w:cs="Arial"/>
          <w:lang w:val="pt-BR"/>
        </w:rPr>
        <w:t xml:space="preserve"> Histórico de workflow”:</w:t>
      </w:r>
    </w:p>
    <w:p w:rsidR="00197C90" w:rsidRDefault="00197C90" w:rsidP="00A553DE">
      <w:pPr>
        <w:rPr>
          <w:rFonts w:ascii="Arial" w:hAnsi="Arial" w:cs="Arial"/>
          <w:lang w:val="pt-BR"/>
        </w:rPr>
      </w:pPr>
    </w:p>
    <w:p w:rsidR="00900CC6" w:rsidRDefault="00900CC6" w:rsidP="00A553DE">
      <w:pPr>
        <w:rPr>
          <w:rFonts w:ascii="Arial" w:hAnsi="Arial" w:cs="Arial"/>
          <w:lang w:val="pt-BR"/>
        </w:rPr>
      </w:pPr>
    </w:p>
    <w:tbl>
      <w:tblPr>
        <w:tblStyle w:val="TableGrid"/>
        <w:tblW w:w="9990" w:type="dxa"/>
        <w:tblInd w:w="108" w:type="dxa"/>
        <w:tblLook w:val="04A0" w:firstRow="1" w:lastRow="0" w:firstColumn="1" w:lastColumn="0" w:noHBand="0" w:noVBand="1"/>
      </w:tblPr>
      <w:tblGrid>
        <w:gridCol w:w="1276"/>
        <w:gridCol w:w="1343"/>
        <w:gridCol w:w="681"/>
        <w:gridCol w:w="967"/>
        <w:gridCol w:w="1017"/>
        <w:gridCol w:w="995"/>
        <w:gridCol w:w="876"/>
        <w:gridCol w:w="897"/>
        <w:gridCol w:w="747"/>
        <w:gridCol w:w="1191"/>
      </w:tblGrid>
      <w:tr w:rsidR="009E5B94" w:rsidRPr="009E5B94" w:rsidTr="00C241D4">
        <w:tc>
          <w:tcPr>
            <w:tcW w:w="1276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>Data de início</w:t>
            </w:r>
          </w:p>
        </w:tc>
        <w:tc>
          <w:tcPr>
            <w:tcW w:w="1343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Data de vencimento  </w:t>
            </w:r>
          </w:p>
        </w:tc>
        <w:tc>
          <w:tcPr>
            <w:tcW w:w="681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Fase  </w:t>
            </w:r>
          </w:p>
        </w:tc>
        <w:tc>
          <w:tcPr>
            <w:tcW w:w="967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Etapa  </w:t>
            </w:r>
          </w:p>
        </w:tc>
        <w:tc>
          <w:tcPr>
            <w:tcW w:w="1017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Descrição  </w:t>
            </w:r>
          </w:p>
        </w:tc>
        <w:tc>
          <w:tcPr>
            <w:tcW w:w="995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Status de workflow  </w:t>
            </w:r>
          </w:p>
        </w:tc>
        <w:tc>
          <w:tcPr>
            <w:tcW w:w="876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Usuário  </w:t>
            </w:r>
          </w:p>
        </w:tc>
        <w:tc>
          <w:tcPr>
            <w:tcW w:w="897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Duração  </w:t>
            </w:r>
          </w:p>
        </w:tc>
        <w:tc>
          <w:tcPr>
            <w:tcW w:w="747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 xml:space="preserve">Motivo  </w:t>
            </w:r>
          </w:p>
        </w:tc>
        <w:tc>
          <w:tcPr>
            <w:tcW w:w="1191" w:type="dxa"/>
          </w:tcPr>
          <w:p w:rsidR="009E5B94" w:rsidRPr="009E5B94" w:rsidRDefault="009E5B94" w:rsidP="00A553D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E5B94">
              <w:rPr>
                <w:rFonts w:ascii="Arial" w:hAnsi="Arial" w:cs="Arial"/>
                <w:sz w:val="18"/>
                <w:szCs w:val="18"/>
                <w:lang w:val="pt-BR"/>
              </w:rPr>
              <w:t>Comentário</w:t>
            </w:r>
          </w:p>
        </w:tc>
      </w:tr>
    </w:tbl>
    <w:p w:rsidR="009E5B94" w:rsidRDefault="009E5B94" w:rsidP="00A553DE">
      <w:pPr>
        <w:rPr>
          <w:rFonts w:ascii="Arial" w:hAnsi="Arial" w:cs="Arial"/>
          <w:lang w:val="pt-BR"/>
        </w:rPr>
      </w:pPr>
    </w:p>
    <w:p w:rsidR="00530886" w:rsidRDefault="00530886" w:rsidP="00530886">
      <w:pPr>
        <w:rPr>
          <w:ins w:id="29" w:author="Sheilla Melo De Souza" w:date="2014-02-21T14:32:00Z"/>
          <w:rFonts w:ascii="Arial" w:hAnsi="Arial" w:cs="Arial"/>
          <w:lang w:val="pt-BR"/>
        </w:rPr>
      </w:pPr>
      <w:ins w:id="30" w:author="Sheilla Melo De Souza" w:date="2014-02-21T14:32:00Z">
        <w:r>
          <w:rPr>
            <w:rFonts w:ascii="Arial" w:hAnsi="Arial" w:cs="Arial"/>
            <w:lang w:val="pt-BR"/>
          </w:rPr>
          <w:t xml:space="preserve">A informação relacionada aos números do Acordo Básico e do Documento Contratual será </w:t>
        </w:r>
        <w:proofErr w:type="gramStart"/>
        <w:r>
          <w:rPr>
            <w:rFonts w:ascii="Arial" w:hAnsi="Arial" w:cs="Arial"/>
            <w:lang w:val="pt-BR"/>
          </w:rPr>
          <w:t>inserido</w:t>
        </w:r>
        <w:proofErr w:type="gramEnd"/>
        <w:r>
          <w:rPr>
            <w:rFonts w:ascii="Arial" w:hAnsi="Arial" w:cs="Arial"/>
            <w:lang w:val="pt-BR"/>
          </w:rPr>
          <w:t xml:space="preserve"> no cabeçalho do relatório. </w:t>
        </w:r>
      </w:ins>
    </w:p>
    <w:p w:rsidR="00633E3D" w:rsidRDefault="00633E3D" w:rsidP="00A553DE">
      <w:pPr>
        <w:rPr>
          <w:rFonts w:ascii="Arial" w:hAnsi="Arial" w:cs="Arial"/>
          <w:lang w:val="pt-BR"/>
        </w:rPr>
      </w:pPr>
      <w:permStart w:id="216690415" w:edGrp="everyone"/>
      <w:permEnd w:id="216690415"/>
    </w:p>
    <w:p w:rsidR="004F002C" w:rsidRPr="003B28ED" w:rsidRDefault="00E17A95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1" w:name="_Toc380154969"/>
      <w:r>
        <w:rPr>
          <w:rFonts w:ascii="Calibri" w:hAnsi="Calibri" w:cs="Calibri"/>
          <w:color w:val="29323D"/>
          <w:lang w:val="pt-BR"/>
        </w:rPr>
        <w:t>Componentes Impactados</w:t>
      </w:r>
      <w:bookmarkEnd w:id="31"/>
    </w:p>
    <w:p w:rsidR="003B28ED" w:rsidRDefault="003B28ED" w:rsidP="003B28ED">
      <w:pPr>
        <w:pStyle w:val="BodyTextIndent3"/>
        <w:ind w:firstLine="0"/>
        <w:rPr>
          <w:rFonts w:ascii="Times New Roman" w:hAnsi="Times New Roman" w:cs="Times New Roman"/>
        </w:rPr>
      </w:pPr>
      <w:bookmarkStart w:id="32" w:name="_Toc178139958"/>
      <w:bookmarkStart w:id="33" w:name="_Toc244516105"/>
    </w:p>
    <w:p w:rsidR="003C5209" w:rsidRPr="002D325D" w:rsidRDefault="002D325D" w:rsidP="00A553DE">
      <w:pPr>
        <w:rPr>
          <w:rFonts w:ascii="Arial" w:hAnsi="Arial" w:cs="Arial"/>
          <w:lang w:val="pt-BR"/>
        </w:rPr>
      </w:pPr>
      <w:r w:rsidRPr="002D325D">
        <w:rPr>
          <w:rFonts w:ascii="Arial" w:hAnsi="Arial" w:cs="Arial"/>
          <w:lang w:val="pt-BR"/>
        </w:rPr>
        <w:t>N/A</w:t>
      </w:r>
    </w:p>
    <w:p w:rsidR="003B28ED" w:rsidRPr="002A76FF" w:rsidRDefault="003B28ED" w:rsidP="003B28ED">
      <w:pPr>
        <w:pStyle w:val="Index1"/>
        <w:rPr>
          <w:lang w:val="pt-BR"/>
        </w:rPr>
      </w:pPr>
    </w:p>
    <w:p w:rsidR="004F002C" w:rsidRPr="003B28ED" w:rsidRDefault="004F002C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4" w:name="_Toc380154970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32"/>
      <w:bookmarkEnd w:id="33"/>
      <w:bookmarkEnd w:id="34"/>
    </w:p>
    <w:p w:rsidR="003B28ED" w:rsidRPr="002A76FF" w:rsidRDefault="003B28ED" w:rsidP="003B28ED">
      <w:pPr>
        <w:rPr>
          <w:lang w:val="pt-BR"/>
        </w:rPr>
      </w:pPr>
      <w:bookmarkStart w:id="35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lastRenderedPageBreak/>
        <w:t>Prioridade do projeto por parte da Diretoria da TIM.</w:t>
      </w:r>
    </w:p>
    <w:p w:rsidR="003B28ED" w:rsidRDefault="003B28ED" w:rsidP="003B28ED">
      <w:pPr>
        <w:pStyle w:val="BodyTextIndent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BodyTextIndent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6" w:name="_Toc380154971"/>
      <w:r>
        <w:rPr>
          <w:rFonts w:ascii="Calibri" w:hAnsi="Calibri" w:cs="Calibri"/>
          <w:color w:val="29323D"/>
          <w:lang w:val="pt-BR"/>
        </w:rPr>
        <w:t>Riscos</w:t>
      </w:r>
      <w:bookmarkEnd w:id="36"/>
    </w:p>
    <w:p w:rsidR="00B81202" w:rsidRDefault="00B81202" w:rsidP="003B28ED">
      <w:pPr>
        <w:pStyle w:val="BodyTextIndent3"/>
        <w:ind w:firstLine="0"/>
        <w:rPr>
          <w:rFonts w:ascii="Times New Roman" w:hAnsi="Times New Roman" w:cs="Times New Roman"/>
        </w:rPr>
      </w:pPr>
    </w:p>
    <w:p w:rsidR="00440094" w:rsidRDefault="005D4765" w:rsidP="003B28ED">
      <w:pPr>
        <w:pStyle w:val="BodyTextIndent3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N/A.</w:t>
      </w:r>
    </w:p>
    <w:p w:rsidR="00440094" w:rsidRDefault="00440094" w:rsidP="003B28ED">
      <w:pPr>
        <w:pStyle w:val="BodyTextIndent3"/>
        <w:ind w:firstLine="0"/>
        <w:rPr>
          <w:rFonts w:ascii="Times New Roman" w:hAnsi="Times New Roman" w:cs="Times New Roman"/>
        </w:rPr>
      </w:pPr>
    </w:p>
    <w:p w:rsidR="003B28ED" w:rsidRPr="002A76FF" w:rsidRDefault="003B28ED" w:rsidP="003B28ED">
      <w:pPr>
        <w:pStyle w:val="Index1"/>
        <w:rPr>
          <w:lang w:val="pt-BR"/>
        </w:rPr>
      </w:pPr>
    </w:p>
    <w:p w:rsidR="004039C4" w:rsidRPr="003B28ED" w:rsidRDefault="004039C4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7" w:name="_Toc380154972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35"/>
      <w:bookmarkEnd w:id="37"/>
    </w:p>
    <w:p w:rsidR="003B28ED" w:rsidRPr="002A76FF" w:rsidRDefault="003B28ED" w:rsidP="003B28ED">
      <w:pPr>
        <w:rPr>
          <w:lang w:val="pt-BR"/>
        </w:rPr>
      </w:pPr>
      <w:bookmarkStart w:id="38" w:name="_Toc178139960"/>
      <w:bookmarkStart w:id="39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38"/>
      <w:bookmarkEnd w:id="39"/>
    </w:p>
    <w:p w:rsidR="003B28ED" w:rsidRPr="003266ED" w:rsidRDefault="003B28ED" w:rsidP="003266ED">
      <w:pPr>
        <w:pStyle w:val="Index1"/>
        <w:ind w:left="284"/>
        <w:rPr>
          <w:rFonts w:ascii="Cambria" w:hAnsi="Cambria"/>
          <w:lang w:val="pt-BR"/>
        </w:rPr>
      </w:pPr>
    </w:p>
    <w:p w:rsidR="003B28ED" w:rsidRPr="002A76FF" w:rsidRDefault="003B28ED" w:rsidP="0053034D">
      <w:pPr>
        <w:pStyle w:val="Index1"/>
        <w:ind w:left="284"/>
        <w:rPr>
          <w:lang w:val="pt-BR"/>
        </w:rPr>
      </w:pPr>
    </w:p>
    <w:p w:rsidR="00B002C5" w:rsidRDefault="00D64D97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40" w:name="_Toc380154973"/>
      <w:r>
        <w:rPr>
          <w:rFonts w:ascii="Calibri" w:hAnsi="Calibri" w:cs="Calibri"/>
          <w:color w:val="29323D"/>
          <w:lang w:val="pt-BR"/>
        </w:rPr>
        <w:t>Aprovação do documento</w:t>
      </w:r>
      <w:bookmarkEnd w:id="40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2032"/>
        <w:gridCol w:w="3361"/>
        <w:gridCol w:w="3359"/>
      </w:tblGrid>
      <w:tr w:rsidR="003303EF" w:rsidRPr="00646C9F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</w:tcPr>
          <w:p w:rsidR="003303EF" w:rsidRPr="008D6BEE" w:rsidRDefault="00897584" w:rsidP="005D476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41" w:author="Sheilla Melo De Souza" w:date="2014-02-21T14:33:00Z">
              <w:r w:rsidDel="0091724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14</w:delText>
              </w:r>
            </w:del>
            <w:ins w:id="42" w:author="Sheilla Melo De Souza" w:date="2014-02-21T14:33:00Z">
              <w:r w:rsidR="0091724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21</w:t>
              </w:r>
            </w:ins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/02/2014</w:t>
            </w:r>
          </w:p>
        </w:tc>
        <w:tc>
          <w:tcPr>
            <w:tcW w:w="1038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897584" w:rsidP="00F652F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43" w:author="Sheilla Melo De Souza" w:date="2014-02-21T14:33:00Z">
              <w:r w:rsidDel="0091724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1</w:delText>
              </w:r>
              <w:r w:rsidR="00F652F9" w:rsidDel="0091724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7</w:delText>
              </w:r>
            </w:del>
            <w:ins w:id="44" w:author="Sheilla Melo De Souza" w:date="2014-02-21T14:33:00Z">
              <w:r w:rsidR="0091724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21</w:t>
              </w:r>
            </w:ins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/02/2014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91724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Allan </w:t>
            </w:r>
            <w:del w:id="45" w:author="Sheilla Melo De Souza" w:date="2014-02-21T14:33:00Z">
              <w:r w:rsidRPr="008D6BEE" w:rsidDel="0091724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Andrade</w:delText>
              </w:r>
            </w:del>
            <w:ins w:id="46" w:author="Sheilla Melo De Souza" w:date="2014-02-21T14:33:00Z">
              <w:r w:rsidR="0091724E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Primon</w:t>
              </w:r>
            </w:ins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Cristiane Gradilone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257501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501" w:rsidRDefault="0025750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501" w:rsidRPr="008D6BEE" w:rsidRDefault="0025750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501" w:rsidRPr="008D6BEE" w:rsidRDefault="0025750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57501" w:rsidRPr="008D6BEE" w:rsidRDefault="0025750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Default="00D64D97" w:rsidP="00D64D97">
      <w:pPr>
        <w:rPr>
          <w:lang w:val="pt-BR"/>
        </w:rPr>
      </w:pPr>
      <w:bookmarkStart w:id="47" w:name="_GoBack"/>
      <w:permStart w:id="1245584857" w:edGrp="everyone"/>
    </w:p>
    <w:bookmarkEnd w:id="47"/>
    <w:permEnd w:id="1245584857"/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8"/>
      <w:footerReference w:type="default" r:id="rId19"/>
      <w:footerReference w:type="first" r:id="rId20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6EA" w:rsidRDefault="00D726EA" w:rsidP="00A13348">
      <w:r>
        <w:separator/>
      </w:r>
    </w:p>
  </w:endnote>
  <w:endnote w:type="continuationSeparator" w:id="0">
    <w:p w:rsidR="00D726EA" w:rsidRDefault="00D726EA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D726EA" w:rsidTr="003B28ED">
      <w:trPr>
        <w:trHeight w:val="151"/>
      </w:trPr>
      <w:tc>
        <w:tcPr>
          <w:tcW w:w="2250" w:type="pct"/>
        </w:tcPr>
        <w:p w:rsidR="00D726EA" w:rsidRPr="003B28ED" w:rsidRDefault="00D726EA">
          <w:pPr>
            <w:pStyle w:val="Header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D726EA" w:rsidRPr="003B28ED" w:rsidRDefault="00D726EA">
          <w:pPr>
            <w:pStyle w:val="NoSpacing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D726EA" w:rsidRPr="003B28ED" w:rsidRDefault="00D726EA" w:rsidP="003B28ED">
          <w:pPr>
            <w:pStyle w:val="Header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91724E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5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D726EA" w:rsidTr="003B28ED">
      <w:trPr>
        <w:trHeight w:val="150"/>
      </w:trPr>
      <w:tc>
        <w:tcPr>
          <w:tcW w:w="2250" w:type="pct"/>
        </w:tcPr>
        <w:p w:rsidR="00D726EA" w:rsidRPr="003B28ED" w:rsidRDefault="00D726EA">
          <w:pPr>
            <w:pStyle w:val="Head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D726EA" w:rsidRPr="003B28ED" w:rsidRDefault="00D726EA">
          <w:pPr>
            <w:pStyle w:val="Header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D726EA" w:rsidRPr="003B28ED" w:rsidRDefault="00D726EA">
          <w:pPr>
            <w:pStyle w:val="Header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D726EA" w:rsidRDefault="0053202D" w:rsidP="001A068D">
    <w:pPr>
      <w:pStyle w:val="Footer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CKMp3m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6EA" w:rsidRDefault="00D726EA" w:rsidP="00F11370">
    <w:pPr>
      <w:pStyle w:val="Footer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D726EA" w:rsidRDefault="00D726EA">
    <w:pPr>
      <w:pStyle w:val="Footer"/>
    </w:pPr>
  </w:p>
  <w:p w:rsidR="00D726EA" w:rsidRDefault="0053202D">
    <w:pPr>
      <w:pStyle w:val="Footer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6EA" w:rsidRDefault="00D726EA" w:rsidP="00A13348">
      <w:r>
        <w:separator/>
      </w:r>
    </w:p>
  </w:footnote>
  <w:footnote w:type="continuationSeparator" w:id="0">
    <w:p w:rsidR="00D726EA" w:rsidRDefault="00D726EA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6EA" w:rsidRDefault="00D726EA" w:rsidP="00CA7818">
    <w:pPr>
      <w:pStyle w:val="Header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D726EA" w:rsidRDefault="00D726EA" w:rsidP="00CA7818">
    <w:pPr>
      <w:pStyle w:val="Header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D726EA" w:rsidRDefault="00D726EA" w:rsidP="00CA7818">
    <w:pPr>
      <w:pStyle w:val="Header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D726EA" w:rsidRDefault="00D726EA" w:rsidP="00CA7818">
    <w:pPr>
      <w:pStyle w:val="Header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D726EA" w:rsidRDefault="00D726EA" w:rsidP="00CA7818">
    <w:pPr>
      <w:pStyle w:val="Header"/>
      <w:rPr>
        <w:b/>
        <w:bCs/>
        <w:sz w:val="16"/>
      </w:rPr>
    </w:pPr>
  </w:p>
  <w:p w:rsidR="00D726EA" w:rsidRDefault="00D726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6427C2"/>
    <w:multiLevelType w:val="hybridMultilevel"/>
    <w:tmpl w:val="98F43F6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1"/>
  </w:num>
  <w:num w:numId="5">
    <w:abstractNumId w:val="3"/>
  </w:num>
  <w:num w:numId="6">
    <w:abstractNumId w:val="4"/>
  </w:num>
  <w:num w:numId="7">
    <w:abstractNumId w:val="10"/>
  </w:num>
  <w:num w:numId="8">
    <w:abstractNumId w:val="12"/>
  </w:num>
  <w:num w:numId="9">
    <w:abstractNumId w:val="8"/>
  </w:num>
  <w:num w:numId="10">
    <w:abstractNumId w:val="9"/>
  </w:num>
  <w:num w:numId="11">
    <w:abstractNumId w:val="0"/>
  </w:num>
  <w:num w:numId="12">
    <w:abstractNumId w:val="6"/>
  </w:num>
  <w:num w:numId="1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pt-BR" w:vendorID="1" w:dllVersion="513" w:checkStyle="0"/>
  <w:proofState w:spelling="clean" w:grammar="clean"/>
  <w:trackRevisions/>
  <w:documentProtection w:edit="comments" w:formatting="1" w:enforcement="1" w:cryptProviderType="rsaFull" w:cryptAlgorithmClass="hash" w:cryptAlgorithmType="typeAny" w:cryptAlgorithmSid="4" w:cryptSpinCount="100000" w:hash="+hCWdIMeajpSS5h4scCZy2a/CCU=" w:salt="y0y0chuYlK7Q1vomrgjshA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橄ㄴ눀ߠܿ찔㈇"/>
    <w:docVar w:name="Entered_By" w:val="橄ㄴ눀ߠܿ찔㈇Èကܸ뀀ޫ賐 ကܸ뻨ނ݇Ḁ窨ɿ"/>
    <w:docVar w:name="FileName" w:val="Ķਸ਼䫬Ì;達2怀룣ࠀⳍᮔﾺʸʸͪͲ堀΃!＀Ù㐀㐀ÎĂŀࠀ;铍㐀㐀駎&lt;G怀룣鳍ࠀఀᮔ˾ϏϏͲͷ堀΃!＀Ù㐀㐀ĘĂŀࠀP琀㐀㐀駎x怀룣ᣍࠀ㐀ᮔݙځځͷΆ堀΃!＀Ù㐀㐀ƛĂŀࠀ鰀㐀㐀駎ďÎ怀룣볍ࠀᮔ๦ଦଦΆ΍堀΃!＀Ù㐀㐀ɳĂŀࠀ×匳 㐀㐀駎Ǩà怀룣᠀ࠀ댳 ᮔᨘఠఠ΍Η堀΃!＀Ù㐀㐀͞Ăŀࠀêᬳ_x000a_㐀㐀駎ˎ 怀룣෩ࠀ掱럼⛄ΗΘ堀΃!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637B"/>
    <w:rsid w:val="00062077"/>
    <w:rsid w:val="00063831"/>
    <w:rsid w:val="00071B1A"/>
    <w:rsid w:val="00085385"/>
    <w:rsid w:val="00086E09"/>
    <w:rsid w:val="00091010"/>
    <w:rsid w:val="000A14D5"/>
    <w:rsid w:val="000B1432"/>
    <w:rsid w:val="000B4319"/>
    <w:rsid w:val="000B672D"/>
    <w:rsid w:val="000B7196"/>
    <w:rsid w:val="000C1174"/>
    <w:rsid w:val="000C2300"/>
    <w:rsid w:val="000D0883"/>
    <w:rsid w:val="000D2266"/>
    <w:rsid w:val="000D3CB4"/>
    <w:rsid w:val="000D7556"/>
    <w:rsid w:val="000E7387"/>
    <w:rsid w:val="000F03C0"/>
    <w:rsid w:val="000F191D"/>
    <w:rsid w:val="000F21B8"/>
    <w:rsid w:val="000F251E"/>
    <w:rsid w:val="000F2DBA"/>
    <w:rsid w:val="000F341F"/>
    <w:rsid w:val="000F36AC"/>
    <w:rsid w:val="000F5223"/>
    <w:rsid w:val="000F57AC"/>
    <w:rsid w:val="000F7B77"/>
    <w:rsid w:val="00100067"/>
    <w:rsid w:val="0010065F"/>
    <w:rsid w:val="00102AFE"/>
    <w:rsid w:val="00105C75"/>
    <w:rsid w:val="00110933"/>
    <w:rsid w:val="00110BA5"/>
    <w:rsid w:val="001170FC"/>
    <w:rsid w:val="00120312"/>
    <w:rsid w:val="00121A9D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1070"/>
    <w:rsid w:val="00161751"/>
    <w:rsid w:val="00164FFD"/>
    <w:rsid w:val="00177852"/>
    <w:rsid w:val="001805C6"/>
    <w:rsid w:val="00192601"/>
    <w:rsid w:val="00195348"/>
    <w:rsid w:val="00197C90"/>
    <w:rsid w:val="001A068D"/>
    <w:rsid w:val="001A272F"/>
    <w:rsid w:val="001A70D6"/>
    <w:rsid w:val="001B0455"/>
    <w:rsid w:val="001B3893"/>
    <w:rsid w:val="001B586A"/>
    <w:rsid w:val="001C4C07"/>
    <w:rsid w:val="001C645F"/>
    <w:rsid w:val="001C6C2D"/>
    <w:rsid w:val="001F2D06"/>
    <w:rsid w:val="001F303A"/>
    <w:rsid w:val="0020652E"/>
    <w:rsid w:val="002076F0"/>
    <w:rsid w:val="00212151"/>
    <w:rsid w:val="00215670"/>
    <w:rsid w:val="00215F04"/>
    <w:rsid w:val="00224E42"/>
    <w:rsid w:val="00225D02"/>
    <w:rsid w:val="00227CD1"/>
    <w:rsid w:val="002300A5"/>
    <w:rsid w:val="00231E19"/>
    <w:rsid w:val="002335DC"/>
    <w:rsid w:val="00233BE4"/>
    <w:rsid w:val="00234FF7"/>
    <w:rsid w:val="00237561"/>
    <w:rsid w:val="002427CB"/>
    <w:rsid w:val="00243596"/>
    <w:rsid w:val="002443FF"/>
    <w:rsid w:val="00246510"/>
    <w:rsid w:val="00246A19"/>
    <w:rsid w:val="00257501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784B"/>
    <w:rsid w:val="00287BF9"/>
    <w:rsid w:val="0029123C"/>
    <w:rsid w:val="002944F8"/>
    <w:rsid w:val="002A04BC"/>
    <w:rsid w:val="002A473F"/>
    <w:rsid w:val="002A54B7"/>
    <w:rsid w:val="002A58A2"/>
    <w:rsid w:val="002A6F86"/>
    <w:rsid w:val="002A76FF"/>
    <w:rsid w:val="002B2767"/>
    <w:rsid w:val="002B4C5D"/>
    <w:rsid w:val="002B698E"/>
    <w:rsid w:val="002B7D57"/>
    <w:rsid w:val="002C0B04"/>
    <w:rsid w:val="002D2EE9"/>
    <w:rsid w:val="002D325D"/>
    <w:rsid w:val="002D6F89"/>
    <w:rsid w:val="002D7681"/>
    <w:rsid w:val="002D7894"/>
    <w:rsid w:val="002E0412"/>
    <w:rsid w:val="002E4404"/>
    <w:rsid w:val="002E7930"/>
    <w:rsid w:val="002F033C"/>
    <w:rsid w:val="002F2AC5"/>
    <w:rsid w:val="002F6F98"/>
    <w:rsid w:val="0030005F"/>
    <w:rsid w:val="00305680"/>
    <w:rsid w:val="0030589D"/>
    <w:rsid w:val="00306DE7"/>
    <w:rsid w:val="00310162"/>
    <w:rsid w:val="003107DC"/>
    <w:rsid w:val="00310A01"/>
    <w:rsid w:val="00313122"/>
    <w:rsid w:val="00316C43"/>
    <w:rsid w:val="0031731D"/>
    <w:rsid w:val="00320AB1"/>
    <w:rsid w:val="00321BD2"/>
    <w:rsid w:val="00326161"/>
    <w:rsid w:val="003266ED"/>
    <w:rsid w:val="00326F37"/>
    <w:rsid w:val="00327BCA"/>
    <w:rsid w:val="003303EF"/>
    <w:rsid w:val="003312AB"/>
    <w:rsid w:val="00335690"/>
    <w:rsid w:val="003417B6"/>
    <w:rsid w:val="003575FE"/>
    <w:rsid w:val="003702DE"/>
    <w:rsid w:val="00372790"/>
    <w:rsid w:val="00382509"/>
    <w:rsid w:val="00383EB6"/>
    <w:rsid w:val="003939E9"/>
    <w:rsid w:val="003974B4"/>
    <w:rsid w:val="003A538A"/>
    <w:rsid w:val="003B0079"/>
    <w:rsid w:val="003B28ED"/>
    <w:rsid w:val="003B3E3B"/>
    <w:rsid w:val="003B4812"/>
    <w:rsid w:val="003B4EC7"/>
    <w:rsid w:val="003C00EE"/>
    <w:rsid w:val="003C02AA"/>
    <w:rsid w:val="003C0D69"/>
    <w:rsid w:val="003C4210"/>
    <w:rsid w:val="003C5209"/>
    <w:rsid w:val="003D215A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32C5"/>
    <w:rsid w:val="00424EFE"/>
    <w:rsid w:val="00425A19"/>
    <w:rsid w:val="004264BF"/>
    <w:rsid w:val="004268BE"/>
    <w:rsid w:val="00427168"/>
    <w:rsid w:val="0043251B"/>
    <w:rsid w:val="00440094"/>
    <w:rsid w:val="00443675"/>
    <w:rsid w:val="004503B5"/>
    <w:rsid w:val="00451BC6"/>
    <w:rsid w:val="0045612C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30E2"/>
    <w:rsid w:val="004A5991"/>
    <w:rsid w:val="004B09CD"/>
    <w:rsid w:val="004B13FE"/>
    <w:rsid w:val="004B14E2"/>
    <w:rsid w:val="004B379E"/>
    <w:rsid w:val="004C2D5F"/>
    <w:rsid w:val="004C54EC"/>
    <w:rsid w:val="004D022E"/>
    <w:rsid w:val="004D1C90"/>
    <w:rsid w:val="004D3368"/>
    <w:rsid w:val="004D4BB4"/>
    <w:rsid w:val="004E06ED"/>
    <w:rsid w:val="004E273B"/>
    <w:rsid w:val="004E50F7"/>
    <w:rsid w:val="004E660E"/>
    <w:rsid w:val="004F002C"/>
    <w:rsid w:val="004F0910"/>
    <w:rsid w:val="004F22C0"/>
    <w:rsid w:val="004F70A2"/>
    <w:rsid w:val="00501A3E"/>
    <w:rsid w:val="0051402F"/>
    <w:rsid w:val="00514343"/>
    <w:rsid w:val="005207A8"/>
    <w:rsid w:val="00520F16"/>
    <w:rsid w:val="005225E9"/>
    <w:rsid w:val="00522AEF"/>
    <w:rsid w:val="00524A6A"/>
    <w:rsid w:val="0053034D"/>
    <w:rsid w:val="005305CD"/>
    <w:rsid w:val="00530886"/>
    <w:rsid w:val="0053202D"/>
    <w:rsid w:val="005333FE"/>
    <w:rsid w:val="0053402C"/>
    <w:rsid w:val="0054250C"/>
    <w:rsid w:val="00543FE6"/>
    <w:rsid w:val="005459C0"/>
    <w:rsid w:val="00550120"/>
    <w:rsid w:val="00554F49"/>
    <w:rsid w:val="00555D8B"/>
    <w:rsid w:val="005565BB"/>
    <w:rsid w:val="005569DA"/>
    <w:rsid w:val="00557BC6"/>
    <w:rsid w:val="00561DDF"/>
    <w:rsid w:val="00570377"/>
    <w:rsid w:val="00573D84"/>
    <w:rsid w:val="00576363"/>
    <w:rsid w:val="00581670"/>
    <w:rsid w:val="00586C9B"/>
    <w:rsid w:val="00586E6D"/>
    <w:rsid w:val="00587CB7"/>
    <w:rsid w:val="0059494C"/>
    <w:rsid w:val="005A0034"/>
    <w:rsid w:val="005A0EDE"/>
    <w:rsid w:val="005A1662"/>
    <w:rsid w:val="005A60A6"/>
    <w:rsid w:val="005A7590"/>
    <w:rsid w:val="005A7C8A"/>
    <w:rsid w:val="005C4E68"/>
    <w:rsid w:val="005C70BD"/>
    <w:rsid w:val="005D02D4"/>
    <w:rsid w:val="005D4765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267C"/>
    <w:rsid w:val="00625B3B"/>
    <w:rsid w:val="00633E3D"/>
    <w:rsid w:val="00642E3F"/>
    <w:rsid w:val="00643121"/>
    <w:rsid w:val="00643563"/>
    <w:rsid w:val="006456F2"/>
    <w:rsid w:val="006466DB"/>
    <w:rsid w:val="00646C9F"/>
    <w:rsid w:val="00650CEE"/>
    <w:rsid w:val="0065566C"/>
    <w:rsid w:val="00655F5A"/>
    <w:rsid w:val="00660C43"/>
    <w:rsid w:val="00662268"/>
    <w:rsid w:val="006635A5"/>
    <w:rsid w:val="00671569"/>
    <w:rsid w:val="0068316E"/>
    <w:rsid w:val="00683CE4"/>
    <w:rsid w:val="00683E5D"/>
    <w:rsid w:val="00684711"/>
    <w:rsid w:val="00686E76"/>
    <w:rsid w:val="00692A99"/>
    <w:rsid w:val="00694ACF"/>
    <w:rsid w:val="00696FCE"/>
    <w:rsid w:val="006A2738"/>
    <w:rsid w:val="006A3193"/>
    <w:rsid w:val="006A331C"/>
    <w:rsid w:val="006A77F5"/>
    <w:rsid w:val="006B0368"/>
    <w:rsid w:val="006B03AE"/>
    <w:rsid w:val="006B12F3"/>
    <w:rsid w:val="006C3D76"/>
    <w:rsid w:val="006C50AD"/>
    <w:rsid w:val="006C5F4C"/>
    <w:rsid w:val="006C5F66"/>
    <w:rsid w:val="006C6804"/>
    <w:rsid w:val="006D1DB6"/>
    <w:rsid w:val="006D35EE"/>
    <w:rsid w:val="006D3F4E"/>
    <w:rsid w:val="006D400C"/>
    <w:rsid w:val="006E057F"/>
    <w:rsid w:val="006E08D2"/>
    <w:rsid w:val="006E3C20"/>
    <w:rsid w:val="006E6B4E"/>
    <w:rsid w:val="006F28BA"/>
    <w:rsid w:val="006F6848"/>
    <w:rsid w:val="006F6D8A"/>
    <w:rsid w:val="006F75BD"/>
    <w:rsid w:val="007005C3"/>
    <w:rsid w:val="007031FB"/>
    <w:rsid w:val="007078EB"/>
    <w:rsid w:val="0071384C"/>
    <w:rsid w:val="007141F5"/>
    <w:rsid w:val="007161D6"/>
    <w:rsid w:val="007207AB"/>
    <w:rsid w:val="00722D15"/>
    <w:rsid w:val="00726B61"/>
    <w:rsid w:val="007278EE"/>
    <w:rsid w:val="00730FD9"/>
    <w:rsid w:val="00731A71"/>
    <w:rsid w:val="0073201A"/>
    <w:rsid w:val="00732CD6"/>
    <w:rsid w:val="00733DC8"/>
    <w:rsid w:val="007342DD"/>
    <w:rsid w:val="007378A1"/>
    <w:rsid w:val="007466FF"/>
    <w:rsid w:val="00750207"/>
    <w:rsid w:val="00756C39"/>
    <w:rsid w:val="00757B8A"/>
    <w:rsid w:val="00765872"/>
    <w:rsid w:val="00767D2F"/>
    <w:rsid w:val="007709BB"/>
    <w:rsid w:val="00783295"/>
    <w:rsid w:val="007854ED"/>
    <w:rsid w:val="00794DA7"/>
    <w:rsid w:val="007969F3"/>
    <w:rsid w:val="00796B62"/>
    <w:rsid w:val="00797E4A"/>
    <w:rsid w:val="00797E97"/>
    <w:rsid w:val="007A08E6"/>
    <w:rsid w:val="007C2B6E"/>
    <w:rsid w:val="007C34F4"/>
    <w:rsid w:val="007C5393"/>
    <w:rsid w:val="007C5EC0"/>
    <w:rsid w:val="007C64AA"/>
    <w:rsid w:val="007D223F"/>
    <w:rsid w:val="007D2FA3"/>
    <w:rsid w:val="007D37CC"/>
    <w:rsid w:val="007D6427"/>
    <w:rsid w:val="007E22CD"/>
    <w:rsid w:val="007E681A"/>
    <w:rsid w:val="007F6DB4"/>
    <w:rsid w:val="00801383"/>
    <w:rsid w:val="00807BD9"/>
    <w:rsid w:val="00810222"/>
    <w:rsid w:val="00811374"/>
    <w:rsid w:val="00812052"/>
    <w:rsid w:val="008131A9"/>
    <w:rsid w:val="00815A11"/>
    <w:rsid w:val="00816F24"/>
    <w:rsid w:val="00822C74"/>
    <w:rsid w:val="00824AB1"/>
    <w:rsid w:val="00824DDD"/>
    <w:rsid w:val="00825FEB"/>
    <w:rsid w:val="00826EDB"/>
    <w:rsid w:val="00831DC3"/>
    <w:rsid w:val="00834BF0"/>
    <w:rsid w:val="00841770"/>
    <w:rsid w:val="00845174"/>
    <w:rsid w:val="00845B7B"/>
    <w:rsid w:val="008462B5"/>
    <w:rsid w:val="008530AC"/>
    <w:rsid w:val="00856D3D"/>
    <w:rsid w:val="0087052E"/>
    <w:rsid w:val="0087105E"/>
    <w:rsid w:val="00874C98"/>
    <w:rsid w:val="00877C00"/>
    <w:rsid w:val="008811DA"/>
    <w:rsid w:val="00886F40"/>
    <w:rsid w:val="00892B9A"/>
    <w:rsid w:val="0089643D"/>
    <w:rsid w:val="00897584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D7E38"/>
    <w:rsid w:val="008E0552"/>
    <w:rsid w:val="008E3DFE"/>
    <w:rsid w:val="008E5E3E"/>
    <w:rsid w:val="008F7919"/>
    <w:rsid w:val="00900CC6"/>
    <w:rsid w:val="00901338"/>
    <w:rsid w:val="00904716"/>
    <w:rsid w:val="00911606"/>
    <w:rsid w:val="0091650B"/>
    <w:rsid w:val="0091724E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0112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5AF1"/>
    <w:rsid w:val="00977929"/>
    <w:rsid w:val="00977C38"/>
    <w:rsid w:val="009811E1"/>
    <w:rsid w:val="0098129D"/>
    <w:rsid w:val="009824A9"/>
    <w:rsid w:val="00984B31"/>
    <w:rsid w:val="00985CDD"/>
    <w:rsid w:val="009968A7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5B94"/>
    <w:rsid w:val="009E7951"/>
    <w:rsid w:val="009F0C5A"/>
    <w:rsid w:val="009F30EE"/>
    <w:rsid w:val="009F37A4"/>
    <w:rsid w:val="009F4DA6"/>
    <w:rsid w:val="009F5267"/>
    <w:rsid w:val="00A00A0F"/>
    <w:rsid w:val="00A00A80"/>
    <w:rsid w:val="00A025B7"/>
    <w:rsid w:val="00A038C2"/>
    <w:rsid w:val="00A03B18"/>
    <w:rsid w:val="00A05B67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3C6C"/>
    <w:rsid w:val="00A54A46"/>
    <w:rsid w:val="00A553DE"/>
    <w:rsid w:val="00A5581D"/>
    <w:rsid w:val="00A55B99"/>
    <w:rsid w:val="00A5702F"/>
    <w:rsid w:val="00A605DC"/>
    <w:rsid w:val="00A6385F"/>
    <w:rsid w:val="00A6492B"/>
    <w:rsid w:val="00A714E0"/>
    <w:rsid w:val="00A773E5"/>
    <w:rsid w:val="00A86C3D"/>
    <w:rsid w:val="00A94333"/>
    <w:rsid w:val="00A97D15"/>
    <w:rsid w:val="00A97FF5"/>
    <w:rsid w:val="00AA6DE7"/>
    <w:rsid w:val="00AA74EB"/>
    <w:rsid w:val="00AB4E44"/>
    <w:rsid w:val="00AB51CA"/>
    <w:rsid w:val="00AB775D"/>
    <w:rsid w:val="00AC5C2F"/>
    <w:rsid w:val="00AD0524"/>
    <w:rsid w:val="00AD09C7"/>
    <w:rsid w:val="00AE5C3E"/>
    <w:rsid w:val="00AF17E0"/>
    <w:rsid w:val="00AF1992"/>
    <w:rsid w:val="00AF1C78"/>
    <w:rsid w:val="00B002C5"/>
    <w:rsid w:val="00B04AA1"/>
    <w:rsid w:val="00B0645A"/>
    <w:rsid w:val="00B07656"/>
    <w:rsid w:val="00B11C82"/>
    <w:rsid w:val="00B20054"/>
    <w:rsid w:val="00B21407"/>
    <w:rsid w:val="00B30398"/>
    <w:rsid w:val="00B35F54"/>
    <w:rsid w:val="00B40F44"/>
    <w:rsid w:val="00B42502"/>
    <w:rsid w:val="00B458CC"/>
    <w:rsid w:val="00B46036"/>
    <w:rsid w:val="00B500E7"/>
    <w:rsid w:val="00B5180D"/>
    <w:rsid w:val="00B53251"/>
    <w:rsid w:val="00B53E78"/>
    <w:rsid w:val="00B54935"/>
    <w:rsid w:val="00B61A21"/>
    <w:rsid w:val="00B705A3"/>
    <w:rsid w:val="00B750F3"/>
    <w:rsid w:val="00B81202"/>
    <w:rsid w:val="00B90013"/>
    <w:rsid w:val="00B90D57"/>
    <w:rsid w:val="00B929B9"/>
    <w:rsid w:val="00B958EA"/>
    <w:rsid w:val="00BA564E"/>
    <w:rsid w:val="00BA59EE"/>
    <w:rsid w:val="00BB1E88"/>
    <w:rsid w:val="00BB2EB5"/>
    <w:rsid w:val="00BC13EB"/>
    <w:rsid w:val="00BC2120"/>
    <w:rsid w:val="00BD17BF"/>
    <w:rsid w:val="00BD38D5"/>
    <w:rsid w:val="00BD3C88"/>
    <w:rsid w:val="00BD775C"/>
    <w:rsid w:val="00BD7E50"/>
    <w:rsid w:val="00BF4730"/>
    <w:rsid w:val="00C04236"/>
    <w:rsid w:val="00C06E65"/>
    <w:rsid w:val="00C241D4"/>
    <w:rsid w:val="00C25BB4"/>
    <w:rsid w:val="00C4190A"/>
    <w:rsid w:val="00C429BC"/>
    <w:rsid w:val="00C464E7"/>
    <w:rsid w:val="00C50446"/>
    <w:rsid w:val="00C554CB"/>
    <w:rsid w:val="00C56A8F"/>
    <w:rsid w:val="00C602A3"/>
    <w:rsid w:val="00C60DB6"/>
    <w:rsid w:val="00C62890"/>
    <w:rsid w:val="00C742E7"/>
    <w:rsid w:val="00C769C0"/>
    <w:rsid w:val="00C81FC2"/>
    <w:rsid w:val="00C84921"/>
    <w:rsid w:val="00C84A5D"/>
    <w:rsid w:val="00C87C4F"/>
    <w:rsid w:val="00C87FE8"/>
    <w:rsid w:val="00C96918"/>
    <w:rsid w:val="00C97270"/>
    <w:rsid w:val="00CA16A2"/>
    <w:rsid w:val="00CA3432"/>
    <w:rsid w:val="00CA6EAE"/>
    <w:rsid w:val="00CA7818"/>
    <w:rsid w:val="00CB191A"/>
    <w:rsid w:val="00CB73F6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044"/>
    <w:rsid w:val="00CF467C"/>
    <w:rsid w:val="00D04519"/>
    <w:rsid w:val="00D073A8"/>
    <w:rsid w:val="00D131AB"/>
    <w:rsid w:val="00D13B73"/>
    <w:rsid w:val="00D26380"/>
    <w:rsid w:val="00D273A5"/>
    <w:rsid w:val="00D3512D"/>
    <w:rsid w:val="00D35821"/>
    <w:rsid w:val="00D37209"/>
    <w:rsid w:val="00D37E1D"/>
    <w:rsid w:val="00D44A5C"/>
    <w:rsid w:val="00D455AD"/>
    <w:rsid w:val="00D54099"/>
    <w:rsid w:val="00D572F7"/>
    <w:rsid w:val="00D6279C"/>
    <w:rsid w:val="00D64D97"/>
    <w:rsid w:val="00D70323"/>
    <w:rsid w:val="00D726EA"/>
    <w:rsid w:val="00D7469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055C"/>
    <w:rsid w:val="00DE163E"/>
    <w:rsid w:val="00DE2EC0"/>
    <w:rsid w:val="00DE5629"/>
    <w:rsid w:val="00DE7BB0"/>
    <w:rsid w:val="00DF2D25"/>
    <w:rsid w:val="00DF2E96"/>
    <w:rsid w:val="00E00613"/>
    <w:rsid w:val="00E01C6A"/>
    <w:rsid w:val="00E02E3A"/>
    <w:rsid w:val="00E0351F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B73"/>
    <w:rsid w:val="00E472E1"/>
    <w:rsid w:val="00E562DB"/>
    <w:rsid w:val="00E60741"/>
    <w:rsid w:val="00E607D3"/>
    <w:rsid w:val="00E621ED"/>
    <w:rsid w:val="00E6633D"/>
    <w:rsid w:val="00E6644C"/>
    <w:rsid w:val="00E73508"/>
    <w:rsid w:val="00E80BA9"/>
    <w:rsid w:val="00E81FAE"/>
    <w:rsid w:val="00E915E6"/>
    <w:rsid w:val="00E92530"/>
    <w:rsid w:val="00E943A3"/>
    <w:rsid w:val="00E96618"/>
    <w:rsid w:val="00EA191C"/>
    <w:rsid w:val="00EA3A0A"/>
    <w:rsid w:val="00EA44BA"/>
    <w:rsid w:val="00EB1387"/>
    <w:rsid w:val="00EB2DDA"/>
    <w:rsid w:val="00EB3DCC"/>
    <w:rsid w:val="00EC2BAD"/>
    <w:rsid w:val="00ED1429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334"/>
    <w:rsid w:val="00F41E09"/>
    <w:rsid w:val="00F423D3"/>
    <w:rsid w:val="00F436C4"/>
    <w:rsid w:val="00F43D14"/>
    <w:rsid w:val="00F554EF"/>
    <w:rsid w:val="00F5591A"/>
    <w:rsid w:val="00F55C32"/>
    <w:rsid w:val="00F652F9"/>
    <w:rsid w:val="00F67ECB"/>
    <w:rsid w:val="00F71CAA"/>
    <w:rsid w:val="00F732C8"/>
    <w:rsid w:val="00F75299"/>
    <w:rsid w:val="00F835C7"/>
    <w:rsid w:val="00F86595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C753F"/>
    <w:rsid w:val="00FD304E"/>
    <w:rsid w:val="00FD6B6F"/>
    <w:rsid w:val="00FD7041"/>
    <w:rsid w:val="00FE5C9F"/>
    <w:rsid w:val="00FF09AD"/>
    <w:rsid w:val="00FF0EC2"/>
    <w:rsid w:val="00FF0EF7"/>
    <w:rsid w:val="00FF31A5"/>
    <w:rsid w:val="00FF3A1A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Heading1">
    <w:name w:val="heading 1"/>
    <w:aliases w:val="Section,Section Heading,CAPÍTULO,Capítulo"/>
    <w:basedOn w:val="Normal"/>
    <w:next w:val="Normal"/>
    <w:link w:val="Heading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aliases w:val="Subitem"/>
    <w:basedOn w:val="Normal"/>
    <w:next w:val="Normal"/>
    <w:link w:val="Heading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Heading6">
    <w:name w:val="heading 6"/>
    <w:basedOn w:val="Normal"/>
    <w:next w:val="Normal"/>
    <w:link w:val="Heading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Heading7">
    <w:name w:val="heading 7"/>
    <w:basedOn w:val="Normal"/>
    <w:next w:val="Normal"/>
    <w:link w:val="Heading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Heading8">
    <w:name w:val="heading 8"/>
    <w:basedOn w:val="Normal"/>
    <w:next w:val="Normal"/>
    <w:link w:val="Heading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Heading9">
    <w:name w:val="heading 9"/>
    <w:basedOn w:val="Normal"/>
    <w:next w:val="Normal"/>
    <w:link w:val="Heading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Section Heading Char,CAPÍTULO Char,Capítulo Char"/>
    <w:link w:val="Heading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aliases w:val="Subitem Char"/>
    <w:link w:val="Heading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Heading6Char">
    <w:name w:val="Heading 6 Char"/>
    <w:link w:val="Heading6"/>
    <w:rsid w:val="00812052"/>
    <w:rPr>
      <w:rFonts w:ascii="Arial" w:eastAsia="Times New Roman" w:hAnsi="Arial"/>
      <w:b/>
      <w:lang w:val="en-US"/>
    </w:rPr>
  </w:style>
  <w:style w:type="character" w:customStyle="1" w:styleId="Heading7Char">
    <w:name w:val="Heading 7 Char"/>
    <w:link w:val="Heading7"/>
    <w:rsid w:val="00812052"/>
    <w:rPr>
      <w:rFonts w:ascii="Arial" w:eastAsia="Times New Roman" w:hAnsi="Arial"/>
      <w:sz w:val="24"/>
      <w:lang w:val="en-US"/>
    </w:rPr>
  </w:style>
  <w:style w:type="character" w:customStyle="1" w:styleId="Heading8Char">
    <w:name w:val="Heading 8 Char"/>
    <w:link w:val="Heading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Heading9Char">
    <w:name w:val="Heading 9 Char"/>
    <w:link w:val="Heading9"/>
    <w:rsid w:val="00812052"/>
    <w:rPr>
      <w:rFonts w:ascii="Arial" w:eastAsia="Times New Roman" w:hAnsi="Arial"/>
      <w:b/>
      <w:u w:val="single"/>
      <w:lang w:val="en-US"/>
    </w:rPr>
  </w:style>
  <w:style w:type="paragraph" w:styleId="Header">
    <w:name w:val="header"/>
    <w:basedOn w:val="Normal"/>
    <w:link w:val="Header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348"/>
  </w:style>
  <w:style w:type="paragraph" w:styleId="Footer">
    <w:name w:val="footer"/>
    <w:basedOn w:val="Normal"/>
    <w:link w:val="Footer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348"/>
  </w:style>
  <w:style w:type="paragraph" w:styleId="BalloonText">
    <w:name w:val="Balloon Text"/>
    <w:basedOn w:val="Normal"/>
    <w:link w:val="BalloonText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PageNumber">
    <w:name w:val="page number"/>
    <w:basedOn w:val="DefaultParagraphFont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TOC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BodyText2">
    <w:name w:val="Body Text 2"/>
    <w:basedOn w:val="Normal"/>
    <w:link w:val="BodyText2Char"/>
    <w:rsid w:val="004F002C"/>
    <w:pPr>
      <w:jc w:val="both"/>
    </w:pPr>
    <w:rPr>
      <w:rFonts w:ascii="Arial" w:hAnsi="Arial"/>
      <w:lang w:val="pt-BR"/>
    </w:rPr>
  </w:style>
  <w:style w:type="character" w:customStyle="1" w:styleId="BodyText2Char">
    <w:name w:val="Body Text 2 Char"/>
    <w:link w:val="BodyText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Index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BodyTextIndent3">
    <w:name w:val="Body Text Indent 3"/>
    <w:basedOn w:val="Normal"/>
    <w:link w:val="BodyTextIndent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BodyTextIndent3Char">
    <w:name w:val="Body Text Indent 3 Char"/>
    <w:link w:val="BodyTextIndent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Heading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ListParagraph">
    <w:name w:val="List Paragraph"/>
    <w:basedOn w:val="Normal"/>
    <w:uiPriority w:val="34"/>
    <w:qFormat/>
    <w:rsid w:val="00086E09"/>
    <w:pPr>
      <w:ind w:left="708"/>
    </w:pPr>
  </w:style>
  <w:style w:type="paragraph" w:styleId="ListBullet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leGrid">
    <w:name w:val="Table Grid"/>
    <w:basedOn w:val="TableNormal"/>
    <w:rsid w:val="00812052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FollowedHyperlink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Emphasis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BodyText">
    <w:name w:val="Body Text"/>
    <w:basedOn w:val="Normal"/>
    <w:link w:val="BodyText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BodyTextChar">
    <w:name w:val="Body Text Char"/>
    <w:link w:val="BodyText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BodyText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itle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itleChar">
    <w:name w:val="Title Char"/>
    <w:link w:val="Title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CommentText">
    <w:name w:val="annotation text"/>
    <w:basedOn w:val="Normal"/>
    <w:link w:val="CommentTextChar"/>
    <w:semiHidden/>
    <w:rsid w:val="00AB51CA"/>
    <w:rPr>
      <w:lang w:val="pt-BR" w:eastAsia="pt-BR"/>
    </w:rPr>
  </w:style>
  <w:style w:type="character" w:customStyle="1" w:styleId="CommentTextChar">
    <w:name w:val="Comment Text Char"/>
    <w:link w:val="CommentText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CommentSubjectChar">
    <w:name w:val="Comment Subject Char"/>
    <w:link w:val="CommentSubject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ghtList-Accent3">
    <w:name w:val="Light List Accent 3"/>
    <w:basedOn w:val="Table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Heading1">
    <w:name w:val="heading 1"/>
    <w:aliases w:val="Section,Section Heading,CAPÍTULO,Capítulo"/>
    <w:basedOn w:val="Normal"/>
    <w:next w:val="Normal"/>
    <w:link w:val="Heading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aliases w:val="Subitem"/>
    <w:basedOn w:val="Normal"/>
    <w:next w:val="Normal"/>
    <w:link w:val="Heading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Heading6">
    <w:name w:val="heading 6"/>
    <w:basedOn w:val="Normal"/>
    <w:next w:val="Normal"/>
    <w:link w:val="Heading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Heading7">
    <w:name w:val="heading 7"/>
    <w:basedOn w:val="Normal"/>
    <w:next w:val="Normal"/>
    <w:link w:val="Heading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Heading8">
    <w:name w:val="heading 8"/>
    <w:basedOn w:val="Normal"/>
    <w:next w:val="Normal"/>
    <w:link w:val="Heading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Heading9">
    <w:name w:val="heading 9"/>
    <w:basedOn w:val="Normal"/>
    <w:next w:val="Normal"/>
    <w:link w:val="Heading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Section Heading Char,CAPÍTULO Char,Capítulo Char"/>
    <w:link w:val="Heading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aliases w:val="Subitem Char"/>
    <w:link w:val="Heading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Heading6Char">
    <w:name w:val="Heading 6 Char"/>
    <w:link w:val="Heading6"/>
    <w:rsid w:val="00812052"/>
    <w:rPr>
      <w:rFonts w:ascii="Arial" w:eastAsia="Times New Roman" w:hAnsi="Arial"/>
      <w:b/>
      <w:lang w:val="en-US"/>
    </w:rPr>
  </w:style>
  <w:style w:type="character" w:customStyle="1" w:styleId="Heading7Char">
    <w:name w:val="Heading 7 Char"/>
    <w:link w:val="Heading7"/>
    <w:rsid w:val="00812052"/>
    <w:rPr>
      <w:rFonts w:ascii="Arial" w:eastAsia="Times New Roman" w:hAnsi="Arial"/>
      <w:sz w:val="24"/>
      <w:lang w:val="en-US"/>
    </w:rPr>
  </w:style>
  <w:style w:type="character" w:customStyle="1" w:styleId="Heading8Char">
    <w:name w:val="Heading 8 Char"/>
    <w:link w:val="Heading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Heading9Char">
    <w:name w:val="Heading 9 Char"/>
    <w:link w:val="Heading9"/>
    <w:rsid w:val="00812052"/>
    <w:rPr>
      <w:rFonts w:ascii="Arial" w:eastAsia="Times New Roman" w:hAnsi="Arial"/>
      <w:b/>
      <w:u w:val="single"/>
      <w:lang w:val="en-US"/>
    </w:rPr>
  </w:style>
  <w:style w:type="paragraph" w:styleId="Header">
    <w:name w:val="header"/>
    <w:basedOn w:val="Normal"/>
    <w:link w:val="Header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348"/>
  </w:style>
  <w:style w:type="paragraph" w:styleId="Footer">
    <w:name w:val="footer"/>
    <w:basedOn w:val="Normal"/>
    <w:link w:val="Footer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348"/>
  </w:style>
  <w:style w:type="paragraph" w:styleId="BalloonText">
    <w:name w:val="Balloon Text"/>
    <w:basedOn w:val="Normal"/>
    <w:link w:val="BalloonText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PageNumber">
    <w:name w:val="page number"/>
    <w:basedOn w:val="DefaultParagraphFont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TOC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BodyText2">
    <w:name w:val="Body Text 2"/>
    <w:basedOn w:val="Normal"/>
    <w:link w:val="BodyText2Char"/>
    <w:rsid w:val="004F002C"/>
    <w:pPr>
      <w:jc w:val="both"/>
    </w:pPr>
    <w:rPr>
      <w:rFonts w:ascii="Arial" w:hAnsi="Arial"/>
      <w:lang w:val="pt-BR"/>
    </w:rPr>
  </w:style>
  <w:style w:type="character" w:customStyle="1" w:styleId="BodyText2Char">
    <w:name w:val="Body Text 2 Char"/>
    <w:link w:val="BodyText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Index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BodyTextIndent3">
    <w:name w:val="Body Text Indent 3"/>
    <w:basedOn w:val="Normal"/>
    <w:link w:val="BodyTextIndent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BodyTextIndent3Char">
    <w:name w:val="Body Text Indent 3 Char"/>
    <w:link w:val="BodyTextIndent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Heading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ListParagraph">
    <w:name w:val="List Paragraph"/>
    <w:basedOn w:val="Normal"/>
    <w:uiPriority w:val="34"/>
    <w:qFormat/>
    <w:rsid w:val="00086E09"/>
    <w:pPr>
      <w:ind w:left="708"/>
    </w:pPr>
  </w:style>
  <w:style w:type="paragraph" w:styleId="ListBullet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leGrid">
    <w:name w:val="Table Grid"/>
    <w:basedOn w:val="TableNormal"/>
    <w:rsid w:val="00812052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FollowedHyperlink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Emphasis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BodyText">
    <w:name w:val="Body Text"/>
    <w:basedOn w:val="Normal"/>
    <w:link w:val="BodyText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BodyTextChar">
    <w:name w:val="Body Text Char"/>
    <w:link w:val="BodyText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BodyText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itle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itleChar">
    <w:name w:val="Title Char"/>
    <w:link w:val="Title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CommentText">
    <w:name w:val="annotation text"/>
    <w:basedOn w:val="Normal"/>
    <w:link w:val="CommentTextChar"/>
    <w:semiHidden/>
    <w:rsid w:val="00AB51CA"/>
    <w:rPr>
      <w:lang w:val="pt-BR" w:eastAsia="pt-BR"/>
    </w:rPr>
  </w:style>
  <w:style w:type="character" w:customStyle="1" w:styleId="CommentTextChar">
    <w:name w:val="Comment Text Char"/>
    <w:link w:val="CommentText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CommentSubjectChar">
    <w:name w:val="Comment Subject Char"/>
    <w:link w:val="CommentSubject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ghtList-Accent3">
    <w:name w:val="Light List Accent 3"/>
    <w:basedOn w:val="Table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A5A14-9847-44F5-8597-3B11182E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721</Words>
  <Characters>3894</Characters>
  <Application>Microsoft Office Word</Application>
  <DocSecurity>8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Sheilla Melo De Souza</cp:lastModifiedBy>
  <cp:revision>4</cp:revision>
  <cp:lastPrinted>2012-03-23T18:36:00Z</cp:lastPrinted>
  <dcterms:created xsi:type="dcterms:W3CDTF">2014-02-21T17:29:00Z</dcterms:created>
  <dcterms:modified xsi:type="dcterms:W3CDTF">2014-02-21T17:33:00Z</dcterms:modified>
</cp:coreProperties>
</file>