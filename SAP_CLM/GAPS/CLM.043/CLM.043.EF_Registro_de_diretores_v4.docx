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17AE17A9" wp14:editId="0CCE7940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445B9F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536" w:rsidRPr="00912F2D" w:rsidRDefault="0092553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925536" w:rsidRDefault="0092553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CLM.043</w:t>
                            </w:r>
                          </w:p>
                          <w:p w:rsidR="00925536" w:rsidRPr="0002653F" w:rsidRDefault="00925536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Registro de Diretores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925536" w:rsidRPr="00912F2D" w:rsidRDefault="0092553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925536" w:rsidRDefault="0092553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CLM.043</w:t>
                      </w:r>
                    </w:p>
                    <w:p w:rsidR="00925536" w:rsidRPr="0002653F" w:rsidRDefault="00925536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Registro de Diretores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45B9F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7C1E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445B9F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BE0AF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DE2B6F">
        <w:rPr>
          <w:rFonts w:ascii="Calibri" w:hAnsi="Calibri" w:cs="Calibri"/>
          <w:lang w:val="pt-BR"/>
        </w:rPr>
        <w:t>43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E73508">
        <w:rPr>
          <w:rFonts w:ascii="Calibri" w:hAnsi="Calibri" w:cs="Calibri"/>
          <w:lang w:val="pt-BR"/>
        </w:rPr>
        <w:t xml:space="preserve">Registro de </w:t>
      </w:r>
      <w:r w:rsidR="00DE2B6F">
        <w:rPr>
          <w:rFonts w:ascii="Calibri" w:hAnsi="Calibri" w:cs="Calibri"/>
          <w:lang w:val="pt-BR"/>
        </w:rPr>
        <w:t>Diretores</w:t>
      </w:r>
      <w:r>
        <w:rPr>
          <w:rFonts w:ascii="Calibri" w:hAnsi="Calibri" w:cs="Calibri"/>
          <w:lang w:val="pt-BR"/>
        </w:rPr>
        <w:t>.</w:t>
      </w:r>
    </w:p>
    <w:p w:rsidR="00F11370" w:rsidRPr="00DE2B6F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E2B6F">
        <w:rPr>
          <w:rFonts w:ascii="Calibri" w:hAnsi="Calibri" w:cs="Calibri"/>
          <w:lang w:val="pt-BR"/>
        </w:rPr>
        <w:t xml:space="preserve"> </w:t>
      </w:r>
      <w:r w:rsidR="00445B9F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D5677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E2B6F">
        <w:rPr>
          <w:rFonts w:ascii="Calibri" w:hAnsi="Calibri" w:cs="Calibri"/>
          <w:lang w:val="pt-BR"/>
        </w:rPr>
        <w:tab/>
      </w:r>
      <w:r w:rsidR="007A08E6" w:rsidRPr="00DE2B6F">
        <w:rPr>
          <w:rFonts w:ascii="Calibri" w:hAnsi="Calibri" w:cs="Calibri"/>
          <w:lang w:val="pt-BR"/>
        </w:rPr>
        <w:tab/>
      </w:r>
      <w:r w:rsidR="007A08E6" w:rsidRPr="00DE2B6F">
        <w:rPr>
          <w:rFonts w:ascii="Calibri" w:hAnsi="Calibri" w:cs="Calibri"/>
          <w:lang w:val="pt-BR"/>
        </w:rPr>
        <w:tab/>
      </w:r>
      <w:r w:rsidR="00DE2B6F">
        <w:rPr>
          <w:rFonts w:ascii="Calibri" w:hAnsi="Calibri" w:cs="Calibri"/>
          <w:lang w:val="pt-BR"/>
        </w:rPr>
        <w:t>29</w:t>
      </w:r>
      <w:r w:rsidR="00A94333" w:rsidRPr="00DE2B6F">
        <w:rPr>
          <w:rFonts w:ascii="Calibri" w:hAnsi="Calibri" w:cs="Calibri"/>
          <w:lang w:val="pt-BR"/>
        </w:rPr>
        <w:t>/</w:t>
      </w:r>
      <w:r w:rsidR="00DE2B6F">
        <w:rPr>
          <w:rFonts w:ascii="Calibri" w:hAnsi="Calibri" w:cs="Calibri"/>
          <w:lang w:val="pt-BR"/>
        </w:rPr>
        <w:t>11</w:t>
      </w:r>
      <w:r w:rsidR="00A94333" w:rsidRPr="00DE2B6F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E51053">
        <w:rPr>
          <w:rFonts w:ascii="Calibri" w:hAnsi="Calibri" w:cs="Calibri"/>
          <w:lang w:val="pt-BR"/>
        </w:rPr>
        <w:t>5.0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E51053">
        <w:rPr>
          <w:rFonts w:ascii="Calibri" w:hAnsi="Calibri" w:cs="Calibri"/>
          <w:lang w:val="pt-BR"/>
        </w:rPr>
        <w:t>17/06/2015</w:t>
      </w:r>
      <w:r w:rsidR="000259C9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C84B3C2" wp14:editId="39F1163C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A85251" w:rsidRDefault="002443F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A85251" w:rsidRPr="0059019E">
        <w:rPr>
          <w:rFonts w:ascii="Calibri" w:hAnsi="Calibri" w:cs="Calibri"/>
          <w:color w:val="29323D"/>
          <w:lang w:val="pt-BR"/>
        </w:rPr>
        <w:t>1.</w:t>
      </w:r>
      <w:r w:rsidR="00A85251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A85251" w:rsidRPr="0059019E">
        <w:rPr>
          <w:rFonts w:ascii="Calibri" w:hAnsi="Calibri" w:cs="Calibri"/>
          <w:color w:val="29323D"/>
          <w:lang w:val="pt-BR"/>
        </w:rPr>
        <w:t>Histórico do Documento</w:t>
      </w:r>
      <w:r w:rsidR="00A85251" w:rsidRPr="000259C9">
        <w:rPr>
          <w:lang w:val="pt-BR"/>
        </w:rPr>
        <w:tab/>
      </w:r>
      <w:r w:rsidR="00A85251">
        <w:fldChar w:fldCharType="begin"/>
      </w:r>
      <w:r w:rsidR="00A85251" w:rsidRPr="000259C9">
        <w:rPr>
          <w:lang w:val="pt-BR"/>
        </w:rPr>
        <w:instrText xml:space="preserve"> PAGEREF _Toc381026778 \h </w:instrText>
      </w:r>
      <w:r w:rsidR="00A85251">
        <w:fldChar w:fldCharType="separate"/>
      </w:r>
      <w:r w:rsidR="00A85251" w:rsidRPr="000259C9">
        <w:rPr>
          <w:lang w:val="pt-BR"/>
        </w:rPr>
        <w:t>3</w:t>
      </w:r>
      <w:r w:rsidR="00A85251">
        <w:fldChar w:fldCharType="end"/>
      </w:r>
    </w:p>
    <w:p w:rsidR="00A85251" w:rsidRDefault="00A8525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Documentos Relacionados</w:t>
      </w:r>
      <w:r w:rsidRPr="000259C9">
        <w:rPr>
          <w:lang w:val="pt-BR"/>
        </w:rPr>
        <w:tab/>
      </w:r>
      <w:r>
        <w:fldChar w:fldCharType="begin"/>
      </w:r>
      <w:r w:rsidRPr="000259C9">
        <w:rPr>
          <w:lang w:val="pt-BR"/>
        </w:rPr>
        <w:instrText xml:space="preserve"> PAGEREF _Toc381026779 \h </w:instrText>
      </w:r>
      <w:r>
        <w:fldChar w:fldCharType="separate"/>
      </w:r>
      <w:r w:rsidRPr="000259C9">
        <w:rPr>
          <w:lang w:val="pt-BR"/>
        </w:rPr>
        <w:t>3</w:t>
      </w:r>
      <w:r>
        <w:fldChar w:fldCharType="end"/>
      </w:r>
    </w:p>
    <w:p w:rsidR="00A85251" w:rsidRDefault="00A8525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Abreviações</w:t>
      </w:r>
      <w:r w:rsidRPr="000259C9">
        <w:rPr>
          <w:lang w:val="pt-BR"/>
        </w:rPr>
        <w:tab/>
      </w:r>
      <w:r>
        <w:fldChar w:fldCharType="begin"/>
      </w:r>
      <w:r w:rsidRPr="000259C9">
        <w:rPr>
          <w:lang w:val="pt-BR"/>
        </w:rPr>
        <w:instrText xml:space="preserve"> PAGEREF _Toc381026780 \h </w:instrText>
      </w:r>
      <w:r>
        <w:fldChar w:fldCharType="separate"/>
      </w:r>
      <w:r w:rsidRPr="000259C9">
        <w:rPr>
          <w:lang w:val="pt-BR"/>
        </w:rPr>
        <w:t>3</w:t>
      </w:r>
      <w:r>
        <w:fldChar w:fldCharType="end"/>
      </w:r>
    </w:p>
    <w:p w:rsidR="00A85251" w:rsidRDefault="00A8525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Visão Geral</w:t>
      </w:r>
      <w:r w:rsidRPr="000259C9">
        <w:rPr>
          <w:lang w:val="pt-BR"/>
        </w:rPr>
        <w:tab/>
      </w:r>
      <w:r>
        <w:fldChar w:fldCharType="begin"/>
      </w:r>
      <w:r w:rsidRPr="000259C9">
        <w:rPr>
          <w:lang w:val="pt-BR"/>
        </w:rPr>
        <w:instrText xml:space="preserve"> PAGEREF _Toc381026781 \h </w:instrText>
      </w:r>
      <w:r>
        <w:fldChar w:fldCharType="separate"/>
      </w:r>
      <w:r w:rsidRPr="000259C9">
        <w:rPr>
          <w:lang w:val="pt-BR"/>
        </w:rPr>
        <w:t>3</w:t>
      </w:r>
      <w:r>
        <w:fldChar w:fldCharType="end"/>
      </w:r>
    </w:p>
    <w:p w:rsidR="00A85251" w:rsidRDefault="00A8525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Requisitos Funcionais</w:t>
      </w:r>
      <w:r w:rsidRPr="000259C9">
        <w:rPr>
          <w:lang w:val="pt-BR"/>
        </w:rPr>
        <w:tab/>
      </w:r>
      <w:r>
        <w:fldChar w:fldCharType="begin"/>
      </w:r>
      <w:r w:rsidRPr="000259C9">
        <w:rPr>
          <w:lang w:val="pt-BR"/>
        </w:rPr>
        <w:instrText xml:space="preserve"> PAGEREF _Toc381026782 \h </w:instrText>
      </w:r>
      <w:r>
        <w:fldChar w:fldCharType="separate"/>
      </w:r>
      <w:r w:rsidRPr="000259C9">
        <w:rPr>
          <w:lang w:val="pt-BR"/>
        </w:rPr>
        <w:t>3</w:t>
      </w:r>
      <w:r>
        <w:fldChar w:fldCharType="end"/>
      </w:r>
    </w:p>
    <w:p w:rsidR="00A85251" w:rsidRDefault="00A8525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Componentes Impactados</w:t>
      </w:r>
      <w:r w:rsidRPr="000259C9">
        <w:rPr>
          <w:lang w:val="pt-BR"/>
        </w:rPr>
        <w:tab/>
      </w:r>
      <w:r>
        <w:fldChar w:fldCharType="begin"/>
      </w:r>
      <w:r w:rsidRPr="000259C9">
        <w:rPr>
          <w:lang w:val="pt-BR"/>
        </w:rPr>
        <w:instrText xml:space="preserve"> PAGEREF _Toc381026783 \h </w:instrText>
      </w:r>
      <w:r>
        <w:fldChar w:fldCharType="separate"/>
      </w:r>
      <w:r w:rsidRPr="000259C9">
        <w:rPr>
          <w:lang w:val="pt-BR"/>
        </w:rPr>
        <w:t>4</w:t>
      </w:r>
      <w:r>
        <w:fldChar w:fldCharType="end"/>
      </w:r>
    </w:p>
    <w:p w:rsidR="00A85251" w:rsidRDefault="00A8525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Premissas</w:t>
      </w:r>
      <w:r w:rsidRPr="000259C9">
        <w:rPr>
          <w:lang w:val="pt-BR"/>
        </w:rPr>
        <w:tab/>
      </w:r>
      <w:r>
        <w:fldChar w:fldCharType="begin"/>
      </w:r>
      <w:r w:rsidRPr="000259C9">
        <w:rPr>
          <w:lang w:val="pt-BR"/>
        </w:rPr>
        <w:instrText xml:space="preserve"> PAGEREF _Toc381026784 \h </w:instrText>
      </w:r>
      <w:r>
        <w:fldChar w:fldCharType="separate"/>
      </w:r>
      <w:r w:rsidRPr="000259C9">
        <w:rPr>
          <w:lang w:val="pt-BR"/>
        </w:rPr>
        <w:t>4</w:t>
      </w:r>
      <w:r>
        <w:fldChar w:fldCharType="end"/>
      </w:r>
    </w:p>
    <w:p w:rsidR="00A85251" w:rsidRDefault="00A8525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Riscos</w:t>
      </w:r>
      <w:r w:rsidRPr="000259C9">
        <w:rPr>
          <w:lang w:val="pt-BR"/>
        </w:rPr>
        <w:tab/>
      </w:r>
      <w:r>
        <w:fldChar w:fldCharType="begin"/>
      </w:r>
      <w:r w:rsidRPr="000259C9">
        <w:rPr>
          <w:lang w:val="pt-BR"/>
        </w:rPr>
        <w:instrText xml:space="preserve"> PAGEREF _Toc381026785 \h </w:instrText>
      </w:r>
      <w:r>
        <w:fldChar w:fldCharType="separate"/>
      </w:r>
      <w:r w:rsidRPr="000259C9">
        <w:rPr>
          <w:lang w:val="pt-BR"/>
        </w:rPr>
        <w:t>5</w:t>
      </w:r>
      <w:r>
        <w:fldChar w:fldCharType="end"/>
      </w:r>
    </w:p>
    <w:p w:rsidR="00A85251" w:rsidRDefault="00A8525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Escopo Negativo</w:t>
      </w:r>
      <w:r w:rsidRPr="000259C9">
        <w:rPr>
          <w:lang w:val="pt-BR"/>
        </w:rPr>
        <w:tab/>
      </w:r>
      <w:r>
        <w:fldChar w:fldCharType="begin"/>
      </w:r>
      <w:r w:rsidRPr="000259C9">
        <w:rPr>
          <w:lang w:val="pt-BR"/>
        </w:rPr>
        <w:instrText xml:space="preserve"> PAGEREF _Toc381026786 \h </w:instrText>
      </w:r>
      <w:r>
        <w:fldChar w:fldCharType="separate"/>
      </w:r>
      <w:r w:rsidRPr="000259C9">
        <w:rPr>
          <w:lang w:val="pt-BR"/>
        </w:rPr>
        <w:t>5</w:t>
      </w:r>
      <w:r>
        <w:fldChar w:fldCharType="end"/>
      </w:r>
    </w:p>
    <w:p w:rsidR="00A85251" w:rsidRDefault="00A85251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9019E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9019E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_Toc381026787 \h </w:instrText>
      </w:r>
      <w:r>
        <w:fldChar w:fldCharType="separate"/>
      </w:r>
      <w:r>
        <w:t>6</w:t>
      </w:r>
      <w:r>
        <w:fldChar w:fldCharType="end"/>
      </w:r>
    </w:p>
    <w:p w:rsidR="009B1482" w:rsidRPr="003B28ED" w:rsidRDefault="002443FF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81026778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106AEA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29/11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  <w:r w:rsidR="00106AE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/ Sheilla Melo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501499" w:rsidRPr="008E0552" w:rsidTr="00D64D97">
        <w:trPr>
          <w:cantSplit/>
        </w:trPr>
        <w:tc>
          <w:tcPr>
            <w:tcW w:w="418" w:type="pct"/>
          </w:tcPr>
          <w:p w:rsidR="00501499" w:rsidRDefault="0050149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501499" w:rsidRDefault="00501499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29/11/2013</w:t>
            </w:r>
          </w:p>
        </w:tc>
        <w:tc>
          <w:tcPr>
            <w:tcW w:w="903" w:type="pct"/>
          </w:tcPr>
          <w:p w:rsidR="00501499" w:rsidRDefault="0050149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501499" w:rsidRDefault="0050149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 TIM</w:t>
            </w:r>
          </w:p>
        </w:tc>
        <w:tc>
          <w:tcPr>
            <w:tcW w:w="1623" w:type="pct"/>
          </w:tcPr>
          <w:p w:rsidR="00501499" w:rsidRDefault="0050149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 do item 5.</w:t>
            </w:r>
          </w:p>
        </w:tc>
      </w:tr>
      <w:tr w:rsidR="00445B9F" w:rsidRPr="00E51053" w:rsidTr="00D64D97">
        <w:trPr>
          <w:cantSplit/>
        </w:trPr>
        <w:tc>
          <w:tcPr>
            <w:tcW w:w="418" w:type="pct"/>
          </w:tcPr>
          <w:p w:rsidR="00445B9F" w:rsidRDefault="00445B9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445B9F" w:rsidRDefault="00445B9F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29/11/2013</w:t>
            </w:r>
          </w:p>
        </w:tc>
        <w:tc>
          <w:tcPr>
            <w:tcW w:w="903" w:type="pct"/>
          </w:tcPr>
          <w:p w:rsidR="00445B9F" w:rsidRDefault="00445B9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445B9F" w:rsidRDefault="00445B9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45B9F" w:rsidRDefault="00445B9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 do item 1 – Nome do registro.</w:t>
            </w:r>
          </w:p>
        </w:tc>
      </w:tr>
      <w:tr w:rsidR="00E72241" w:rsidRPr="00E51053" w:rsidTr="00D64D97">
        <w:trPr>
          <w:cantSplit/>
          <w:ins w:id="3" w:author="Adilson Pereira Junior" w:date="2014-02-24T17:31:00Z"/>
        </w:trPr>
        <w:tc>
          <w:tcPr>
            <w:tcW w:w="418" w:type="pct"/>
          </w:tcPr>
          <w:p w:rsidR="00E72241" w:rsidRDefault="00E72241" w:rsidP="00C62890">
            <w:pPr>
              <w:spacing w:before="60" w:after="60"/>
              <w:jc w:val="both"/>
              <w:rPr>
                <w:ins w:id="4" w:author="Adilson Pereira Junior" w:date="2014-02-24T17:3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" w:author="Adilson Pereira Junior" w:date="2014-02-24T17:3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E72241" w:rsidRDefault="00E72241" w:rsidP="00EF0185">
            <w:pPr>
              <w:spacing w:before="60" w:after="60"/>
              <w:jc w:val="both"/>
              <w:rPr>
                <w:ins w:id="6" w:author="Adilson Pereira Junior" w:date="2014-02-24T17:3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7" w:author="Adilson Pereira Junior" w:date="2014-02-24T17:3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24/02/2014</w:t>
              </w:r>
            </w:ins>
          </w:p>
        </w:tc>
        <w:tc>
          <w:tcPr>
            <w:tcW w:w="903" w:type="pct"/>
          </w:tcPr>
          <w:p w:rsidR="00E72241" w:rsidRDefault="00E72241" w:rsidP="00C62890">
            <w:pPr>
              <w:spacing w:before="60" w:after="60"/>
              <w:jc w:val="both"/>
              <w:rPr>
                <w:ins w:id="8" w:author="Adilson Pereira Junior" w:date="2014-02-24T17:3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Adilson Pereira Junior" w:date="2014-02-24T17:3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Adilson Pereira</w:t>
              </w:r>
            </w:ins>
            <w:ins w:id="10" w:author="Sheilla Melo De Souza" w:date="2014-02-25T15:42:00Z">
              <w:r w:rsidR="000259C9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/ Sheilla Melo.</w:t>
              </w:r>
            </w:ins>
          </w:p>
        </w:tc>
        <w:tc>
          <w:tcPr>
            <w:tcW w:w="1498" w:type="pct"/>
          </w:tcPr>
          <w:p w:rsidR="00E72241" w:rsidRDefault="00E72241" w:rsidP="009C79E6">
            <w:pPr>
              <w:spacing w:before="60" w:after="60"/>
              <w:jc w:val="both"/>
              <w:rPr>
                <w:ins w:id="11" w:author="Adilson Pereira Junior" w:date="2014-02-24T17:3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" w:author="Adilson Pereira Junior" w:date="2014-02-24T17:3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E72241" w:rsidRDefault="00E72241" w:rsidP="009C79E6">
            <w:pPr>
              <w:spacing w:before="60" w:after="60"/>
              <w:jc w:val="both"/>
              <w:rPr>
                <w:ins w:id="13" w:author="Adilson Pereira Junior" w:date="2014-02-24T17:3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4" w:author="Adilson Pereira Junior" w:date="2014-02-24T17:3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 conforme incidentes U041 e U043.</w:t>
              </w:r>
            </w:ins>
          </w:p>
        </w:tc>
      </w:tr>
      <w:tr w:rsidR="00E51053" w:rsidRPr="00E51053" w:rsidTr="00D64D97">
        <w:trPr>
          <w:cantSplit/>
        </w:trPr>
        <w:tc>
          <w:tcPr>
            <w:tcW w:w="418" w:type="pct"/>
          </w:tcPr>
          <w:p w:rsidR="00E51053" w:rsidRDefault="00E51053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</w:tcPr>
          <w:p w:rsidR="00E51053" w:rsidRDefault="00E51053" w:rsidP="00E5105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903" w:type="pct"/>
          </w:tcPr>
          <w:p w:rsidR="00E51053" w:rsidRDefault="00E51053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E51053" w:rsidRDefault="00E51053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:rsidR="00E51053" w:rsidRDefault="00E51053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e revisão da EF para o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178139954"/>
      <w:bookmarkStart w:id="16" w:name="_Toc244516101"/>
      <w:bookmarkStart w:id="17" w:name="_Toc381026779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5"/>
      <w:bookmarkEnd w:id="16"/>
      <w:bookmarkEnd w:id="17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E510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E510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EF0185" w:rsidRPr="00E510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EF0185" w:rsidRPr="008D6BEE" w:rsidRDefault="0037279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EF0185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Processo Procurações e Atos Societários_2013-05-03</w:t>
            </w:r>
          </w:p>
        </w:tc>
      </w:tr>
      <w:tr w:rsidR="00440094" w:rsidRPr="00E510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440094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440094" w:rsidRPr="00EF0185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44009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CLM.009_EF_Gestao_de_procuracoes</w:t>
            </w:r>
          </w:p>
        </w:tc>
      </w:tr>
      <w:tr w:rsidR="00E51053" w:rsidRPr="00E510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E51053" w:rsidRDefault="00E510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E51053" w:rsidRDefault="00E510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E51053" w:rsidRPr="008D6BEE" w:rsidRDefault="00E510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E51053" w:rsidRPr="00440094" w:rsidRDefault="00E510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Default="004F002C" w:rsidP="004F002C">
      <w:pPr>
        <w:rPr>
          <w:rFonts w:ascii="Cambria" w:hAnsi="Cambria"/>
          <w:b/>
          <w:lang w:val="pt-BR"/>
        </w:rPr>
      </w:pPr>
    </w:p>
    <w:p w:rsidR="00501499" w:rsidRPr="002A76FF" w:rsidRDefault="00501499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178139955"/>
      <w:bookmarkStart w:id="19" w:name="_Toc244516102"/>
      <w:bookmarkStart w:id="20" w:name="_Toc381026780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8"/>
      <w:bookmarkEnd w:id="19"/>
      <w:bookmarkEnd w:id="20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E51053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E51053" w:rsidTr="00A553DE">
        <w:trPr>
          <w:trHeight w:val="259"/>
        </w:trPr>
        <w:tc>
          <w:tcPr>
            <w:tcW w:w="811" w:type="pct"/>
          </w:tcPr>
          <w:p w:rsidR="00686E76" w:rsidRPr="00E17A95" w:rsidRDefault="00E51053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Comercial</w:t>
            </w:r>
          </w:p>
        </w:tc>
        <w:tc>
          <w:tcPr>
            <w:tcW w:w="4189" w:type="pct"/>
          </w:tcPr>
          <w:p w:rsidR="00686E76" w:rsidRPr="00E17A95" w:rsidRDefault="00E51053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</w:t>
            </w:r>
            <w:r>
              <w:rPr>
                <w:rFonts w:ascii="Cambria" w:hAnsi="Cambria"/>
                <w:lang w:val="pt-BR"/>
              </w:rPr>
              <w:t xml:space="preserve"> não será</w:t>
            </w:r>
            <w:r>
              <w:rPr>
                <w:rFonts w:ascii="Cambria" w:hAnsi="Cambria"/>
                <w:lang w:val="pt-BR"/>
              </w:rPr>
              <w:t xml:space="preserve"> publicado ao SAP ECC.</w:t>
            </w:r>
          </w:p>
        </w:tc>
      </w:tr>
    </w:tbl>
    <w:p w:rsidR="0001312C" w:rsidRDefault="0001312C" w:rsidP="004F002C">
      <w:pPr>
        <w:rPr>
          <w:b/>
          <w:lang w:val="pt-BR"/>
        </w:rPr>
      </w:pPr>
    </w:p>
    <w:p w:rsidR="00501499" w:rsidRPr="002A76FF" w:rsidRDefault="00501499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81026781"/>
      <w:r>
        <w:rPr>
          <w:rFonts w:ascii="Calibri" w:hAnsi="Calibri" w:cs="Calibri"/>
          <w:color w:val="29323D"/>
          <w:lang w:val="pt-BR"/>
        </w:rPr>
        <w:t>Visão Geral</w:t>
      </w:r>
      <w:bookmarkEnd w:id="21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de </w:t>
      </w:r>
      <w:r w:rsidR="00E73508">
        <w:rPr>
          <w:rFonts w:ascii="Arial" w:hAnsi="Arial" w:cs="Arial"/>
          <w:sz w:val="20"/>
          <w:lang w:val="pt-BR"/>
        </w:rPr>
        <w:t xml:space="preserve">Registro de </w:t>
      </w:r>
      <w:r w:rsidR="004F04F4">
        <w:rPr>
          <w:rFonts w:ascii="Arial" w:hAnsi="Arial" w:cs="Arial"/>
          <w:sz w:val="20"/>
          <w:lang w:val="pt-BR"/>
        </w:rPr>
        <w:t>Diretores</w:t>
      </w:r>
      <w:r w:rsidR="000801B8">
        <w:rPr>
          <w:rFonts w:ascii="Arial" w:hAnsi="Arial" w:cs="Arial"/>
          <w:sz w:val="20"/>
          <w:lang w:val="pt-BR"/>
        </w:rPr>
        <w:t xml:space="preserve"> </w:t>
      </w:r>
      <w:r w:rsidR="00EF0185">
        <w:rPr>
          <w:rFonts w:ascii="Arial" w:hAnsi="Arial" w:cs="Arial"/>
          <w:sz w:val="20"/>
          <w:lang w:val="pt-BR"/>
        </w:rPr>
        <w:t xml:space="preserve">que </w:t>
      </w:r>
      <w:r w:rsidR="00E73508">
        <w:rPr>
          <w:rFonts w:ascii="Arial" w:hAnsi="Arial" w:cs="Arial"/>
          <w:sz w:val="20"/>
          <w:lang w:val="pt-BR"/>
        </w:rPr>
        <w:t>p</w:t>
      </w:r>
      <w:r w:rsidR="00E73508" w:rsidRPr="00E73508">
        <w:rPr>
          <w:rFonts w:ascii="Arial" w:hAnsi="Arial" w:cs="Arial"/>
          <w:sz w:val="20"/>
          <w:lang w:val="pt-BR"/>
        </w:rPr>
        <w:t>ermitir</w:t>
      </w:r>
      <w:r w:rsidR="00E73508">
        <w:rPr>
          <w:rFonts w:ascii="Arial" w:hAnsi="Arial" w:cs="Arial"/>
          <w:sz w:val="20"/>
          <w:lang w:val="pt-BR"/>
        </w:rPr>
        <w:t>á</w:t>
      </w:r>
      <w:r w:rsidR="00E73508" w:rsidRPr="00E73508">
        <w:rPr>
          <w:rFonts w:ascii="Arial" w:hAnsi="Arial" w:cs="Arial"/>
          <w:sz w:val="20"/>
          <w:lang w:val="pt-BR"/>
        </w:rPr>
        <w:t xml:space="preserve"> a criação e atribuição dos dados de </w:t>
      </w:r>
      <w:r w:rsidR="004F04F4">
        <w:rPr>
          <w:rFonts w:ascii="Arial" w:hAnsi="Arial" w:cs="Arial"/>
          <w:sz w:val="20"/>
          <w:lang w:val="pt-BR"/>
        </w:rPr>
        <w:t>seus respectivos dados n</w:t>
      </w:r>
      <w:r w:rsidR="00E73508" w:rsidRPr="00E73508">
        <w:rPr>
          <w:rFonts w:ascii="Arial" w:hAnsi="Arial" w:cs="Arial"/>
          <w:sz w:val="20"/>
          <w:lang w:val="pt-BR"/>
        </w:rPr>
        <w:t>o acordo de procurações.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134F48" w:rsidRDefault="000D7556" w:rsidP="00501499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</w:t>
      </w:r>
      <w:r w:rsidR="00E73508">
        <w:rPr>
          <w:rFonts w:ascii="Arial" w:hAnsi="Arial" w:cs="Arial"/>
          <w:lang w:val="pt-BR"/>
        </w:rPr>
        <w:t>disponibilidade de um registro de</w:t>
      </w:r>
      <w:r w:rsidR="00E73508" w:rsidRPr="00E73508">
        <w:rPr>
          <w:rFonts w:ascii="Arial" w:hAnsi="Arial" w:cs="Arial"/>
          <w:lang w:val="pt-BR"/>
        </w:rPr>
        <w:t xml:space="preserve"> </w:t>
      </w:r>
      <w:r w:rsidR="004F04F4">
        <w:rPr>
          <w:rFonts w:ascii="Arial" w:hAnsi="Arial" w:cs="Arial"/>
          <w:lang w:val="pt-BR"/>
        </w:rPr>
        <w:t>Diretores</w:t>
      </w:r>
      <w:r w:rsidR="00180679">
        <w:rPr>
          <w:rFonts w:ascii="Arial" w:hAnsi="Arial" w:cs="Arial"/>
          <w:lang w:val="pt-BR"/>
        </w:rPr>
        <w:t xml:space="preserve"> </w:t>
      </w:r>
      <w:r w:rsidR="00E73508">
        <w:rPr>
          <w:rFonts w:ascii="Arial" w:hAnsi="Arial" w:cs="Arial"/>
          <w:lang w:val="pt-BR"/>
        </w:rPr>
        <w:t>único e passível de atualização.</w:t>
      </w:r>
    </w:p>
    <w:p w:rsidR="00E51053" w:rsidRDefault="00E51053" w:rsidP="0050149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Adequação e revisão da EF para o Projeto Clientes, de acordo com os requisitos R017 e R019.</w:t>
      </w:r>
    </w:p>
    <w:p w:rsidR="00501499" w:rsidRDefault="00501499" w:rsidP="00501499">
      <w:pPr>
        <w:jc w:val="both"/>
        <w:rPr>
          <w:rFonts w:ascii="Arial" w:hAnsi="Arial" w:cs="Arial"/>
          <w:lang w:val="pt-BR"/>
        </w:rPr>
      </w:pPr>
    </w:p>
    <w:p w:rsidR="00501499" w:rsidRPr="00501499" w:rsidRDefault="00501499" w:rsidP="00501499">
      <w:pPr>
        <w:jc w:val="both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2" w:name="_Toc381026782"/>
      <w:r>
        <w:rPr>
          <w:rFonts w:ascii="Calibri" w:hAnsi="Calibri" w:cs="Calibri"/>
          <w:color w:val="29323D"/>
          <w:lang w:val="pt-BR"/>
        </w:rPr>
        <w:t>Requisitos Funcionais</w:t>
      </w:r>
      <w:bookmarkEnd w:id="22"/>
    </w:p>
    <w:p w:rsidR="003C00EE" w:rsidRPr="000D7556" w:rsidRDefault="003C00EE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0D7556" w:rsidRP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lastRenderedPageBreak/>
        <w:t xml:space="preserve">SAP CLM: Criação dos campos necessários para cadastro </w:t>
      </w:r>
      <w:r w:rsidR="00501499">
        <w:rPr>
          <w:rFonts w:ascii="Arial" w:hAnsi="Arial" w:cs="Arial"/>
          <w:b/>
          <w:u w:val="single"/>
          <w:lang w:val="pt-BR"/>
        </w:rPr>
        <w:t>de Diretores Aprovadores de Solicitações de Procuração</w:t>
      </w:r>
      <w:r w:rsidRPr="00E73508">
        <w:rPr>
          <w:rFonts w:ascii="Arial" w:hAnsi="Arial" w:cs="Arial"/>
          <w:b/>
          <w:u w:val="single"/>
          <w:lang w:val="pt-BR"/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180679" w:rsidRDefault="00180679" w:rsidP="0018067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registro será criado com o nome de “</w:t>
      </w:r>
      <w:r w:rsidR="00474A74">
        <w:rPr>
          <w:rFonts w:ascii="Arial" w:hAnsi="Arial" w:cs="Arial"/>
          <w:b/>
          <w:lang w:val="pt-BR"/>
        </w:rPr>
        <w:t>Registro de Diretores</w:t>
      </w:r>
      <w:r w:rsidR="00501499" w:rsidRPr="00AF7DFC">
        <w:rPr>
          <w:lang w:val="pt-BR"/>
        </w:rPr>
        <w:t xml:space="preserve"> </w:t>
      </w:r>
      <w:r w:rsidR="00501499" w:rsidRPr="00501499">
        <w:rPr>
          <w:rFonts w:ascii="Arial" w:hAnsi="Arial" w:cs="Arial"/>
          <w:b/>
          <w:lang w:val="pt-BR"/>
        </w:rPr>
        <w:t>Aprovadores</w:t>
      </w:r>
      <w:r>
        <w:rPr>
          <w:rFonts w:ascii="Arial" w:hAnsi="Arial" w:cs="Arial"/>
          <w:lang w:val="pt-BR"/>
        </w:rPr>
        <w:t>”.</w:t>
      </w:r>
    </w:p>
    <w:p w:rsidR="00180679" w:rsidRDefault="00180679" w:rsidP="00180679">
      <w:pPr>
        <w:jc w:val="both"/>
        <w:rPr>
          <w:rFonts w:ascii="Arial" w:hAnsi="Arial" w:cs="Arial"/>
          <w:lang w:val="pt-BR"/>
        </w:rPr>
      </w:pPr>
    </w:p>
    <w:p w:rsidR="000D7556" w:rsidRDefault="00E73508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</w:t>
      </w:r>
      <w:r w:rsidR="00180679">
        <w:rPr>
          <w:rFonts w:ascii="Arial" w:hAnsi="Arial" w:cs="Arial"/>
          <w:lang w:val="pt-BR"/>
        </w:rPr>
        <w:t>no registro</w:t>
      </w:r>
      <w:r>
        <w:rPr>
          <w:rFonts w:ascii="Arial" w:hAnsi="Arial" w:cs="Arial"/>
          <w:lang w:val="pt-BR"/>
        </w:rPr>
        <w:t xml:space="preserve"> serão criados com a característica de dado mestre definível pelo usuário, podendo ser atualizado pelos usuários com tal responsabilidade</w:t>
      </w:r>
      <w:r w:rsidR="00180679">
        <w:rPr>
          <w:rFonts w:ascii="Arial" w:hAnsi="Arial" w:cs="Arial"/>
          <w:lang w:val="pt-BR"/>
        </w:rPr>
        <w:t xml:space="preserve"> e perfil apropriado</w:t>
      </w:r>
      <w:r>
        <w:rPr>
          <w:rFonts w:ascii="Arial" w:hAnsi="Arial" w:cs="Arial"/>
          <w:lang w:val="pt-BR"/>
        </w:rPr>
        <w:t xml:space="preserve">. Serão criados </w:t>
      </w:r>
      <w:r w:rsidR="00180679">
        <w:rPr>
          <w:rFonts w:ascii="Arial" w:hAnsi="Arial" w:cs="Arial"/>
          <w:lang w:val="pt-BR"/>
        </w:rPr>
        <w:t>os seguintes campos:</w:t>
      </w:r>
    </w:p>
    <w:p w:rsidR="00F71CAA" w:rsidRDefault="00F71CAA" w:rsidP="00F71CAA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9654" w:type="dxa"/>
        <w:jc w:val="center"/>
        <w:tblLook w:val="04A0" w:firstRow="1" w:lastRow="0" w:firstColumn="1" w:lastColumn="0" w:noHBand="0" w:noVBand="1"/>
      </w:tblPr>
      <w:tblGrid>
        <w:gridCol w:w="3030"/>
        <w:gridCol w:w="2050"/>
        <w:gridCol w:w="1651"/>
        <w:gridCol w:w="2923"/>
      </w:tblGrid>
      <w:tr w:rsidR="0094656E" w:rsidTr="00501499">
        <w:trPr>
          <w:tblHeader/>
          <w:jc w:val="center"/>
        </w:trPr>
        <w:tc>
          <w:tcPr>
            <w:tcW w:w="3030" w:type="dxa"/>
          </w:tcPr>
          <w:p w:rsidR="0094656E" w:rsidRPr="00246510" w:rsidRDefault="0094656E" w:rsidP="00F71CAA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2050" w:type="dxa"/>
          </w:tcPr>
          <w:p w:rsidR="0094656E" w:rsidRPr="00246510" w:rsidRDefault="0094656E" w:rsidP="00F71CAA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1651" w:type="dxa"/>
          </w:tcPr>
          <w:p w:rsidR="0094656E" w:rsidRPr="00246510" w:rsidRDefault="0094656E" w:rsidP="00F71CAA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  <w:tc>
          <w:tcPr>
            <w:tcW w:w="2923" w:type="dxa"/>
          </w:tcPr>
          <w:p w:rsidR="0094656E" w:rsidRPr="00246510" w:rsidRDefault="0094656E" w:rsidP="0092553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</w:tr>
      <w:tr w:rsidR="0094656E" w:rsidRPr="00E51053" w:rsidTr="00501499">
        <w:trPr>
          <w:jc w:val="center"/>
        </w:trPr>
        <w:tc>
          <w:tcPr>
            <w:tcW w:w="3030" w:type="dxa"/>
          </w:tcPr>
          <w:p w:rsidR="0094656E" w:rsidRDefault="00A60B83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050" w:type="dxa"/>
          </w:tcPr>
          <w:p w:rsidR="0094656E" w:rsidRDefault="00A60B83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INATIVO</w:t>
            </w:r>
          </w:p>
        </w:tc>
        <w:tc>
          <w:tcPr>
            <w:tcW w:w="1651" w:type="dxa"/>
          </w:tcPr>
          <w:p w:rsidR="0094656E" w:rsidRDefault="00A60B83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checkbox</w:t>
            </w:r>
          </w:p>
        </w:tc>
        <w:tc>
          <w:tcPr>
            <w:tcW w:w="2923" w:type="dxa"/>
          </w:tcPr>
          <w:p w:rsidR="0094656E" w:rsidRDefault="00A60B83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marcado quando o registro for inativo.</w:t>
            </w:r>
          </w:p>
        </w:tc>
      </w:tr>
      <w:tr w:rsidR="0094656E" w:rsidRPr="00E51053" w:rsidTr="00501499">
        <w:trPr>
          <w:jc w:val="center"/>
        </w:trPr>
        <w:tc>
          <w:tcPr>
            <w:tcW w:w="3030" w:type="dxa"/>
          </w:tcPr>
          <w:p w:rsidR="0094656E" w:rsidRDefault="0094656E" w:rsidP="00F71CA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DISPLAY_NAME</w:t>
            </w:r>
          </w:p>
        </w:tc>
        <w:tc>
          <w:tcPr>
            <w:tcW w:w="2050" w:type="dxa"/>
          </w:tcPr>
          <w:p w:rsidR="0094656E" w:rsidRDefault="0094656E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de Exibição</w:t>
            </w:r>
          </w:p>
        </w:tc>
        <w:tc>
          <w:tcPr>
            <w:tcW w:w="1651" w:type="dxa"/>
          </w:tcPr>
          <w:p w:rsidR="0094656E" w:rsidRDefault="0094656E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40 caracteres</w:t>
            </w:r>
          </w:p>
        </w:tc>
        <w:tc>
          <w:tcPr>
            <w:tcW w:w="2923" w:type="dxa"/>
          </w:tcPr>
          <w:p w:rsidR="0094656E" w:rsidRDefault="0094656E" w:rsidP="0094656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Campo standard para registro do nome de exibição limitado </w:t>
            </w:r>
          </w:p>
        </w:tc>
      </w:tr>
      <w:tr w:rsidR="0094656E" w:rsidTr="00501499">
        <w:trPr>
          <w:jc w:val="center"/>
        </w:trPr>
        <w:tc>
          <w:tcPr>
            <w:tcW w:w="3030" w:type="dxa"/>
          </w:tcPr>
          <w:p w:rsidR="0094656E" w:rsidRDefault="0094656E" w:rsidP="00AF27D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</w:t>
            </w:r>
            <w:r w:rsidR="00AF27DF">
              <w:rPr>
                <w:rFonts w:ascii="Arial" w:hAnsi="Arial" w:cs="Arial"/>
                <w:lang w:val="pt-BR"/>
              </w:rPr>
              <w:t>diretor</w:t>
            </w:r>
            <w:r>
              <w:rPr>
                <w:rFonts w:ascii="Arial" w:hAnsi="Arial" w:cs="Arial"/>
                <w:lang w:val="pt-BR"/>
              </w:rPr>
              <w:t>_nome</w:t>
            </w:r>
          </w:p>
        </w:tc>
        <w:tc>
          <w:tcPr>
            <w:tcW w:w="2050" w:type="dxa"/>
          </w:tcPr>
          <w:p w:rsidR="0094656E" w:rsidRDefault="0094656E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Completo</w:t>
            </w:r>
          </w:p>
        </w:tc>
        <w:tc>
          <w:tcPr>
            <w:tcW w:w="1651" w:type="dxa"/>
          </w:tcPr>
          <w:p w:rsidR="0094656E" w:rsidRDefault="0094656E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80 caracteres</w:t>
            </w:r>
          </w:p>
        </w:tc>
        <w:tc>
          <w:tcPr>
            <w:tcW w:w="2923" w:type="dxa"/>
          </w:tcPr>
          <w:p w:rsidR="0094656E" w:rsidRDefault="0094656E" w:rsidP="00925536">
            <w:pPr>
              <w:rPr>
                <w:rFonts w:ascii="Arial" w:hAnsi="Arial" w:cs="Arial"/>
                <w:lang w:val="pt-BR"/>
              </w:rPr>
            </w:pPr>
          </w:p>
        </w:tc>
      </w:tr>
      <w:tr w:rsidR="00A85251" w:rsidRPr="00E51053" w:rsidTr="00501499">
        <w:trPr>
          <w:jc w:val="center"/>
          <w:ins w:id="23" w:author="Adilson Pereira Junior" w:date="2014-02-24T17:35:00Z"/>
        </w:trPr>
        <w:tc>
          <w:tcPr>
            <w:tcW w:w="3030" w:type="dxa"/>
          </w:tcPr>
          <w:p w:rsidR="00A85251" w:rsidRDefault="00A85251" w:rsidP="000259C9">
            <w:pPr>
              <w:rPr>
                <w:ins w:id="24" w:author="Adilson Pereira Junior" w:date="2014-02-24T17:35:00Z"/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</w:pPr>
            <w:ins w:id="25" w:author="Adilson Pereira Junior" w:date="2014-02-24T17:35:00Z">
              <w:r>
                <w:rPr>
                  <w:rFonts w:ascii="Arial" w:hAnsi="Arial" w:cs="Arial"/>
                  <w:lang w:val="pt-BR"/>
                </w:rPr>
                <w:t>reg_diretor_</w:t>
              </w:r>
            </w:ins>
            <w:ins w:id="26" w:author="Adilson Pereira Junior" w:date="2014-02-24T17:36:00Z">
              <w:r>
                <w:rPr>
                  <w:rFonts w:ascii="Arial" w:hAnsi="Arial" w:cs="Arial"/>
                  <w:lang w:val="pt-BR"/>
                </w:rPr>
                <w:t>cpf</w:t>
              </w:r>
            </w:ins>
          </w:p>
        </w:tc>
        <w:tc>
          <w:tcPr>
            <w:tcW w:w="2050" w:type="dxa"/>
          </w:tcPr>
          <w:p w:rsidR="00A85251" w:rsidRDefault="00A85251" w:rsidP="00925536">
            <w:pPr>
              <w:rPr>
                <w:ins w:id="27" w:author="Adilson Pereira Junior" w:date="2014-02-24T17:35:00Z"/>
                <w:rFonts w:ascii="Arial" w:hAnsi="Arial" w:cs="Arial"/>
                <w:lang w:val="pt-BR"/>
              </w:rPr>
            </w:pPr>
            <w:ins w:id="28" w:author="Adilson Pereira Junior" w:date="2014-02-24T17:35:00Z">
              <w:r w:rsidRPr="00F71CAA">
                <w:rPr>
                  <w:rFonts w:ascii="Arial" w:hAnsi="Arial" w:cs="Arial"/>
                  <w:lang w:val="pt-BR"/>
                </w:rPr>
                <w:t>CPF</w:t>
              </w:r>
            </w:ins>
          </w:p>
        </w:tc>
        <w:tc>
          <w:tcPr>
            <w:tcW w:w="1651" w:type="dxa"/>
          </w:tcPr>
          <w:p w:rsidR="00A85251" w:rsidRDefault="00A85251" w:rsidP="00925536">
            <w:pPr>
              <w:rPr>
                <w:ins w:id="29" w:author="Adilson Pereira Junior" w:date="2014-02-24T17:35:00Z"/>
                <w:rFonts w:ascii="Arial" w:hAnsi="Arial" w:cs="Arial"/>
                <w:lang w:val="pt-BR"/>
              </w:rPr>
            </w:pPr>
            <w:ins w:id="30" w:author="Adilson Pereira Junior" w:date="2014-02-24T17:36:00Z">
              <w:r>
                <w:rPr>
                  <w:rFonts w:ascii="Arial" w:hAnsi="Arial" w:cs="Arial"/>
                  <w:lang w:val="pt-BR"/>
                </w:rPr>
                <w:t>Texto Livre, 14 caracteres</w:t>
              </w:r>
            </w:ins>
          </w:p>
        </w:tc>
        <w:tc>
          <w:tcPr>
            <w:tcW w:w="2923" w:type="dxa"/>
          </w:tcPr>
          <w:p w:rsidR="00A85251" w:rsidRDefault="00A85251" w:rsidP="00925536">
            <w:pPr>
              <w:rPr>
                <w:ins w:id="31" w:author="Adilson Pereira Junior" w:date="2014-02-24T17:35:00Z"/>
                <w:rFonts w:ascii="Arial" w:hAnsi="Arial" w:cs="Arial"/>
                <w:lang w:val="pt-BR"/>
              </w:rPr>
            </w:pPr>
            <w:ins w:id="32" w:author="Adilson Pereira Junior" w:date="2014-02-24T17:36:00Z">
              <w:r>
                <w:rPr>
                  <w:rFonts w:ascii="Arial" w:hAnsi="Arial" w:cs="Arial"/>
                  <w:lang w:val="pt-BR"/>
                </w:rPr>
                <w:t>O usuário poderá inserir o CPF com “.” e “-” ou somente números.</w:t>
              </w:r>
            </w:ins>
          </w:p>
        </w:tc>
      </w:tr>
      <w:tr w:rsidR="00A85251" w:rsidTr="00501499">
        <w:trPr>
          <w:jc w:val="center"/>
        </w:trPr>
        <w:tc>
          <w:tcPr>
            <w:tcW w:w="3030" w:type="dxa"/>
          </w:tcPr>
          <w:p w:rsidR="00A85251" w:rsidRDefault="00A85251" w:rsidP="00AF27D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reg_diretor_email</w:t>
            </w:r>
          </w:p>
        </w:tc>
        <w:tc>
          <w:tcPr>
            <w:tcW w:w="2050" w:type="dxa"/>
          </w:tcPr>
          <w:p w:rsidR="00A85251" w:rsidRDefault="00A85251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651" w:type="dxa"/>
          </w:tcPr>
          <w:p w:rsidR="00A85251" w:rsidRDefault="00A85251" w:rsidP="0050149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40 caracteres</w:t>
            </w:r>
          </w:p>
        </w:tc>
        <w:tc>
          <w:tcPr>
            <w:tcW w:w="2923" w:type="dxa"/>
          </w:tcPr>
          <w:p w:rsidR="00A85251" w:rsidRDefault="00A85251" w:rsidP="00925536">
            <w:pPr>
              <w:rPr>
                <w:rFonts w:ascii="Arial" w:hAnsi="Arial" w:cs="Arial"/>
                <w:lang w:val="pt-BR"/>
              </w:rPr>
            </w:pPr>
          </w:p>
        </w:tc>
      </w:tr>
      <w:tr w:rsidR="00A85251" w:rsidRPr="00E51053" w:rsidTr="00501499">
        <w:trPr>
          <w:jc w:val="center"/>
        </w:trPr>
        <w:tc>
          <w:tcPr>
            <w:tcW w:w="3030" w:type="dxa"/>
          </w:tcPr>
          <w:p w:rsidR="00A85251" w:rsidRDefault="00A85251" w:rsidP="00011E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EXTERNAL_ID</w:t>
            </w:r>
          </w:p>
        </w:tc>
        <w:tc>
          <w:tcPr>
            <w:tcW w:w="2050" w:type="dxa"/>
          </w:tcPr>
          <w:p w:rsidR="00A85251" w:rsidRDefault="00A85251" w:rsidP="00925536">
            <w:pPr>
              <w:rPr>
                <w:rFonts w:ascii="Arial" w:hAnsi="Arial" w:cs="Arial"/>
                <w:lang w:val="pt-BR"/>
              </w:rPr>
            </w:pPr>
            <w:del w:id="33" w:author="Adilson Pereira Junior" w:date="2014-02-24T17:36:00Z">
              <w:r w:rsidRPr="00F71CAA" w:rsidDel="00A85251">
                <w:rPr>
                  <w:rFonts w:ascii="Arial" w:hAnsi="Arial" w:cs="Arial"/>
                  <w:lang w:val="pt-BR"/>
                </w:rPr>
                <w:delText>CPF</w:delText>
              </w:r>
            </w:del>
            <w:ins w:id="34" w:author="Adilson Pereira Junior" w:date="2014-02-24T17:36:00Z">
              <w:r>
                <w:rPr>
                  <w:rFonts w:ascii="Arial" w:hAnsi="Arial" w:cs="Arial"/>
                  <w:lang w:val="pt-BR"/>
                </w:rPr>
                <w:t>ID Externo</w:t>
              </w:r>
            </w:ins>
          </w:p>
        </w:tc>
        <w:tc>
          <w:tcPr>
            <w:tcW w:w="1651" w:type="dxa"/>
          </w:tcPr>
          <w:p w:rsidR="00A85251" w:rsidRPr="00F71CAA" w:rsidRDefault="00A85251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45 caracteres</w:t>
            </w:r>
          </w:p>
        </w:tc>
        <w:tc>
          <w:tcPr>
            <w:tcW w:w="2923" w:type="dxa"/>
          </w:tcPr>
          <w:p w:rsidR="00A85251" w:rsidRPr="00F71CAA" w:rsidRDefault="00A85251" w:rsidP="00925536">
            <w:pPr>
              <w:rPr>
                <w:rFonts w:ascii="Arial" w:hAnsi="Arial" w:cs="Arial"/>
                <w:lang w:val="pt-BR"/>
              </w:rPr>
            </w:pPr>
            <w:ins w:id="35" w:author="Adilson Pereira Junior" w:date="2014-02-24T17:36:00Z">
              <w:r>
                <w:rPr>
                  <w:rFonts w:ascii="Arial" w:hAnsi="Arial" w:cs="Arial"/>
                  <w:lang w:val="pt-BR"/>
                </w:rPr>
                <w:t>Campo chave da tabela, não são permitidos valores repetidos. D</w:t>
              </w:r>
              <w:r w:rsidRPr="005D6329">
                <w:rPr>
                  <w:rFonts w:ascii="Arial" w:hAnsi="Arial" w:cs="Arial"/>
                  <w:lang w:val="pt-BR"/>
                </w:rPr>
                <w:t>eve ser preenchido manualmente de acordo com regra (procedimento) definido pela Área Usuária</w:t>
              </w:r>
            </w:ins>
            <w:del w:id="36" w:author="Adilson Pereira Junior" w:date="2014-02-24T17:36:00Z">
              <w:r w:rsidDel="00A85251">
                <w:rPr>
                  <w:rFonts w:ascii="Arial" w:hAnsi="Arial" w:cs="Arial"/>
                  <w:lang w:val="pt-BR"/>
                </w:rPr>
                <w:delText>Campo chave da tabela</w:delText>
              </w:r>
            </w:del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A85251" w:rsidRPr="00E51053" w:rsidTr="00501499">
        <w:trPr>
          <w:jc w:val="center"/>
        </w:trPr>
        <w:tc>
          <w:tcPr>
            <w:tcW w:w="3030" w:type="dxa"/>
          </w:tcPr>
          <w:p w:rsidR="00A85251" w:rsidRDefault="00A85251" w:rsidP="00011E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reg_diretor_diretoria</w:t>
            </w:r>
          </w:p>
        </w:tc>
        <w:tc>
          <w:tcPr>
            <w:tcW w:w="2050" w:type="dxa"/>
          </w:tcPr>
          <w:p w:rsidR="00A85251" w:rsidRPr="00F71CAA" w:rsidRDefault="00A85251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Diretoria</w:t>
            </w:r>
          </w:p>
        </w:tc>
        <w:tc>
          <w:tcPr>
            <w:tcW w:w="1651" w:type="dxa"/>
          </w:tcPr>
          <w:p w:rsidR="00A85251" w:rsidRDefault="00A85251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923" w:type="dxa"/>
          </w:tcPr>
          <w:p w:rsidR="00A85251" w:rsidRDefault="00A85251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A85251" w:rsidRPr="00E51053" w:rsidTr="00501499">
        <w:trPr>
          <w:jc w:val="center"/>
        </w:trPr>
        <w:tc>
          <w:tcPr>
            <w:tcW w:w="3030" w:type="dxa"/>
          </w:tcPr>
          <w:p w:rsidR="00A85251" w:rsidRDefault="00A85251" w:rsidP="00011E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reg_diretor_empresa</w:t>
            </w:r>
          </w:p>
        </w:tc>
        <w:tc>
          <w:tcPr>
            <w:tcW w:w="2050" w:type="dxa"/>
          </w:tcPr>
          <w:p w:rsidR="00A85251" w:rsidRDefault="00A85251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Empresa</w:t>
            </w:r>
          </w:p>
        </w:tc>
        <w:tc>
          <w:tcPr>
            <w:tcW w:w="1651" w:type="dxa"/>
          </w:tcPr>
          <w:p w:rsidR="00A85251" w:rsidRDefault="00A85251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923" w:type="dxa"/>
          </w:tcPr>
          <w:p w:rsidR="00A85251" w:rsidRDefault="00A85251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Company Codes</w:t>
            </w:r>
          </w:p>
        </w:tc>
      </w:tr>
    </w:tbl>
    <w:p w:rsidR="00F71CAA" w:rsidRDefault="00F71CAA" w:rsidP="00F71CAA">
      <w:pPr>
        <w:jc w:val="both"/>
        <w:rPr>
          <w:rFonts w:ascii="Arial" w:hAnsi="Arial" w:cs="Arial"/>
          <w:lang w:val="pt-BR"/>
        </w:rPr>
      </w:pPr>
    </w:p>
    <w:p w:rsidR="000A0D37" w:rsidRDefault="000A0D37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Todos os campos relacionados </w:t>
      </w:r>
      <w:r w:rsidR="00AF27DF">
        <w:rPr>
          <w:rFonts w:ascii="Arial" w:hAnsi="Arial" w:cs="Arial"/>
          <w:lang w:val="pt-BR"/>
        </w:rPr>
        <w:t>serão criados como obrigatórios.</w:t>
      </w:r>
    </w:p>
    <w:p w:rsidR="00923CB6" w:rsidRDefault="00923CB6" w:rsidP="00F71CAA">
      <w:pPr>
        <w:jc w:val="both"/>
        <w:rPr>
          <w:rFonts w:ascii="Arial" w:hAnsi="Arial" w:cs="Arial"/>
          <w:lang w:val="pt-BR"/>
        </w:rPr>
      </w:pPr>
    </w:p>
    <w:p w:rsidR="00501499" w:rsidRDefault="00501499" w:rsidP="00F71CAA">
      <w:pPr>
        <w:jc w:val="both"/>
        <w:rPr>
          <w:rFonts w:ascii="Arial" w:hAnsi="Arial" w:cs="Arial"/>
          <w:lang w:val="pt-BR"/>
        </w:rPr>
      </w:pPr>
    </w:p>
    <w:p w:rsidR="0094656E" w:rsidRPr="0094656E" w:rsidRDefault="0094656E" w:rsidP="0094656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JAVAScript</w:t>
      </w:r>
      <w:r w:rsidRPr="00E73508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>Validação de Campos</w:t>
      </w:r>
      <w:r w:rsidRPr="00E73508">
        <w:rPr>
          <w:rFonts w:ascii="Arial" w:hAnsi="Arial" w:cs="Arial"/>
          <w:b/>
          <w:u w:val="single"/>
          <w:lang w:val="pt-BR"/>
        </w:rPr>
        <w:t>.</w:t>
      </w:r>
    </w:p>
    <w:p w:rsidR="0094656E" w:rsidRDefault="0094656E" w:rsidP="00F71CAA">
      <w:pPr>
        <w:jc w:val="both"/>
        <w:rPr>
          <w:rFonts w:ascii="Arial" w:hAnsi="Arial" w:cs="Arial"/>
          <w:lang w:val="pt-BR"/>
        </w:rPr>
      </w:pPr>
    </w:p>
    <w:p w:rsidR="0094656E" w:rsidRDefault="0094656E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salvar um registro, um script será responsável por executar as seguintes validações:</w:t>
      </w:r>
    </w:p>
    <w:p w:rsidR="0094656E" w:rsidRDefault="0094656E" w:rsidP="00F71CAA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9641" w:type="dxa"/>
        <w:jc w:val="center"/>
        <w:tblLook w:val="04A0" w:firstRow="1" w:lastRow="0" w:firstColumn="1" w:lastColumn="0" w:noHBand="0" w:noVBand="1"/>
      </w:tblPr>
      <w:tblGrid>
        <w:gridCol w:w="2929"/>
        <w:gridCol w:w="1897"/>
        <w:gridCol w:w="4815"/>
      </w:tblGrid>
      <w:tr w:rsidR="0094656E" w:rsidRPr="00246510" w:rsidTr="0094656E">
        <w:trPr>
          <w:jc w:val="center"/>
        </w:trPr>
        <w:tc>
          <w:tcPr>
            <w:tcW w:w="2518" w:type="dxa"/>
          </w:tcPr>
          <w:p w:rsidR="0094656E" w:rsidRPr="00246510" w:rsidRDefault="0094656E" w:rsidP="00925536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1985" w:type="dxa"/>
          </w:tcPr>
          <w:p w:rsidR="0094656E" w:rsidRPr="00246510" w:rsidRDefault="0094656E" w:rsidP="0094656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5138" w:type="dxa"/>
          </w:tcPr>
          <w:p w:rsidR="0094656E" w:rsidRDefault="0094656E" w:rsidP="0094656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Validação</w:t>
            </w:r>
          </w:p>
        </w:tc>
      </w:tr>
      <w:tr w:rsidR="0094656E" w:rsidRPr="00AF7DFC" w:rsidTr="0094656E">
        <w:trPr>
          <w:jc w:val="center"/>
        </w:trPr>
        <w:tc>
          <w:tcPr>
            <w:tcW w:w="2518" w:type="dxa"/>
          </w:tcPr>
          <w:p w:rsidR="0094656E" w:rsidRDefault="00A85251" w:rsidP="00925536">
            <w:pPr>
              <w:rPr>
                <w:rFonts w:ascii="Arial" w:hAnsi="Arial" w:cs="Arial"/>
                <w:lang w:val="pt-BR"/>
              </w:rPr>
            </w:pPr>
            <w:ins w:id="37" w:author="Adilson Pereira Junior" w:date="2014-02-24T17:36:00Z">
              <w:r>
                <w:rPr>
                  <w:rFonts w:ascii="Arial" w:hAnsi="Arial" w:cs="Arial"/>
                  <w:lang w:val="pt-BR"/>
                </w:rPr>
                <w:t>reg_diretor_cpf</w:t>
              </w:r>
            </w:ins>
            <w:del w:id="38" w:author="Adilson Pereira Junior" w:date="2014-02-24T17:36:00Z">
              <w:r w:rsidR="0094656E" w:rsidDel="00A85251">
                <w:rPr>
                  <w:rFonts w:ascii="Arial" w:hAnsi="Arial" w:cs="Arial"/>
                  <w:lang w:val="pt-BR"/>
                </w:rPr>
                <w:delText>EXTERNAL_ID</w:delText>
              </w:r>
            </w:del>
          </w:p>
        </w:tc>
        <w:tc>
          <w:tcPr>
            <w:tcW w:w="1985" w:type="dxa"/>
          </w:tcPr>
          <w:p w:rsidR="0094656E" w:rsidRDefault="0094656E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5138" w:type="dxa"/>
          </w:tcPr>
          <w:p w:rsidR="0094656E" w:rsidRDefault="0094656E" w:rsidP="000259C9">
            <w:pPr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inserido é um CPF válido</w:t>
            </w:r>
            <w:del w:id="39" w:author="Adilson Pereira Junior" w:date="2014-02-24T17:36:00Z">
              <w:r w:rsidDel="00A85251">
                <w:rPr>
                  <w:rFonts w:ascii="Arial" w:hAnsi="Arial" w:cs="Arial"/>
                  <w:lang w:val="pt-BR"/>
                </w:rPr>
                <w:delText xml:space="preserve"> e trata-se de um registro único na tabela.</w:delText>
              </w:r>
            </w:del>
            <w:ins w:id="40" w:author="Adilson Pereira Junior" w:date="2014-02-24T17:36:00Z">
              <w:r w:rsidR="00A85251">
                <w:rPr>
                  <w:rFonts w:ascii="Arial" w:hAnsi="Arial" w:cs="Arial"/>
                  <w:lang w:val="pt-BR"/>
                </w:rPr>
                <w:t>. Formatação do campo no formato “XXX.XXX.XXX-XX”</w:t>
              </w:r>
            </w:ins>
          </w:p>
        </w:tc>
      </w:tr>
      <w:tr w:rsidR="0094656E" w:rsidRPr="00E51053" w:rsidTr="0094656E">
        <w:trPr>
          <w:jc w:val="center"/>
        </w:trPr>
        <w:tc>
          <w:tcPr>
            <w:tcW w:w="2518" w:type="dxa"/>
          </w:tcPr>
          <w:p w:rsidR="0094656E" w:rsidRDefault="0094656E" w:rsidP="00AF27D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</w:t>
            </w:r>
            <w:r w:rsidR="00AF27DF">
              <w:rPr>
                <w:rFonts w:ascii="Arial" w:hAnsi="Arial" w:cs="Arial"/>
                <w:lang w:val="pt-BR"/>
              </w:rPr>
              <w:t>diretor</w:t>
            </w:r>
            <w:r>
              <w:rPr>
                <w:rFonts w:ascii="Arial" w:hAnsi="Arial" w:cs="Arial"/>
                <w:lang w:val="pt-BR"/>
              </w:rPr>
              <w:t>_diretoria</w:t>
            </w:r>
          </w:p>
        </w:tc>
        <w:tc>
          <w:tcPr>
            <w:tcW w:w="1985" w:type="dxa"/>
          </w:tcPr>
          <w:p w:rsidR="0094656E" w:rsidRDefault="0094656E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Diretoria</w:t>
            </w:r>
          </w:p>
        </w:tc>
        <w:tc>
          <w:tcPr>
            <w:tcW w:w="5138" w:type="dxa"/>
          </w:tcPr>
          <w:p w:rsidR="0094656E" w:rsidRDefault="000E21D3" w:rsidP="009255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inserido é uma Diretoria</w:t>
            </w:r>
            <w:r w:rsidR="0039702A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0D7556" w:rsidRDefault="000D7556" w:rsidP="00A553DE">
      <w:pPr>
        <w:rPr>
          <w:rFonts w:ascii="Arial" w:hAnsi="Arial" w:cs="Arial"/>
          <w:highlight w:val="yellow"/>
          <w:lang w:val="pt-BR"/>
        </w:rPr>
      </w:pPr>
    </w:p>
    <w:p w:rsidR="00501499" w:rsidRPr="0097156C" w:rsidRDefault="00501499" w:rsidP="00A553DE">
      <w:pPr>
        <w:rPr>
          <w:rFonts w:ascii="Arial" w:hAnsi="Arial" w:cs="Arial"/>
          <w:highlight w:val="yellow"/>
          <w:lang w:val="pt-BR"/>
        </w:rPr>
      </w:pPr>
    </w:p>
    <w:p w:rsidR="000D7556" w:rsidRPr="000A1411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3C00EE">
        <w:rPr>
          <w:rFonts w:ascii="Arial" w:hAnsi="Arial" w:cs="Arial"/>
          <w:b/>
          <w:u w:val="single"/>
          <w:lang w:val="pt-BR"/>
        </w:rPr>
        <w:t xml:space="preserve">Disponibilização dos </w:t>
      </w:r>
      <w:r w:rsidR="00501499">
        <w:rPr>
          <w:rFonts w:ascii="Arial" w:hAnsi="Arial" w:cs="Arial"/>
          <w:b/>
          <w:u w:val="single"/>
          <w:lang w:val="pt-BR"/>
        </w:rPr>
        <w:t>Diretores Aprovadores</w:t>
      </w:r>
      <w:r w:rsidR="003C00EE">
        <w:rPr>
          <w:rFonts w:ascii="Arial" w:hAnsi="Arial" w:cs="Arial"/>
          <w:b/>
          <w:u w:val="single"/>
          <w:lang w:val="pt-BR"/>
        </w:rPr>
        <w:t xml:space="preserve"> no Acordo Básico</w:t>
      </w:r>
      <w:r w:rsidR="00180679">
        <w:rPr>
          <w:rFonts w:ascii="Arial" w:hAnsi="Arial" w:cs="Arial"/>
          <w:b/>
          <w:u w:val="single"/>
          <w:lang w:val="pt-BR"/>
        </w:rPr>
        <w:t xml:space="preserve"> de Procurações</w:t>
      </w:r>
      <w:r w:rsidR="003C00EE">
        <w:rPr>
          <w:rFonts w:ascii="Arial" w:hAnsi="Arial" w:cs="Arial"/>
          <w:b/>
          <w:u w:val="single"/>
          <w:lang w:val="pt-BR"/>
        </w:rPr>
        <w:t>.</w:t>
      </w:r>
    </w:p>
    <w:p w:rsidR="00501499" w:rsidRDefault="00501499" w:rsidP="00A553DE">
      <w:pPr>
        <w:rPr>
          <w:rFonts w:ascii="Arial" w:hAnsi="Arial" w:cs="Arial"/>
          <w:lang w:val="pt-BR"/>
        </w:rPr>
      </w:pPr>
    </w:p>
    <w:p w:rsidR="00197C90" w:rsidRDefault="00440094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dados dos </w:t>
      </w:r>
      <w:r w:rsidR="00EE52C5">
        <w:rPr>
          <w:rFonts w:ascii="Arial" w:hAnsi="Arial" w:cs="Arial"/>
          <w:lang w:val="pt-BR"/>
        </w:rPr>
        <w:t>diretores</w:t>
      </w:r>
      <w:r>
        <w:rPr>
          <w:rFonts w:ascii="Arial" w:hAnsi="Arial" w:cs="Arial"/>
          <w:lang w:val="pt-BR"/>
        </w:rPr>
        <w:t xml:space="preserve"> serão disponibilizados no acordo básico do tipo “Procuração” conforme descrito no GAP CLM.009 EF Gestã</w:t>
      </w:r>
      <w:r w:rsidRPr="00440094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 </w:t>
      </w:r>
      <w:r w:rsidRPr="00440094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</w:t>
      </w:r>
      <w:r w:rsidRPr="00440094">
        <w:rPr>
          <w:rFonts w:ascii="Arial" w:hAnsi="Arial" w:cs="Arial"/>
          <w:lang w:val="pt-BR"/>
        </w:rPr>
        <w:t>procura</w:t>
      </w:r>
      <w:r>
        <w:rPr>
          <w:rFonts w:ascii="Arial" w:hAnsi="Arial" w:cs="Arial"/>
          <w:lang w:val="pt-BR"/>
        </w:rPr>
        <w:t>ções.</w:t>
      </w:r>
    </w:p>
    <w:p w:rsidR="00197C90" w:rsidRDefault="00197C90" w:rsidP="00A553DE">
      <w:pPr>
        <w:rPr>
          <w:rFonts w:ascii="Arial" w:hAnsi="Arial" w:cs="Arial"/>
          <w:lang w:val="pt-BR"/>
        </w:rPr>
      </w:pPr>
    </w:p>
    <w:p w:rsidR="00501499" w:rsidRDefault="00501499" w:rsidP="00A553D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1" w:name="_Toc381026783"/>
      <w:r>
        <w:rPr>
          <w:rFonts w:ascii="Calibri" w:hAnsi="Calibri" w:cs="Calibri"/>
          <w:color w:val="29323D"/>
          <w:lang w:val="pt-BR"/>
        </w:rPr>
        <w:t>Componentes Impactados</w:t>
      </w:r>
      <w:bookmarkEnd w:id="41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42" w:name="_Toc178139958"/>
      <w:bookmarkStart w:id="43" w:name="_Toc244516105"/>
    </w:p>
    <w:p w:rsidR="00B81202" w:rsidRPr="00440094" w:rsidRDefault="00B81202" w:rsidP="00440094">
      <w:pPr>
        <w:rPr>
          <w:rFonts w:ascii="Arial" w:hAnsi="Arial" w:cs="Arial"/>
          <w:lang w:val="pt-BR"/>
        </w:rPr>
      </w:pPr>
      <w:r w:rsidRPr="00440094">
        <w:rPr>
          <w:rFonts w:ascii="Arial" w:hAnsi="Arial" w:cs="Arial"/>
          <w:lang w:val="pt-BR"/>
        </w:rPr>
        <w:t>Criação do Acordo Básico “Procuração”</w:t>
      </w:r>
      <w:r w:rsidR="00440094">
        <w:rPr>
          <w:rFonts w:ascii="Arial" w:hAnsi="Arial" w:cs="Arial"/>
          <w:lang w:val="pt-BR"/>
        </w:rPr>
        <w:t>.</w:t>
      </w:r>
    </w:p>
    <w:p w:rsidR="003C5209" w:rsidRDefault="003C5209" w:rsidP="00A553DE">
      <w:pPr>
        <w:rPr>
          <w:rFonts w:ascii="Arial" w:hAnsi="Arial" w:cs="Arial"/>
          <w:b/>
          <w:lang w:val="pt-BR"/>
        </w:rPr>
      </w:pPr>
    </w:p>
    <w:p w:rsidR="00501499" w:rsidRPr="00B81202" w:rsidRDefault="00501499" w:rsidP="00A553DE">
      <w:pPr>
        <w:rPr>
          <w:rFonts w:ascii="Arial" w:hAnsi="Arial" w:cs="Arial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4" w:name="_Toc38102678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42"/>
      <w:bookmarkEnd w:id="43"/>
      <w:bookmarkEnd w:id="44"/>
    </w:p>
    <w:p w:rsidR="003B28ED" w:rsidRPr="002A76FF" w:rsidRDefault="003B28ED" w:rsidP="003B28ED">
      <w:pPr>
        <w:rPr>
          <w:lang w:val="pt-BR"/>
        </w:rPr>
      </w:pPr>
      <w:bookmarkStart w:id="45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6" w:name="_Toc381026785"/>
      <w:r>
        <w:rPr>
          <w:rFonts w:ascii="Calibri" w:hAnsi="Calibri" w:cs="Calibri"/>
          <w:color w:val="29323D"/>
          <w:lang w:val="pt-BR"/>
        </w:rPr>
        <w:t>Riscos</w:t>
      </w:r>
      <w:bookmarkEnd w:id="46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440094" w:rsidRDefault="00440094" w:rsidP="00440094">
      <w:pPr>
        <w:rPr>
          <w:rFonts w:ascii="Arial" w:hAnsi="Arial" w:cs="Arial"/>
          <w:lang w:val="pt-BR"/>
        </w:rPr>
      </w:pPr>
      <w:r w:rsidRPr="00440094">
        <w:rPr>
          <w:rFonts w:ascii="Arial" w:hAnsi="Arial" w:cs="Arial"/>
          <w:lang w:val="pt-BR"/>
        </w:rPr>
        <w:t>Preenchimento incorreto de alguma informação do Outorgado</w:t>
      </w:r>
      <w:r>
        <w:rPr>
          <w:rFonts w:ascii="Arial" w:hAnsi="Arial" w:cs="Arial"/>
          <w:lang w:val="pt-BR"/>
        </w:rPr>
        <w:t>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501499" w:rsidRDefault="00501499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7" w:name="_Toc38102678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45"/>
      <w:bookmarkEnd w:id="47"/>
    </w:p>
    <w:p w:rsidR="003B28ED" w:rsidRPr="002A76FF" w:rsidRDefault="003B28ED" w:rsidP="003B28ED">
      <w:pPr>
        <w:rPr>
          <w:lang w:val="pt-BR"/>
        </w:rPr>
      </w:pPr>
      <w:bookmarkStart w:id="48" w:name="_Toc178139960"/>
      <w:bookmarkStart w:id="4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48"/>
      <w:bookmarkEnd w:id="49"/>
    </w:p>
    <w:p w:rsidR="00501499" w:rsidRDefault="00501499" w:rsidP="003266ED">
      <w:pPr>
        <w:pStyle w:val="Remissivo1"/>
        <w:ind w:left="284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br w:type="page"/>
      </w: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lastRenderedPageBreak/>
        <w:t xml:space="preserve"> </w:t>
      </w:r>
      <w:bookmarkStart w:id="50" w:name="_Toc381026787"/>
      <w:r>
        <w:rPr>
          <w:rFonts w:ascii="Calibri" w:hAnsi="Calibri" w:cs="Calibri"/>
          <w:color w:val="29323D"/>
          <w:lang w:val="pt-BR"/>
        </w:rPr>
        <w:t>Aprovação do documento</w:t>
      </w:r>
      <w:bookmarkEnd w:id="5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2"/>
        <w:gridCol w:w="1782"/>
        <w:gridCol w:w="3111"/>
        <w:gridCol w:w="3109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0A1411" w:rsidP="003C52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51" w:author="Sheilla Melo De Souza" w:date="2014-02-25T15:42:00Z">
              <w:r w:rsidDel="000259C9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29</w:delText>
              </w:r>
              <w:r w:rsidR="00CC3CD8" w:rsidDel="000259C9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/11/2013</w:delText>
              </w:r>
            </w:del>
            <w:ins w:id="52" w:author="Sheilla Melo De Souza" w:date="2014-02-25T15:42:00Z">
              <w:r w:rsidR="000259C9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25/02/2014</w:t>
              </w:r>
            </w:ins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0A1411" w:rsidP="003C52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53" w:author="Sheilla Melo De Souza" w:date="2014-02-25T15:42:00Z">
              <w:r w:rsidDel="000259C9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29</w:delText>
              </w:r>
              <w:r w:rsidR="00CC3CD8" w:rsidDel="000259C9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/11/2013</w:delText>
              </w:r>
            </w:del>
            <w:ins w:id="54" w:author="Sheilla Melo De Souza" w:date="2014-02-25T15:42:00Z">
              <w:r w:rsidR="000259C9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25/02/2014.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E51053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51053" w:rsidRPr="008D6BEE" w:rsidRDefault="00E5105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51053" w:rsidRPr="008D6BEE" w:rsidRDefault="00E5105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51053" w:rsidRPr="008D6BEE" w:rsidRDefault="00E5105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  <w:bookmarkStart w:id="55" w:name="_GoBack"/>
            <w:bookmarkEnd w:id="55"/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51053" w:rsidRPr="008D6BEE" w:rsidRDefault="00E5105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0801B8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0801B8" w:rsidP="00CC3CD8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Valéria F. M</w:t>
            </w:r>
            <w:r w:rsidR="00CC3CD8">
              <w:rPr>
                <w:rFonts w:ascii="Arial" w:hAnsi="Arial" w:cs="Arial"/>
                <w:bCs/>
                <w:sz w:val="18"/>
                <w:szCs w:val="18"/>
                <w:lang w:val="pt-BR"/>
              </w:rPr>
              <w:t>e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zzetti de Maio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0801B8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0801B8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it-IT"/>
        </w:rPr>
      </w:pPr>
    </w:p>
    <w:p w:rsidR="008668D2" w:rsidRPr="00D64D97" w:rsidRDefault="008668D2" w:rsidP="00D64D97">
      <w:pPr>
        <w:rPr>
          <w:lang w:val="it-IT"/>
        </w:rPr>
      </w:pPr>
      <w:permStart w:id="2128049603" w:edGrp="everyone"/>
      <w:permEnd w:id="2128049603"/>
    </w:p>
    <w:sectPr w:rsidR="008668D2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30F" w:rsidRDefault="0017730F" w:rsidP="00A13348">
      <w:r>
        <w:separator/>
      </w:r>
    </w:p>
  </w:endnote>
  <w:endnote w:type="continuationSeparator" w:id="0">
    <w:p w:rsidR="0017730F" w:rsidRDefault="0017730F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925536" w:rsidTr="003B28ED">
      <w:trPr>
        <w:trHeight w:val="151"/>
      </w:trPr>
      <w:tc>
        <w:tcPr>
          <w:tcW w:w="2250" w:type="pct"/>
        </w:tcPr>
        <w:p w:rsidR="00925536" w:rsidRPr="003B28ED" w:rsidRDefault="0092553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925536" w:rsidRPr="003B28ED" w:rsidRDefault="0092553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925536" w:rsidRPr="003B28ED" w:rsidRDefault="0092553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E51053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925536" w:rsidTr="003B28ED">
      <w:trPr>
        <w:trHeight w:val="150"/>
      </w:trPr>
      <w:tc>
        <w:tcPr>
          <w:tcW w:w="2250" w:type="pct"/>
        </w:tcPr>
        <w:p w:rsidR="00925536" w:rsidRPr="003B28ED" w:rsidRDefault="0092553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925536" w:rsidRPr="003B28ED" w:rsidRDefault="0092553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925536" w:rsidRPr="003B28ED" w:rsidRDefault="0092553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925536" w:rsidRDefault="00445B9F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E53179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536" w:rsidRDefault="0092553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925536" w:rsidRDefault="00925536">
    <w:pPr>
      <w:pStyle w:val="Rodap"/>
    </w:pPr>
  </w:p>
  <w:p w:rsidR="00925536" w:rsidRDefault="00445B9F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A52493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30F" w:rsidRDefault="0017730F" w:rsidP="00A13348">
      <w:r>
        <w:separator/>
      </w:r>
    </w:p>
  </w:footnote>
  <w:footnote w:type="continuationSeparator" w:id="0">
    <w:p w:rsidR="0017730F" w:rsidRDefault="0017730F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536" w:rsidRDefault="0092553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925536" w:rsidRDefault="0092553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925536" w:rsidRDefault="0092553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925536" w:rsidRDefault="0092553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925536" w:rsidRDefault="00925536" w:rsidP="00CA7818">
    <w:pPr>
      <w:pStyle w:val="Cabealho"/>
      <w:rPr>
        <w:b/>
        <w:bCs/>
        <w:sz w:val="16"/>
      </w:rPr>
    </w:pPr>
  </w:p>
  <w:p w:rsidR="00925536" w:rsidRDefault="0092553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᳘ݼࠈ찔㈇"/>
    <w:docVar w:name="Author" w:val="_x000a_\Snepfs01p02\projects\SAP\Projeto SAP CLM\3 Fase III - Realizacao\3.2 GAPs\CLM.024_EF_Registro_de_outorgados_v2.docxn:90"/>
    <w:docVar w:name="Entered_By" w:val="&lt;"/>
    <w:docVar w:name="FileName" w:val="&lt;_x000a_ _x000a_럼⯸ছ謔ޡӘކꖖ꣍ନƙꖖ⯈ছ㊔ߒԀކ꼰꣍낾ƙ꼰⮘ছ㊨ߒԨކ錰꣍忮ƙ錰⭨ছ㋀ߒՐކ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59C9"/>
    <w:rsid w:val="0002653F"/>
    <w:rsid w:val="0003539A"/>
    <w:rsid w:val="00040250"/>
    <w:rsid w:val="000446EE"/>
    <w:rsid w:val="0004637B"/>
    <w:rsid w:val="00062077"/>
    <w:rsid w:val="00063831"/>
    <w:rsid w:val="000801B8"/>
    <w:rsid w:val="00085385"/>
    <w:rsid w:val="00086E09"/>
    <w:rsid w:val="00091010"/>
    <w:rsid w:val="000A0D37"/>
    <w:rsid w:val="000A1411"/>
    <w:rsid w:val="000A14D5"/>
    <w:rsid w:val="000B0CC9"/>
    <w:rsid w:val="000B1432"/>
    <w:rsid w:val="000B4319"/>
    <w:rsid w:val="000B672D"/>
    <w:rsid w:val="000B7196"/>
    <w:rsid w:val="000C1174"/>
    <w:rsid w:val="000C2300"/>
    <w:rsid w:val="000C6FBC"/>
    <w:rsid w:val="000D0883"/>
    <w:rsid w:val="000D2266"/>
    <w:rsid w:val="000D3CB4"/>
    <w:rsid w:val="000D7556"/>
    <w:rsid w:val="000E21D3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5C75"/>
    <w:rsid w:val="00106AEA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1751"/>
    <w:rsid w:val="00164FFD"/>
    <w:rsid w:val="0017730F"/>
    <w:rsid w:val="00177852"/>
    <w:rsid w:val="001805C6"/>
    <w:rsid w:val="00180679"/>
    <w:rsid w:val="00192601"/>
    <w:rsid w:val="00195348"/>
    <w:rsid w:val="00197C90"/>
    <w:rsid w:val="001A068D"/>
    <w:rsid w:val="001A272F"/>
    <w:rsid w:val="001A70D6"/>
    <w:rsid w:val="001B0455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140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95752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3193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61083"/>
    <w:rsid w:val="003702DE"/>
    <w:rsid w:val="00372790"/>
    <w:rsid w:val="00382509"/>
    <w:rsid w:val="00383EB6"/>
    <w:rsid w:val="003939E9"/>
    <w:rsid w:val="0039702A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F4C1C"/>
    <w:rsid w:val="003F5CE8"/>
    <w:rsid w:val="003F613B"/>
    <w:rsid w:val="00401A83"/>
    <w:rsid w:val="004039C4"/>
    <w:rsid w:val="004072F8"/>
    <w:rsid w:val="00407309"/>
    <w:rsid w:val="004075BE"/>
    <w:rsid w:val="00422AC6"/>
    <w:rsid w:val="00425A19"/>
    <w:rsid w:val="004268BE"/>
    <w:rsid w:val="00427168"/>
    <w:rsid w:val="0043251B"/>
    <w:rsid w:val="00440094"/>
    <w:rsid w:val="00443675"/>
    <w:rsid w:val="00445B9F"/>
    <w:rsid w:val="004503B5"/>
    <w:rsid w:val="00451BC6"/>
    <w:rsid w:val="0045612C"/>
    <w:rsid w:val="00465AC2"/>
    <w:rsid w:val="00470564"/>
    <w:rsid w:val="0047274F"/>
    <w:rsid w:val="00474A74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427C"/>
    <w:rsid w:val="004E50F7"/>
    <w:rsid w:val="004E660E"/>
    <w:rsid w:val="004F002C"/>
    <w:rsid w:val="004F04F4"/>
    <w:rsid w:val="004F0910"/>
    <w:rsid w:val="004F70A2"/>
    <w:rsid w:val="00501499"/>
    <w:rsid w:val="00501A3E"/>
    <w:rsid w:val="0051402F"/>
    <w:rsid w:val="00514343"/>
    <w:rsid w:val="005207A8"/>
    <w:rsid w:val="005225E9"/>
    <w:rsid w:val="00522AEF"/>
    <w:rsid w:val="00524A6A"/>
    <w:rsid w:val="0053034D"/>
    <w:rsid w:val="005305CD"/>
    <w:rsid w:val="005333FE"/>
    <w:rsid w:val="0053402C"/>
    <w:rsid w:val="0054188D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78EB"/>
    <w:rsid w:val="0071384C"/>
    <w:rsid w:val="007141F5"/>
    <w:rsid w:val="007161D6"/>
    <w:rsid w:val="00716824"/>
    <w:rsid w:val="007207AB"/>
    <w:rsid w:val="00722D15"/>
    <w:rsid w:val="007278EE"/>
    <w:rsid w:val="00730FD9"/>
    <w:rsid w:val="00731A71"/>
    <w:rsid w:val="0073201A"/>
    <w:rsid w:val="00732C75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2151"/>
    <w:rsid w:val="00783295"/>
    <w:rsid w:val="007854ED"/>
    <w:rsid w:val="00794DA7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668D2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05E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4716"/>
    <w:rsid w:val="00911606"/>
    <w:rsid w:val="0091650B"/>
    <w:rsid w:val="00920184"/>
    <w:rsid w:val="00923CB6"/>
    <w:rsid w:val="00925536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4656E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B99"/>
    <w:rsid w:val="00A5702F"/>
    <w:rsid w:val="00A605DC"/>
    <w:rsid w:val="00A60B83"/>
    <w:rsid w:val="00A6385F"/>
    <w:rsid w:val="00A6492B"/>
    <w:rsid w:val="00A714E0"/>
    <w:rsid w:val="00A773E5"/>
    <w:rsid w:val="00A85251"/>
    <w:rsid w:val="00A94333"/>
    <w:rsid w:val="00A97D15"/>
    <w:rsid w:val="00A97FF5"/>
    <w:rsid w:val="00AA6DE7"/>
    <w:rsid w:val="00AA74EB"/>
    <w:rsid w:val="00AB4B43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AF27DF"/>
    <w:rsid w:val="00AF7DFC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7BF"/>
    <w:rsid w:val="00BD3C88"/>
    <w:rsid w:val="00BD775C"/>
    <w:rsid w:val="00BD7E50"/>
    <w:rsid w:val="00BF4730"/>
    <w:rsid w:val="00C04236"/>
    <w:rsid w:val="00C06E65"/>
    <w:rsid w:val="00C25BB4"/>
    <w:rsid w:val="00C275FC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C3CD8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15881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38AF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2B6F"/>
    <w:rsid w:val="00DE2EC0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1053"/>
    <w:rsid w:val="00E562DB"/>
    <w:rsid w:val="00E60741"/>
    <w:rsid w:val="00E621ED"/>
    <w:rsid w:val="00E6633D"/>
    <w:rsid w:val="00E6644C"/>
    <w:rsid w:val="00E72241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84A"/>
    <w:rsid w:val="00EE52C5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842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C12097-1A2D-41AA-9901-044E572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220B4-2EF7-4B95-AB20-D3D028FC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2015-06-17T22:09:00Z</dcterms:created>
  <dcterms:modified xsi:type="dcterms:W3CDTF">2015-06-17T22:09:00Z</dcterms:modified>
</cp:coreProperties>
</file>