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B956525" wp14:editId="6D561E4C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804659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975AF1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0B161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11</w:t>
                            </w:r>
                          </w:p>
                          <w:p w:rsidR="008D52CB" w:rsidRPr="0002653F" w:rsidRDefault="000B161C" w:rsidP="000B161C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0B161C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Cancelamento de demanda após aprovação automatizada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975AF1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0B161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11</w:t>
                      </w:r>
                    </w:p>
                    <w:p w:rsidR="008D52CB" w:rsidRPr="0002653F" w:rsidRDefault="000B161C" w:rsidP="000B161C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0B161C">
                        <w:rPr>
                          <w:rFonts w:ascii="Candara" w:hAnsi="Candara"/>
                          <w:sz w:val="30"/>
                          <w:szCs w:val="30"/>
                        </w:rPr>
                        <w:t>Cancelamento de demanda após aprovação automatizada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804659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AB1E4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804659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2D4CA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0B161C">
        <w:rPr>
          <w:rFonts w:ascii="Calibri" w:hAnsi="Calibri" w:cs="Calibri"/>
          <w:lang w:val="pt-BR"/>
        </w:rPr>
        <w:t>11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0B161C" w:rsidRPr="000B161C">
        <w:rPr>
          <w:rFonts w:ascii="Calibri" w:hAnsi="Calibri" w:cs="Calibri"/>
          <w:lang w:val="pt-BR"/>
        </w:rPr>
        <w:t>Cancelamento de demanda após aprovação automatizada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804659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617F2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0B161C">
        <w:rPr>
          <w:noProof/>
          <w:lang w:val="pt-BR"/>
        </w:rPr>
        <w:t>0</w:t>
      </w:r>
      <w:r w:rsidR="00F469E6">
        <w:rPr>
          <w:noProof/>
          <w:lang w:val="pt-BR"/>
        </w:rPr>
        <w:t>7</w:t>
      </w:r>
      <w:r w:rsidR="00A94333">
        <w:rPr>
          <w:noProof/>
          <w:lang w:val="pt-BR"/>
        </w:rPr>
        <w:t>/0</w:t>
      </w:r>
      <w:r w:rsidR="00975AF1">
        <w:rPr>
          <w:noProof/>
          <w:lang w:val="pt-BR"/>
        </w:rPr>
        <w:t>8</w:t>
      </w:r>
      <w:r w:rsidR="00A94333">
        <w:rPr>
          <w:noProof/>
          <w:lang w:val="pt-BR"/>
        </w:rPr>
        <w:t>/201</w:t>
      </w:r>
      <w:r w:rsidR="000B161C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Adilson" w:date="2014-08-13T10:47:00Z">
        <w:r w:rsidR="000B161C" w:rsidDel="003A2D8F">
          <w:rPr>
            <w:rFonts w:ascii="Calibri" w:hAnsi="Calibri" w:cs="Calibri"/>
            <w:lang w:val="pt-BR"/>
          </w:rPr>
          <w:delText>1</w:delText>
        </w:r>
      </w:del>
      <w:ins w:id="1" w:author="Adilson" w:date="2014-08-14T14:49:00Z">
        <w:r w:rsidR="009134AE">
          <w:rPr>
            <w:rFonts w:ascii="Calibri" w:hAnsi="Calibri" w:cs="Calibri"/>
            <w:lang w:val="pt-BR"/>
          </w:rPr>
          <w:t>3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Adilson" w:date="2014-08-14T14:49:00Z">
        <w:r w:rsidR="007A08E6" w:rsidRPr="007A08E6" w:rsidDel="009134AE">
          <w:rPr>
            <w:rFonts w:ascii="Calibri" w:hAnsi="Calibri" w:cs="Calibri"/>
            <w:lang w:val="pt-BR"/>
          </w:rPr>
          <w:delText>N/A – versão inicial</w:delText>
        </w:r>
      </w:del>
      <w:ins w:id="3" w:author="Adilson" w:date="2014-08-14T14:49:00Z">
        <w:r w:rsidR="009134AE">
          <w:rPr>
            <w:rFonts w:ascii="Calibri" w:hAnsi="Calibri" w:cs="Calibri"/>
            <w:lang w:val="pt-BR"/>
          </w:rPr>
          <w:t>14/08/2014</w:t>
        </w:r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BD52BFE" wp14:editId="5C0575C8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B3103" w:rsidRDefault="00447627">
      <w:pPr>
        <w:pStyle w:val="Sumrio1"/>
        <w:tabs>
          <w:tab w:val="left" w:pos="440"/>
          <w:tab w:val="right" w:leader="dot" w:pos="9912"/>
        </w:tabs>
        <w:rPr>
          <w:ins w:id="4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ins w:id="5" w:author="Adilson" w:date="2014-08-13T11:17:00Z">
        <w:r w:rsidR="00BB3103" w:rsidRPr="005F7C5D">
          <w:rPr>
            <w:rFonts w:ascii="Calibri" w:hAnsi="Calibri" w:cs="Calibri"/>
            <w:color w:val="29323D"/>
            <w:lang w:val="pt-BR"/>
          </w:rPr>
          <w:t>1.</w:t>
        </w:r>
        <w:r w:rsidR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="00BB3103" w:rsidRPr="005F7C5D">
          <w:rPr>
            <w:rFonts w:ascii="Calibri" w:hAnsi="Calibri" w:cs="Calibri"/>
            <w:color w:val="29323D"/>
            <w:lang w:val="pt-BR"/>
          </w:rPr>
          <w:t>Histórico do Documento</w:t>
        </w:r>
        <w:r w:rsidR="00BB3103" w:rsidRPr="00BB3103">
          <w:rPr>
            <w:lang w:val="pt-BR"/>
            <w:rPrChange w:id="6" w:author="Adilson" w:date="2014-08-13T11:17:00Z">
              <w:rPr/>
            </w:rPrChange>
          </w:rPr>
          <w:tab/>
        </w:r>
        <w:r w:rsidR="00BB3103">
          <w:fldChar w:fldCharType="begin"/>
        </w:r>
        <w:r w:rsidR="00BB3103" w:rsidRPr="00BB3103">
          <w:rPr>
            <w:lang w:val="pt-BR"/>
            <w:rPrChange w:id="7" w:author="Adilson" w:date="2014-08-13T11:17:00Z">
              <w:rPr/>
            </w:rPrChange>
          </w:rPr>
          <w:instrText xml:space="preserve"> PAGEREF _Toc395691975 \h </w:instrText>
        </w:r>
      </w:ins>
      <w:r w:rsidR="00BB3103">
        <w:fldChar w:fldCharType="separate"/>
      </w:r>
      <w:ins w:id="8" w:author="Adilson" w:date="2014-08-13T11:17:00Z">
        <w:r w:rsidR="00BB3103" w:rsidRPr="00BB3103">
          <w:rPr>
            <w:lang w:val="pt-BR"/>
            <w:rPrChange w:id="9" w:author="Adilson" w:date="2014-08-13T11:17:00Z">
              <w:rPr/>
            </w:rPrChange>
          </w:rPr>
          <w:t>3</w:t>
        </w:r>
        <w:r w:rsidR="00BB3103"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10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11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Documentos Relacionados</w:t>
        </w:r>
        <w:r w:rsidRPr="00BB3103">
          <w:rPr>
            <w:lang w:val="pt-BR"/>
            <w:rPrChange w:id="12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13" w:author="Adilson" w:date="2014-08-13T11:17:00Z">
              <w:rPr/>
            </w:rPrChange>
          </w:rPr>
          <w:instrText xml:space="preserve"> PAGEREF _Toc395691976 \h </w:instrText>
        </w:r>
      </w:ins>
      <w:r>
        <w:fldChar w:fldCharType="separate"/>
      </w:r>
      <w:ins w:id="14" w:author="Adilson" w:date="2014-08-13T11:17:00Z">
        <w:r w:rsidRPr="00BB3103">
          <w:rPr>
            <w:lang w:val="pt-BR"/>
            <w:rPrChange w:id="15" w:author="Adilson" w:date="2014-08-13T11:17:00Z">
              <w:rPr/>
            </w:rPrChange>
          </w:rPr>
          <w:t>3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16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17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Abreviações</w:t>
        </w:r>
        <w:r w:rsidRPr="00BB3103">
          <w:rPr>
            <w:lang w:val="pt-BR"/>
            <w:rPrChange w:id="18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19" w:author="Adilson" w:date="2014-08-13T11:17:00Z">
              <w:rPr/>
            </w:rPrChange>
          </w:rPr>
          <w:instrText xml:space="preserve"> PAGEREF _Toc395691977 \h </w:instrText>
        </w:r>
      </w:ins>
      <w:r>
        <w:fldChar w:fldCharType="separate"/>
      </w:r>
      <w:ins w:id="20" w:author="Adilson" w:date="2014-08-13T11:17:00Z">
        <w:r w:rsidRPr="00BB3103">
          <w:rPr>
            <w:lang w:val="pt-BR"/>
            <w:rPrChange w:id="21" w:author="Adilson" w:date="2014-08-13T11:17:00Z">
              <w:rPr/>
            </w:rPrChange>
          </w:rPr>
          <w:t>3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22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23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Visão Geral</w:t>
        </w:r>
        <w:r w:rsidRPr="00BB3103">
          <w:rPr>
            <w:lang w:val="pt-BR"/>
            <w:rPrChange w:id="24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25" w:author="Adilson" w:date="2014-08-13T11:17:00Z">
              <w:rPr/>
            </w:rPrChange>
          </w:rPr>
          <w:instrText xml:space="preserve"> PAGEREF _Toc395691978 \h </w:instrText>
        </w:r>
      </w:ins>
      <w:r>
        <w:fldChar w:fldCharType="separate"/>
      </w:r>
      <w:ins w:id="26" w:author="Adilson" w:date="2014-08-13T11:17:00Z">
        <w:r w:rsidRPr="00BB3103">
          <w:rPr>
            <w:lang w:val="pt-BR"/>
            <w:rPrChange w:id="27" w:author="Adilson" w:date="2014-08-13T11:17:00Z">
              <w:rPr/>
            </w:rPrChange>
          </w:rPr>
          <w:t>3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28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29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Requisitos Funcionais</w:t>
        </w:r>
        <w:r w:rsidRPr="00BB3103">
          <w:rPr>
            <w:lang w:val="pt-BR"/>
            <w:rPrChange w:id="30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31" w:author="Adilson" w:date="2014-08-13T11:17:00Z">
              <w:rPr/>
            </w:rPrChange>
          </w:rPr>
          <w:instrText xml:space="preserve"> PAGEREF _Toc395691979 \h </w:instrText>
        </w:r>
      </w:ins>
      <w:r>
        <w:fldChar w:fldCharType="separate"/>
      </w:r>
      <w:ins w:id="32" w:author="Adilson" w:date="2014-08-13T11:17:00Z">
        <w:r w:rsidRPr="00BB3103">
          <w:rPr>
            <w:lang w:val="pt-BR"/>
            <w:rPrChange w:id="33" w:author="Adilson" w:date="2014-08-13T11:17:00Z">
              <w:rPr/>
            </w:rPrChange>
          </w:rPr>
          <w:t>4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34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35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Componentes Impactados</w:t>
        </w:r>
        <w:r w:rsidRPr="00BB3103">
          <w:rPr>
            <w:lang w:val="pt-BR"/>
            <w:rPrChange w:id="36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37" w:author="Adilson" w:date="2014-08-13T11:17:00Z">
              <w:rPr/>
            </w:rPrChange>
          </w:rPr>
          <w:instrText xml:space="preserve"> PAGEREF _Toc395691980 \h </w:instrText>
        </w:r>
      </w:ins>
      <w:r>
        <w:fldChar w:fldCharType="separate"/>
      </w:r>
      <w:ins w:id="38" w:author="Adilson" w:date="2014-08-13T11:17:00Z">
        <w:r w:rsidRPr="00BB3103">
          <w:rPr>
            <w:lang w:val="pt-BR"/>
            <w:rPrChange w:id="39" w:author="Adilson" w:date="2014-08-13T11:17:00Z">
              <w:rPr/>
            </w:rPrChange>
          </w:rPr>
          <w:t>4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40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41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Premissas</w:t>
        </w:r>
        <w:r w:rsidRPr="00BB3103">
          <w:rPr>
            <w:lang w:val="pt-BR"/>
            <w:rPrChange w:id="42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43" w:author="Adilson" w:date="2014-08-13T11:17:00Z">
              <w:rPr/>
            </w:rPrChange>
          </w:rPr>
          <w:instrText xml:space="preserve"> PAGEREF _Toc395691981 \h </w:instrText>
        </w:r>
      </w:ins>
      <w:r>
        <w:fldChar w:fldCharType="separate"/>
      </w:r>
      <w:ins w:id="44" w:author="Adilson" w:date="2014-08-13T11:17:00Z">
        <w:r w:rsidRPr="00BB3103">
          <w:rPr>
            <w:lang w:val="pt-BR"/>
            <w:rPrChange w:id="45" w:author="Adilson" w:date="2014-08-13T11:17:00Z">
              <w:rPr/>
            </w:rPrChange>
          </w:rPr>
          <w:t>4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46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47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Riscos</w:t>
        </w:r>
        <w:r w:rsidRPr="00BB3103">
          <w:rPr>
            <w:lang w:val="pt-BR"/>
            <w:rPrChange w:id="48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49" w:author="Adilson" w:date="2014-08-13T11:17:00Z">
              <w:rPr/>
            </w:rPrChange>
          </w:rPr>
          <w:instrText xml:space="preserve"> PAGEREF _Toc395691982 \h </w:instrText>
        </w:r>
      </w:ins>
      <w:r>
        <w:fldChar w:fldCharType="separate"/>
      </w:r>
      <w:ins w:id="50" w:author="Adilson" w:date="2014-08-13T11:17:00Z">
        <w:r w:rsidRPr="00BB3103">
          <w:rPr>
            <w:lang w:val="pt-BR"/>
            <w:rPrChange w:id="51" w:author="Adilson" w:date="2014-08-13T11:17:00Z">
              <w:rPr/>
            </w:rPrChange>
          </w:rPr>
          <w:t>5</w:t>
        </w:r>
        <w:r>
          <w:fldChar w:fldCharType="end"/>
        </w:r>
      </w:ins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ins w:id="52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53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Escopo Negativo</w:t>
        </w:r>
        <w:r w:rsidRPr="00BB3103">
          <w:rPr>
            <w:lang w:val="pt-BR"/>
            <w:rPrChange w:id="54" w:author="Adilson" w:date="2014-08-13T11:17:00Z">
              <w:rPr/>
            </w:rPrChange>
          </w:rPr>
          <w:tab/>
        </w:r>
        <w:r>
          <w:fldChar w:fldCharType="begin"/>
        </w:r>
        <w:r w:rsidRPr="00BB3103">
          <w:rPr>
            <w:lang w:val="pt-BR"/>
            <w:rPrChange w:id="55" w:author="Adilson" w:date="2014-08-13T11:17:00Z">
              <w:rPr/>
            </w:rPrChange>
          </w:rPr>
          <w:instrText xml:space="preserve"> PAGEREF _Toc395691983 \h </w:instrText>
        </w:r>
      </w:ins>
      <w:r>
        <w:fldChar w:fldCharType="separate"/>
      </w:r>
      <w:ins w:id="56" w:author="Adilson" w:date="2014-08-13T11:17:00Z">
        <w:r w:rsidRPr="00BB3103">
          <w:rPr>
            <w:lang w:val="pt-BR"/>
            <w:rPrChange w:id="57" w:author="Adilson" w:date="2014-08-13T11:17:00Z">
              <w:rPr/>
            </w:rPrChange>
          </w:rPr>
          <w:t>5</w:t>
        </w:r>
        <w:r>
          <w:fldChar w:fldCharType="end"/>
        </w:r>
      </w:ins>
    </w:p>
    <w:p w:rsidR="00BB3103" w:rsidRDefault="00BB3103">
      <w:pPr>
        <w:pStyle w:val="Sumrio1"/>
        <w:tabs>
          <w:tab w:val="left" w:pos="660"/>
          <w:tab w:val="right" w:leader="dot" w:pos="9912"/>
        </w:tabs>
        <w:rPr>
          <w:ins w:id="58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ins w:id="59" w:author="Adilson" w:date="2014-08-13T11:17:00Z">
        <w:r w:rsidRPr="005F7C5D">
          <w:rPr>
            <w:rFonts w:ascii="Calibri" w:hAnsi="Calibri" w:cs="Calibri"/>
            <w:color w:val="29323D"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5F7C5D">
          <w:rPr>
            <w:rFonts w:ascii="Calibri" w:hAnsi="Calibri" w:cs="Calibri"/>
            <w:color w:val="29323D"/>
            <w:lang w:val="pt-BR"/>
          </w:rPr>
          <w:t>Aprovação do documento</w:t>
        </w:r>
        <w:r w:rsidRPr="00286653">
          <w:rPr>
            <w:lang w:val="pt-BR"/>
            <w:rPrChange w:id="60" w:author="Engineering do Brasil S.A" w:date="2015-06-15T09:12:00Z">
              <w:rPr/>
            </w:rPrChange>
          </w:rPr>
          <w:tab/>
        </w:r>
        <w:r>
          <w:fldChar w:fldCharType="begin"/>
        </w:r>
        <w:r w:rsidRPr="00286653">
          <w:rPr>
            <w:lang w:val="pt-BR"/>
            <w:rPrChange w:id="61" w:author="Engineering do Brasil S.A" w:date="2015-06-15T09:12:00Z">
              <w:rPr/>
            </w:rPrChange>
          </w:rPr>
          <w:instrText xml:space="preserve"> PAGEREF _Toc395691984 \h </w:instrText>
        </w:r>
      </w:ins>
      <w:r>
        <w:fldChar w:fldCharType="separate"/>
      </w:r>
      <w:ins w:id="62" w:author="Adilson" w:date="2014-08-13T11:17:00Z">
        <w:r w:rsidRPr="00286653">
          <w:rPr>
            <w:lang w:val="pt-BR"/>
            <w:rPrChange w:id="63" w:author="Engineering do Brasil S.A" w:date="2015-06-15T09:12:00Z">
              <w:rPr/>
            </w:rPrChange>
          </w:rPr>
          <w:t>5</w:t>
        </w:r>
        <w:r>
          <w:fldChar w:fldCharType="end"/>
        </w:r>
      </w:ins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64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65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1.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Histórico do Documento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66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67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2.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Documentos Relacionados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68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69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3.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Abreviações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0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1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4.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Visão Geral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2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3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5.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Requisitos Funcionais</w:delText>
        </w:r>
        <w:r w:rsidRPr="009F0C5A" w:rsidDel="00BB3103">
          <w:rPr>
            <w:lang w:val="pt-BR"/>
          </w:rPr>
          <w:tab/>
          <w:delText>3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4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5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6.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Componentes Impactados</w:delText>
        </w:r>
        <w:r w:rsidRPr="009F0C5A" w:rsidDel="00BB3103">
          <w:rPr>
            <w:lang w:val="pt-BR"/>
          </w:rPr>
          <w:tab/>
          <w:delText>5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6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7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7.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Premissas</w:delText>
        </w:r>
        <w:r w:rsidRPr="009F0C5A" w:rsidDel="00BB3103">
          <w:rPr>
            <w:lang w:val="pt-BR"/>
          </w:rPr>
          <w:tab/>
          <w:delText>5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78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79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8.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Riscos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5</w:delText>
        </w:r>
      </w:del>
    </w:p>
    <w:p w:rsidR="009F0C5A" w:rsidDel="00BB3103" w:rsidRDefault="009F0C5A">
      <w:pPr>
        <w:pStyle w:val="Sumrio1"/>
        <w:tabs>
          <w:tab w:val="left" w:pos="440"/>
          <w:tab w:val="right" w:leader="dot" w:pos="9912"/>
        </w:tabs>
        <w:rPr>
          <w:del w:id="80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81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9.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Escopo Negativo</w:delText>
        </w:r>
        <w:r w:rsidRPr="009F0C5A" w:rsidDel="00BB3103">
          <w:rPr>
            <w:lang w:val="pt-BR"/>
          </w:rPr>
          <w:tab/>
        </w:r>
        <w:r w:rsidR="00BB3103" w:rsidDel="00BB3103">
          <w:rPr>
            <w:lang w:val="pt-BR"/>
          </w:rPr>
          <w:delText>5</w:delText>
        </w:r>
      </w:del>
    </w:p>
    <w:p w:rsidR="009F0C5A" w:rsidDel="00BB3103" w:rsidRDefault="009F0C5A">
      <w:pPr>
        <w:pStyle w:val="Sumrio1"/>
        <w:tabs>
          <w:tab w:val="left" w:pos="660"/>
          <w:tab w:val="right" w:leader="dot" w:pos="9912"/>
        </w:tabs>
        <w:rPr>
          <w:del w:id="82" w:author="Adilson" w:date="2014-08-13T11:17:00Z"/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del w:id="83" w:author="Adilson" w:date="2014-08-13T11:17:00Z">
        <w:r w:rsidRPr="00B3351F" w:rsidDel="00BB3103">
          <w:rPr>
            <w:rFonts w:ascii="Calibri" w:hAnsi="Calibri" w:cs="Calibri"/>
            <w:color w:val="29323D"/>
            <w:lang w:val="pt-BR"/>
          </w:rPr>
          <w:delText>10.</w:delText>
        </w:r>
        <w:r w:rsidDel="00BB3103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val="pt-BR" w:eastAsia="pt-BR"/>
          </w:rPr>
          <w:tab/>
        </w:r>
        <w:r w:rsidRPr="00B3351F" w:rsidDel="00BB3103">
          <w:rPr>
            <w:rFonts w:ascii="Calibri" w:hAnsi="Calibri" w:cs="Calibri"/>
            <w:color w:val="29323D"/>
            <w:lang w:val="pt-BR"/>
          </w:rPr>
          <w:delText>Aprovação do documento</w:delText>
        </w:r>
        <w:r w:rsidRPr="00BB3103" w:rsidDel="00BB3103">
          <w:rPr>
            <w:b w:val="0"/>
            <w:i w:val="0"/>
            <w:lang w:val="pt-BR"/>
            <w:rPrChange w:id="84" w:author="Adilson" w:date="2014-08-13T11:17:00Z">
              <w:rPr>
                <w:b w:val="0"/>
                <w:i w:val="0"/>
              </w:rPr>
            </w:rPrChange>
          </w:rPr>
          <w:tab/>
        </w:r>
        <w:r w:rsidR="00BB3103" w:rsidRPr="00BB3103" w:rsidDel="00BB3103">
          <w:rPr>
            <w:b w:val="0"/>
            <w:i w:val="0"/>
            <w:lang w:val="pt-BR"/>
            <w:rPrChange w:id="85" w:author="Adilson" w:date="2014-08-13T11:17:00Z">
              <w:rPr>
                <w:b w:val="0"/>
                <w:i w:val="0"/>
              </w:rPr>
            </w:rPrChange>
          </w:rPr>
          <w:delText>5</w:delText>
        </w:r>
      </w:del>
    </w:p>
    <w:p w:rsidR="009B1482" w:rsidRPr="003B28ED" w:rsidRDefault="00447627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6" w:name="_Toc178139953"/>
      <w:bookmarkStart w:id="87" w:name="_Toc244516100"/>
      <w:bookmarkStart w:id="88" w:name="_Toc395691975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86"/>
      <w:bookmarkEnd w:id="87"/>
      <w:bookmarkEnd w:id="88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0B161C" w:rsidP="00F46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</w:t>
            </w:r>
            <w:r w:rsidR="00F469E6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75AF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901338" w:rsidRPr="00286653" w:rsidTr="00D64D97">
        <w:trPr>
          <w:cantSplit/>
        </w:trPr>
        <w:tc>
          <w:tcPr>
            <w:tcW w:w="418" w:type="pct"/>
          </w:tcPr>
          <w:p w:rsidR="00901338" w:rsidRDefault="00F14D5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901338" w:rsidRDefault="00F14D5A" w:rsidP="0028784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13/08/2014</w:t>
            </w:r>
          </w:p>
        </w:tc>
        <w:tc>
          <w:tcPr>
            <w:tcW w:w="903" w:type="pct"/>
          </w:tcPr>
          <w:p w:rsidR="00901338" w:rsidRDefault="00F14D5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901338" w:rsidRDefault="00F14D5A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901338" w:rsidRPr="00F14D5A" w:rsidRDefault="00F14D5A" w:rsidP="007005C3">
            <w:pPr>
              <w:spacing w:before="60" w:after="60"/>
              <w:jc w:val="both"/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</w:pPr>
            <w:r w:rsidRPr="00F14D5A"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  <w:t>Modificação do escopo inicial de acordo com a solicitação da área usuária</w:t>
            </w:r>
            <w:r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  <w:t>.</w:t>
            </w:r>
          </w:p>
        </w:tc>
      </w:tr>
      <w:tr w:rsidR="00F14D5A" w:rsidRPr="00286653" w:rsidTr="00D64D97">
        <w:trPr>
          <w:cantSplit/>
        </w:trPr>
        <w:tc>
          <w:tcPr>
            <w:tcW w:w="418" w:type="pct"/>
          </w:tcPr>
          <w:p w:rsidR="00F14D5A" w:rsidRDefault="009134A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89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F14D5A" w:rsidRDefault="009134AE" w:rsidP="0028784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0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14/08/2014</w:t>
              </w:r>
            </w:ins>
          </w:p>
        </w:tc>
        <w:tc>
          <w:tcPr>
            <w:tcW w:w="903" w:type="pct"/>
          </w:tcPr>
          <w:p w:rsidR="00F14D5A" w:rsidRDefault="009134A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1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Adilson Pereira</w:t>
              </w:r>
            </w:ins>
          </w:p>
        </w:tc>
        <w:tc>
          <w:tcPr>
            <w:tcW w:w="1498" w:type="pct"/>
          </w:tcPr>
          <w:p w:rsidR="00F14D5A" w:rsidRDefault="009134A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2" w:author="Adilson" w:date="2014-08-14T14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F14D5A" w:rsidRPr="00BC4364" w:rsidRDefault="009134AE" w:rsidP="007005C3">
            <w:pPr>
              <w:suppressAutoHyphens/>
              <w:spacing w:before="60" w:after="60"/>
              <w:jc w:val="both"/>
              <w:outlineLvl w:val="0"/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  <w:rPrChange w:id="93" w:author="Adilson" w:date="2014-08-14T15:09:00Z">
                  <w:rPr>
                    <w:rFonts w:ascii="Cambria" w:hAnsi="Cambria" w:cs="Calibri"/>
                    <w:b/>
                    <w:bCs/>
                    <w:kern w:val="28"/>
                    <w:sz w:val="18"/>
                    <w:szCs w:val="18"/>
                    <w:lang w:val="pt-BR"/>
                  </w:rPr>
                </w:rPrChange>
              </w:rPr>
            </w:pPr>
            <w:ins w:id="94" w:author="Adilson" w:date="2014-08-14T14:49:00Z">
              <w:r w:rsidRPr="00BC4364"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  <w:rPrChange w:id="95" w:author="Adilson" w:date="2014-08-14T15:09:00Z">
                    <w:rPr>
                      <w:rFonts w:ascii="Cambria" w:hAnsi="Cambria" w:cs="Calibri"/>
                      <w:b/>
                      <w:bCs/>
                      <w:kern w:val="28"/>
                      <w:sz w:val="18"/>
                      <w:szCs w:val="18"/>
                      <w:lang w:val="pt-BR"/>
                    </w:rPr>
                  </w:rPrChange>
                </w:rPr>
                <w:t>Modificaç</w:t>
              </w:r>
            </w:ins>
            <w:ins w:id="96" w:author="Adilson" w:date="2014-08-14T14:50:00Z">
              <w:r w:rsidRPr="00BC4364"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  <w:rPrChange w:id="97" w:author="Adilson" w:date="2014-08-14T15:09:00Z">
                    <w:rPr>
                      <w:rFonts w:ascii="Cambria" w:hAnsi="Cambria" w:cs="Calibri"/>
                      <w:b/>
                      <w:bCs/>
                      <w:kern w:val="28"/>
                      <w:sz w:val="18"/>
                      <w:szCs w:val="18"/>
                      <w:lang w:val="pt-BR"/>
                    </w:rPr>
                  </w:rPrChange>
                </w:rPr>
                <w:t>ão de acordo com a solitação da área usuária.</w:t>
              </w:r>
            </w:ins>
          </w:p>
        </w:tc>
      </w:tr>
      <w:tr w:rsidR="00286653" w:rsidRPr="00286653" w:rsidTr="00D64D97">
        <w:trPr>
          <w:cantSplit/>
          <w:ins w:id="98" w:author="Engineering do Brasil S.A" w:date="2015-06-15T09:18:00Z"/>
        </w:trPr>
        <w:tc>
          <w:tcPr>
            <w:tcW w:w="418" w:type="pct"/>
          </w:tcPr>
          <w:p w:rsidR="00286653" w:rsidRDefault="00286653" w:rsidP="00C62890">
            <w:pPr>
              <w:spacing w:before="60" w:after="60"/>
              <w:jc w:val="both"/>
              <w:rPr>
                <w:ins w:id="99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0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286653" w:rsidRDefault="00286653" w:rsidP="0028784B">
            <w:pPr>
              <w:spacing w:before="60" w:after="60"/>
              <w:jc w:val="both"/>
              <w:rPr>
                <w:ins w:id="101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2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15/06/2015</w:t>
              </w:r>
            </w:ins>
          </w:p>
        </w:tc>
        <w:tc>
          <w:tcPr>
            <w:tcW w:w="903" w:type="pct"/>
          </w:tcPr>
          <w:p w:rsidR="00286653" w:rsidRDefault="00286653" w:rsidP="00C62890">
            <w:pPr>
              <w:spacing w:before="60" w:after="60"/>
              <w:jc w:val="both"/>
              <w:rPr>
                <w:ins w:id="103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4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286653" w:rsidRDefault="00286653" w:rsidP="009C79E6">
            <w:pPr>
              <w:spacing w:before="60" w:after="60"/>
              <w:jc w:val="both"/>
              <w:rPr>
                <w:ins w:id="105" w:author="Engineering do Brasil S.A" w:date="2015-06-15T09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6" w:author="Engineering do Brasil S.A" w:date="2015-06-15T09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286653" w:rsidRPr="00286653" w:rsidRDefault="00286653" w:rsidP="007005C3">
            <w:pPr>
              <w:suppressAutoHyphens/>
              <w:spacing w:before="60" w:after="60"/>
              <w:jc w:val="both"/>
              <w:outlineLvl w:val="0"/>
              <w:rPr>
                <w:ins w:id="107" w:author="Engineering do Brasil S.A" w:date="2015-06-15T09:18:00Z"/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</w:pPr>
            <w:ins w:id="108" w:author="Engineering do Brasil S.A" w:date="2015-06-15T09:18:00Z">
              <w:r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</w:rPr>
                <w:t>Adicionar Acordo Comercial</w:t>
              </w:r>
            </w:ins>
            <w:ins w:id="109" w:author="Engineering do Brasil S.A" w:date="2015-06-15T09:19:00Z">
              <w:r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</w:rPr>
                <w:t>, requisito R027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0" w:name="_Toc178139954"/>
      <w:bookmarkStart w:id="111" w:name="_Toc244516101"/>
      <w:bookmarkStart w:id="112" w:name="_Toc395691976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10"/>
      <w:bookmarkEnd w:id="111"/>
      <w:bookmarkEnd w:id="112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2866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2866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EF0185" w:rsidRPr="002866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EF0185" w:rsidRPr="008D6BEE" w:rsidRDefault="002866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3" w:author="Engineering do Brasil S.A" w:date="2015-06-15T09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requisitos</w:t>
              </w:r>
            </w:ins>
            <w:ins w:id="114" w:author="Engineering do Brasil S.A" w:date="2015-06-15T09:2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projeto Clientes</w:t>
              </w:r>
            </w:ins>
          </w:p>
        </w:tc>
        <w:tc>
          <w:tcPr>
            <w:tcW w:w="455" w:type="pct"/>
            <w:shd w:val="clear" w:color="auto" w:fill="auto"/>
          </w:tcPr>
          <w:p w:rsidR="00EF0185" w:rsidRPr="008D6BEE" w:rsidRDefault="002866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5" w:author="Engineering do Brasil S.A" w:date="2015-06-15T09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</w:tc>
        <w:tc>
          <w:tcPr>
            <w:tcW w:w="533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EF0185" w:rsidRPr="008D6BEE" w:rsidRDefault="0028665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6" w:author="Engineering do Brasil S.A" w:date="2015-06-15T09:1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</w:tr>
      <w:tr w:rsidR="00440094" w:rsidRPr="00286653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455" w:type="pct"/>
            <w:shd w:val="clear" w:color="auto" w:fill="auto"/>
          </w:tcPr>
          <w:p w:rsidR="00440094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440094" w:rsidRPr="00EF0185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7" w:name="_Toc178139955"/>
      <w:bookmarkStart w:id="118" w:name="_Toc244516102"/>
      <w:bookmarkStart w:id="119" w:name="_Toc395691977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17"/>
      <w:bookmarkEnd w:id="118"/>
      <w:bookmarkEnd w:id="119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286653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286653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0" w:name="_Toc395691978"/>
      <w:r>
        <w:rPr>
          <w:rFonts w:ascii="Calibri" w:hAnsi="Calibri" w:cs="Calibri"/>
          <w:color w:val="29323D"/>
          <w:lang w:val="pt-BR"/>
        </w:rPr>
        <w:t>Visão Geral</w:t>
      </w:r>
      <w:bookmarkEnd w:id="120"/>
    </w:p>
    <w:p w:rsidR="004F002C" w:rsidRPr="002A76FF" w:rsidRDefault="004F002C" w:rsidP="004F002C">
      <w:pPr>
        <w:rPr>
          <w:lang w:val="pt-BR"/>
        </w:rPr>
      </w:pPr>
    </w:p>
    <w:p w:rsidR="004F0D52" w:rsidRDefault="004F0D52" w:rsidP="004F0D5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>Usuária para que seja possível ao usuário</w:t>
      </w:r>
      <w:r>
        <w:rPr>
          <w:rFonts w:ascii="Arial" w:hAnsi="Arial" w:cs="Arial"/>
          <w:sz w:val="20"/>
          <w:lang w:val="pt-BR"/>
        </w:rPr>
        <w:t>, de acordo com a avaliação que fizer sobre o processo, cancelar a demanda mediante autorização</w:t>
      </w:r>
      <w:r w:rsidR="00FF06B1">
        <w:rPr>
          <w:rFonts w:ascii="Arial" w:hAnsi="Arial" w:cs="Arial"/>
          <w:sz w:val="20"/>
          <w:lang w:val="pt-BR"/>
        </w:rPr>
        <w:t xml:space="preserve"> </w:t>
      </w:r>
      <w:r w:rsidR="00FF06B1" w:rsidRPr="00FF06B1">
        <w:rPr>
          <w:rFonts w:ascii="Arial" w:hAnsi="Arial" w:cs="Arial"/>
          <w:sz w:val="20"/>
          <w:lang w:val="pt-BR"/>
        </w:rPr>
        <w:t>pela área de ponto focal da diretoria</w:t>
      </w:r>
      <w:r w:rsidR="00FF06B1">
        <w:rPr>
          <w:rFonts w:ascii="Arial" w:hAnsi="Arial" w:cs="Arial"/>
          <w:sz w:val="20"/>
          <w:lang w:val="pt-BR"/>
        </w:rPr>
        <w:t>.</w:t>
      </w:r>
    </w:p>
    <w:p w:rsidR="004F0D52" w:rsidRDefault="004F0D52" w:rsidP="004F0D52">
      <w:pPr>
        <w:pStyle w:val="TableText"/>
        <w:rPr>
          <w:rFonts w:ascii="Arial" w:hAnsi="Arial" w:cs="Arial"/>
          <w:sz w:val="20"/>
          <w:lang w:val="pt-BR"/>
        </w:rPr>
      </w:pPr>
    </w:p>
    <w:p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</w:t>
      </w:r>
      <w:r w:rsidR="00FF06B1">
        <w:rPr>
          <w:rFonts w:ascii="Arial" w:hAnsi="Arial" w:cs="Arial"/>
          <w:lang w:val="pt-BR"/>
        </w:rPr>
        <w:t>similar ao atual processo standard de Cancelamento do Acordo Básico</w:t>
      </w:r>
      <w:ins w:id="121" w:author="Engineering do Brasil S.A" w:date="2015-06-15T09:20:00Z">
        <w:r w:rsidR="00286653">
          <w:rPr>
            <w:rFonts w:ascii="Arial" w:hAnsi="Arial" w:cs="Arial"/>
            <w:lang w:val="pt-BR"/>
          </w:rPr>
          <w:t xml:space="preserve"> e Acordo Comercial </w:t>
        </w:r>
      </w:ins>
      <w:bookmarkStart w:id="122" w:name="_GoBack"/>
      <w:bookmarkEnd w:id="122"/>
      <w:r w:rsidR="00FF06B1">
        <w:rPr>
          <w:rFonts w:ascii="Arial" w:hAnsi="Arial" w:cs="Arial"/>
          <w:lang w:val="pt-BR"/>
        </w:rPr>
        <w:t xml:space="preserve">, com o acréscimo </w:t>
      </w:r>
      <w:del w:id="123" w:author="Adilson" w:date="2014-08-13T10:53:00Z">
        <w:r w:rsidR="00FF06B1" w:rsidDel="00F14D5A">
          <w:rPr>
            <w:rFonts w:ascii="Arial" w:hAnsi="Arial" w:cs="Arial"/>
            <w:lang w:val="pt-BR"/>
          </w:rPr>
          <w:delText xml:space="preserve">da </w:delText>
        </w:r>
      </w:del>
      <w:ins w:id="124" w:author="Adilson" w:date="2014-08-13T10:53:00Z">
        <w:r w:rsidR="00F14D5A">
          <w:rPr>
            <w:rFonts w:ascii="Arial" w:hAnsi="Arial" w:cs="Arial"/>
            <w:lang w:val="pt-BR"/>
          </w:rPr>
          <w:t xml:space="preserve">de que a ação seja realizada apenas pelos os usuários com o representa “Focal </w:t>
        </w:r>
      </w:ins>
      <w:ins w:id="125" w:author="Adilson" w:date="2014-08-13T10:54:00Z">
        <w:r w:rsidR="00F14D5A">
          <w:rPr>
            <w:rFonts w:ascii="Arial" w:hAnsi="Arial" w:cs="Arial"/>
            <w:lang w:val="pt-BR"/>
          </w:rPr>
          <w:t>Gestão de Contratos” e que</w:t>
        </w:r>
      </w:ins>
      <w:del w:id="126" w:author="Adilson" w:date="2014-08-13T10:54:00Z">
        <w:r w:rsidR="00FF06B1" w:rsidDel="00F14D5A">
          <w:rPr>
            <w:rFonts w:ascii="Arial" w:hAnsi="Arial" w:cs="Arial"/>
            <w:lang w:val="pt-BR"/>
          </w:rPr>
          <w:delText xml:space="preserve">obrigatoriedade de que </w:delText>
        </w:r>
      </w:del>
      <w:del w:id="127" w:author="Adilson" w:date="2014-08-13T10:51:00Z">
        <w:r w:rsidR="00FF06B1" w:rsidDel="00F14D5A">
          <w:rPr>
            <w:rFonts w:ascii="Arial" w:hAnsi="Arial" w:cs="Arial"/>
            <w:lang w:val="pt-BR"/>
          </w:rPr>
          <w:delText>exista um documento de contrato do tipo “Cancelamento de Demanda” devidamente aprovado pelos responsáveis e na etapa “Executado” para que a demanda possa ser cancelada.</w:delText>
        </w:r>
      </w:del>
      <w:ins w:id="128" w:author="Adilson" w:date="2014-08-13T10:51:00Z">
        <w:r w:rsidR="00F14D5A">
          <w:rPr>
            <w:rFonts w:ascii="Arial" w:hAnsi="Arial" w:cs="Arial"/>
            <w:lang w:val="pt-BR"/>
          </w:rPr>
          <w:t xml:space="preserve"> o preenchimento de um campo de “Justificativa de Cancelamento</w:t>
        </w:r>
      </w:ins>
      <w:ins w:id="129" w:author="Adilson" w:date="2014-08-13T10:52:00Z">
        <w:r w:rsidR="00F14D5A">
          <w:rPr>
            <w:rFonts w:ascii="Arial" w:hAnsi="Arial" w:cs="Arial"/>
            <w:lang w:val="pt-BR"/>
          </w:rPr>
          <w:t>”</w:t>
        </w:r>
      </w:ins>
      <w:ins w:id="130" w:author="Adilson" w:date="2014-08-13T10:54:00Z">
        <w:r w:rsidR="00F14D5A">
          <w:rPr>
            <w:rFonts w:ascii="Arial" w:hAnsi="Arial" w:cs="Arial"/>
            <w:lang w:val="pt-BR"/>
          </w:rPr>
          <w:t xml:space="preserve"> seja obrigatório.</w:t>
        </w:r>
      </w:ins>
    </w:p>
    <w:p w:rsidR="00FF06B1" w:rsidRDefault="00FF06B1" w:rsidP="00A553DE">
      <w:pPr>
        <w:jc w:val="both"/>
        <w:rPr>
          <w:rFonts w:ascii="Arial" w:hAnsi="Arial" w:cs="Arial"/>
          <w:lang w:val="pt-BR"/>
        </w:rPr>
      </w:pPr>
    </w:p>
    <w:p w:rsidR="00BC4364" w:rsidRDefault="00FF06B1" w:rsidP="00A553DE">
      <w:pPr>
        <w:jc w:val="both"/>
        <w:rPr>
          <w:ins w:id="131" w:author="Adilson" w:date="2014-08-14T15:08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ação de cancelamento de Demanda estará disponível para todos </w:t>
      </w:r>
      <w:del w:id="132" w:author="Adilson" w:date="2014-08-13T10:56:00Z">
        <w:r w:rsidDel="00F14D5A">
          <w:rPr>
            <w:rFonts w:ascii="Arial" w:hAnsi="Arial" w:cs="Arial"/>
            <w:lang w:val="pt-BR"/>
          </w:rPr>
          <w:delText xml:space="preserve">os </w:delText>
        </w:r>
        <w:r w:rsidR="00F13F4C" w:rsidDel="00F14D5A">
          <w:rPr>
            <w:rFonts w:ascii="Arial" w:hAnsi="Arial" w:cs="Arial"/>
            <w:lang w:val="pt-BR"/>
          </w:rPr>
          <w:delText xml:space="preserve">seguintes </w:delText>
        </w:r>
      </w:del>
      <w:r>
        <w:rPr>
          <w:rFonts w:ascii="Arial" w:hAnsi="Arial" w:cs="Arial"/>
          <w:lang w:val="pt-BR"/>
        </w:rPr>
        <w:t>tipos de Acordo Básico</w:t>
      </w:r>
      <w:del w:id="133" w:author="Adilson" w:date="2014-08-13T10:56:00Z">
        <w:r w:rsidR="00F13F4C" w:rsidDel="00F14D5A">
          <w:rPr>
            <w:rFonts w:ascii="Arial" w:hAnsi="Arial" w:cs="Arial"/>
            <w:lang w:val="pt-BR"/>
          </w:rPr>
          <w:delText>: Acordo Básico Geral, Apólice, Legado, Procuração e Proposta</w:delText>
        </w:r>
      </w:del>
      <w:ins w:id="134" w:author="Adilson" w:date="2014-08-13T10:56:00Z">
        <w:r w:rsidR="00F14D5A">
          <w:rPr>
            <w:rFonts w:ascii="Arial" w:hAnsi="Arial" w:cs="Arial"/>
            <w:lang w:val="pt-BR"/>
          </w:rPr>
          <w:t xml:space="preserve"> que tenham </w:t>
        </w:r>
      </w:ins>
      <w:ins w:id="135" w:author="Adilson" w:date="2014-08-13T11:41:00Z">
        <w:r w:rsidR="00E43BEC">
          <w:rPr>
            <w:rFonts w:ascii="Arial" w:hAnsi="Arial" w:cs="Arial"/>
            <w:lang w:val="pt-BR"/>
          </w:rPr>
          <w:t>o</w:t>
        </w:r>
      </w:ins>
      <w:ins w:id="136" w:author="Adilson" w:date="2014-08-13T10:56:00Z">
        <w:r w:rsidR="00F14D5A">
          <w:rPr>
            <w:rFonts w:ascii="Arial" w:hAnsi="Arial" w:cs="Arial"/>
            <w:lang w:val="pt-BR"/>
          </w:rPr>
          <w:t xml:space="preserve"> grupo </w:t>
        </w:r>
      </w:ins>
      <w:ins w:id="137" w:author="Adilson" w:date="2014-08-13T11:41:00Z">
        <w:r w:rsidR="00E43BEC">
          <w:rPr>
            <w:rFonts w:ascii="Arial" w:hAnsi="Arial" w:cs="Arial"/>
            <w:lang w:val="pt-BR"/>
          </w:rPr>
          <w:t>“Focal Gest</w:t>
        </w:r>
      </w:ins>
      <w:ins w:id="138" w:author="Adilson" w:date="2014-08-13T11:42:00Z">
        <w:r w:rsidR="00E43BEC">
          <w:rPr>
            <w:rFonts w:ascii="Arial" w:hAnsi="Arial" w:cs="Arial"/>
            <w:lang w:val="pt-BR"/>
          </w:rPr>
          <w:t xml:space="preserve">ão de Contratos” </w:t>
        </w:r>
      </w:ins>
      <w:ins w:id="139" w:author="Adilson" w:date="2014-08-13T10:56:00Z">
        <w:r w:rsidR="00F14D5A">
          <w:rPr>
            <w:rFonts w:ascii="Arial" w:hAnsi="Arial" w:cs="Arial"/>
            <w:lang w:val="pt-BR"/>
          </w:rPr>
          <w:t>com o representa “Focal Gestão de Contratos” em sua lista de colaboradores</w:t>
        </w:r>
      </w:ins>
      <w:r w:rsidR="00F13F4C">
        <w:rPr>
          <w:rFonts w:ascii="Arial" w:hAnsi="Arial" w:cs="Arial"/>
          <w:lang w:val="pt-BR"/>
        </w:rPr>
        <w:t xml:space="preserve">. Este desenvolvimento </w:t>
      </w:r>
      <w:r w:rsidR="00F13F4C">
        <w:rPr>
          <w:rFonts w:ascii="Arial" w:hAnsi="Arial" w:cs="Arial"/>
          <w:lang w:val="pt-BR"/>
        </w:rPr>
        <w:lastRenderedPageBreak/>
        <w:t xml:space="preserve">será </w:t>
      </w:r>
      <w:r>
        <w:rPr>
          <w:rFonts w:ascii="Arial" w:hAnsi="Arial" w:cs="Arial"/>
          <w:lang w:val="pt-BR"/>
        </w:rPr>
        <w:t xml:space="preserve"> </w:t>
      </w:r>
      <w:r w:rsidR="00645A1A">
        <w:rPr>
          <w:rFonts w:ascii="Arial" w:hAnsi="Arial" w:cs="Arial"/>
          <w:lang w:val="pt-BR"/>
        </w:rPr>
        <w:t>exclusivamente para uso em Acordos Básicos e</w:t>
      </w:r>
      <w:r>
        <w:rPr>
          <w:rFonts w:ascii="Arial" w:hAnsi="Arial" w:cs="Arial"/>
          <w:lang w:val="pt-BR"/>
        </w:rPr>
        <w:t xml:space="preserve"> não atenderá aos Acordos Subordinados, que não possuem a estrutura de documentos de contrato disponível.</w:t>
      </w:r>
      <w:ins w:id="140" w:author="Adilson" w:date="2014-08-14T14:51:00Z">
        <w:r w:rsidR="009134AE">
          <w:rPr>
            <w:rFonts w:ascii="Arial" w:hAnsi="Arial" w:cs="Arial"/>
            <w:lang w:val="pt-BR"/>
          </w:rPr>
          <w:t xml:space="preserve"> </w:t>
        </w:r>
      </w:ins>
    </w:p>
    <w:p w:rsidR="00BC4364" w:rsidRDefault="00BC4364" w:rsidP="00A553DE">
      <w:pPr>
        <w:jc w:val="both"/>
        <w:rPr>
          <w:ins w:id="141" w:author="Adilson" w:date="2014-08-14T15:08:00Z"/>
          <w:rFonts w:ascii="Arial" w:hAnsi="Arial" w:cs="Arial"/>
          <w:lang w:val="pt-BR"/>
        </w:rPr>
      </w:pPr>
    </w:p>
    <w:p w:rsidR="009134AE" w:rsidRPr="000D7556" w:rsidRDefault="00BC4364" w:rsidP="00A553DE">
      <w:pPr>
        <w:jc w:val="both"/>
        <w:rPr>
          <w:rFonts w:ascii="Arial" w:hAnsi="Arial" w:cs="Arial"/>
          <w:lang w:val="pt-BR"/>
        </w:rPr>
      </w:pPr>
      <w:ins w:id="142" w:author="Adilson" w:date="2014-08-14T15:08:00Z">
        <w:r w:rsidRPr="00BC4364">
          <w:rPr>
            <w:rFonts w:ascii="Arial" w:hAnsi="Arial" w:cs="Arial"/>
            <w:b/>
            <w:lang w:val="pt-BR"/>
            <w:rPrChange w:id="143" w:author="Adilson" w:date="2014-08-14T15:08:00Z">
              <w:rPr>
                <w:rFonts w:ascii="Arial" w:hAnsi="Arial" w:cs="Arial"/>
                <w:lang w:val="pt-BR"/>
              </w:rPr>
            </w:rPrChange>
          </w:rPr>
          <w:t>OBS:</w:t>
        </w:r>
        <w:r>
          <w:rPr>
            <w:rFonts w:ascii="Arial" w:hAnsi="Arial" w:cs="Arial"/>
            <w:lang w:val="pt-BR"/>
          </w:rPr>
          <w:t xml:space="preserve"> </w:t>
        </w:r>
      </w:ins>
      <w:ins w:id="144" w:author="Adilson" w:date="2014-08-14T14:50:00Z">
        <w:r w:rsidR="009134AE">
          <w:rPr>
            <w:rFonts w:ascii="Arial" w:hAnsi="Arial" w:cs="Arial"/>
            <w:lang w:val="pt-BR"/>
          </w:rPr>
          <w:t>Os Acordos Subordinados continuarão a ser cancelados pela opç</w:t>
        </w:r>
      </w:ins>
      <w:ins w:id="145" w:author="Adilson" w:date="2014-08-14T14:51:00Z">
        <w:r w:rsidR="009134AE">
          <w:rPr>
            <w:rFonts w:ascii="Arial" w:hAnsi="Arial" w:cs="Arial"/>
            <w:lang w:val="pt-BR"/>
          </w:rPr>
          <w:t>ão standard.</w:t>
        </w:r>
      </w:ins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RDefault="000B161C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RDefault="000B161C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46" w:author="Adilson" w:date="2014-08-14T15:09:00Z"/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47" w:author="Adilson" w:date="2014-08-14T15:09:00Z"/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48" w:author="Adilson" w:date="2014-08-14T15:09:00Z"/>
          <w:rFonts w:ascii="Cambria" w:hAnsi="Cambria" w:cs="Times New Roman"/>
          <w:lang w:eastAsia="en-US"/>
        </w:rPr>
      </w:pPr>
    </w:p>
    <w:p w:rsidR="000B161C" w:rsidDel="00BC4364" w:rsidRDefault="000B161C" w:rsidP="000D7556">
      <w:pPr>
        <w:pStyle w:val="TextoNivel1"/>
        <w:ind w:left="284" w:firstLine="0"/>
        <w:rPr>
          <w:del w:id="149" w:author="Adilson" w:date="2014-08-14T15:09:00Z"/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0" w:name="_Toc395691979"/>
      <w:r>
        <w:rPr>
          <w:rFonts w:ascii="Calibri" w:hAnsi="Calibri" w:cs="Calibri"/>
          <w:color w:val="29323D"/>
          <w:lang w:val="pt-BR"/>
        </w:rPr>
        <w:t>Requisitos Funcionais</w:t>
      </w:r>
      <w:bookmarkEnd w:id="150"/>
    </w:p>
    <w:p w:rsidR="00975346" w:rsidRPr="002A76FF" w:rsidRDefault="00975346" w:rsidP="00975346">
      <w:pPr>
        <w:rPr>
          <w:lang w:val="pt-BR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 xml:space="preserve">SAP CLM: Criar </w:t>
      </w:r>
      <w:del w:id="151" w:author="Adilson" w:date="2014-08-13T10:57:00Z">
        <w:r w:rsidRPr="000B161C" w:rsidDel="00F14D5A">
          <w:rPr>
            <w:rFonts w:ascii="Arial" w:hAnsi="Arial" w:cs="Arial"/>
            <w:b/>
            <w:u w:val="single"/>
            <w:lang w:val="pt-BR"/>
          </w:rPr>
          <w:delText>tipo de Documento de Contra</w:delText>
        </w:r>
      </w:del>
      <w:ins w:id="152" w:author="Adilson" w:date="2014-08-13T10:57:00Z">
        <w:r w:rsidR="00F14D5A">
          <w:rPr>
            <w:rFonts w:ascii="Arial" w:hAnsi="Arial" w:cs="Arial"/>
            <w:b/>
            <w:u w:val="single"/>
            <w:lang w:val="pt-BR"/>
          </w:rPr>
          <w:t>campo</w:t>
        </w:r>
      </w:ins>
      <w:del w:id="153" w:author="Adilson" w:date="2014-08-13T10:57:00Z">
        <w:r w:rsidRPr="000B161C" w:rsidDel="00F14D5A">
          <w:rPr>
            <w:rFonts w:ascii="Arial" w:hAnsi="Arial" w:cs="Arial"/>
            <w:b/>
            <w:u w:val="single"/>
            <w:lang w:val="pt-BR"/>
          </w:rPr>
          <w:delText>to</w:delText>
        </w:r>
      </w:del>
      <w:r w:rsidRPr="000B161C">
        <w:rPr>
          <w:rFonts w:ascii="Arial" w:hAnsi="Arial" w:cs="Arial"/>
          <w:b/>
          <w:u w:val="single"/>
          <w:lang w:val="pt-BR"/>
        </w:rPr>
        <w:t xml:space="preserve"> “</w:t>
      </w:r>
      <w:del w:id="154" w:author="Adilson" w:date="2014-08-13T10:57:00Z">
        <w:r w:rsidRPr="000B161C" w:rsidDel="00F14D5A">
          <w:rPr>
            <w:rFonts w:ascii="Arial" w:hAnsi="Arial" w:cs="Arial"/>
            <w:b/>
            <w:u w:val="single"/>
            <w:lang w:val="pt-BR"/>
          </w:rPr>
          <w:delText>Cancelamento de Demanda</w:delText>
        </w:r>
      </w:del>
      <w:ins w:id="155" w:author="Adilson" w:date="2014-08-13T10:57:00Z">
        <w:r w:rsidR="00F14D5A">
          <w:rPr>
            <w:rFonts w:ascii="Arial" w:hAnsi="Arial" w:cs="Arial"/>
            <w:b/>
            <w:u w:val="single"/>
            <w:lang w:val="pt-BR"/>
          </w:rPr>
          <w:t>Justificativa de Cancelamento</w:t>
        </w:r>
      </w:ins>
      <w:r w:rsidRPr="000B161C">
        <w:rPr>
          <w:rFonts w:ascii="Arial" w:hAnsi="Arial" w:cs="Arial"/>
          <w:b/>
          <w:u w:val="single"/>
          <w:lang w:val="pt-BR"/>
        </w:rPr>
        <w:t>”.</w:t>
      </w:r>
    </w:p>
    <w:p w:rsidR="00223508" w:rsidRDefault="000B161C" w:rsidP="000B161C">
      <w:pPr>
        <w:ind w:left="284"/>
        <w:jc w:val="both"/>
        <w:rPr>
          <w:ins w:id="156" w:author="Adilson" w:date="2014-08-13T11:05:00Z"/>
          <w:rFonts w:ascii="Arial" w:hAnsi="Arial" w:cs="Arial"/>
          <w:lang w:val="pt-BR"/>
        </w:rPr>
      </w:pPr>
      <w:del w:id="157" w:author="Adilson" w:date="2014-08-13T10:57:00Z">
        <w:r w:rsidRPr="000B161C" w:rsidDel="00F14D5A">
          <w:rPr>
            <w:rFonts w:ascii="Arial" w:hAnsi="Arial" w:cs="Arial"/>
            <w:lang w:val="pt-BR"/>
          </w:rPr>
          <w:delText>Para os processos em que o usuário necessite cancelar determinada demanda, será criado o documento de contrato do tipo “Cancelamento de Demanda</w:delText>
        </w:r>
      </w:del>
      <w:ins w:id="158" w:author="Adilson" w:date="2014-08-13T10:57:00Z">
        <w:r w:rsidR="00F14D5A">
          <w:rPr>
            <w:rFonts w:ascii="Arial" w:hAnsi="Arial" w:cs="Arial"/>
            <w:lang w:val="pt-BR"/>
          </w:rPr>
          <w:t xml:space="preserve">Para que o </w:t>
        </w:r>
      </w:ins>
      <w:del w:id="159" w:author="Adilson" w:date="2014-08-13T10:57:00Z">
        <w:r w:rsidRPr="000B161C" w:rsidDel="00F14D5A">
          <w:rPr>
            <w:rFonts w:ascii="Arial" w:hAnsi="Arial" w:cs="Arial"/>
            <w:lang w:val="pt-BR"/>
          </w:rPr>
          <w:delText>”</w:delText>
        </w:r>
      </w:del>
      <w:ins w:id="160" w:author="Adilson" w:date="2014-08-13T10:57:00Z">
        <w:r w:rsidR="00F14D5A">
          <w:rPr>
            <w:rFonts w:ascii="Arial" w:hAnsi="Arial" w:cs="Arial"/>
            <w:lang w:val="pt-BR"/>
          </w:rPr>
          <w:t>usuário possa fornecer maiores detalhes referente ao cancelamento da demanda, será criado um campo “Justificativa de Cancelamento</w:t>
        </w:r>
      </w:ins>
      <w:ins w:id="161" w:author="Adilson" w:date="2014-08-13T10:58:00Z">
        <w:r w:rsidR="00F14D5A">
          <w:rPr>
            <w:rFonts w:ascii="Arial" w:hAnsi="Arial" w:cs="Arial"/>
            <w:lang w:val="pt-BR"/>
          </w:rPr>
          <w:t>”</w:t>
        </w:r>
      </w:ins>
      <w:ins w:id="162" w:author="Adilson" w:date="2014-08-13T11:01:00Z">
        <w:r w:rsidR="00223508">
          <w:rPr>
            <w:rFonts w:ascii="Arial" w:hAnsi="Arial" w:cs="Arial"/>
            <w:lang w:val="pt-BR"/>
          </w:rPr>
          <w:t xml:space="preserve"> ao final da coleção standard “Ligações de documento”</w:t>
        </w:r>
      </w:ins>
      <w:ins w:id="163" w:author="Adilson" w:date="2014-08-13T11:10:00Z">
        <w:r w:rsidR="00374E2E">
          <w:rPr>
            <w:rFonts w:ascii="Arial" w:hAnsi="Arial" w:cs="Arial"/>
            <w:lang w:val="pt-BR"/>
          </w:rPr>
          <w:t>, ao final da aba Cabeçalho.</w:t>
        </w:r>
      </w:ins>
    </w:p>
    <w:p w:rsidR="00223508" w:rsidRDefault="00223508" w:rsidP="000B161C">
      <w:pPr>
        <w:ind w:left="284"/>
        <w:jc w:val="both"/>
        <w:rPr>
          <w:ins w:id="164" w:author="Adilson" w:date="2014-08-13T11:05:00Z"/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PrChange w:id="165" w:author="Adilson" w:date="2014-08-14T15:05:00Z">
          <w:tblPr>
            <w:tblStyle w:val="Tabelacomgrade"/>
            <w:tblW w:w="0" w:type="auto"/>
            <w:tblInd w:w="284" w:type="dxa"/>
            <w:tblLook w:val="04A0" w:firstRow="1" w:lastRow="0" w:firstColumn="1" w:lastColumn="0" w:noHBand="0" w:noVBand="1"/>
          </w:tblPr>
        </w:tblPrChange>
      </w:tblPr>
      <w:tblGrid>
        <w:gridCol w:w="1568"/>
        <w:gridCol w:w="3288"/>
        <w:gridCol w:w="3018"/>
        <w:tblGridChange w:id="166">
          <w:tblGrid>
            <w:gridCol w:w="3281"/>
            <w:gridCol w:w="3288"/>
            <w:gridCol w:w="3285"/>
          </w:tblGrid>
        </w:tblGridChange>
      </w:tblGrid>
      <w:tr w:rsidR="00223508" w:rsidTr="002A739B">
        <w:trPr>
          <w:jc w:val="center"/>
          <w:ins w:id="167" w:author="Adilson" w:date="2014-08-13T11:06:00Z"/>
        </w:trPr>
        <w:tc>
          <w:tcPr>
            <w:tcW w:w="1568" w:type="dxa"/>
            <w:tcPrChange w:id="168" w:author="Adilson" w:date="2014-08-14T15:05:00Z">
              <w:tcPr>
                <w:tcW w:w="3354" w:type="dxa"/>
              </w:tcPr>
            </w:tcPrChange>
          </w:tcPr>
          <w:p w:rsidR="00223508" w:rsidRPr="002A739B" w:rsidRDefault="00223508">
            <w:pPr>
              <w:rPr>
                <w:ins w:id="169" w:author="Adilson" w:date="2014-08-13T11:06:00Z"/>
                <w:rFonts w:ascii="Arial" w:hAnsi="Arial" w:cs="Arial"/>
                <w:b/>
                <w:lang w:val="pt-BR"/>
                <w:rPrChange w:id="170" w:author="Adilson" w:date="2014-08-14T15:06:00Z">
                  <w:rPr>
                    <w:ins w:id="171" w:author="Adilson" w:date="2014-08-13T11:06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  <w:lang w:val="pt-BR"/>
                  </w:rPr>
                </w:rPrChange>
              </w:rPr>
              <w:pPrChange w:id="172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173" w:author="Adilson" w:date="2014-08-13T11:06:00Z">
              <w:r w:rsidRPr="002A739B">
                <w:rPr>
                  <w:rFonts w:ascii="Arial" w:hAnsi="Arial" w:cs="Arial"/>
                  <w:b/>
                  <w:lang w:val="pt-BR"/>
                  <w:rPrChange w:id="174" w:author="Adilson" w:date="2014-08-14T15:06:00Z">
                    <w:rPr>
                      <w:rFonts w:ascii="Arial" w:hAnsi="Arial" w:cs="Arial"/>
                      <w:lang w:val="pt-BR"/>
                    </w:rPr>
                  </w:rPrChange>
                </w:rPr>
                <w:t>ID do Campo</w:t>
              </w:r>
            </w:ins>
          </w:p>
        </w:tc>
        <w:tc>
          <w:tcPr>
            <w:tcW w:w="3288" w:type="dxa"/>
            <w:tcPrChange w:id="175" w:author="Adilson" w:date="2014-08-14T15:05:00Z">
              <w:tcPr>
                <w:tcW w:w="3354" w:type="dxa"/>
              </w:tcPr>
            </w:tcPrChange>
          </w:tcPr>
          <w:p w:rsidR="00223508" w:rsidRPr="002A739B" w:rsidRDefault="00223508">
            <w:pPr>
              <w:rPr>
                <w:ins w:id="176" w:author="Adilson" w:date="2014-08-13T11:06:00Z"/>
                <w:rFonts w:ascii="Arial" w:hAnsi="Arial" w:cs="Arial"/>
                <w:b/>
                <w:lang w:val="pt-BR"/>
                <w:rPrChange w:id="177" w:author="Adilson" w:date="2014-08-14T15:06:00Z">
                  <w:rPr>
                    <w:ins w:id="178" w:author="Adilson" w:date="2014-08-13T11:06:00Z"/>
                    <w:rFonts w:ascii="Arial" w:hAnsi="Arial" w:cs="Arial"/>
                    <w:lang w:val="pt-BR"/>
                  </w:rPr>
                </w:rPrChange>
              </w:rPr>
              <w:pPrChange w:id="179" w:author="Adilson" w:date="2014-08-14T15:05:00Z">
                <w:pPr>
                  <w:jc w:val="left"/>
                </w:pPr>
              </w:pPrChange>
            </w:pPr>
            <w:ins w:id="180" w:author="Adilson" w:date="2014-08-13T11:06:00Z">
              <w:r w:rsidRPr="002A739B">
                <w:rPr>
                  <w:rFonts w:ascii="Arial" w:hAnsi="Arial" w:cs="Arial"/>
                  <w:b/>
                  <w:lang w:val="pt-BR"/>
                  <w:rPrChange w:id="181" w:author="Adilson" w:date="2014-08-14T15:06:00Z">
                    <w:rPr>
                      <w:rFonts w:ascii="Arial" w:hAnsi="Arial" w:cs="Arial"/>
                      <w:lang w:val="pt-BR"/>
                    </w:rPr>
                  </w:rPrChange>
                </w:rPr>
                <w:t>Nome do Campo</w:t>
              </w:r>
            </w:ins>
          </w:p>
        </w:tc>
        <w:tc>
          <w:tcPr>
            <w:tcW w:w="3018" w:type="dxa"/>
            <w:tcPrChange w:id="182" w:author="Adilson" w:date="2014-08-14T15:05:00Z">
              <w:tcPr>
                <w:tcW w:w="3354" w:type="dxa"/>
              </w:tcPr>
            </w:tcPrChange>
          </w:tcPr>
          <w:p w:rsidR="00223508" w:rsidRPr="002A739B" w:rsidRDefault="00223508">
            <w:pPr>
              <w:rPr>
                <w:ins w:id="183" w:author="Adilson" w:date="2014-08-13T11:06:00Z"/>
                <w:rFonts w:ascii="Arial" w:hAnsi="Arial" w:cs="Arial"/>
                <w:b/>
                <w:lang w:val="pt-BR"/>
                <w:rPrChange w:id="184" w:author="Adilson" w:date="2014-08-14T15:06:00Z">
                  <w:rPr>
                    <w:ins w:id="185" w:author="Adilson" w:date="2014-08-13T11:06:00Z"/>
                    <w:rFonts w:ascii="Arial" w:hAnsi="Arial" w:cs="Arial"/>
                    <w:lang w:val="pt-BR"/>
                  </w:rPr>
                </w:rPrChange>
              </w:rPr>
              <w:pPrChange w:id="186" w:author="Adilson" w:date="2014-08-14T15:05:00Z">
                <w:pPr>
                  <w:jc w:val="left"/>
                </w:pPr>
              </w:pPrChange>
            </w:pPr>
            <w:ins w:id="187" w:author="Adilson" w:date="2014-08-13T11:09:00Z">
              <w:r w:rsidRPr="002A739B">
                <w:rPr>
                  <w:rFonts w:ascii="Arial" w:hAnsi="Arial" w:cs="Arial"/>
                  <w:b/>
                  <w:lang w:val="pt-BR"/>
                  <w:rPrChange w:id="188" w:author="Adilson" w:date="2014-08-14T15:06:00Z">
                    <w:rPr>
                      <w:rFonts w:ascii="Arial" w:hAnsi="Arial" w:cs="Arial"/>
                      <w:lang w:val="pt-BR"/>
                    </w:rPr>
                  </w:rPrChange>
                </w:rPr>
                <w:t>Característica</w:t>
              </w:r>
            </w:ins>
          </w:p>
        </w:tc>
      </w:tr>
      <w:tr w:rsidR="00223508" w:rsidTr="002A739B">
        <w:trPr>
          <w:jc w:val="center"/>
          <w:ins w:id="189" w:author="Adilson" w:date="2014-08-13T11:06:00Z"/>
        </w:trPr>
        <w:tc>
          <w:tcPr>
            <w:tcW w:w="1568" w:type="dxa"/>
            <w:tcPrChange w:id="190" w:author="Adilson" w:date="2014-08-14T15:05:00Z">
              <w:tcPr>
                <w:tcW w:w="3354" w:type="dxa"/>
              </w:tcPr>
            </w:tcPrChange>
          </w:tcPr>
          <w:p w:rsidR="00223508" w:rsidRDefault="00223508" w:rsidP="000B161C">
            <w:pPr>
              <w:rPr>
                <w:ins w:id="191" w:author="Adilson" w:date="2014-08-13T11:06:00Z"/>
                <w:rFonts w:ascii="Arial" w:hAnsi="Arial" w:cs="Arial"/>
                <w:lang w:val="pt-BR"/>
              </w:rPr>
            </w:pPr>
            <w:ins w:id="192" w:author="Adilson" w:date="2014-08-13T11:07:00Z">
              <w:r>
                <w:rPr>
                  <w:rFonts w:ascii="Arial" w:hAnsi="Arial" w:cs="Arial"/>
                  <w:lang w:val="pt-BR"/>
                </w:rPr>
                <w:t>j</w:t>
              </w:r>
            </w:ins>
            <w:ins w:id="193" w:author="Adilson" w:date="2014-08-13T11:06:00Z">
              <w:r>
                <w:rPr>
                  <w:rFonts w:ascii="Arial" w:hAnsi="Arial" w:cs="Arial"/>
                  <w:lang w:val="pt-BR"/>
                </w:rPr>
                <w:t>ust</w:t>
              </w:r>
            </w:ins>
            <w:ins w:id="194" w:author="Adilson" w:date="2014-08-13T11:09:00Z">
              <w:r>
                <w:rPr>
                  <w:rFonts w:ascii="Arial" w:hAnsi="Arial" w:cs="Arial"/>
                  <w:lang w:val="pt-BR"/>
                </w:rPr>
                <w:t>if</w:t>
              </w:r>
            </w:ins>
            <w:ins w:id="195" w:author="Adilson" w:date="2014-08-13T11:06:00Z">
              <w:r>
                <w:rPr>
                  <w:rFonts w:ascii="Arial" w:hAnsi="Arial" w:cs="Arial"/>
                  <w:lang w:val="pt-BR"/>
                </w:rPr>
                <w:t>_cancel</w:t>
              </w:r>
            </w:ins>
          </w:p>
        </w:tc>
        <w:tc>
          <w:tcPr>
            <w:tcW w:w="3288" w:type="dxa"/>
            <w:tcPrChange w:id="196" w:author="Adilson" w:date="2014-08-14T15:05:00Z">
              <w:tcPr>
                <w:tcW w:w="3354" w:type="dxa"/>
              </w:tcPr>
            </w:tcPrChange>
          </w:tcPr>
          <w:p w:rsidR="00223508" w:rsidRDefault="00223508" w:rsidP="000B161C">
            <w:pPr>
              <w:rPr>
                <w:ins w:id="197" w:author="Adilson" w:date="2014-08-13T11:06:00Z"/>
                <w:rFonts w:ascii="Arial" w:hAnsi="Arial" w:cs="Arial"/>
                <w:lang w:val="pt-BR"/>
              </w:rPr>
            </w:pPr>
            <w:ins w:id="198" w:author="Adilson" w:date="2014-08-13T11:09:00Z">
              <w:r>
                <w:rPr>
                  <w:rFonts w:ascii="Arial" w:hAnsi="Arial" w:cs="Arial"/>
                  <w:lang w:val="pt-BR"/>
                </w:rPr>
                <w:t>Justificativa de Cancelamento</w:t>
              </w:r>
            </w:ins>
          </w:p>
        </w:tc>
        <w:tc>
          <w:tcPr>
            <w:tcW w:w="3018" w:type="dxa"/>
            <w:tcPrChange w:id="199" w:author="Adilson" w:date="2014-08-14T15:05:00Z">
              <w:tcPr>
                <w:tcW w:w="3354" w:type="dxa"/>
              </w:tcPr>
            </w:tcPrChange>
          </w:tcPr>
          <w:p w:rsidR="00223508" w:rsidRDefault="00223508">
            <w:pPr>
              <w:jc w:val="left"/>
              <w:rPr>
                <w:ins w:id="200" w:author="Adilson" w:date="2014-08-13T11:06:00Z"/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  <w:pPrChange w:id="201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02" w:author="Adilson" w:date="2014-08-13T11:09:00Z">
              <w:r>
                <w:rPr>
                  <w:rFonts w:ascii="Arial" w:hAnsi="Arial" w:cs="Arial"/>
                  <w:lang w:val="pt-BR"/>
                </w:rPr>
                <w:t>Texto livre, até 256 caracteres</w:t>
              </w:r>
            </w:ins>
          </w:p>
        </w:tc>
      </w:tr>
    </w:tbl>
    <w:p w:rsidR="002A739B" w:rsidRDefault="002A739B" w:rsidP="000B161C">
      <w:pPr>
        <w:ind w:left="284"/>
        <w:jc w:val="both"/>
        <w:rPr>
          <w:ins w:id="203" w:author="Adilson" w:date="2014-08-14T15:02:00Z"/>
          <w:rFonts w:ascii="Arial" w:hAnsi="Arial" w:cs="Arial"/>
          <w:lang w:val="pt-BR"/>
        </w:rPr>
      </w:pPr>
    </w:p>
    <w:p w:rsidR="002A739B" w:rsidRPr="000B161C" w:rsidRDefault="002A739B" w:rsidP="002A739B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ins w:id="204" w:author="Adilson" w:date="2014-08-14T15:02:00Z"/>
          <w:rFonts w:ascii="Arial" w:hAnsi="Arial" w:cs="Arial"/>
          <w:lang w:val="pt-BR"/>
        </w:rPr>
      </w:pPr>
      <w:ins w:id="205" w:author="Adilson" w:date="2014-08-14T15:02:00Z">
        <w:r w:rsidRPr="000B161C">
          <w:rPr>
            <w:rFonts w:ascii="Arial" w:hAnsi="Arial" w:cs="Arial"/>
            <w:b/>
            <w:u w:val="single"/>
            <w:lang w:val="pt-BR"/>
          </w:rPr>
          <w:t xml:space="preserve">SAP CLM: Criar </w:t>
        </w:r>
        <w:r>
          <w:rPr>
            <w:rFonts w:ascii="Arial" w:hAnsi="Arial" w:cs="Arial"/>
            <w:b/>
            <w:u w:val="single"/>
            <w:lang w:val="pt-BR"/>
          </w:rPr>
          <w:t>campo</w:t>
        </w:r>
        <w:r w:rsidRPr="000B161C">
          <w:rPr>
            <w:rFonts w:ascii="Arial" w:hAnsi="Arial" w:cs="Arial"/>
            <w:b/>
            <w:u w:val="single"/>
            <w:lang w:val="pt-BR"/>
          </w:rPr>
          <w:t xml:space="preserve"> “</w:t>
        </w:r>
      </w:ins>
      <w:ins w:id="206" w:author="Adilson" w:date="2014-08-14T15:03:00Z">
        <w:r>
          <w:rPr>
            <w:rFonts w:ascii="Arial" w:hAnsi="Arial" w:cs="Arial"/>
            <w:b/>
            <w:u w:val="single"/>
            <w:lang w:val="pt-BR"/>
          </w:rPr>
          <w:t>Anexo da Justificativa de Cancelamento</w:t>
        </w:r>
      </w:ins>
      <w:ins w:id="207" w:author="Adilson" w:date="2014-08-14T15:02:00Z">
        <w:r w:rsidRPr="000B161C">
          <w:rPr>
            <w:rFonts w:ascii="Arial" w:hAnsi="Arial" w:cs="Arial"/>
            <w:b/>
            <w:u w:val="single"/>
            <w:lang w:val="pt-BR"/>
          </w:rPr>
          <w:t>”.</w:t>
        </w:r>
      </w:ins>
    </w:p>
    <w:p w:rsidR="002A739B" w:rsidRPr="002A739B" w:rsidRDefault="002A739B">
      <w:pPr>
        <w:ind w:left="284"/>
        <w:jc w:val="both"/>
        <w:rPr>
          <w:ins w:id="208" w:author="Adilson" w:date="2014-08-14T15:03:00Z"/>
          <w:rFonts w:ascii="Arial" w:hAnsi="Arial" w:cs="Arial"/>
          <w:lang w:val="pt-BR"/>
          <w:rPrChange w:id="209" w:author="Adilson" w:date="2014-08-14T15:03:00Z">
            <w:rPr>
              <w:ins w:id="210" w:author="Adilson" w:date="2014-08-14T15:03:00Z"/>
              <w:lang w:val="pt-BR"/>
            </w:rPr>
          </w:rPrChange>
        </w:rPr>
        <w:pPrChange w:id="211" w:author="Adilson" w:date="2014-08-14T15:03:00Z">
          <w:pPr>
            <w:pStyle w:val="PargrafodaLista"/>
            <w:numPr>
              <w:numId w:val="13"/>
            </w:numPr>
            <w:ind w:left="720" w:hanging="360"/>
            <w:jc w:val="both"/>
          </w:pPr>
        </w:pPrChange>
      </w:pPr>
      <w:ins w:id="212" w:author="Adilson" w:date="2014-08-14T15:03:00Z">
        <w:r w:rsidRPr="002A739B">
          <w:rPr>
            <w:rFonts w:ascii="Arial" w:hAnsi="Arial" w:cs="Arial"/>
            <w:lang w:val="pt-BR"/>
            <w:rPrChange w:id="213" w:author="Adilson" w:date="2014-08-14T15:03:00Z">
              <w:rPr>
                <w:lang w:val="pt-BR"/>
              </w:rPr>
            </w:rPrChange>
          </w:rPr>
          <w:t xml:space="preserve">Para que o usuário possa </w:t>
        </w:r>
        <w:r>
          <w:rPr>
            <w:rFonts w:ascii="Arial" w:hAnsi="Arial" w:cs="Arial"/>
            <w:lang w:val="pt-BR"/>
          </w:rPr>
          <w:t>inserir um anexo com</w:t>
        </w:r>
        <w:r w:rsidRPr="002A739B">
          <w:rPr>
            <w:rFonts w:ascii="Arial" w:hAnsi="Arial" w:cs="Arial"/>
            <w:lang w:val="pt-BR"/>
            <w:rPrChange w:id="214" w:author="Adilson" w:date="2014-08-14T15:03:00Z">
              <w:rPr>
                <w:lang w:val="pt-BR"/>
              </w:rPr>
            </w:rPrChange>
          </w:rPr>
          <w:t xml:space="preserve"> maiores detalhes referente ao cancelamento da demanda, será criado um campo “</w:t>
        </w:r>
        <w:r>
          <w:rPr>
            <w:rFonts w:ascii="Arial" w:hAnsi="Arial" w:cs="Arial"/>
            <w:lang w:val="pt-BR"/>
          </w:rPr>
          <w:t xml:space="preserve">Anexo </w:t>
        </w:r>
      </w:ins>
      <w:ins w:id="215" w:author="Adilson" w:date="2014-08-14T15:04:00Z">
        <w:r>
          <w:rPr>
            <w:rFonts w:ascii="Arial" w:hAnsi="Arial" w:cs="Arial"/>
            <w:lang w:val="pt-BR"/>
          </w:rPr>
          <w:t>da Ju</w:t>
        </w:r>
      </w:ins>
      <w:ins w:id="216" w:author="Adilson" w:date="2014-08-14T15:03:00Z">
        <w:r w:rsidRPr="002A739B">
          <w:rPr>
            <w:rFonts w:ascii="Arial" w:hAnsi="Arial" w:cs="Arial"/>
            <w:lang w:val="pt-BR"/>
            <w:rPrChange w:id="217" w:author="Adilson" w:date="2014-08-14T15:03:00Z">
              <w:rPr>
                <w:lang w:val="pt-BR"/>
              </w:rPr>
            </w:rPrChange>
          </w:rPr>
          <w:t xml:space="preserve">stificativa de Cancelamento” </w:t>
        </w:r>
      </w:ins>
      <w:ins w:id="218" w:author="Adilson" w:date="2014-08-14T15:04:00Z">
        <w:r>
          <w:rPr>
            <w:rFonts w:ascii="Arial" w:hAnsi="Arial" w:cs="Arial"/>
            <w:lang w:val="pt-BR"/>
          </w:rPr>
          <w:t>logo após o campo “Justificativa de Cancelamento”</w:t>
        </w:r>
      </w:ins>
      <w:ins w:id="219" w:author="Adilson" w:date="2014-08-14T15:06:00Z">
        <w:r>
          <w:rPr>
            <w:rFonts w:ascii="Arial" w:hAnsi="Arial" w:cs="Arial"/>
            <w:lang w:val="pt-BR"/>
          </w:rPr>
          <w:t>.</w:t>
        </w:r>
      </w:ins>
    </w:p>
    <w:p w:rsidR="002A739B" w:rsidRPr="002A739B" w:rsidRDefault="002A739B">
      <w:pPr>
        <w:pStyle w:val="PargrafodaLista"/>
        <w:ind w:left="720"/>
        <w:jc w:val="both"/>
        <w:rPr>
          <w:ins w:id="220" w:author="Adilson" w:date="2014-08-14T15:03:00Z"/>
          <w:rFonts w:ascii="Arial" w:hAnsi="Arial" w:cs="Arial"/>
          <w:lang w:val="pt-BR"/>
        </w:rPr>
        <w:pPrChange w:id="221" w:author="Adilson" w:date="2014-08-14T15:03:00Z">
          <w:pPr>
            <w:pStyle w:val="PargrafodaLista"/>
            <w:numPr>
              <w:numId w:val="13"/>
            </w:numPr>
            <w:ind w:left="720" w:hanging="360"/>
            <w:jc w:val="both"/>
          </w:pPr>
        </w:pPrChange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PrChange w:id="222" w:author="Adilson" w:date="2014-08-14T15:06:00Z">
          <w:tblPr>
            <w:tblStyle w:val="Tabelacomgrade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542"/>
        <w:gridCol w:w="3830"/>
        <w:gridCol w:w="1651"/>
        <w:tblGridChange w:id="223">
          <w:tblGrid>
            <w:gridCol w:w="1506"/>
            <w:gridCol w:w="3288"/>
            <w:gridCol w:w="3018"/>
          </w:tblGrid>
        </w:tblGridChange>
      </w:tblGrid>
      <w:tr w:rsidR="002A739B" w:rsidTr="002A739B">
        <w:trPr>
          <w:trHeight w:val="65"/>
          <w:jc w:val="center"/>
          <w:ins w:id="224" w:author="Adilson" w:date="2014-08-14T15:03:00Z"/>
          <w:trPrChange w:id="225" w:author="Adilson" w:date="2014-08-14T15:06:00Z">
            <w:trPr>
              <w:jc w:val="center"/>
            </w:trPr>
          </w:trPrChange>
        </w:trPr>
        <w:tc>
          <w:tcPr>
            <w:tcW w:w="1542" w:type="dxa"/>
            <w:tcPrChange w:id="226" w:author="Adilson" w:date="2014-08-14T15:06:00Z">
              <w:tcPr>
                <w:tcW w:w="1506" w:type="dxa"/>
              </w:tcPr>
            </w:tcPrChange>
          </w:tcPr>
          <w:p w:rsidR="002A739B" w:rsidRPr="002A739B" w:rsidRDefault="002A739B">
            <w:pPr>
              <w:rPr>
                <w:ins w:id="227" w:author="Adilson" w:date="2014-08-14T15:03:00Z"/>
                <w:rFonts w:ascii="Arial" w:hAnsi="Arial" w:cs="Arial"/>
                <w:b/>
                <w:lang w:val="pt-BR"/>
              </w:rPr>
              <w:pPrChange w:id="228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29" w:author="Adilson" w:date="2014-08-14T15:03:00Z">
              <w:r w:rsidRPr="002A739B">
                <w:rPr>
                  <w:rFonts w:ascii="Arial" w:hAnsi="Arial" w:cs="Arial"/>
                  <w:b/>
                  <w:lang w:val="pt-BR"/>
                </w:rPr>
                <w:t>ID do Campo</w:t>
              </w:r>
            </w:ins>
          </w:p>
        </w:tc>
        <w:tc>
          <w:tcPr>
            <w:tcW w:w="3830" w:type="dxa"/>
            <w:tcPrChange w:id="230" w:author="Adilson" w:date="2014-08-14T15:06:00Z">
              <w:tcPr>
                <w:tcW w:w="3288" w:type="dxa"/>
              </w:tcPr>
            </w:tcPrChange>
          </w:tcPr>
          <w:p w:rsidR="002A739B" w:rsidRPr="002A739B" w:rsidRDefault="002A739B">
            <w:pPr>
              <w:rPr>
                <w:ins w:id="231" w:author="Adilson" w:date="2014-08-14T15:03:00Z"/>
                <w:rFonts w:ascii="Arial" w:hAnsi="Arial" w:cs="Arial"/>
                <w:b/>
                <w:lang w:val="pt-BR"/>
              </w:rPr>
              <w:pPrChange w:id="232" w:author="Adilson" w:date="2014-08-14T15:05:00Z">
                <w:pPr>
                  <w:jc w:val="left"/>
                </w:pPr>
              </w:pPrChange>
            </w:pPr>
            <w:ins w:id="233" w:author="Adilson" w:date="2014-08-14T15:03:00Z">
              <w:r w:rsidRPr="002A739B">
                <w:rPr>
                  <w:rFonts w:ascii="Arial" w:hAnsi="Arial" w:cs="Arial"/>
                  <w:b/>
                  <w:lang w:val="pt-BR"/>
                </w:rPr>
                <w:t>Nome do Campo</w:t>
              </w:r>
            </w:ins>
          </w:p>
        </w:tc>
        <w:tc>
          <w:tcPr>
            <w:tcW w:w="1651" w:type="dxa"/>
            <w:tcPrChange w:id="234" w:author="Adilson" w:date="2014-08-14T15:06:00Z">
              <w:tcPr>
                <w:tcW w:w="3018" w:type="dxa"/>
              </w:tcPr>
            </w:tcPrChange>
          </w:tcPr>
          <w:p w:rsidR="002A739B" w:rsidRPr="002A739B" w:rsidRDefault="002A739B">
            <w:pPr>
              <w:rPr>
                <w:ins w:id="235" w:author="Adilson" w:date="2014-08-14T15:03:00Z"/>
                <w:rFonts w:ascii="Arial" w:hAnsi="Arial" w:cs="Arial"/>
                <w:b/>
                <w:lang w:val="pt-BR"/>
              </w:rPr>
              <w:pPrChange w:id="236" w:author="Adilson" w:date="2014-08-14T15:05:00Z">
                <w:pPr>
                  <w:jc w:val="left"/>
                </w:pPr>
              </w:pPrChange>
            </w:pPr>
            <w:ins w:id="237" w:author="Adilson" w:date="2014-08-14T15:03:00Z">
              <w:r w:rsidRPr="002A739B">
                <w:rPr>
                  <w:rFonts w:ascii="Arial" w:hAnsi="Arial" w:cs="Arial"/>
                  <w:b/>
                  <w:lang w:val="pt-BR"/>
                </w:rPr>
                <w:t>Característica</w:t>
              </w:r>
            </w:ins>
          </w:p>
        </w:tc>
      </w:tr>
      <w:tr w:rsidR="002A739B" w:rsidTr="002A739B">
        <w:trPr>
          <w:jc w:val="center"/>
          <w:ins w:id="238" w:author="Adilson" w:date="2014-08-14T15:03:00Z"/>
          <w:trPrChange w:id="239" w:author="Adilson" w:date="2014-08-14T15:06:00Z">
            <w:trPr>
              <w:jc w:val="center"/>
            </w:trPr>
          </w:trPrChange>
        </w:trPr>
        <w:tc>
          <w:tcPr>
            <w:tcW w:w="1542" w:type="dxa"/>
            <w:tcPrChange w:id="240" w:author="Adilson" w:date="2014-08-14T15:06:00Z">
              <w:tcPr>
                <w:tcW w:w="1506" w:type="dxa"/>
              </w:tcPr>
            </w:tcPrChange>
          </w:tcPr>
          <w:p w:rsidR="002A739B" w:rsidRDefault="002A739B" w:rsidP="00470CE4">
            <w:pPr>
              <w:rPr>
                <w:ins w:id="241" w:author="Adilson" w:date="2014-08-14T15:03:00Z"/>
                <w:rFonts w:ascii="Arial" w:hAnsi="Arial" w:cs="Arial"/>
                <w:lang w:val="pt-BR"/>
              </w:rPr>
            </w:pPr>
            <w:ins w:id="242" w:author="Adilson" w:date="2014-08-14T15:04:00Z">
              <w:r>
                <w:rPr>
                  <w:rFonts w:ascii="Arial" w:hAnsi="Arial" w:cs="Arial"/>
                  <w:lang w:val="pt-BR"/>
                </w:rPr>
                <w:t>anexo_cancel</w:t>
              </w:r>
            </w:ins>
          </w:p>
        </w:tc>
        <w:tc>
          <w:tcPr>
            <w:tcW w:w="3830" w:type="dxa"/>
            <w:tcPrChange w:id="243" w:author="Adilson" w:date="2014-08-14T15:06:00Z">
              <w:tcPr>
                <w:tcW w:w="3288" w:type="dxa"/>
              </w:tcPr>
            </w:tcPrChange>
          </w:tcPr>
          <w:p w:rsidR="002A739B" w:rsidRDefault="002A739B">
            <w:pPr>
              <w:rPr>
                <w:ins w:id="244" w:author="Adilson" w:date="2014-08-14T15:03:00Z"/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  <w:pPrChange w:id="245" w:author="Adilson" w:date="2014-08-14T15:04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46" w:author="Adilson" w:date="2014-08-14T15:04:00Z">
              <w:r>
                <w:rPr>
                  <w:rFonts w:ascii="Arial" w:hAnsi="Arial" w:cs="Arial"/>
                  <w:lang w:val="pt-BR"/>
                </w:rPr>
                <w:t>Anexo da j</w:t>
              </w:r>
            </w:ins>
            <w:ins w:id="247" w:author="Adilson" w:date="2014-08-14T15:03:00Z">
              <w:r>
                <w:rPr>
                  <w:rFonts w:ascii="Arial" w:hAnsi="Arial" w:cs="Arial"/>
                  <w:lang w:val="pt-BR"/>
                </w:rPr>
                <w:t>ustificativa de Cancelamento</w:t>
              </w:r>
            </w:ins>
          </w:p>
        </w:tc>
        <w:tc>
          <w:tcPr>
            <w:tcW w:w="1651" w:type="dxa"/>
            <w:tcPrChange w:id="248" w:author="Adilson" w:date="2014-08-14T15:06:00Z">
              <w:tcPr>
                <w:tcW w:w="3018" w:type="dxa"/>
              </w:tcPr>
            </w:tcPrChange>
          </w:tcPr>
          <w:p w:rsidR="002A739B" w:rsidRDefault="002A739B">
            <w:pPr>
              <w:jc w:val="left"/>
              <w:rPr>
                <w:ins w:id="249" w:author="Adilson" w:date="2014-08-14T15:03:00Z"/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  <w:pPrChange w:id="250" w:author="Adilson" w:date="2014-08-14T15:05:00Z">
                <w:pPr>
                  <w:suppressAutoHyphens/>
                  <w:spacing w:before="240" w:after="60"/>
                  <w:jc w:val="center"/>
                  <w:outlineLvl w:val="0"/>
                </w:pPr>
              </w:pPrChange>
            </w:pPr>
            <w:ins w:id="251" w:author="Adilson" w:date="2014-08-14T15:04:00Z">
              <w:r>
                <w:rPr>
                  <w:rFonts w:ascii="Arial" w:hAnsi="Arial" w:cs="Arial"/>
                  <w:lang w:val="pt-BR"/>
                </w:rPr>
                <w:t>Anexo</w:t>
              </w:r>
            </w:ins>
          </w:p>
        </w:tc>
      </w:tr>
    </w:tbl>
    <w:p w:rsidR="000B161C" w:rsidRPr="000B161C" w:rsidRDefault="000B161C" w:rsidP="000B161C">
      <w:pPr>
        <w:ind w:left="284"/>
        <w:jc w:val="both"/>
        <w:rPr>
          <w:rFonts w:ascii="Arial" w:hAnsi="Arial" w:cs="Arial"/>
          <w:lang w:val="pt-BR"/>
        </w:rPr>
      </w:pPr>
      <w:del w:id="252" w:author="Adilson" w:date="2014-08-13T10:57:00Z">
        <w:r w:rsidRPr="000B161C" w:rsidDel="00F14D5A">
          <w:rPr>
            <w:rFonts w:ascii="Arial" w:hAnsi="Arial" w:cs="Arial"/>
            <w:lang w:val="pt-BR"/>
          </w:rPr>
          <w:delText xml:space="preserve">. </w:delText>
        </w:r>
      </w:del>
    </w:p>
    <w:p w:rsidR="000B161C" w:rsidRPr="000B161C" w:rsidRDefault="000B161C" w:rsidP="000B161C">
      <w:pPr>
        <w:ind w:left="284"/>
        <w:rPr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del w:id="253" w:author="Adilson" w:date="2014-08-13T11:02:00Z"/>
          <w:rFonts w:ascii="Arial" w:hAnsi="Arial" w:cs="Arial"/>
          <w:b/>
          <w:u w:val="single"/>
          <w:lang w:val="pt-BR"/>
        </w:rPr>
      </w:pPr>
      <w:del w:id="254" w:author="Adilson" w:date="2014-08-13T11:02:00Z">
        <w:r w:rsidRPr="000B161C" w:rsidDel="00223508">
          <w:rPr>
            <w:rFonts w:ascii="Arial" w:hAnsi="Arial" w:cs="Arial"/>
            <w:b/>
            <w:u w:val="single"/>
            <w:lang w:val="pt-BR"/>
          </w:rPr>
          <w:delText>SAP CLM:  Criar fluxo de etapas do Cancelamento de Demanda.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255" w:author="Adilson" w:date="2014-08-13T11:02:00Z"/>
          <w:rFonts w:ascii="Arial" w:hAnsi="Arial" w:cs="Arial"/>
          <w:lang w:val="pt-BR"/>
        </w:rPr>
      </w:pPr>
      <w:del w:id="256" w:author="Adilson" w:date="2014-08-13T11:02:00Z">
        <w:r w:rsidRPr="000B161C" w:rsidDel="00223508">
          <w:rPr>
            <w:rFonts w:ascii="Arial" w:hAnsi="Arial" w:cs="Arial"/>
            <w:lang w:val="pt-BR"/>
          </w:rPr>
          <w:delText>Especificamente para o uso no documento do tipo “Cancelamento de Demanda” será criado um fluxo de etapas reduzido, com as seguintes etapas: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257" w:author="Adilson" w:date="2014-08-13T11:02:00Z"/>
          <w:rFonts w:ascii="Arial" w:hAnsi="Arial" w:cs="Arial"/>
          <w:lang w:val="pt-BR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27"/>
        <w:gridCol w:w="1177"/>
        <w:gridCol w:w="4925"/>
      </w:tblGrid>
      <w:tr w:rsidR="000B161C" w:rsidRPr="002A739B" w:rsidDel="00223508" w:rsidTr="002A5F95">
        <w:trPr>
          <w:trHeight w:val="296"/>
          <w:tblHeader/>
          <w:jc w:val="center"/>
          <w:del w:id="258" w:author="Adilson" w:date="2014-08-13T11:02:00Z"/>
        </w:trPr>
        <w:tc>
          <w:tcPr>
            <w:tcW w:w="2268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59" w:author="Adilson" w:date="2014-08-13T11:02:00Z"/>
                <w:b/>
                <w:color w:val="auto"/>
                <w:sz w:val="20"/>
                <w:szCs w:val="20"/>
                <w:lang w:eastAsia="es-ES"/>
                <w:rPrChange w:id="260" w:author="Adilson" w:date="2014-08-14T15:02:00Z">
                  <w:rPr>
                    <w:del w:id="261" w:author="Adilson" w:date="2014-08-13T11:02:00Z"/>
                    <w:b/>
                    <w:color w:val="auto"/>
                    <w:sz w:val="20"/>
                    <w:szCs w:val="20"/>
                    <w:lang w:val="en-US" w:eastAsia="es-ES"/>
                  </w:rPr>
                </w:rPrChange>
              </w:rPr>
            </w:pPr>
            <w:del w:id="262" w:author="Adilson" w:date="2014-08-13T11:02:00Z">
              <w:r w:rsidRPr="002A739B" w:rsidDel="00223508">
                <w:rPr>
                  <w:b/>
                  <w:lang w:eastAsia="es-ES"/>
                </w:rPr>
                <w:delText xml:space="preserve">Etapa </w:delText>
              </w:r>
            </w:del>
          </w:p>
        </w:tc>
        <w:tc>
          <w:tcPr>
            <w:tcW w:w="1127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63" w:author="Adilson" w:date="2014-08-13T11:02:00Z"/>
                <w:color w:val="auto"/>
                <w:sz w:val="20"/>
                <w:szCs w:val="20"/>
                <w:lang w:eastAsia="es-ES"/>
              </w:rPr>
            </w:pPr>
            <w:del w:id="264" w:author="Adilson" w:date="2014-08-13T11:02:00Z">
              <w:r w:rsidRPr="002A739B" w:rsidDel="00223508">
                <w:rPr>
                  <w:b/>
                  <w:lang w:eastAsia="es-ES"/>
                </w:rPr>
                <w:delText>Anterior</w:delText>
              </w:r>
            </w:del>
          </w:p>
        </w:tc>
        <w:tc>
          <w:tcPr>
            <w:tcW w:w="1177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65" w:author="Adilson" w:date="2014-08-13T11:02:00Z"/>
                <w:b/>
                <w:color w:val="auto"/>
                <w:sz w:val="20"/>
                <w:szCs w:val="20"/>
                <w:lang w:eastAsia="es-ES"/>
              </w:rPr>
            </w:pPr>
            <w:del w:id="266" w:author="Adilson" w:date="2014-08-13T11:02:00Z">
              <w:r w:rsidRPr="002A739B" w:rsidDel="00223508">
                <w:rPr>
                  <w:b/>
                  <w:lang w:eastAsia="es-ES"/>
                </w:rPr>
                <w:delText xml:space="preserve">Posterior </w:delText>
              </w:r>
            </w:del>
          </w:p>
        </w:tc>
        <w:tc>
          <w:tcPr>
            <w:tcW w:w="4925" w:type="dxa"/>
            <w:shd w:val="clear" w:color="auto" w:fill="002060"/>
          </w:tcPr>
          <w:p w:rsidR="000B161C" w:rsidRPr="002A739B" w:rsidDel="00223508" w:rsidRDefault="000B161C" w:rsidP="002A5F95">
            <w:pPr>
              <w:pStyle w:val="Default"/>
              <w:rPr>
                <w:del w:id="267" w:author="Adilson" w:date="2014-08-13T11:02:00Z"/>
                <w:b/>
                <w:color w:val="auto"/>
                <w:sz w:val="20"/>
                <w:szCs w:val="20"/>
                <w:lang w:eastAsia="es-ES"/>
              </w:rPr>
            </w:pPr>
            <w:del w:id="268" w:author="Adilson" w:date="2014-08-13T11:02:00Z">
              <w:r w:rsidRPr="002A739B" w:rsidDel="00223508">
                <w:rPr>
                  <w:b/>
                  <w:lang w:eastAsia="es-ES"/>
                </w:rPr>
                <w:delText>Observação</w:delText>
              </w:r>
            </w:del>
          </w:p>
        </w:tc>
      </w:tr>
      <w:tr w:rsidR="000B161C" w:rsidRPr="002A739B" w:rsidDel="00223508" w:rsidTr="002A5F95">
        <w:trPr>
          <w:trHeight w:val="99"/>
          <w:jc w:val="center"/>
          <w:del w:id="269" w:author="Adilson" w:date="2014-08-13T11:02:00Z"/>
        </w:trPr>
        <w:tc>
          <w:tcPr>
            <w:tcW w:w="2268" w:type="dxa"/>
          </w:tcPr>
          <w:p w:rsidR="000B161C" w:rsidRPr="002A739B" w:rsidDel="00223508" w:rsidRDefault="000B161C" w:rsidP="002A5F95">
            <w:pPr>
              <w:pStyle w:val="PargrafodaLista"/>
              <w:ind w:left="0"/>
              <w:rPr>
                <w:del w:id="270" w:author="Adilson" w:date="2014-08-13T11:02:00Z"/>
                <w:rFonts w:ascii="Arial" w:hAnsi="Arial" w:cs="Arial"/>
                <w:lang w:val="pt-BR"/>
                <w:rPrChange w:id="271" w:author="Adilson" w:date="2014-08-14T15:02:00Z">
                  <w:rPr>
                    <w:del w:id="272" w:author="Adilson" w:date="2014-08-13T11:02:00Z"/>
                    <w:rFonts w:ascii="Arial" w:hAnsi="Arial" w:cs="Arial"/>
                  </w:rPr>
                </w:rPrChange>
              </w:rPr>
            </w:pPr>
            <w:del w:id="273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274" w:author="Adilson" w:date="2014-08-14T15:02:00Z">
                    <w:rPr>
                      <w:rFonts w:ascii="Arial" w:hAnsi="Arial" w:cs="Arial"/>
                    </w:rPr>
                  </w:rPrChange>
                </w:rPr>
                <w:delText>Rascunho</w:delText>
              </w:r>
            </w:del>
          </w:p>
        </w:tc>
        <w:tc>
          <w:tcPr>
            <w:tcW w:w="1127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275" w:author="Adilson" w:date="2014-08-13T11:02:00Z"/>
                <w:color w:val="auto"/>
                <w:sz w:val="20"/>
                <w:szCs w:val="20"/>
                <w:lang w:eastAsia="es-ES"/>
                <w:rPrChange w:id="276" w:author="Adilson" w:date="2014-08-14T15:02:00Z">
                  <w:rPr>
                    <w:del w:id="277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278" w:author="Adilson" w:date="2014-08-13T11:02:00Z">
              <w:r w:rsidRPr="002A739B" w:rsidDel="00223508">
                <w:rPr>
                  <w:lang w:eastAsia="es-ES"/>
                </w:rPr>
                <w:delText>-</w:delText>
              </w:r>
            </w:del>
          </w:p>
        </w:tc>
        <w:tc>
          <w:tcPr>
            <w:tcW w:w="1177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279" w:author="Adilson" w:date="2014-08-13T11:02:00Z"/>
                <w:rFonts w:ascii="Arial" w:hAnsi="Arial" w:cs="Arial"/>
                <w:lang w:val="pt-BR"/>
                <w:rPrChange w:id="280" w:author="Adilson" w:date="2014-08-14T15:02:00Z">
                  <w:rPr>
                    <w:del w:id="281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282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283" w:author="Adilson" w:date="2014-08-14T15:02:00Z">
                    <w:rPr>
                      <w:rFonts w:ascii="Arial" w:hAnsi="Arial" w:cs="Arial"/>
                    </w:rPr>
                  </w:rPrChange>
                </w:rPr>
                <w:delText>Aprovação</w:delText>
              </w:r>
            </w:del>
          </w:p>
        </w:tc>
        <w:tc>
          <w:tcPr>
            <w:tcW w:w="4925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284" w:author="Adilson" w:date="2014-08-13T11:02:00Z"/>
                <w:color w:val="auto"/>
                <w:sz w:val="20"/>
                <w:szCs w:val="20"/>
                <w:lang w:eastAsia="es-ES"/>
                <w:rPrChange w:id="285" w:author="Adilson" w:date="2014-08-14T15:02:00Z">
                  <w:rPr>
                    <w:del w:id="286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287" w:author="Adilson" w:date="2014-08-13T11:02:00Z">
              <w:r w:rsidRPr="002A739B" w:rsidDel="00223508">
                <w:rPr>
                  <w:lang w:eastAsia="es-ES"/>
                </w:rPr>
                <w:delText>-</w:delText>
              </w:r>
            </w:del>
          </w:p>
        </w:tc>
      </w:tr>
      <w:tr w:rsidR="000B161C" w:rsidRPr="002A739B" w:rsidDel="00223508" w:rsidTr="002A5F95">
        <w:trPr>
          <w:trHeight w:val="99"/>
          <w:jc w:val="center"/>
          <w:del w:id="288" w:author="Adilson" w:date="2014-08-13T11:02:00Z"/>
        </w:trPr>
        <w:tc>
          <w:tcPr>
            <w:tcW w:w="2268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289" w:author="Adilson" w:date="2014-08-13T11:02:00Z"/>
                <w:rFonts w:ascii="Arial" w:hAnsi="Arial" w:cs="Arial"/>
                <w:lang w:val="pt-BR"/>
                <w:rPrChange w:id="290" w:author="Adilson" w:date="2014-08-14T15:02:00Z">
                  <w:rPr>
                    <w:del w:id="291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292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293" w:author="Adilson" w:date="2014-08-14T15:02:00Z">
                    <w:rPr>
                      <w:rFonts w:ascii="Arial" w:hAnsi="Arial" w:cs="Arial"/>
                    </w:rPr>
                  </w:rPrChange>
                </w:rPr>
                <w:delText>Aprovação</w:delText>
              </w:r>
            </w:del>
          </w:p>
        </w:tc>
        <w:tc>
          <w:tcPr>
            <w:tcW w:w="1127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294" w:author="Adilson" w:date="2014-08-13T11:02:00Z"/>
                <w:color w:val="auto"/>
                <w:sz w:val="20"/>
                <w:szCs w:val="20"/>
                <w:lang w:eastAsia="es-ES"/>
                <w:rPrChange w:id="295" w:author="Adilson" w:date="2014-08-14T15:02:00Z">
                  <w:rPr>
                    <w:del w:id="296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297" w:author="Adilson" w:date="2014-08-13T11:02:00Z">
              <w:r w:rsidRPr="002A739B" w:rsidDel="00223508">
                <w:rPr>
                  <w:lang w:eastAsia="es-ES"/>
                </w:rPr>
                <w:delText>Rascunho</w:delText>
              </w:r>
            </w:del>
          </w:p>
        </w:tc>
        <w:tc>
          <w:tcPr>
            <w:tcW w:w="1177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298" w:author="Adilson" w:date="2014-08-13T11:02:00Z"/>
                <w:rFonts w:ascii="Arial" w:hAnsi="Arial" w:cs="Arial"/>
                <w:lang w:val="pt-BR"/>
                <w:rPrChange w:id="299" w:author="Adilson" w:date="2014-08-14T15:02:00Z">
                  <w:rPr>
                    <w:del w:id="300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01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02" w:author="Adilson" w:date="2014-08-14T15:02:00Z">
                    <w:rPr>
                      <w:rFonts w:ascii="Arial" w:hAnsi="Arial" w:cs="Arial"/>
                    </w:rPr>
                  </w:rPrChange>
                </w:rPr>
                <w:delText>Executado</w:delText>
              </w:r>
            </w:del>
          </w:p>
        </w:tc>
        <w:tc>
          <w:tcPr>
            <w:tcW w:w="4925" w:type="dxa"/>
          </w:tcPr>
          <w:p w:rsidR="000B161C" w:rsidRPr="002A739B" w:rsidDel="00223508" w:rsidRDefault="000B161C" w:rsidP="000B161C">
            <w:pPr>
              <w:pStyle w:val="Default"/>
              <w:numPr>
                <w:ilvl w:val="0"/>
                <w:numId w:val="17"/>
              </w:numPr>
              <w:suppressAutoHyphens/>
              <w:spacing w:before="240" w:after="60"/>
              <w:jc w:val="center"/>
              <w:outlineLvl w:val="0"/>
              <w:rPr>
                <w:del w:id="303" w:author="Adilson" w:date="2014-08-13T11:02:00Z"/>
                <w:color w:val="auto"/>
                <w:sz w:val="20"/>
                <w:szCs w:val="20"/>
                <w:lang w:eastAsia="es-ES"/>
                <w:rPrChange w:id="304" w:author="Adilson" w:date="2014-08-14T15:02:00Z">
                  <w:rPr>
                    <w:del w:id="305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306" w:author="Adilson" w:date="2014-08-13T11:02:00Z">
              <w:r w:rsidRPr="002A739B" w:rsidDel="00223508">
                <w:rPr>
                  <w:lang w:eastAsia="es-ES"/>
                </w:rPr>
                <w:delText>Aplica-se workflow de aprovação (ver tópico 3);</w:delText>
              </w:r>
            </w:del>
          </w:p>
          <w:p w:rsidR="000B161C" w:rsidRPr="002A739B" w:rsidDel="00223508" w:rsidRDefault="000B161C" w:rsidP="000B161C">
            <w:pPr>
              <w:pStyle w:val="Default"/>
              <w:numPr>
                <w:ilvl w:val="0"/>
                <w:numId w:val="17"/>
              </w:numPr>
              <w:rPr>
                <w:del w:id="307" w:author="Adilson" w:date="2014-08-13T11:02:00Z"/>
                <w:color w:val="auto"/>
                <w:sz w:val="20"/>
                <w:szCs w:val="20"/>
                <w:lang w:eastAsia="es-ES"/>
                <w:rPrChange w:id="308" w:author="Adilson" w:date="2014-08-14T15:02:00Z">
                  <w:rPr>
                    <w:del w:id="309" w:author="Adilson" w:date="2014-08-13T11:02:00Z"/>
                    <w:color w:val="auto"/>
                    <w:sz w:val="20"/>
                    <w:szCs w:val="20"/>
                    <w:lang w:val="en-US" w:eastAsia="es-ES"/>
                  </w:rPr>
                </w:rPrChange>
              </w:rPr>
            </w:pPr>
            <w:del w:id="310" w:author="Adilson" w:date="2014-08-13T11:02:00Z">
              <w:r w:rsidRPr="002A739B" w:rsidDel="00223508">
                <w:rPr>
                  <w:lang w:eastAsia="es-ES"/>
                </w:rPr>
                <w:delText xml:space="preserve">Se aprovado, avançar para “Executado”; </w:delText>
              </w:r>
            </w:del>
          </w:p>
          <w:p w:rsidR="000B161C" w:rsidRPr="002A739B" w:rsidDel="00223508" w:rsidRDefault="000B161C" w:rsidP="002A5F95">
            <w:pPr>
              <w:pStyle w:val="Default"/>
              <w:ind w:left="360"/>
              <w:rPr>
                <w:del w:id="311" w:author="Adilson" w:date="2014-08-13T11:02:00Z"/>
                <w:color w:val="auto"/>
                <w:sz w:val="20"/>
                <w:szCs w:val="20"/>
                <w:lang w:eastAsia="es-ES"/>
                <w:rPrChange w:id="312" w:author="Adilson" w:date="2014-08-14T15:02:00Z">
                  <w:rPr>
                    <w:del w:id="313" w:author="Adilson" w:date="2014-08-13T11:02:00Z"/>
                    <w:color w:val="auto"/>
                    <w:sz w:val="20"/>
                    <w:szCs w:val="20"/>
                    <w:lang w:val="en-US" w:eastAsia="es-ES"/>
                  </w:rPr>
                </w:rPrChange>
              </w:rPr>
            </w:pPr>
            <w:del w:id="314" w:author="Adilson" w:date="2014-08-13T11:02:00Z">
              <w:r w:rsidRPr="002A739B" w:rsidDel="00223508">
                <w:rPr>
                  <w:lang w:eastAsia="es-ES"/>
                </w:rPr>
                <w:delText>Se rejeitado, avançar para “Rascunho”.</w:delText>
              </w:r>
            </w:del>
          </w:p>
        </w:tc>
      </w:tr>
      <w:tr w:rsidR="000B161C" w:rsidRPr="002A739B" w:rsidDel="00223508" w:rsidTr="002A5F95">
        <w:trPr>
          <w:trHeight w:val="99"/>
          <w:jc w:val="center"/>
          <w:del w:id="315" w:author="Adilson" w:date="2014-08-13T11:02:00Z"/>
        </w:trPr>
        <w:tc>
          <w:tcPr>
            <w:tcW w:w="2268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316" w:author="Adilson" w:date="2014-08-13T11:02:00Z"/>
                <w:rFonts w:ascii="Arial" w:hAnsi="Arial" w:cs="Arial"/>
                <w:lang w:val="pt-BR"/>
                <w:rPrChange w:id="317" w:author="Adilson" w:date="2014-08-14T15:02:00Z">
                  <w:rPr>
                    <w:del w:id="318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19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20" w:author="Adilson" w:date="2014-08-14T15:02:00Z">
                    <w:rPr>
                      <w:rFonts w:ascii="Arial" w:hAnsi="Arial" w:cs="Arial"/>
                    </w:rPr>
                  </w:rPrChange>
                </w:rPr>
                <w:delText>Executado</w:delText>
              </w:r>
            </w:del>
          </w:p>
        </w:tc>
        <w:tc>
          <w:tcPr>
            <w:tcW w:w="1127" w:type="dxa"/>
          </w:tcPr>
          <w:p w:rsidR="000B161C" w:rsidRPr="002A739B" w:rsidDel="00223508" w:rsidRDefault="000B161C" w:rsidP="002A5F95">
            <w:pPr>
              <w:pStyle w:val="Default"/>
              <w:suppressAutoHyphens/>
              <w:spacing w:before="240" w:after="60"/>
              <w:jc w:val="center"/>
              <w:outlineLvl w:val="0"/>
              <w:rPr>
                <w:del w:id="321" w:author="Adilson" w:date="2014-08-13T11:02:00Z"/>
                <w:color w:val="auto"/>
                <w:sz w:val="20"/>
                <w:szCs w:val="20"/>
                <w:lang w:eastAsia="es-ES"/>
                <w:rPrChange w:id="322" w:author="Adilson" w:date="2014-08-14T15:02:00Z">
                  <w:rPr>
                    <w:del w:id="323" w:author="Adilson" w:date="2014-08-13T11:02:00Z"/>
                    <w:b/>
                    <w:bCs/>
                    <w:color w:val="auto"/>
                    <w:kern w:val="28"/>
                    <w:sz w:val="20"/>
                    <w:szCs w:val="20"/>
                    <w:lang w:eastAsia="es-ES"/>
                  </w:rPr>
                </w:rPrChange>
              </w:rPr>
            </w:pPr>
            <w:del w:id="324" w:author="Adilson" w:date="2014-08-13T11:02:00Z">
              <w:r w:rsidRPr="002A739B" w:rsidDel="00223508">
                <w:rPr>
                  <w:lang w:eastAsia="es-ES"/>
                </w:rPr>
                <w:delText>-</w:delText>
              </w:r>
            </w:del>
          </w:p>
        </w:tc>
        <w:tc>
          <w:tcPr>
            <w:tcW w:w="1177" w:type="dxa"/>
          </w:tcPr>
          <w:p w:rsidR="000B161C" w:rsidRPr="002A739B" w:rsidDel="00223508" w:rsidRDefault="000B161C" w:rsidP="002A5F95">
            <w:pPr>
              <w:pStyle w:val="PargrafodaLista"/>
              <w:suppressAutoHyphens/>
              <w:spacing w:before="240" w:after="60"/>
              <w:ind w:left="0"/>
              <w:jc w:val="center"/>
              <w:outlineLvl w:val="0"/>
              <w:rPr>
                <w:del w:id="325" w:author="Adilson" w:date="2014-08-13T11:02:00Z"/>
                <w:rFonts w:ascii="Arial" w:hAnsi="Arial" w:cs="Arial"/>
                <w:lang w:val="pt-BR"/>
                <w:rPrChange w:id="326" w:author="Adilson" w:date="2014-08-14T15:02:00Z">
                  <w:rPr>
                    <w:del w:id="327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328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329" w:author="Adilson" w:date="2014-08-14T15:02:00Z">
                    <w:rPr>
                      <w:rFonts w:ascii="Arial" w:hAnsi="Arial" w:cs="Arial"/>
                    </w:rPr>
                  </w:rPrChange>
                </w:rPr>
                <w:delText>-</w:delText>
              </w:r>
            </w:del>
          </w:p>
        </w:tc>
        <w:tc>
          <w:tcPr>
            <w:tcW w:w="4925" w:type="dxa"/>
          </w:tcPr>
          <w:p w:rsidR="000B161C" w:rsidRPr="002A739B" w:rsidDel="00223508" w:rsidRDefault="000B161C" w:rsidP="002A5F95">
            <w:pPr>
              <w:pStyle w:val="Default"/>
              <w:rPr>
                <w:del w:id="330" w:author="Adilson" w:date="2014-08-13T11:02:00Z"/>
                <w:color w:val="auto"/>
                <w:sz w:val="20"/>
                <w:szCs w:val="20"/>
                <w:lang w:eastAsia="es-ES"/>
              </w:rPr>
            </w:pPr>
          </w:p>
        </w:tc>
      </w:tr>
    </w:tbl>
    <w:p w:rsidR="000B161C" w:rsidRPr="002A739B" w:rsidDel="00223508" w:rsidRDefault="000B161C" w:rsidP="000B161C">
      <w:pPr>
        <w:pStyle w:val="SemEspaamento"/>
        <w:ind w:left="284"/>
        <w:rPr>
          <w:del w:id="331" w:author="Adilson" w:date="2014-08-13T11:02:00Z"/>
          <w:rFonts w:ascii="Arial" w:hAnsi="Arial" w:cs="Arial"/>
          <w:sz w:val="20"/>
          <w:szCs w:val="20"/>
        </w:rPr>
      </w:pPr>
    </w:p>
    <w:p w:rsidR="000B161C" w:rsidRPr="002A739B" w:rsidDel="00223508" w:rsidRDefault="000B161C" w:rsidP="000B161C">
      <w:pPr>
        <w:pStyle w:val="SemEspaamento"/>
        <w:ind w:left="284"/>
        <w:rPr>
          <w:del w:id="332" w:author="Adilson" w:date="2014-08-13T11:02:00Z"/>
          <w:rFonts w:ascii="Arial" w:hAnsi="Arial" w:cs="Arial"/>
          <w:sz w:val="20"/>
          <w:szCs w:val="20"/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del w:id="333" w:author="Adilson" w:date="2014-08-13T11:02:00Z"/>
          <w:rFonts w:ascii="Arial" w:hAnsi="Arial" w:cs="Arial"/>
          <w:lang w:val="pt-BR"/>
          <w:rPrChange w:id="334" w:author="Adilson" w:date="2014-08-14T15:02:00Z">
            <w:rPr>
              <w:del w:id="335" w:author="Adilson" w:date="2014-08-13T11:02:00Z"/>
              <w:rFonts w:ascii="Arial" w:hAnsi="Arial" w:cs="Arial"/>
            </w:rPr>
          </w:rPrChange>
        </w:rPr>
      </w:pPr>
      <w:del w:id="336" w:author="Adilson" w:date="2014-08-13T11:02:00Z">
        <w:r w:rsidRPr="002A739B" w:rsidDel="00223508">
          <w:rPr>
            <w:rFonts w:ascii="Arial" w:hAnsi="Arial" w:cs="Arial"/>
            <w:b/>
            <w:u w:val="single"/>
            <w:lang w:val="pt-BR"/>
            <w:rPrChange w:id="337" w:author="Adilson" w:date="2014-08-14T15:02:00Z">
              <w:rPr>
                <w:rFonts w:ascii="Arial" w:hAnsi="Arial" w:cs="Arial"/>
                <w:b/>
                <w:u w:val="single"/>
              </w:rPr>
            </w:rPrChange>
          </w:rPr>
          <w:delText>Script Java: Workflow de Aprovação.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338" w:author="Adilson" w:date="2014-08-13T11:02:00Z"/>
          <w:rFonts w:ascii="Arial" w:hAnsi="Arial" w:cs="Arial"/>
          <w:lang w:val="pt-BR"/>
        </w:rPr>
      </w:pPr>
      <w:del w:id="339" w:author="Adilson" w:date="2014-08-13T11:02:00Z">
        <w:r w:rsidRPr="000B161C" w:rsidDel="00223508">
          <w:rPr>
            <w:rFonts w:ascii="Arial" w:hAnsi="Arial" w:cs="Arial"/>
            <w:lang w:val="pt-BR"/>
          </w:rPr>
          <w:delText>Especificamente para o uso no documento do tipo “Cancelamento de Demanda”, configuração de fases de Cancelamento de Demanda, na etapa “Aprovação” será atribuído um workflow de aprovação considerado os seguintes fatores:</w:delText>
        </w:r>
      </w:del>
    </w:p>
    <w:p w:rsidR="000B161C" w:rsidRPr="000B161C" w:rsidDel="00223508" w:rsidRDefault="000B161C" w:rsidP="000B161C">
      <w:pPr>
        <w:ind w:left="284"/>
        <w:jc w:val="both"/>
        <w:rPr>
          <w:del w:id="340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41" w:author="Adilson" w:date="2014-08-13T11:02:00Z"/>
          <w:rFonts w:ascii="Arial" w:hAnsi="Arial" w:cs="Arial"/>
          <w:lang w:val="pt-BR"/>
        </w:rPr>
      </w:pPr>
      <w:del w:id="342" w:author="Adilson" w:date="2014-08-13T11:02:00Z">
        <w:r w:rsidRPr="000B161C" w:rsidDel="00223508">
          <w:rPr>
            <w:rFonts w:ascii="Arial" w:hAnsi="Arial" w:cs="Arial"/>
            <w:lang w:val="pt-BR"/>
          </w:rPr>
          <w:delText>O workflow de aprovação está vinculado à etapa “Aprovação” do Documento do Tipo Cancelamento de Demanda, acionada manualmente pelo Proprietário do Contrato após passar pela etapa “Rascunho”.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43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44" w:author="Adilson" w:date="2014-08-13T11:02:00Z"/>
          <w:rFonts w:ascii="Arial" w:hAnsi="Arial" w:cs="Arial"/>
          <w:lang w:val="pt-BR"/>
        </w:rPr>
      </w:pPr>
      <w:del w:id="345" w:author="Adilson" w:date="2014-08-13T11:02:00Z">
        <w:r w:rsidRPr="000B161C" w:rsidDel="00223508">
          <w:rPr>
            <w:rFonts w:ascii="Arial" w:hAnsi="Arial" w:cs="Arial"/>
            <w:lang w:val="pt-BR"/>
          </w:rPr>
          <w:delText>Enquanto o workflow estiver em andamento, o documento contratual é bloqueado para edição.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46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47" w:author="Adilson" w:date="2014-08-13T11:02:00Z"/>
          <w:rFonts w:ascii="Arial" w:hAnsi="Arial" w:cs="Arial"/>
          <w:lang w:val="pt-BR"/>
        </w:rPr>
      </w:pPr>
      <w:del w:id="348" w:author="Adilson" w:date="2014-08-13T11:02:00Z">
        <w:r w:rsidRPr="000B161C" w:rsidDel="00223508">
          <w:rPr>
            <w:rFonts w:ascii="Arial" w:hAnsi="Arial" w:cs="Arial"/>
            <w:lang w:val="pt-BR"/>
          </w:rPr>
          <w:delText>No momento em que a etapa “Aprovação” é acionada pelo dono do documento, deve ser executada a seguinte verificação de forma automática (Script Java):</w:delText>
        </w:r>
      </w:del>
    </w:p>
    <w:p w:rsidR="000B161C" w:rsidRPr="000B161C" w:rsidDel="00223508" w:rsidRDefault="000B161C" w:rsidP="000B161C">
      <w:pPr>
        <w:pStyle w:val="PargrafodaLista"/>
        <w:ind w:left="992"/>
        <w:jc w:val="both"/>
        <w:rPr>
          <w:del w:id="349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1"/>
          <w:numId w:val="14"/>
        </w:numPr>
        <w:ind w:left="1364"/>
        <w:jc w:val="both"/>
        <w:rPr>
          <w:del w:id="350" w:author="Adilson" w:date="2014-08-13T11:02:00Z"/>
          <w:rFonts w:ascii="Arial" w:hAnsi="Arial" w:cs="Arial"/>
          <w:lang w:val="pt-BR"/>
        </w:rPr>
      </w:pPr>
      <w:del w:id="351" w:author="Adilson" w:date="2014-08-13T11:02:00Z">
        <w:r w:rsidRPr="000B161C" w:rsidDel="00223508">
          <w:rPr>
            <w:rFonts w:ascii="Arial" w:hAnsi="Arial" w:cs="Arial"/>
            <w:lang w:val="pt-BR"/>
          </w:rPr>
          <w:delText xml:space="preserve">Todos os aprovadores estão adicionados ao Acordo Básico Geral com suas devidas funções? </w:delText>
        </w:r>
      </w:del>
    </w:p>
    <w:p w:rsidR="000B161C" w:rsidRPr="000B161C" w:rsidDel="00223508" w:rsidRDefault="000B161C" w:rsidP="000B161C">
      <w:pPr>
        <w:pStyle w:val="PargrafodaLista"/>
        <w:ind w:left="1364"/>
        <w:jc w:val="both"/>
        <w:rPr>
          <w:del w:id="352" w:author="Adilson" w:date="2014-08-13T11:02:00Z"/>
          <w:rFonts w:ascii="Arial" w:hAnsi="Arial" w:cs="Arial"/>
          <w:lang w:val="pt-BR"/>
        </w:rPr>
      </w:pPr>
      <w:del w:id="353" w:author="Adilson" w:date="2014-08-13T11:02:00Z">
        <w:r w:rsidRPr="000B161C" w:rsidDel="00223508">
          <w:rPr>
            <w:rFonts w:ascii="Arial" w:hAnsi="Arial" w:cs="Arial"/>
            <w:lang w:val="pt-BR"/>
          </w:rPr>
          <w:delText>Se sim, disparar workflow de aprovação;</w:delText>
        </w:r>
      </w:del>
    </w:p>
    <w:p w:rsidR="00941AA8" w:rsidDel="00223508" w:rsidRDefault="000B161C" w:rsidP="00941AA8">
      <w:pPr>
        <w:pStyle w:val="PargrafodaLista"/>
        <w:numPr>
          <w:ilvl w:val="1"/>
          <w:numId w:val="14"/>
        </w:numPr>
        <w:ind w:left="1364"/>
        <w:jc w:val="both"/>
        <w:rPr>
          <w:del w:id="354" w:author="Adilson" w:date="2014-08-13T11:02:00Z"/>
          <w:rFonts w:ascii="Arial" w:hAnsi="Arial" w:cs="Arial"/>
          <w:lang w:val="pt-BR"/>
        </w:rPr>
      </w:pPr>
      <w:del w:id="355" w:author="Adilson" w:date="2014-08-13T11:02:00Z">
        <w:r w:rsidRPr="000B161C" w:rsidDel="00223508">
          <w:rPr>
            <w:rFonts w:ascii="Arial" w:hAnsi="Arial" w:cs="Arial"/>
            <w:lang w:val="pt-BR"/>
          </w:rPr>
          <w:delText>Se não, a mensagem de erro “</w:delText>
        </w:r>
        <w:r w:rsidR="005C6CC2" w:rsidRPr="005C6CC2" w:rsidDel="00223508">
          <w:rPr>
            <w:rFonts w:ascii="Arial" w:hAnsi="Arial" w:cs="Arial"/>
            <w:lang w:val="pt-BR"/>
          </w:rPr>
          <w:delText xml:space="preserve">É </w:delText>
        </w:r>
        <w:r w:rsidR="00941AA8" w:rsidRPr="005C6CC2" w:rsidDel="00223508">
          <w:rPr>
            <w:rFonts w:ascii="Arial" w:hAnsi="Arial" w:cs="Arial"/>
            <w:lang w:val="pt-BR"/>
          </w:rPr>
          <w:delText>necessário</w:delText>
        </w:r>
        <w:r w:rsidR="005C6CC2" w:rsidRPr="005C6CC2" w:rsidDel="00223508">
          <w:rPr>
            <w:rFonts w:ascii="Arial" w:hAnsi="Arial" w:cs="Arial"/>
            <w:lang w:val="pt-BR"/>
          </w:rPr>
          <w:delText xml:space="preserve"> inserir colaborador(es) com o(s) seguinte(s) Representa: {0}</w:delText>
        </w:r>
        <w:r w:rsidRPr="000B161C" w:rsidDel="00223508">
          <w:rPr>
            <w:rFonts w:ascii="Arial" w:hAnsi="Arial" w:cs="Arial"/>
            <w:lang w:val="pt-BR"/>
          </w:rPr>
          <w:delText>” deve ser exibida</w:delText>
        </w:r>
        <w:r w:rsidR="005C6CC2" w:rsidDel="00223508">
          <w:rPr>
            <w:rFonts w:ascii="Arial" w:hAnsi="Arial" w:cs="Arial"/>
            <w:lang w:val="pt-BR"/>
          </w:rPr>
          <w:delText>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56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57" w:author="Adilson" w:date="2014-08-13T11:02:00Z"/>
          <w:rFonts w:ascii="Arial" w:hAnsi="Arial" w:cs="Arial"/>
          <w:lang w:val="pt-BR"/>
        </w:rPr>
      </w:pPr>
      <w:del w:id="358" w:author="Adilson" w:date="2014-08-13T11:02:00Z">
        <w:r w:rsidRPr="000B161C" w:rsidDel="00223508">
          <w:rPr>
            <w:rFonts w:ascii="Arial" w:hAnsi="Arial" w:cs="Arial"/>
            <w:lang w:val="pt-BR"/>
          </w:rPr>
          <w:delText>Todos os aprovadores listados no tópico devem aprovar o documento para que o mesmo possa seguir para a próxima etapa (Executado).</w:delText>
        </w:r>
      </w:del>
    </w:p>
    <w:p w:rsidR="000B161C" w:rsidRPr="000B161C" w:rsidDel="00223508" w:rsidRDefault="000B161C" w:rsidP="000B161C">
      <w:pPr>
        <w:pStyle w:val="PargrafodaLista"/>
        <w:ind w:left="644"/>
        <w:jc w:val="both"/>
        <w:rPr>
          <w:del w:id="359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60" w:author="Adilson" w:date="2014-08-13T11:02:00Z"/>
          <w:rFonts w:ascii="Arial" w:hAnsi="Arial" w:cs="Arial"/>
          <w:lang w:val="pt-BR"/>
        </w:rPr>
      </w:pPr>
      <w:del w:id="361" w:author="Adilson" w:date="2014-08-13T11:02:00Z">
        <w:r w:rsidRPr="000B161C" w:rsidDel="00223508">
          <w:rPr>
            <w:rFonts w:ascii="Arial" w:hAnsi="Arial" w:cs="Arial"/>
            <w:lang w:val="pt-BR"/>
          </w:rPr>
          <w:delText>Devido a um requisito técnico para o funcionamento do workflow, o usuário Z_TIM Workflow Process Owner será adicionado automaticamente no momento da criação do Acordo Básico do tipo “Acordo Básico Geral”.</w:delText>
        </w:r>
      </w:del>
    </w:p>
    <w:p w:rsidR="000B161C" w:rsidRPr="000B161C" w:rsidDel="00223508" w:rsidRDefault="000B161C" w:rsidP="000B161C">
      <w:pPr>
        <w:pStyle w:val="PargrafodaLista"/>
        <w:ind w:left="992"/>
        <w:jc w:val="both"/>
        <w:rPr>
          <w:del w:id="362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pStyle w:val="PargrafodaLista"/>
        <w:numPr>
          <w:ilvl w:val="0"/>
          <w:numId w:val="14"/>
        </w:numPr>
        <w:ind w:left="644"/>
        <w:jc w:val="both"/>
        <w:rPr>
          <w:del w:id="363" w:author="Adilson" w:date="2014-08-13T11:02:00Z"/>
          <w:rFonts w:ascii="Arial" w:hAnsi="Arial" w:cs="Arial"/>
          <w:lang w:val="pt-BR"/>
        </w:rPr>
      </w:pPr>
      <w:del w:id="364" w:author="Adilson" w:date="2014-08-13T11:02:00Z">
        <w:r w:rsidRPr="000B161C" w:rsidDel="00223508">
          <w:rPr>
            <w:rFonts w:ascii="Arial" w:hAnsi="Arial" w:cs="Arial"/>
            <w:lang w:val="pt-BR"/>
          </w:rPr>
          <w:delText>Devido ao comportamento Standard do Workflow, de adicionar os usuários aprovadores com o representa “Revisor” durante o processo de aprovação, um script inserido no código do Workflow será responsável por remover tais usuários inseridos sistemicamente.</w:delText>
        </w:r>
      </w:del>
    </w:p>
    <w:p w:rsidR="000B161C" w:rsidRPr="000B161C" w:rsidDel="00223508" w:rsidRDefault="000B161C" w:rsidP="000B161C">
      <w:pPr>
        <w:pStyle w:val="PargrafodaLista"/>
        <w:rPr>
          <w:del w:id="365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66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67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68" w:author="Adilson" w:date="2014-08-13T11:02:00Z"/>
          <w:rFonts w:ascii="Arial" w:hAnsi="Arial" w:cs="Arial"/>
          <w:lang w:val="pt-BR"/>
        </w:rPr>
      </w:pPr>
    </w:p>
    <w:p w:rsidR="000B161C" w:rsidDel="00223508" w:rsidRDefault="000B161C" w:rsidP="000B161C">
      <w:pPr>
        <w:jc w:val="both"/>
        <w:rPr>
          <w:del w:id="369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jc w:val="both"/>
        <w:rPr>
          <w:del w:id="370" w:author="Adilson" w:date="2014-08-13T11:02:00Z"/>
          <w:rFonts w:ascii="Arial" w:hAnsi="Arial" w:cs="Arial"/>
          <w:lang w:val="pt-BR"/>
        </w:rPr>
      </w:pPr>
    </w:p>
    <w:p w:rsidR="000B161C" w:rsidRPr="000B161C" w:rsidDel="00223508" w:rsidRDefault="000B161C" w:rsidP="000B161C">
      <w:pPr>
        <w:ind w:left="284"/>
        <w:rPr>
          <w:del w:id="371" w:author="Adilson" w:date="2014-08-13T11:02:00Z"/>
          <w:rFonts w:ascii="Arial" w:hAnsi="Arial" w:cs="Arial"/>
          <w:lang w:val="pt-BR"/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372" w:author="Adilson" w:date="2014-08-13T11:02:00Z"/>
          <w:rFonts w:ascii="Arial" w:hAnsi="Arial" w:cs="Arial"/>
          <w:b/>
          <w:vanish/>
          <w:u w:val="single"/>
          <w:lang w:val="pt-BR"/>
          <w:rPrChange w:id="373" w:author="Adilson" w:date="2014-08-14T15:02:00Z">
            <w:rPr>
              <w:del w:id="374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375" w:author="Adilson" w:date="2014-08-13T11:02:00Z"/>
          <w:rFonts w:ascii="Arial" w:hAnsi="Arial" w:cs="Arial"/>
          <w:b/>
          <w:vanish/>
          <w:u w:val="single"/>
          <w:lang w:val="pt-BR"/>
          <w:rPrChange w:id="376" w:author="Adilson" w:date="2014-08-14T15:02:00Z">
            <w:rPr>
              <w:del w:id="377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378" w:author="Adilson" w:date="2014-08-13T11:02:00Z"/>
          <w:rFonts w:ascii="Arial" w:hAnsi="Arial" w:cs="Arial"/>
          <w:b/>
          <w:vanish/>
          <w:u w:val="single"/>
          <w:lang w:val="pt-BR"/>
          <w:rPrChange w:id="379" w:author="Adilson" w:date="2014-08-14T15:02:00Z">
            <w:rPr>
              <w:del w:id="380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2A739B" w:rsidDel="00223508" w:rsidRDefault="000B161C" w:rsidP="000B161C">
      <w:pPr>
        <w:pStyle w:val="PargrafodaLista"/>
        <w:numPr>
          <w:ilvl w:val="0"/>
          <w:numId w:val="16"/>
        </w:numPr>
        <w:ind w:left="644"/>
        <w:rPr>
          <w:del w:id="381" w:author="Adilson" w:date="2014-08-13T11:02:00Z"/>
          <w:rFonts w:ascii="Arial" w:hAnsi="Arial" w:cs="Arial"/>
          <w:b/>
          <w:vanish/>
          <w:u w:val="single"/>
          <w:lang w:val="pt-BR"/>
          <w:rPrChange w:id="382" w:author="Adilson" w:date="2014-08-14T15:02:00Z">
            <w:rPr>
              <w:del w:id="383" w:author="Adilson" w:date="2014-08-13T11:02:00Z"/>
              <w:rFonts w:ascii="Arial" w:hAnsi="Arial" w:cs="Arial"/>
              <w:b/>
              <w:vanish/>
              <w:u w:val="single"/>
            </w:rPr>
          </w:rPrChange>
        </w:rPr>
      </w:pPr>
    </w:p>
    <w:p w:rsidR="000B161C" w:rsidRPr="00781CA6" w:rsidDel="00223508" w:rsidRDefault="000B161C" w:rsidP="00781CA6">
      <w:pPr>
        <w:pStyle w:val="PargrafodaLista"/>
        <w:numPr>
          <w:ilvl w:val="1"/>
          <w:numId w:val="13"/>
        </w:numPr>
        <w:rPr>
          <w:del w:id="384" w:author="Adilson" w:date="2014-08-13T11:02:00Z"/>
          <w:rFonts w:ascii="Arial" w:hAnsi="Arial" w:cs="Arial"/>
          <w:b/>
          <w:u w:val="single"/>
          <w:lang w:val="pt-BR"/>
        </w:rPr>
      </w:pPr>
      <w:del w:id="385" w:author="Adilson" w:date="2014-08-13T11:02:00Z">
        <w:r w:rsidRPr="00781CA6" w:rsidDel="00223508">
          <w:rPr>
            <w:rFonts w:ascii="Arial" w:hAnsi="Arial" w:cs="Arial"/>
            <w:b/>
            <w:u w:val="single"/>
            <w:lang w:val="pt-BR"/>
          </w:rPr>
          <w:delText>Participantes no processo de aprovação - FIXO</w:delText>
        </w:r>
      </w:del>
    </w:p>
    <w:p w:rsidR="000B161C" w:rsidRPr="000B161C" w:rsidDel="00223508" w:rsidRDefault="000B161C" w:rsidP="000B161C">
      <w:pPr>
        <w:ind w:left="284"/>
        <w:rPr>
          <w:del w:id="386" w:author="Adilson" w:date="2014-08-13T11:02:00Z"/>
          <w:rFonts w:ascii="Arial" w:hAnsi="Arial" w:cs="Arial"/>
          <w:lang w:val="pt-BR"/>
        </w:rPr>
      </w:pPr>
    </w:p>
    <w:tbl>
      <w:tblPr>
        <w:tblW w:w="4590" w:type="pct"/>
        <w:tblInd w:w="9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4"/>
        <w:gridCol w:w="1153"/>
        <w:gridCol w:w="1332"/>
        <w:gridCol w:w="1613"/>
        <w:gridCol w:w="1810"/>
        <w:gridCol w:w="1785"/>
      </w:tblGrid>
      <w:tr w:rsidR="000B161C" w:rsidRPr="002A739B" w:rsidDel="00223508" w:rsidTr="002A5F95">
        <w:trPr>
          <w:trHeight w:val="424"/>
          <w:tblHeader/>
          <w:del w:id="387" w:author="Adilson" w:date="2014-08-13T11:02:00Z"/>
        </w:trPr>
        <w:tc>
          <w:tcPr>
            <w:tcW w:w="835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388" w:author="Adilson" w:date="2014-08-13T11:02:00Z"/>
                <w:rFonts w:ascii="Arial" w:hAnsi="Arial" w:cs="Arial"/>
                <w:b/>
                <w:smallCaps/>
                <w:lang w:val="pt-BR"/>
                <w:rPrChange w:id="389" w:author="Adilson" w:date="2014-08-14T15:02:00Z">
                  <w:rPr>
                    <w:del w:id="390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391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392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Sequência de Aprovação</w:delText>
              </w:r>
            </w:del>
          </w:p>
        </w:tc>
        <w:tc>
          <w:tcPr>
            <w:tcW w:w="624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393" w:author="Adilson" w:date="2014-08-13T11:02:00Z"/>
                <w:rFonts w:ascii="Arial" w:hAnsi="Arial" w:cs="Arial"/>
                <w:b/>
                <w:smallCaps/>
                <w:lang w:val="pt-BR"/>
                <w:rPrChange w:id="394" w:author="Adilson" w:date="2014-08-14T15:02:00Z">
                  <w:rPr>
                    <w:del w:id="395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396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397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Usuário ou Grupo?</w:delText>
              </w:r>
            </w:del>
          </w:p>
        </w:tc>
        <w:tc>
          <w:tcPr>
            <w:tcW w:w="721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398" w:author="Adilson" w:date="2014-08-13T11:02:00Z"/>
                <w:rFonts w:ascii="Arial" w:hAnsi="Arial" w:cs="Arial"/>
                <w:b/>
                <w:smallCaps/>
                <w:lang w:val="pt-BR"/>
                <w:rPrChange w:id="399" w:author="Adilson" w:date="2014-08-14T15:02:00Z">
                  <w:rPr>
                    <w:del w:id="400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01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02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Função</w:delText>
              </w:r>
            </w:del>
          </w:p>
        </w:tc>
        <w:tc>
          <w:tcPr>
            <w:tcW w:w="873" w:type="pct"/>
            <w:shd w:val="clear" w:color="auto" w:fill="D9D9D9"/>
          </w:tcPr>
          <w:p w:rsidR="000B161C" w:rsidRPr="002A739B" w:rsidDel="00223508" w:rsidRDefault="000B161C" w:rsidP="002A5F95">
            <w:pPr>
              <w:spacing w:before="60" w:after="60"/>
              <w:jc w:val="both"/>
              <w:rPr>
                <w:del w:id="403" w:author="Adilson" w:date="2014-08-13T11:02:00Z"/>
                <w:rFonts w:ascii="Arial" w:hAnsi="Arial" w:cs="Arial"/>
                <w:b/>
                <w:smallCaps/>
                <w:lang w:val="pt-BR"/>
                <w:rPrChange w:id="404" w:author="Adilson" w:date="2014-08-14T15:02:00Z">
                  <w:rPr>
                    <w:del w:id="405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06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07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Representa</w:delText>
              </w:r>
            </w:del>
          </w:p>
        </w:tc>
        <w:tc>
          <w:tcPr>
            <w:tcW w:w="980" w:type="pct"/>
            <w:shd w:val="clear" w:color="auto" w:fill="D9D9D9"/>
          </w:tcPr>
          <w:p w:rsidR="000B161C" w:rsidRPr="002A739B" w:rsidDel="00223508" w:rsidRDefault="000B161C" w:rsidP="002A5F95">
            <w:pPr>
              <w:rPr>
                <w:del w:id="408" w:author="Adilson" w:date="2014-08-13T11:02:00Z"/>
                <w:rFonts w:ascii="Arial" w:hAnsi="Arial" w:cs="Arial"/>
                <w:b/>
                <w:smallCaps/>
                <w:lang w:val="pt-BR"/>
                <w:rPrChange w:id="409" w:author="Adilson" w:date="2014-08-14T15:02:00Z">
                  <w:rPr>
                    <w:del w:id="410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11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12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Observações</w:delText>
              </w:r>
            </w:del>
          </w:p>
        </w:tc>
        <w:tc>
          <w:tcPr>
            <w:tcW w:w="966" w:type="pct"/>
            <w:shd w:val="clear" w:color="auto" w:fill="D9D9D9"/>
          </w:tcPr>
          <w:p w:rsidR="000B161C" w:rsidRPr="002A739B" w:rsidDel="00223508" w:rsidRDefault="000B161C" w:rsidP="002A5F95">
            <w:pPr>
              <w:rPr>
                <w:del w:id="413" w:author="Adilson" w:date="2014-08-13T11:02:00Z"/>
                <w:rFonts w:ascii="Arial" w:hAnsi="Arial" w:cs="Arial"/>
                <w:b/>
                <w:smallCaps/>
                <w:lang w:val="pt-BR"/>
                <w:rPrChange w:id="414" w:author="Adilson" w:date="2014-08-14T15:02:00Z">
                  <w:rPr>
                    <w:del w:id="415" w:author="Adilson" w:date="2014-08-13T11:02:00Z"/>
                    <w:rFonts w:ascii="Arial" w:hAnsi="Arial" w:cs="Arial"/>
                    <w:b/>
                    <w:smallCaps/>
                  </w:rPr>
                </w:rPrChange>
              </w:rPr>
            </w:pPr>
            <w:del w:id="416" w:author="Adilson" w:date="2014-08-13T11:02:00Z">
              <w:r w:rsidRPr="002A739B" w:rsidDel="00223508">
                <w:rPr>
                  <w:rFonts w:ascii="Arial" w:hAnsi="Arial" w:cs="Arial"/>
                  <w:b/>
                  <w:smallCaps/>
                  <w:lang w:val="pt-BR"/>
                  <w:rPrChange w:id="417" w:author="Adilson" w:date="2014-08-14T15:02:00Z">
                    <w:rPr>
                      <w:rFonts w:ascii="Arial" w:hAnsi="Arial" w:cs="Arial"/>
                      <w:b/>
                      <w:smallCaps/>
                    </w:rPr>
                  </w:rPrChange>
                </w:rPr>
                <w:delText>Opcional ou Mandatório?</w:delText>
              </w:r>
            </w:del>
          </w:p>
        </w:tc>
      </w:tr>
      <w:tr w:rsidR="000B161C" w:rsidRPr="002A739B" w:rsidDel="00223508" w:rsidTr="002A5F95">
        <w:trPr>
          <w:trHeight w:val="259"/>
          <w:del w:id="418" w:author="Adilson" w:date="2014-08-13T11:02:00Z"/>
        </w:trPr>
        <w:tc>
          <w:tcPr>
            <w:tcW w:w="835" w:type="pct"/>
          </w:tcPr>
          <w:p w:rsidR="000B161C" w:rsidRPr="002A739B" w:rsidDel="00223508" w:rsidRDefault="000B161C" w:rsidP="002A5F95">
            <w:pPr>
              <w:rPr>
                <w:del w:id="419" w:author="Adilson" w:date="2014-08-13T11:02:00Z"/>
                <w:rFonts w:ascii="Arial" w:hAnsi="Arial" w:cs="Arial"/>
                <w:lang w:val="pt-BR"/>
                <w:rPrChange w:id="420" w:author="Adilson" w:date="2014-08-14T15:02:00Z">
                  <w:rPr>
                    <w:del w:id="421" w:author="Adilson" w:date="2014-08-13T11:02:00Z"/>
                    <w:rFonts w:ascii="Arial" w:hAnsi="Arial" w:cs="Arial"/>
                  </w:rPr>
                </w:rPrChange>
              </w:rPr>
            </w:pPr>
            <w:del w:id="422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23" w:author="Adilson" w:date="2014-08-14T15:02:00Z">
                    <w:rPr>
                      <w:rFonts w:ascii="Arial" w:hAnsi="Arial" w:cs="Arial"/>
                    </w:rPr>
                  </w:rPrChange>
                </w:rPr>
                <w:delText>1</w:delText>
              </w:r>
            </w:del>
          </w:p>
        </w:tc>
        <w:tc>
          <w:tcPr>
            <w:tcW w:w="624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24" w:author="Adilson" w:date="2014-08-13T11:02:00Z"/>
                <w:rFonts w:ascii="Arial" w:hAnsi="Arial" w:cs="Arial"/>
                <w:lang w:val="pt-BR"/>
                <w:rPrChange w:id="425" w:author="Adilson" w:date="2014-08-14T15:02:00Z">
                  <w:rPr>
                    <w:del w:id="426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27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28" w:author="Adilson" w:date="2014-08-14T15:02:00Z">
                    <w:rPr>
                      <w:rFonts w:ascii="Arial" w:hAnsi="Arial" w:cs="Arial"/>
                    </w:rPr>
                  </w:rPrChange>
                </w:rPr>
                <w:delText>Usuário</w:delText>
              </w:r>
            </w:del>
          </w:p>
        </w:tc>
        <w:tc>
          <w:tcPr>
            <w:tcW w:w="721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29" w:author="Adilson" w:date="2014-08-13T11:02:00Z"/>
                <w:rFonts w:ascii="Arial" w:hAnsi="Arial" w:cs="Arial"/>
                <w:lang w:val="pt-BR"/>
                <w:rPrChange w:id="430" w:author="Adilson" w:date="2014-08-14T15:02:00Z">
                  <w:rPr>
                    <w:del w:id="431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32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33" w:author="Adilson" w:date="2014-08-14T15:02:00Z">
                    <w:rPr>
                      <w:rFonts w:ascii="Arial" w:hAnsi="Arial" w:cs="Arial"/>
                    </w:rPr>
                  </w:rPrChange>
                </w:rPr>
                <w:delText>Aprovador</w:delText>
              </w:r>
            </w:del>
          </w:p>
        </w:tc>
        <w:tc>
          <w:tcPr>
            <w:tcW w:w="873" w:type="pct"/>
          </w:tcPr>
          <w:p w:rsidR="000B161C" w:rsidRPr="002A739B" w:rsidDel="00223508" w:rsidRDefault="000B161C" w:rsidP="002A5F95">
            <w:pPr>
              <w:rPr>
                <w:del w:id="434" w:author="Adilson" w:date="2014-08-13T11:02:00Z"/>
                <w:rFonts w:ascii="Arial" w:hAnsi="Arial" w:cs="Arial"/>
                <w:lang w:val="pt-BR"/>
                <w:rPrChange w:id="435" w:author="Adilson" w:date="2014-08-14T15:02:00Z">
                  <w:rPr>
                    <w:del w:id="436" w:author="Adilson" w:date="2014-08-13T11:02:00Z"/>
                    <w:rFonts w:ascii="Arial" w:hAnsi="Arial" w:cs="Arial"/>
                  </w:rPr>
                </w:rPrChange>
              </w:rPr>
            </w:pPr>
          </w:p>
        </w:tc>
        <w:tc>
          <w:tcPr>
            <w:tcW w:w="980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37" w:author="Adilson" w:date="2014-08-13T11:02:00Z"/>
                <w:rFonts w:ascii="Arial" w:hAnsi="Arial" w:cs="Arial"/>
                <w:lang w:val="pt-BR"/>
                <w:rPrChange w:id="438" w:author="Adilson" w:date="2014-08-14T15:02:00Z">
                  <w:rPr>
                    <w:del w:id="439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40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41" w:author="Adilson" w:date="2014-08-14T15:02:00Z">
                    <w:rPr>
                      <w:rFonts w:ascii="Arial" w:hAnsi="Arial" w:cs="Arial"/>
                    </w:rPr>
                  </w:rPrChange>
                </w:rPr>
                <w:delText>Adicionado manualmente pelo usuário.</w:delText>
              </w:r>
            </w:del>
          </w:p>
        </w:tc>
        <w:tc>
          <w:tcPr>
            <w:tcW w:w="966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42" w:author="Adilson" w:date="2014-08-13T11:02:00Z"/>
                <w:rFonts w:ascii="Arial" w:hAnsi="Arial" w:cs="Arial"/>
                <w:lang w:val="pt-BR"/>
                <w:rPrChange w:id="443" w:author="Adilson" w:date="2014-08-14T15:02:00Z">
                  <w:rPr>
                    <w:del w:id="444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45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46" w:author="Adilson" w:date="2014-08-14T15:02:00Z">
                    <w:rPr>
                      <w:rFonts w:ascii="Arial" w:hAnsi="Arial" w:cs="Arial"/>
                    </w:rPr>
                  </w:rPrChange>
                </w:rPr>
                <w:delText>Mandatório</w:delText>
              </w:r>
            </w:del>
          </w:p>
        </w:tc>
      </w:tr>
      <w:tr w:rsidR="000B161C" w:rsidRPr="002A739B" w:rsidDel="00223508" w:rsidTr="002A5F95">
        <w:trPr>
          <w:trHeight w:val="259"/>
          <w:del w:id="447" w:author="Adilson" w:date="2014-08-13T11:02:00Z"/>
        </w:trPr>
        <w:tc>
          <w:tcPr>
            <w:tcW w:w="835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48" w:author="Adilson" w:date="2014-08-13T11:02:00Z"/>
                <w:rFonts w:ascii="Arial" w:hAnsi="Arial" w:cs="Arial"/>
                <w:lang w:val="pt-BR"/>
                <w:rPrChange w:id="449" w:author="Adilson" w:date="2014-08-14T15:02:00Z">
                  <w:rPr>
                    <w:del w:id="450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51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52" w:author="Adilson" w:date="2014-08-14T15:02:00Z">
                    <w:rPr>
                      <w:rFonts w:ascii="Arial" w:hAnsi="Arial" w:cs="Arial"/>
                    </w:rPr>
                  </w:rPrChange>
                </w:rPr>
                <w:delText>2</w:delText>
              </w:r>
            </w:del>
          </w:p>
        </w:tc>
        <w:tc>
          <w:tcPr>
            <w:tcW w:w="624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53" w:author="Adilson" w:date="2014-08-13T11:02:00Z"/>
                <w:rFonts w:ascii="Arial" w:hAnsi="Arial" w:cs="Arial"/>
                <w:lang w:val="pt-BR"/>
                <w:rPrChange w:id="454" w:author="Adilson" w:date="2014-08-14T15:02:00Z">
                  <w:rPr>
                    <w:del w:id="455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56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57" w:author="Adilson" w:date="2014-08-14T15:02:00Z">
                    <w:rPr>
                      <w:rFonts w:ascii="Arial" w:hAnsi="Arial" w:cs="Arial"/>
                    </w:rPr>
                  </w:rPrChange>
                </w:rPr>
                <w:delText>Usuário</w:delText>
              </w:r>
            </w:del>
          </w:p>
        </w:tc>
        <w:tc>
          <w:tcPr>
            <w:tcW w:w="721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58" w:author="Adilson" w:date="2014-08-13T11:02:00Z"/>
                <w:rFonts w:ascii="Arial" w:hAnsi="Arial" w:cs="Arial"/>
                <w:lang w:val="pt-BR"/>
                <w:rPrChange w:id="459" w:author="Adilson" w:date="2014-08-14T15:02:00Z">
                  <w:rPr>
                    <w:del w:id="460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61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62" w:author="Adilson" w:date="2014-08-14T15:02:00Z">
                    <w:rPr>
                      <w:rFonts w:ascii="Arial" w:hAnsi="Arial" w:cs="Arial"/>
                    </w:rPr>
                  </w:rPrChange>
                </w:rPr>
                <w:delText>Aprovador</w:delText>
              </w:r>
            </w:del>
          </w:p>
        </w:tc>
        <w:tc>
          <w:tcPr>
            <w:tcW w:w="873" w:type="pct"/>
          </w:tcPr>
          <w:p w:rsidR="000B161C" w:rsidRPr="002A739B" w:rsidDel="00223508" w:rsidRDefault="000B161C" w:rsidP="002A5F95">
            <w:pPr>
              <w:rPr>
                <w:del w:id="463" w:author="Adilson" w:date="2014-08-13T11:02:00Z"/>
                <w:rFonts w:ascii="Arial" w:hAnsi="Arial" w:cs="Arial"/>
                <w:highlight w:val="yellow"/>
                <w:lang w:val="pt-BR"/>
                <w:rPrChange w:id="464" w:author="Adilson" w:date="2014-08-14T15:02:00Z">
                  <w:rPr>
                    <w:del w:id="465" w:author="Adilson" w:date="2014-08-13T11:02:00Z"/>
                    <w:rFonts w:ascii="Arial" w:hAnsi="Arial" w:cs="Arial"/>
                    <w:highlight w:val="yellow"/>
                  </w:rPr>
                </w:rPrChange>
              </w:rPr>
            </w:pPr>
          </w:p>
        </w:tc>
        <w:tc>
          <w:tcPr>
            <w:tcW w:w="980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66" w:author="Adilson" w:date="2014-08-13T11:02:00Z"/>
                <w:rFonts w:ascii="Arial" w:hAnsi="Arial" w:cs="Arial"/>
                <w:lang w:val="pt-BR"/>
                <w:rPrChange w:id="467" w:author="Adilson" w:date="2014-08-14T15:02:00Z">
                  <w:rPr>
                    <w:del w:id="468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69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70" w:author="Adilson" w:date="2014-08-14T15:02:00Z">
                    <w:rPr>
                      <w:rFonts w:ascii="Arial" w:hAnsi="Arial" w:cs="Arial"/>
                    </w:rPr>
                  </w:rPrChange>
                </w:rPr>
                <w:delText>Adicionado manualmente pelo usuário.</w:delText>
              </w:r>
            </w:del>
          </w:p>
        </w:tc>
        <w:tc>
          <w:tcPr>
            <w:tcW w:w="966" w:type="pct"/>
          </w:tcPr>
          <w:p w:rsidR="000B161C" w:rsidRPr="002A739B" w:rsidDel="00223508" w:rsidRDefault="000B161C" w:rsidP="002A5F95">
            <w:pPr>
              <w:suppressAutoHyphens/>
              <w:spacing w:before="240" w:after="60"/>
              <w:jc w:val="center"/>
              <w:outlineLvl w:val="0"/>
              <w:rPr>
                <w:del w:id="471" w:author="Adilson" w:date="2014-08-13T11:02:00Z"/>
                <w:rFonts w:ascii="Arial" w:hAnsi="Arial" w:cs="Arial"/>
                <w:lang w:val="pt-BR"/>
                <w:rPrChange w:id="472" w:author="Adilson" w:date="2014-08-14T15:02:00Z">
                  <w:rPr>
                    <w:del w:id="473" w:author="Adilson" w:date="2014-08-13T11:02:00Z"/>
                    <w:rFonts w:ascii="Arial" w:hAnsi="Arial"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del w:id="474" w:author="Adilson" w:date="2014-08-13T11:02:00Z">
              <w:r w:rsidRPr="002A739B" w:rsidDel="00223508">
                <w:rPr>
                  <w:rFonts w:ascii="Arial" w:hAnsi="Arial" w:cs="Arial"/>
                  <w:lang w:val="pt-BR"/>
                  <w:rPrChange w:id="475" w:author="Adilson" w:date="2014-08-14T15:02:00Z">
                    <w:rPr>
                      <w:rFonts w:ascii="Arial" w:hAnsi="Arial" w:cs="Arial"/>
                    </w:rPr>
                  </w:rPrChange>
                </w:rPr>
                <w:delText>Mandatório</w:delText>
              </w:r>
            </w:del>
          </w:p>
        </w:tc>
      </w:tr>
    </w:tbl>
    <w:p w:rsidR="000B161C" w:rsidRPr="000B161C" w:rsidDel="00223508" w:rsidRDefault="000B161C" w:rsidP="000B161C">
      <w:pPr>
        <w:pStyle w:val="SemEspaamento"/>
        <w:ind w:left="284"/>
        <w:rPr>
          <w:del w:id="476" w:author="Adilson" w:date="2014-08-13T11:02:00Z"/>
          <w:rFonts w:ascii="Arial" w:hAnsi="Arial" w:cs="Arial"/>
          <w:sz w:val="20"/>
          <w:szCs w:val="20"/>
        </w:rPr>
      </w:pPr>
    </w:p>
    <w:p w:rsidR="000B161C" w:rsidRPr="000B161C" w:rsidDel="00223508" w:rsidRDefault="000B161C" w:rsidP="000B161C">
      <w:pPr>
        <w:pStyle w:val="SemEspaamento"/>
        <w:ind w:left="284"/>
        <w:rPr>
          <w:del w:id="477" w:author="Adilson" w:date="2014-08-13T11:02:00Z"/>
          <w:rFonts w:ascii="Arial" w:hAnsi="Arial" w:cs="Arial"/>
          <w:sz w:val="20"/>
          <w:szCs w:val="20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>Script Java: Criação da barra de ferramentas “Cancelar Demanda”.</w:t>
      </w:r>
    </w:p>
    <w:p w:rsidR="000B161C" w:rsidRPr="000B161C" w:rsidRDefault="000B161C" w:rsidP="000B161C">
      <w:pPr>
        <w:pStyle w:val="SemEspaamento"/>
        <w:ind w:left="284"/>
        <w:jc w:val="both"/>
        <w:rPr>
          <w:rFonts w:ascii="Arial" w:hAnsi="Arial" w:cs="Arial"/>
          <w:sz w:val="20"/>
          <w:szCs w:val="20"/>
        </w:rPr>
      </w:pPr>
      <w:r w:rsidRPr="000B161C">
        <w:rPr>
          <w:rFonts w:ascii="Arial" w:hAnsi="Arial" w:cs="Arial"/>
          <w:sz w:val="20"/>
          <w:szCs w:val="20"/>
        </w:rPr>
        <w:lastRenderedPageBreak/>
        <w:t>Será criada uma barra de ferramentas com o nome de “Cancelar Demanda” para que o usuário, ao clicar, acionará a script de cancelamento da demanda.</w:t>
      </w:r>
    </w:p>
    <w:p w:rsidR="000B161C" w:rsidRPr="000B161C" w:rsidDel="00223508" w:rsidRDefault="000B161C" w:rsidP="000B161C">
      <w:pPr>
        <w:pStyle w:val="SemEspaamento"/>
        <w:ind w:left="284"/>
        <w:rPr>
          <w:del w:id="478" w:author="Adilson" w:date="2014-08-13T11:02:00Z"/>
          <w:rFonts w:ascii="Arial" w:hAnsi="Arial" w:cs="Arial"/>
          <w:sz w:val="20"/>
          <w:szCs w:val="20"/>
        </w:rPr>
      </w:pPr>
    </w:p>
    <w:p w:rsidR="000B161C" w:rsidRPr="000B161C" w:rsidRDefault="000B161C" w:rsidP="000B161C">
      <w:pPr>
        <w:pStyle w:val="SemEspaamento"/>
        <w:ind w:left="284"/>
        <w:rPr>
          <w:rFonts w:ascii="Arial" w:hAnsi="Arial" w:cs="Arial"/>
          <w:sz w:val="20"/>
          <w:szCs w:val="20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b/>
          <w:u w:val="single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>Script Java: Validação das condições para cancelamento da demanda.</w:t>
      </w:r>
    </w:p>
    <w:p w:rsidR="000B161C" w:rsidRPr="000B161C" w:rsidRDefault="000B161C" w:rsidP="000B161C">
      <w:pPr>
        <w:ind w:left="284"/>
        <w:jc w:val="both"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lang w:val="pt-BR"/>
        </w:rPr>
        <w:t>Após clicar na barra de ferramentas “Cancelar Demanda”, um script será responsável por validar as condições listadas abaixo para que seja possível o cancelamento da demanda. Se estas condições forem atendidas, o script será autorizado a cancelar o Acordo Básico</w:t>
      </w:r>
      <w:ins w:id="479" w:author="Engineering do Brasil S.A" w:date="2015-06-15T09:17:00Z">
        <w:r w:rsidR="00286653">
          <w:rPr>
            <w:rFonts w:ascii="Arial" w:hAnsi="Arial" w:cs="Arial"/>
            <w:lang w:val="pt-BR"/>
          </w:rPr>
          <w:t xml:space="preserve"> ou Acordo Comercial</w:t>
        </w:r>
      </w:ins>
      <w:r w:rsidRPr="000B161C">
        <w:rPr>
          <w:rFonts w:ascii="Arial" w:hAnsi="Arial" w:cs="Arial"/>
          <w:lang w:val="pt-BR"/>
        </w:rPr>
        <w:t xml:space="preserve"> em questão.</w:t>
      </w:r>
      <w:r w:rsidR="008C12FE">
        <w:rPr>
          <w:rFonts w:ascii="Arial" w:hAnsi="Arial" w:cs="Arial"/>
          <w:lang w:val="pt-BR"/>
        </w:rPr>
        <w:t xml:space="preserve"> Condições:</w:t>
      </w:r>
    </w:p>
    <w:p w:rsidR="000B161C" w:rsidRDefault="000B161C" w:rsidP="000B161C">
      <w:pPr>
        <w:ind w:left="284"/>
        <w:jc w:val="both"/>
        <w:rPr>
          <w:ins w:id="480" w:author="Adilson" w:date="2014-08-13T11:12:00Z"/>
          <w:rFonts w:ascii="Arial" w:hAnsi="Arial" w:cs="Arial"/>
          <w:lang w:val="pt-BR"/>
        </w:rPr>
      </w:pPr>
    </w:p>
    <w:p w:rsidR="00BB3103" w:rsidRPr="00BB3103" w:rsidRDefault="00BB3103" w:rsidP="00BB3103">
      <w:pPr>
        <w:pStyle w:val="PargrafodaLista"/>
        <w:numPr>
          <w:ilvl w:val="0"/>
          <w:numId w:val="18"/>
        </w:numPr>
        <w:ind w:left="284" w:firstLine="0"/>
        <w:jc w:val="both"/>
        <w:rPr>
          <w:ins w:id="481" w:author="Adilson" w:date="2014-08-13T11:12:00Z"/>
          <w:rFonts w:ascii="Arial" w:hAnsi="Arial" w:cs="Arial"/>
          <w:lang w:val="pt-BR"/>
        </w:rPr>
      </w:pPr>
      <w:ins w:id="482" w:author="Adilson" w:date="2014-08-13T11:12:00Z">
        <w:r w:rsidRPr="00BB3103">
          <w:rPr>
            <w:rFonts w:ascii="Arial" w:hAnsi="Arial" w:cs="Arial"/>
            <w:lang w:val="pt-BR"/>
          </w:rPr>
          <w:t>Se a ação é executada por um usuário</w:t>
        </w:r>
      </w:ins>
      <w:ins w:id="483" w:author="Adilson" w:date="2014-08-13T11:22:00Z">
        <w:r w:rsidR="00933723">
          <w:rPr>
            <w:rFonts w:ascii="Arial" w:hAnsi="Arial" w:cs="Arial"/>
            <w:lang w:val="pt-BR"/>
          </w:rPr>
          <w:t xml:space="preserve"> pertencente ao grupo </w:t>
        </w:r>
      </w:ins>
      <w:ins w:id="484" w:author="Adilson" w:date="2014-08-13T11:23:00Z">
        <w:r w:rsidR="00933723">
          <w:rPr>
            <w:rFonts w:ascii="Arial" w:hAnsi="Arial" w:cs="Arial"/>
            <w:lang w:val="pt-BR"/>
          </w:rPr>
          <w:t>“</w:t>
        </w:r>
      </w:ins>
      <w:ins w:id="485" w:author="Adilson" w:date="2014-08-13T11:24:00Z">
        <w:r w:rsidR="00933723">
          <w:rPr>
            <w:rFonts w:ascii="Arial" w:hAnsi="Arial" w:cs="Arial"/>
            <w:lang w:val="pt-BR"/>
          </w:rPr>
          <w:t>Focal Gestão de Contratos”</w:t>
        </w:r>
      </w:ins>
      <w:ins w:id="486" w:author="Adilson" w:date="2014-08-13T11:12:00Z">
        <w:r w:rsidRPr="00BB3103">
          <w:rPr>
            <w:rFonts w:ascii="Arial" w:hAnsi="Arial" w:cs="Arial"/>
            <w:lang w:val="pt-BR"/>
          </w:rPr>
          <w:t xml:space="preserve"> </w:t>
        </w:r>
      </w:ins>
      <w:ins w:id="487" w:author="Adilson" w:date="2014-08-13T11:25:00Z">
        <w:r w:rsidR="00933723">
          <w:rPr>
            <w:rFonts w:ascii="Arial" w:hAnsi="Arial" w:cs="Arial"/>
            <w:lang w:val="pt-BR"/>
          </w:rPr>
          <w:t xml:space="preserve">com </w:t>
        </w:r>
      </w:ins>
      <w:ins w:id="488" w:author="Adilson" w:date="2014-08-13T11:14:00Z">
        <w:r w:rsidRPr="00BB3103">
          <w:rPr>
            <w:rFonts w:ascii="Arial" w:hAnsi="Arial" w:cs="Arial"/>
            <w:lang w:val="pt-BR"/>
            <w:rPrChange w:id="489" w:author="Adilson" w:date="2014-08-13T11:14:00Z">
              <w:rPr>
                <w:color w:val="1F497D"/>
              </w:rPr>
            </w:rPrChange>
          </w:rPr>
          <w:t>o representa “Focal de Contratos”</w:t>
        </w:r>
      </w:ins>
      <w:ins w:id="490" w:author="Adilson" w:date="2014-08-13T11:25:00Z">
        <w:r w:rsidR="004D04C7">
          <w:rPr>
            <w:rFonts w:ascii="Arial" w:hAnsi="Arial" w:cs="Arial"/>
            <w:lang w:val="pt-BR"/>
          </w:rPr>
          <w:t>. Caso o usuário não possua estas condições, o script deve retornar o erro ao usuário “Você deve pertencer ao grupo Focal Gest</w:t>
        </w:r>
      </w:ins>
      <w:ins w:id="491" w:author="Adilson" w:date="2014-08-13T11:26:00Z">
        <w:r w:rsidR="004D04C7">
          <w:rPr>
            <w:rFonts w:ascii="Arial" w:hAnsi="Arial" w:cs="Arial"/>
            <w:lang w:val="pt-BR"/>
          </w:rPr>
          <w:t>ão de Contratos para cancelar uma demanda;</w:t>
        </w:r>
      </w:ins>
    </w:p>
    <w:p w:rsidR="00BB3103" w:rsidRPr="000B161C" w:rsidDel="00BB3103" w:rsidRDefault="00BB3103" w:rsidP="000B161C">
      <w:pPr>
        <w:ind w:left="284"/>
        <w:jc w:val="both"/>
        <w:rPr>
          <w:del w:id="492" w:author="Adilson" w:date="2014-08-13T11:12:00Z"/>
          <w:rFonts w:ascii="Arial" w:hAnsi="Arial" w:cs="Arial"/>
          <w:lang w:val="pt-BR"/>
        </w:rPr>
      </w:pPr>
    </w:p>
    <w:p w:rsidR="00633E3D" w:rsidRDefault="000B161C" w:rsidP="008C12FE">
      <w:pPr>
        <w:pStyle w:val="PargrafodaLista"/>
        <w:numPr>
          <w:ilvl w:val="0"/>
          <w:numId w:val="18"/>
        </w:numPr>
        <w:ind w:left="284" w:firstLine="0"/>
        <w:jc w:val="both"/>
        <w:rPr>
          <w:ins w:id="493" w:author="Adilson" w:date="2014-08-14T15:06:00Z"/>
          <w:rFonts w:ascii="Arial" w:hAnsi="Arial" w:cs="Arial"/>
          <w:lang w:val="pt-BR"/>
        </w:rPr>
      </w:pPr>
      <w:r w:rsidRPr="008C12FE">
        <w:rPr>
          <w:rFonts w:ascii="Arial" w:hAnsi="Arial" w:cs="Arial"/>
          <w:lang w:val="pt-BR"/>
        </w:rPr>
        <w:t>S</w:t>
      </w:r>
      <w:r w:rsidR="008C12FE" w:rsidRPr="008C12FE">
        <w:rPr>
          <w:rFonts w:ascii="Arial" w:hAnsi="Arial" w:cs="Arial"/>
          <w:lang w:val="pt-BR"/>
        </w:rPr>
        <w:t>e</w:t>
      </w:r>
      <w:r w:rsidRPr="008C12FE">
        <w:rPr>
          <w:rFonts w:ascii="Arial" w:hAnsi="Arial" w:cs="Arial"/>
          <w:lang w:val="pt-BR"/>
        </w:rPr>
        <w:t xml:space="preserve"> </w:t>
      </w:r>
      <w:del w:id="494" w:author="Adilson" w:date="2014-08-13T11:03:00Z">
        <w:r w:rsidRPr="008C12FE" w:rsidDel="00223508">
          <w:rPr>
            <w:rFonts w:ascii="Arial" w:hAnsi="Arial" w:cs="Arial"/>
            <w:lang w:val="pt-BR"/>
          </w:rPr>
          <w:delText>existir ao menos um documento de contrato do tipo “Cancelamento de Demanda” na etapa “Executado”</w:delText>
        </w:r>
      </w:del>
      <w:ins w:id="495" w:author="Adilson" w:date="2014-08-13T11:03:00Z">
        <w:r w:rsidR="00223508">
          <w:rPr>
            <w:rFonts w:ascii="Arial" w:hAnsi="Arial" w:cs="Arial"/>
            <w:lang w:val="pt-BR"/>
          </w:rPr>
          <w:t xml:space="preserve">o campo “Justificativa de Cancelamento” </w:t>
        </w:r>
      </w:ins>
      <w:ins w:id="496" w:author="Adilson" w:date="2014-08-13T11:04:00Z">
        <w:r w:rsidR="00223508">
          <w:rPr>
            <w:rFonts w:ascii="Arial" w:hAnsi="Arial" w:cs="Arial"/>
            <w:lang w:val="pt-BR"/>
          </w:rPr>
          <w:t xml:space="preserve">estiver preenchido com ao menos </w:t>
        </w:r>
      </w:ins>
      <w:ins w:id="497" w:author="Adilson" w:date="2014-08-13T11:05:00Z">
        <w:r w:rsidR="00223508">
          <w:rPr>
            <w:rFonts w:ascii="Arial" w:hAnsi="Arial" w:cs="Arial"/>
            <w:lang w:val="pt-BR"/>
          </w:rPr>
          <w:t>2</w:t>
        </w:r>
      </w:ins>
      <w:ins w:id="498" w:author="Adilson" w:date="2014-08-13T11:04:00Z">
        <w:r w:rsidR="00223508">
          <w:rPr>
            <w:rFonts w:ascii="Arial" w:hAnsi="Arial" w:cs="Arial"/>
            <w:lang w:val="pt-BR"/>
          </w:rPr>
          <w:t>0 caracteres</w:t>
        </w:r>
      </w:ins>
      <w:ins w:id="499" w:author="Adilson" w:date="2014-08-13T11:10:00Z">
        <w:r w:rsidR="00BB3103">
          <w:rPr>
            <w:rFonts w:ascii="Arial" w:hAnsi="Arial" w:cs="Arial"/>
            <w:lang w:val="pt-BR"/>
          </w:rPr>
          <w:t xml:space="preserve">. Caso não esteja preenchido, o script deve retornar o erro ao usuário “Para o cancelamento da demanda, </w:t>
        </w:r>
      </w:ins>
      <w:ins w:id="500" w:author="Adilson" w:date="2014-08-13T11:11:00Z">
        <w:r w:rsidR="00BB3103">
          <w:rPr>
            <w:rFonts w:ascii="Arial" w:hAnsi="Arial" w:cs="Arial"/>
            <w:lang w:val="pt-BR"/>
          </w:rPr>
          <w:t>é necessário preencher o campo Justificativa de Cancelamento”;</w:t>
        </w:r>
      </w:ins>
    </w:p>
    <w:p w:rsidR="002A739B" w:rsidRPr="008C12FE" w:rsidRDefault="002A739B" w:rsidP="002A739B">
      <w:pPr>
        <w:pStyle w:val="PargrafodaLista"/>
        <w:numPr>
          <w:ilvl w:val="0"/>
          <w:numId w:val="18"/>
        </w:numPr>
        <w:ind w:left="284" w:firstLine="0"/>
        <w:jc w:val="both"/>
        <w:rPr>
          <w:ins w:id="501" w:author="Adilson" w:date="2014-08-14T15:06:00Z"/>
          <w:rFonts w:ascii="Arial" w:hAnsi="Arial" w:cs="Arial"/>
          <w:lang w:val="pt-BR"/>
        </w:rPr>
      </w:pPr>
      <w:ins w:id="502" w:author="Adilson" w:date="2014-08-14T15:06:00Z">
        <w:r w:rsidRPr="008C12FE">
          <w:rPr>
            <w:rFonts w:ascii="Arial" w:hAnsi="Arial" w:cs="Arial"/>
            <w:lang w:val="pt-BR"/>
          </w:rPr>
          <w:t xml:space="preserve">Se </w:t>
        </w:r>
        <w:r>
          <w:rPr>
            <w:rFonts w:ascii="Arial" w:hAnsi="Arial" w:cs="Arial"/>
            <w:lang w:val="pt-BR"/>
          </w:rPr>
          <w:t xml:space="preserve">o campo “Anexo da justificativa de cancelamento” estiver preenchido com </w:t>
        </w:r>
      </w:ins>
      <w:ins w:id="503" w:author="Adilson" w:date="2014-08-14T15:07:00Z">
        <w:r>
          <w:rPr>
            <w:rFonts w:ascii="Arial" w:hAnsi="Arial" w:cs="Arial"/>
            <w:lang w:val="pt-BR"/>
          </w:rPr>
          <w:t>anexo válido.</w:t>
        </w:r>
      </w:ins>
      <w:ins w:id="504" w:author="Adilson" w:date="2014-08-14T15:06:00Z">
        <w:r>
          <w:rPr>
            <w:rFonts w:ascii="Arial" w:hAnsi="Arial" w:cs="Arial"/>
            <w:lang w:val="pt-BR"/>
          </w:rPr>
          <w:t xml:space="preserve"> Caso não esteja preenchido, o script deve retornar o erro ao usuário “Para o cancelamento da demanda, é necessário </w:t>
        </w:r>
      </w:ins>
      <w:ins w:id="505" w:author="Adilson" w:date="2014-08-14T15:07:00Z">
        <w:r>
          <w:rPr>
            <w:rFonts w:ascii="Arial" w:hAnsi="Arial" w:cs="Arial"/>
            <w:lang w:val="pt-BR"/>
          </w:rPr>
          <w:t>inserir o anexo da justificativa de cancelamento</w:t>
        </w:r>
      </w:ins>
      <w:ins w:id="506" w:author="Adilson" w:date="2014-08-14T15:06:00Z">
        <w:r>
          <w:rPr>
            <w:rFonts w:ascii="Arial" w:hAnsi="Arial" w:cs="Arial"/>
            <w:lang w:val="pt-BR"/>
          </w:rPr>
          <w:t>”;</w:t>
        </w:r>
      </w:ins>
    </w:p>
    <w:p w:rsidR="002A739B" w:rsidRPr="002A739B" w:rsidDel="002A739B" w:rsidRDefault="002A739B">
      <w:pPr>
        <w:ind w:left="284"/>
        <w:jc w:val="both"/>
        <w:rPr>
          <w:del w:id="507" w:author="Adilson" w:date="2014-08-14T15:06:00Z"/>
          <w:rFonts w:ascii="Arial" w:hAnsi="Arial" w:cs="Arial"/>
          <w:lang w:val="pt-BR"/>
          <w:rPrChange w:id="508" w:author="Adilson" w:date="2014-08-14T15:06:00Z">
            <w:rPr>
              <w:del w:id="509" w:author="Adilson" w:date="2014-08-14T15:06:00Z"/>
              <w:lang w:val="pt-BR"/>
            </w:rPr>
          </w:rPrChange>
        </w:rPr>
        <w:pPrChange w:id="510" w:author="Adilson" w:date="2014-08-14T15:0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</w:p>
    <w:p w:rsidR="008C12FE" w:rsidRDefault="008C12FE" w:rsidP="008C12FE">
      <w:pPr>
        <w:pStyle w:val="PargrafodaLista"/>
        <w:numPr>
          <w:ilvl w:val="0"/>
          <w:numId w:val="18"/>
        </w:numPr>
        <w:ind w:left="284" w:firstLine="0"/>
        <w:jc w:val="both"/>
        <w:rPr>
          <w:rFonts w:ascii="Arial" w:hAnsi="Arial" w:cs="Arial"/>
          <w:lang w:val="pt-BR"/>
        </w:rPr>
      </w:pPr>
      <w:r w:rsidRPr="008C12FE">
        <w:rPr>
          <w:rFonts w:ascii="Arial" w:hAnsi="Arial" w:cs="Arial"/>
          <w:lang w:val="pt-BR"/>
        </w:rPr>
        <w:t>A data atual é anterior à Data final e à data de rescisão (a Data de comunicação da rescisão + o Tempo de atravessamento da rescisão). Observe: Para um acordo subordinado ou básico vitalício, uma vez que não existe Data final, a data atual deve ser anterior à data de rescisão. (Se os campos Data de comunicação da rescisão e Tempo de atravessamento da rescisão estiverem em branco, a data atual é considerada como anterior à data de rescisão.)</w:t>
      </w:r>
      <w:r>
        <w:rPr>
          <w:rFonts w:ascii="Arial" w:hAnsi="Arial" w:cs="Arial"/>
          <w:lang w:val="pt-BR"/>
        </w:rPr>
        <w:t>.</w:t>
      </w:r>
    </w:p>
    <w:p w:rsidR="008C12FE" w:rsidDel="00BB3103" w:rsidRDefault="008C12FE" w:rsidP="00BB3103">
      <w:pPr>
        <w:pStyle w:val="PargrafodaLista"/>
        <w:numPr>
          <w:ilvl w:val="0"/>
          <w:numId w:val="18"/>
        </w:numPr>
        <w:ind w:left="284" w:firstLine="0"/>
        <w:jc w:val="both"/>
        <w:rPr>
          <w:del w:id="511" w:author="Adilson" w:date="2014-08-13T11:16:00Z"/>
          <w:rFonts w:ascii="Arial" w:hAnsi="Arial" w:cs="Arial"/>
          <w:lang w:val="pt-BR"/>
        </w:rPr>
      </w:pPr>
      <w:r w:rsidRPr="00BB3103">
        <w:rPr>
          <w:rFonts w:ascii="Arial" w:hAnsi="Arial" w:cs="Arial"/>
          <w:lang w:val="pt-BR"/>
        </w:rPr>
        <w:t>As datas de Início real e de Fim real não foram inseridas na página Rastreamento para qualquer item do calendário</w:t>
      </w:r>
      <w:ins w:id="512" w:author="Adilson" w:date="2014-08-13T11:25:00Z">
        <w:r w:rsidR="004D04C7">
          <w:rPr>
            <w:rFonts w:ascii="Arial" w:hAnsi="Arial" w:cs="Arial"/>
            <w:lang w:val="pt-BR"/>
          </w:rPr>
          <w:t>.</w:t>
        </w:r>
      </w:ins>
      <w:del w:id="513" w:author="Adilson" w:date="2014-08-13T11:25:00Z">
        <w:r w:rsidRPr="00BB3103" w:rsidDel="004D04C7">
          <w:rPr>
            <w:rFonts w:ascii="Arial" w:hAnsi="Arial" w:cs="Arial"/>
            <w:lang w:val="pt-BR"/>
          </w:rPr>
          <w:delText>.</w:delText>
        </w:r>
      </w:del>
    </w:p>
    <w:p w:rsidR="00BB3103" w:rsidRDefault="00BB3103">
      <w:pPr>
        <w:pStyle w:val="PargrafodaLista"/>
        <w:numPr>
          <w:ilvl w:val="0"/>
          <w:numId w:val="18"/>
        </w:numPr>
        <w:ind w:left="284" w:firstLine="0"/>
        <w:jc w:val="both"/>
        <w:rPr>
          <w:ins w:id="514" w:author="Adilson" w:date="2014-08-13T11:16:00Z"/>
          <w:rFonts w:ascii="Arial" w:hAnsi="Arial" w:cs="Arial"/>
          <w:lang w:val="pt-BR"/>
        </w:rPr>
        <w:pPrChange w:id="515" w:author="Adilson" w:date="2014-08-13T11:1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</w:p>
    <w:p w:rsidR="00BB3103" w:rsidRDefault="00BB3103">
      <w:pPr>
        <w:pStyle w:val="PargrafodaLista"/>
        <w:ind w:left="284"/>
        <w:jc w:val="both"/>
        <w:rPr>
          <w:ins w:id="516" w:author="Adilson" w:date="2014-08-13T11:16:00Z"/>
          <w:rFonts w:ascii="Arial" w:hAnsi="Arial" w:cs="Arial"/>
          <w:lang w:val="pt-BR"/>
        </w:rPr>
        <w:pPrChange w:id="517" w:author="Adilson" w:date="2014-08-13T11:1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</w:p>
    <w:p w:rsidR="008C12FE" w:rsidRPr="00BB3103" w:rsidRDefault="00BC4364">
      <w:pPr>
        <w:pStyle w:val="PargrafodaLista"/>
        <w:ind w:left="284"/>
        <w:jc w:val="both"/>
        <w:rPr>
          <w:rFonts w:ascii="Arial" w:hAnsi="Arial" w:cs="Arial"/>
          <w:lang w:val="pt-BR"/>
        </w:rPr>
        <w:pPrChange w:id="518" w:author="Adilson" w:date="2014-08-13T11:16:00Z">
          <w:pPr>
            <w:pStyle w:val="PargrafodaLista"/>
            <w:numPr>
              <w:numId w:val="18"/>
            </w:numPr>
            <w:ind w:left="284" w:hanging="360"/>
            <w:jc w:val="both"/>
          </w:pPr>
        </w:pPrChange>
      </w:pPr>
      <w:ins w:id="519" w:author="Adilson" w:date="2014-08-14T15:08:00Z">
        <w:r w:rsidRPr="00BC4364">
          <w:rPr>
            <w:rFonts w:ascii="Arial" w:hAnsi="Arial" w:cs="Arial"/>
            <w:b/>
            <w:lang w:val="pt-BR"/>
            <w:rPrChange w:id="520" w:author="Adilson" w:date="2014-08-14T15:08:00Z">
              <w:rPr>
                <w:rFonts w:ascii="Arial" w:hAnsi="Arial" w:cs="Arial"/>
                <w:lang w:val="pt-BR"/>
              </w:rPr>
            </w:rPrChange>
          </w:rPr>
          <w:t>OBS:</w:t>
        </w:r>
        <w:r>
          <w:rPr>
            <w:rFonts w:ascii="Arial" w:hAnsi="Arial" w:cs="Arial"/>
            <w:lang w:val="pt-BR"/>
          </w:rPr>
          <w:t xml:space="preserve"> </w:t>
        </w:r>
      </w:ins>
      <w:del w:id="521" w:author="Adilson" w:date="2014-08-13T11:16:00Z">
        <w:r w:rsidR="008C12FE" w:rsidRPr="00BB3103" w:rsidDel="00BB3103">
          <w:rPr>
            <w:rFonts w:ascii="Arial" w:hAnsi="Arial" w:cs="Arial"/>
            <w:lang w:val="pt-BR"/>
          </w:rPr>
          <w:delText>Todos os documentos do contrato associados são verificados na página Documentos do contrato.</w:delText>
        </w:r>
        <w:r w:rsidR="008C12FE" w:rsidRPr="00BB3103" w:rsidDel="00BB3103">
          <w:rPr>
            <w:rFonts w:ascii="Arial" w:hAnsi="Arial" w:cs="Arial"/>
            <w:lang w:val="pt-BR"/>
          </w:rPr>
          <w:br/>
        </w:r>
      </w:del>
      <w:r w:rsidR="008C12FE" w:rsidRPr="00BB3103">
        <w:rPr>
          <w:rFonts w:ascii="Arial" w:hAnsi="Arial" w:cs="Arial"/>
          <w:lang w:val="pt-BR"/>
        </w:rPr>
        <w:t>Um acordo básico pode ser cancelado independentemente do estado de seus acordos subordinados.</w:t>
      </w:r>
    </w:p>
    <w:p w:rsidR="00633E3D" w:rsidRDefault="00633E3D" w:rsidP="00A553DE">
      <w:pPr>
        <w:rPr>
          <w:rFonts w:ascii="Arial" w:hAnsi="Arial" w:cs="Arial"/>
          <w:lang w:val="pt-BR"/>
        </w:rPr>
      </w:pPr>
    </w:p>
    <w:p w:rsidR="00061673" w:rsidRPr="000B161C" w:rsidRDefault="00061673" w:rsidP="00061673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</w:t>
      </w:r>
      <w:r w:rsidRPr="000B161C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>Inativar opção “Cancelar” standard</w:t>
      </w:r>
      <w:r w:rsidRPr="000B161C">
        <w:rPr>
          <w:rFonts w:ascii="Arial" w:hAnsi="Arial" w:cs="Arial"/>
          <w:b/>
          <w:u w:val="single"/>
          <w:lang w:val="pt-BR"/>
        </w:rPr>
        <w:t>.</w:t>
      </w:r>
    </w:p>
    <w:p w:rsidR="00061673" w:rsidRPr="000B161C" w:rsidRDefault="0052174B" w:rsidP="00061673">
      <w:pPr>
        <w:pStyle w:val="SemEspaamen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que o usuário não tenha duas opções para cancelar o Acordo Básico, a opção “Cancelar” standard será inativada de modo a permanecer somente a opção “Cancelar Demanda”.</w:t>
      </w:r>
      <w:ins w:id="522" w:author="Adilson" w:date="2014-08-14T15:08:00Z">
        <w:r w:rsidR="00BC4364">
          <w:rPr>
            <w:rFonts w:ascii="Arial" w:hAnsi="Arial" w:cs="Arial"/>
            <w:sz w:val="20"/>
            <w:szCs w:val="20"/>
          </w:rPr>
          <w:t xml:space="preserve"> O</w:t>
        </w:r>
      </w:ins>
      <w:ins w:id="523" w:author="Adilson" w:date="2014-08-14T15:09:00Z">
        <w:r w:rsidR="00BC4364">
          <w:rPr>
            <w:rFonts w:ascii="Arial" w:hAnsi="Arial" w:cs="Arial"/>
            <w:sz w:val="20"/>
            <w:szCs w:val="20"/>
          </w:rPr>
          <w:t>s Acordos Subordinados continuarão a ser cancelados através da opção standard.</w:t>
        </w:r>
      </w:ins>
    </w:p>
    <w:p w:rsidR="00061673" w:rsidRDefault="00061673" w:rsidP="00A553DE">
      <w:pPr>
        <w:rPr>
          <w:rFonts w:ascii="Arial" w:hAnsi="Arial" w:cs="Arial"/>
          <w:lang w:val="pt-BR"/>
        </w:rPr>
      </w:pPr>
    </w:p>
    <w:p w:rsidR="00633E3D" w:rsidRDefault="00633E3D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24" w:name="_Toc395691980"/>
      <w:r>
        <w:rPr>
          <w:rFonts w:ascii="Calibri" w:hAnsi="Calibri" w:cs="Calibri"/>
          <w:color w:val="29323D"/>
          <w:lang w:val="pt-BR"/>
        </w:rPr>
        <w:t>Componentes Impactados</w:t>
      </w:r>
      <w:bookmarkEnd w:id="524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525" w:name="_Toc178139958"/>
      <w:bookmarkStart w:id="526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27" w:name="_Toc39569198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25"/>
      <w:bookmarkEnd w:id="526"/>
      <w:bookmarkEnd w:id="527"/>
    </w:p>
    <w:p w:rsidR="003B28ED" w:rsidRPr="002A76FF" w:rsidRDefault="003B28ED" w:rsidP="003B28ED">
      <w:pPr>
        <w:rPr>
          <w:lang w:val="pt-BR"/>
        </w:rPr>
      </w:pPr>
      <w:bookmarkStart w:id="528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29" w:name="_Toc395691982"/>
      <w:r>
        <w:rPr>
          <w:rFonts w:ascii="Calibri" w:hAnsi="Calibri" w:cs="Calibri"/>
          <w:color w:val="29323D"/>
          <w:lang w:val="pt-BR"/>
        </w:rPr>
        <w:lastRenderedPageBreak/>
        <w:t>Riscos</w:t>
      </w:r>
      <w:bookmarkEnd w:id="529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Recuodecorpodetexto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30" w:name="_Toc39569198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528"/>
      <w:bookmarkEnd w:id="530"/>
    </w:p>
    <w:p w:rsidR="003B28ED" w:rsidRPr="002A76FF" w:rsidRDefault="003B28ED" w:rsidP="003B28ED">
      <w:pPr>
        <w:rPr>
          <w:lang w:val="pt-BR"/>
        </w:rPr>
      </w:pPr>
      <w:bookmarkStart w:id="531" w:name="_Toc178139960"/>
      <w:bookmarkStart w:id="532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531"/>
      <w:bookmarkEnd w:id="532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533" w:name="_Toc395691984"/>
      <w:r>
        <w:rPr>
          <w:rFonts w:ascii="Calibri" w:hAnsi="Calibri" w:cs="Calibri"/>
          <w:color w:val="29323D"/>
          <w:lang w:val="pt-BR"/>
        </w:rPr>
        <w:t>Aprovação do documento</w:t>
      </w:r>
      <w:bookmarkEnd w:id="533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2032"/>
        <w:gridCol w:w="3362"/>
        <w:gridCol w:w="3358"/>
      </w:tblGrid>
      <w:tr w:rsidR="00061673" w:rsidRPr="00646C9F" w:rsidTr="002A5F95">
        <w:trPr>
          <w:cantSplit/>
        </w:trPr>
        <w:tc>
          <w:tcPr>
            <w:tcW w:w="621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061673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061673" w:rsidRPr="008D6BEE" w:rsidTr="002A5F95">
        <w:trPr>
          <w:cantSplit/>
        </w:trPr>
        <w:tc>
          <w:tcPr>
            <w:tcW w:w="621" w:type="pct"/>
          </w:tcPr>
          <w:p w:rsidR="00061673" w:rsidRPr="008D6BEE" w:rsidRDefault="0006167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534" w:author="Adilson" w:date="2014-08-13T11:17:00Z">
              <w:r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</w:delText>
              </w:r>
              <w:r w:rsidR="00F469E6"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7</w:delText>
              </w:r>
            </w:del>
            <w:ins w:id="535" w:author="Adilson" w:date="2014-08-13T11:17:00Z">
              <w:r w:rsidR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</w:t>
              </w:r>
            </w:ins>
            <w:ins w:id="536" w:author="Adilson" w:date="2014-08-14T15:08:00Z">
              <w:r w:rsidR="00BC4364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4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8D6BEE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>
            <w:pPr>
              <w:spacing w:before="60" w:after="60"/>
              <w:jc w:val="both"/>
              <w:rPr>
                <w:rFonts w:ascii="Arial" w:hAnsi="Arial" w:cs="Arial"/>
                <w:b/>
                <w:bCs/>
                <w:kern w:val="28"/>
                <w:sz w:val="18"/>
                <w:szCs w:val="18"/>
                <w:lang w:val="pt-BR"/>
              </w:rPr>
              <w:pPrChange w:id="537" w:author="Adilson" w:date="2014-08-14T15:08:00Z">
                <w:pPr>
                  <w:suppressAutoHyphens/>
                  <w:spacing w:before="60" w:after="60"/>
                  <w:jc w:val="both"/>
                  <w:outlineLvl w:val="0"/>
                </w:pPr>
              </w:pPrChange>
            </w:pPr>
            <w:del w:id="538" w:author="Adilson" w:date="2014-08-13T11:17:00Z">
              <w:r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</w:delText>
              </w:r>
              <w:r w:rsidR="00F469E6" w:rsidDel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7</w:delText>
              </w:r>
            </w:del>
            <w:ins w:id="539" w:author="Adilson" w:date="2014-08-13T11:17:00Z">
              <w:r w:rsidR="00BB3103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</w:t>
              </w:r>
            </w:ins>
            <w:ins w:id="540" w:author="Adilson" w:date="2014-08-14T15:08:00Z">
              <w:r w:rsidR="00BC4364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4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8D6BEE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9E" w:rsidRDefault="00C5219E" w:rsidP="00A13348">
      <w:r>
        <w:separator/>
      </w:r>
    </w:p>
  </w:endnote>
  <w:endnote w:type="continuationSeparator" w:id="0">
    <w:p w:rsidR="00C5219E" w:rsidRDefault="00C5219E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286653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804659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2C07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804659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A8A9D8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9E" w:rsidRDefault="00C5219E" w:rsidP="00A13348">
      <w:r>
        <w:separator/>
      </w:r>
    </w:p>
  </w:footnote>
  <w:footnote w:type="continuationSeparator" w:id="0">
    <w:p w:rsidR="00C5219E" w:rsidRDefault="00C5219E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61DAC"/>
    <w:multiLevelType w:val="hybridMultilevel"/>
    <w:tmpl w:val="0CBCF7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83E"/>
    <w:multiLevelType w:val="multilevel"/>
    <w:tmpl w:val="37B449F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973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828CE"/>
    <w:multiLevelType w:val="hybridMultilevel"/>
    <w:tmpl w:val="48D46C6A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901E32"/>
    <w:multiLevelType w:val="multilevel"/>
    <w:tmpl w:val="8252F0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5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6"/>
  </w:num>
  <w:num w:numId="5">
    <w:abstractNumId w:val="4"/>
  </w:num>
  <w:num w:numId="6">
    <w:abstractNumId w:val="5"/>
  </w:num>
  <w:num w:numId="7">
    <w:abstractNumId w:val="15"/>
  </w:num>
  <w:num w:numId="8">
    <w:abstractNumId w:val="17"/>
  </w:num>
  <w:num w:numId="9">
    <w:abstractNumId w:val="10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1673"/>
    <w:rsid w:val="00062077"/>
    <w:rsid w:val="00063831"/>
    <w:rsid w:val="00085385"/>
    <w:rsid w:val="00086E09"/>
    <w:rsid w:val="00091010"/>
    <w:rsid w:val="000A14D5"/>
    <w:rsid w:val="000B1432"/>
    <w:rsid w:val="000B161C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645F"/>
    <w:rsid w:val="001C6C2D"/>
    <w:rsid w:val="001E7B97"/>
    <w:rsid w:val="001F2D06"/>
    <w:rsid w:val="001F303A"/>
    <w:rsid w:val="0020652E"/>
    <w:rsid w:val="002076F0"/>
    <w:rsid w:val="00212151"/>
    <w:rsid w:val="00215F04"/>
    <w:rsid w:val="00223508"/>
    <w:rsid w:val="00224E42"/>
    <w:rsid w:val="00225D02"/>
    <w:rsid w:val="002300A5"/>
    <w:rsid w:val="00231E19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6653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39B"/>
    <w:rsid w:val="002A76FF"/>
    <w:rsid w:val="002B2767"/>
    <w:rsid w:val="002B4C5D"/>
    <w:rsid w:val="002B698E"/>
    <w:rsid w:val="002B7D57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74E2E"/>
    <w:rsid w:val="00382509"/>
    <w:rsid w:val="00383EB6"/>
    <w:rsid w:val="003939E9"/>
    <w:rsid w:val="003974B4"/>
    <w:rsid w:val="003A2D8F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32C5"/>
    <w:rsid w:val="00425A19"/>
    <w:rsid w:val="004268BE"/>
    <w:rsid w:val="00427168"/>
    <w:rsid w:val="0043251B"/>
    <w:rsid w:val="00440094"/>
    <w:rsid w:val="00443675"/>
    <w:rsid w:val="00447627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04C7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0D52"/>
    <w:rsid w:val="004F70A2"/>
    <w:rsid w:val="00501A3E"/>
    <w:rsid w:val="0051402F"/>
    <w:rsid w:val="00514343"/>
    <w:rsid w:val="005207A8"/>
    <w:rsid w:val="00520F16"/>
    <w:rsid w:val="0052174B"/>
    <w:rsid w:val="005225E9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6CC2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2E3F"/>
    <w:rsid w:val="00643121"/>
    <w:rsid w:val="006456F2"/>
    <w:rsid w:val="00645A1A"/>
    <w:rsid w:val="006466DB"/>
    <w:rsid w:val="00646C9F"/>
    <w:rsid w:val="00650CEE"/>
    <w:rsid w:val="006525C4"/>
    <w:rsid w:val="00653C4D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1CA6"/>
    <w:rsid w:val="00783295"/>
    <w:rsid w:val="007854ED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40E8"/>
    <w:rsid w:val="007D6427"/>
    <w:rsid w:val="007E22CD"/>
    <w:rsid w:val="007E681A"/>
    <w:rsid w:val="007F6DB4"/>
    <w:rsid w:val="00801383"/>
    <w:rsid w:val="00804659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2FE"/>
    <w:rsid w:val="008C15FA"/>
    <w:rsid w:val="008C1C9B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1338"/>
    <w:rsid w:val="00904716"/>
    <w:rsid w:val="00911606"/>
    <w:rsid w:val="009134AE"/>
    <w:rsid w:val="0091650B"/>
    <w:rsid w:val="00920184"/>
    <w:rsid w:val="00926CC2"/>
    <w:rsid w:val="00931F95"/>
    <w:rsid w:val="00932EFF"/>
    <w:rsid w:val="00933723"/>
    <w:rsid w:val="00937DF2"/>
    <w:rsid w:val="009401F8"/>
    <w:rsid w:val="00940881"/>
    <w:rsid w:val="00941AA8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368"/>
    <w:rsid w:val="00A025B7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2A47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D1C80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32CA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B3103"/>
    <w:rsid w:val="00BC13EB"/>
    <w:rsid w:val="00BC2120"/>
    <w:rsid w:val="00BC4364"/>
    <w:rsid w:val="00BD17BF"/>
    <w:rsid w:val="00BD38D5"/>
    <w:rsid w:val="00BD3C88"/>
    <w:rsid w:val="00BD775C"/>
    <w:rsid w:val="00BD7E50"/>
    <w:rsid w:val="00BF4730"/>
    <w:rsid w:val="00C04236"/>
    <w:rsid w:val="00C06E65"/>
    <w:rsid w:val="00C25BB4"/>
    <w:rsid w:val="00C4190A"/>
    <w:rsid w:val="00C429BC"/>
    <w:rsid w:val="00C464E7"/>
    <w:rsid w:val="00C50446"/>
    <w:rsid w:val="00C5219E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818"/>
    <w:rsid w:val="00CB191A"/>
    <w:rsid w:val="00CB44E4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131AB"/>
    <w:rsid w:val="00D13B73"/>
    <w:rsid w:val="00D15AC0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3BEC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3F4C"/>
    <w:rsid w:val="00F14D5A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469E6"/>
    <w:rsid w:val="00F554EF"/>
    <w:rsid w:val="00F5591A"/>
    <w:rsid w:val="00F55C32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C753F"/>
    <w:rsid w:val="00FD304E"/>
    <w:rsid w:val="00FD6B6F"/>
    <w:rsid w:val="00FD7041"/>
    <w:rsid w:val="00FE5C9F"/>
    <w:rsid w:val="00FF06B1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A59381-482A-44C2-811E-23868C45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customStyle="1" w:styleId="Default">
    <w:name w:val="Default"/>
    <w:rsid w:val="000B161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9E0A3-F399-46D9-A70B-8B8AD871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1529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2015-06-15T12:23:00Z</dcterms:created>
  <dcterms:modified xsi:type="dcterms:W3CDTF">2015-06-15T12:23:00Z</dcterms:modified>
</cp:coreProperties>
</file>