
<file path=[Content_Types].xml><?xml version="1.0" encoding="utf-8"?>
<Types xmlns="http://schemas.openxmlformats.org/package/2006/content-types"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6B62" w:rsidRPr="003B28ED" w:rsidRDefault="00E96618" w:rsidP="00796B62">
      <w:pPr>
        <w:jc w:val="center"/>
        <w:rPr>
          <w:rFonts w:ascii="Calibri" w:hAnsi="Calibri" w:cs="Calibri"/>
          <w:sz w:val="40"/>
          <w:szCs w:val="40"/>
          <w:lang w:val="pt-BR"/>
        </w:rPr>
      </w:pPr>
      <w:r>
        <w:rPr>
          <w:noProof/>
          <w:lang w:val="pt-BR" w:eastAsia="pt-BR"/>
        </w:rPr>
        <w:drawing>
          <wp:anchor distT="0" distB="0" distL="114300" distR="114300" simplePos="0" relativeHeight="251655168" behindDoc="1" locked="0" layoutInCell="1" allowOverlap="1" wp14:anchorId="20056BFE" wp14:editId="0B0CB8EE">
            <wp:simplePos x="0" y="0"/>
            <wp:positionH relativeFrom="column">
              <wp:posOffset>173990</wp:posOffset>
            </wp:positionH>
            <wp:positionV relativeFrom="paragraph">
              <wp:posOffset>-1153160</wp:posOffset>
            </wp:positionV>
            <wp:extent cx="6172200" cy="4509770"/>
            <wp:effectExtent l="0" t="0" r="0" b="5080"/>
            <wp:wrapNone/>
            <wp:docPr id="11" name="Imagem 720" descr="232618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720" descr="2326182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4509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796B62" w:rsidRPr="003B28ED" w:rsidRDefault="00796B62" w:rsidP="00796B62">
      <w:pPr>
        <w:jc w:val="center"/>
        <w:rPr>
          <w:rFonts w:ascii="Calibri" w:hAnsi="Calibri" w:cs="Calibri"/>
          <w:sz w:val="40"/>
          <w:szCs w:val="40"/>
          <w:lang w:val="pt-BR"/>
        </w:rPr>
      </w:pPr>
    </w:p>
    <w:p w:rsidR="00796B62" w:rsidRPr="003B28ED" w:rsidRDefault="00796B62" w:rsidP="00796B62">
      <w:pPr>
        <w:jc w:val="center"/>
        <w:rPr>
          <w:rFonts w:ascii="Calibri" w:hAnsi="Calibri" w:cs="Calibri"/>
          <w:sz w:val="40"/>
          <w:szCs w:val="40"/>
          <w:lang w:val="pt-BR"/>
        </w:rPr>
      </w:pPr>
    </w:p>
    <w:p w:rsidR="00F11370" w:rsidRPr="003B28ED" w:rsidRDefault="00F11370" w:rsidP="00796B62">
      <w:pPr>
        <w:jc w:val="center"/>
        <w:rPr>
          <w:rFonts w:ascii="Calibri" w:hAnsi="Calibri" w:cs="Calibri"/>
          <w:sz w:val="40"/>
          <w:szCs w:val="40"/>
          <w:lang w:val="pt-BR"/>
        </w:rPr>
      </w:pPr>
    </w:p>
    <w:p w:rsidR="00F11370" w:rsidRPr="003B28ED" w:rsidRDefault="00F11370" w:rsidP="00796B62">
      <w:pPr>
        <w:jc w:val="center"/>
        <w:rPr>
          <w:rFonts w:ascii="Calibri" w:hAnsi="Calibri" w:cs="Calibri"/>
          <w:sz w:val="40"/>
          <w:szCs w:val="40"/>
          <w:lang w:val="pt-BR"/>
        </w:rPr>
      </w:pPr>
    </w:p>
    <w:p w:rsidR="00F11370" w:rsidRPr="003B28ED" w:rsidRDefault="00F11370" w:rsidP="00796B62">
      <w:pPr>
        <w:jc w:val="center"/>
        <w:rPr>
          <w:rFonts w:ascii="Calibri" w:hAnsi="Calibri" w:cs="Calibri"/>
          <w:sz w:val="40"/>
          <w:szCs w:val="40"/>
          <w:lang w:val="pt-BR"/>
        </w:rPr>
      </w:pPr>
    </w:p>
    <w:p w:rsidR="00F11370" w:rsidRPr="003B28ED" w:rsidRDefault="00F11370" w:rsidP="00796B62">
      <w:pPr>
        <w:jc w:val="center"/>
        <w:rPr>
          <w:rFonts w:ascii="Calibri" w:hAnsi="Calibri" w:cs="Calibri"/>
          <w:sz w:val="40"/>
          <w:szCs w:val="40"/>
          <w:lang w:val="pt-BR"/>
        </w:rPr>
      </w:pPr>
    </w:p>
    <w:p w:rsidR="00EB3DCC" w:rsidRPr="003B28ED" w:rsidRDefault="00EB3DCC" w:rsidP="00320AB1">
      <w:pPr>
        <w:jc w:val="center"/>
        <w:rPr>
          <w:rFonts w:ascii="Calibri" w:hAnsi="Calibri" w:cs="Calibri"/>
          <w:sz w:val="40"/>
          <w:szCs w:val="40"/>
          <w:lang w:val="pt-BR"/>
        </w:rPr>
      </w:pPr>
    </w:p>
    <w:p w:rsidR="004F002C" w:rsidRPr="003B28ED" w:rsidRDefault="00F340B7" w:rsidP="00796B62">
      <w:pPr>
        <w:jc w:val="center"/>
        <w:rPr>
          <w:rFonts w:ascii="Calibri" w:hAnsi="Calibri" w:cs="Calibri"/>
          <w:sz w:val="40"/>
          <w:szCs w:val="40"/>
          <w:u w:val="single"/>
          <w:lang w:val="pt-BR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021F4B25" wp14:editId="05928544">
                <wp:simplePos x="0" y="0"/>
                <wp:positionH relativeFrom="column">
                  <wp:posOffset>2773045</wp:posOffset>
                </wp:positionH>
                <wp:positionV relativeFrom="paragraph">
                  <wp:posOffset>-2376805</wp:posOffset>
                </wp:positionV>
                <wp:extent cx="971550" cy="6174740"/>
                <wp:effectExtent l="8255" t="0" r="8255" b="8255"/>
                <wp:wrapNone/>
                <wp:docPr id="64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971550" cy="6174740"/>
                        </a:xfrm>
                        <a:prstGeom prst="rect">
                          <a:avLst/>
                        </a:prstGeom>
                        <a:solidFill>
                          <a:srgbClr val="17365D">
                            <a:alpha val="7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F36F6" w:rsidRPr="00912F2D" w:rsidRDefault="006F36F6" w:rsidP="00CA7818">
                            <w:pPr>
                              <w:pStyle w:val="SemEspaamento"/>
                              <w:jc w:val="center"/>
                              <w:rPr>
                                <w:rFonts w:ascii="Candara" w:hAnsi="Candara"/>
                                <w:b/>
                                <w:bCs/>
                                <w:smallCaps/>
                                <w:color w:val="FFFFFF"/>
                                <w:sz w:val="48"/>
                              </w:rPr>
                            </w:pPr>
                            <w:r>
                              <w:rPr>
                                <w:rFonts w:ascii="Candara" w:hAnsi="Candara"/>
                                <w:b/>
                                <w:bCs/>
                                <w:smallCaps/>
                                <w:color w:val="FFFFFF"/>
                                <w:sz w:val="48"/>
                              </w:rPr>
                              <w:t>Especificação Funcional</w:t>
                            </w:r>
                          </w:p>
                          <w:p w:rsidR="006F36F6" w:rsidRDefault="006F36F6" w:rsidP="00CA7818">
                            <w:pPr>
                              <w:pStyle w:val="SemEspaamento"/>
                              <w:jc w:val="center"/>
                              <w:rPr>
                                <w:rFonts w:ascii="Candara" w:hAnsi="Candara"/>
                                <w:bCs/>
                                <w:color w:val="FFFFFF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Candara" w:hAnsi="Candara"/>
                                <w:bCs/>
                                <w:color w:val="FFFFFF"/>
                                <w:sz w:val="30"/>
                                <w:szCs w:val="30"/>
                              </w:rPr>
                              <w:t>CLM.033</w:t>
                            </w:r>
                          </w:p>
                          <w:p w:rsidR="006F36F6" w:rsidRPr="0002653F" w:rsidRDefault="006F36F6" w:rsidP="005565BB">
                            <w:pPr>
                              <w:pStyle w:val="SemEspaamento"/>
                              <w:jc w:val="center"/>
                              <w:rPr>
                                <w:rFonts w:ascii="Candara" w:hAnsi="Candara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Candara" w:hAnsi="Candara"/>
                                <w:sz w:val="30"/>
                                <w:szCs w:val="30"/>
                              </w:rPr>
                              <w:t>Relatório de Tarefas Pendentes de Análise</w:t>
                            </w:r>
                          </w:p>
                        </w:txbxContent>
                      </wps:txbx>
                      <wps:bodyPr rot="0" vert="horz" wrap="square" lIns="9144" tIns="91440" rIns="9144" bIns="9144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21F4B25" id="Rectangle 6" o:spid="_x0000_s1026" style="position:absolute;left:0;text-align:left;margin-left:218.35pt;margin-top:-187.15pt;width:76.5pt;height:486.2pt;rotation:90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" fillcolor="#17365d" stroked="f" strokeweight="1pt">
                <v:fill opacity="46003f"/>
                <v:textbox inset=".72pt,7.2pt,.72pt,7.2pt">
                  <w:txbxContent>
                    <w:p w:rsidR="006F36F6" w:rsidRPr="00912F2D" w:rsidRDefault="006F36F6" w:rsidP="00CA7818">
                      <w:pPr>
                        <w:pStyle w:val="SemEspaamento"/>
                        <w:jc w:val="center"/>
                        <w:rPr>
                          <w:rFonts w:ascii="Candara" w:hAnsi="Candara"/>
                          <w:b/>
                          <w:bCs/>
                          <w:smallCaps/>
                          <w:color w:val="FFFFFF"/>
                          <w:sz w:val="48"/>
                        </w:rPr>
                      </w:pPr>
                      <w:r>
                        <w:rPr>
                          <w:rFonts w:ascii="Candara" w:hAnsi="Candara"/>
                          <w:b/>
                          <w:bCs/>
                          <w:smallCaps/>
                          <w:color w:val="FFFFFF"/>
                          <w:sz w:val="48"/>
                        </w:rPr>
                        <w:t>Especificação Funcional</w:t>
                      </w:r>
                    </w:p>
                    <w:p w:rsidR="006F36F6" w:rsidRDefault="006F36F6" w:rsidP="00CA7818">
                      <w:pPr>
                        <w:pStyle w:val="SemEspaamento"/>
                        <w:jc w:val="center"/>
                        <w:rPr>
                          <w:rFonts w:ascii="Candara" w:hAnsi="Candara"/>
                          <w:bCs/>
                          <w:color w:val="FFFFFF"/>
                          <w:sz w:val="30"/>
                          <w:szCs w:val="30"/>
                        </w:rPr>
                      </w:pPr>
                      <w:r>
                        <w:rPr>
                          <w:rFonts w:ascii="Candara" w:hAnsi="Candara"/>
                          <w:bCs/>
                          <w:color w:val="FFFFFF"/>
                          <w:sz w:val="30"/>
                          <w:szCs w:val="30"/>
                        </w:rPr>
                        <w:t>CLM.033</w:t>
                      </w:r>
                    </w:p>
                    <w:p w:rsidR="006F36F6" w:rsidRPr="0002653F" w:rsidRDefault="006F36F6" w:rsidP="005565BB">
                      <w:pPr>
                        <w:pStyle w:val="SemEspaamento"/>
                        <w:jc w:val="center"/>
                        <w:rPr>
                          <w:rFonts w:ascii="Candara" w:hAnsi="Candara"/>
                          <w:sz w:val="30"/>
                          <w:szCs w:val="30"/>
                        </w:rPr>
                      </w:pPr>
                      <w:r>
                        <w:rPr>
                          <w:rFonts w:ascii="Candara" w:hAnsi="Candara"/>
                          <w:sz w:val="30"/>
                          <w:szCs w:val="30"/>
                        </w:rPr>
                        <w:t>Relatório de Tarefas Pendentes de Análise</w:t>
                      </w:r>
                    </w:p>
                  </w:txbxContent>
                </v:textbox>
              </v:rect>
            </w:pict>
          </mc:Fallback>
        </mc:AlternateContent>
      </w:r>
    </w:p>
    <w:p w:rsidR="003B4EC7" w:rsidRPr="003B28ED" w:rsidRDefault="003B4EC7" w:rsidP="00796B62">
      <w:pPr>
        <w:jc w:val="center"/>
        <w:rPr>
          <w:rFonts w:ascii="Calibri" w:hAnsi="Calibri" w:cs="Calibri"/>
          <w:sz w:val="40"/>
          <w:szCs w:val="40"/>
          <w:u w:val="single"/>
          <w:lang w:val="pt-BR"/>
        </w:rPr>
      </w:pPr>
    </w:p>
    <w:p w:rsidR="003B4EC7" w:rsidRPr="003B28ED" w:rsidRDefault="003B4EC7" w:rsidP="00796B62">
      <w:pPr>
        <w:jc w:val="center"/>
        <w:rPr>
          <w:rFonts w:ascii="Calibri" w:hAnsi="Calibri" w:cs="Calibri"/>
          <w:sz w:val="40"/>
          <w:szCs w:val="40"/>
          <w:u w:val="single"/>
          <w:lang w:val="pt-BR"/>
        </w:rPr>
      </w:pPr>
    </w:p>
    <w:p w:rsidR="004F002C" w:rsidRPr="003B28ED" w:rsidRDefault="00F340B7" w:rsidP="00796B62">
      <w:pPr>
        <w:jc w:val="center"/>
        <w:rPr>
          <w:rFonts w:ascii="Calibri" w:hAnsi="Calibri" w:cs="Calibri"/>
          <w:sz w:val="40"/>
          <w:szCs w:val="40"/>
          <w:u w:val="single"/>
          <w:lang w:val="pt-BR"/>
        </w:rPr>
      </w:pPr>
      <w:r>
        <w:rPr>
          <w:noProof/>
          <w:lang w:val="pt-BR" w:eastAsia="pt-BR"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 wp14:anchorId="610F255F" wp14:editId="1D1989AB">
                <wp:simplePos x="0" y="0"/>
                <wp:positionH relativeFrom="column">
                  <wp:posOffset>4267200</wp:posOffset>
                </wp:positionH>
                <wp:positionV relativeFrom="paragraph">
                  <wp:posOffset>7334250</wp:posOffset>
                </wp:positionV>
                <wp:extent cx="2743200" cy="1019175"/>
                <wp:effectExtent l="0" t="0" r="0" b="9525"/>
                <wp:wrapNone/>
                <wp:docPr id="7" name="Group 7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43200" cy="1019175"/>
                          <a:chOff x="2941" y="12224"/>
                          <a:chExt cx="6398" cy="2647"/>
                        </a:xfrm>
                      </wpg:grpSpPr>
                      <pic:pic xmlns:pic="http://schemas.openxmlformats.org/drawingml/2006/picture">
                        <pic:nvPicPr>
                          <pic:cNvPr id="8" name="Picture 721" descr="logo_Engineering - Veto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41" y="12224"/>
                            <a:ext cx="6398" cy="142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" name="Imagem 7" descr="Descrição: cid:image004.jpg@01CAF5AA.7212A3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740" y="14240"/>
                            <a:ext cx="2642" cy="59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" name="Picture 7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458" y="14118"/>
                            <a:ext cx="1256" cy="75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0B20C82" id="Group 737" o:spid="_x0000_s1026" style="position:absolute;margin-left:336pt;margin-top:577.5pt;width:3in;height:80.25pt;z-index:251657216" coordorigin="2941,12224" coordsize="6398,2647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21" o:spid="_x0000_s1027" type="#_x0000_t75" alt="logo_Engineering - Vetor" style="position:absolute;left:2941;top:12224;width:6398;height:142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d1w4vAAAAA2gAAAA8AAABkcnMvZG93bnJldi54bWxET91qwjAUvhf2DuEMdmfTOdCua1pEGChu&#10;F+v2AIfkrC1rTkoStb79ciF4+fH9V81sR3EmHwbHCp6zHASxdmbgTsHP9/uyABEissHRMSm4UoCm&#10;flhUWBp34S86t7ETKYRDiQr6GKdSyqB7shgyNxEn7td5izFB30nj8ZLC7ShXeb6WFgdODT1OtOtJ&#10;/7Unq2B/+jwcCj2vi+PqI/pNa67u5VWpp8d5+wYi0hzv4pt7bxSkrelKugGy/gc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V3XDi8AAAADaAAAADwAAAAAAAAAAAAAAAACfAgAA&#10;ZHJzL2Rvd25yZXYueG1sUEsFBgAAAAAEAAQA9wAAAIwDAAAAAA==&#10;">
                  <v:imagedata r:id="rId12" o:title="logo_Engineering - Vetor"/>
                </v:shape>
                <v:shape id="Imagem 7" o:spid="_x0000_s1028" type="#_x0000_t75" alt="Descrição: cid:image004.jpg@01CAF5AA.7212A370" style="position:absolute;left:3740;top:14240;width:2642;height:59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EqSd7EAAAA2gAAAA8AAABkcnMvZG93bnJldi54bWxEj0+LwjAUxO+C3yE8YS+iqcuyaDWKCIK4&#10;7sE/qMdn82yLzUtpsrb77Y0geBxm5jfMZNaYQtypcrllBYN+BII4sTrnVMFhv+wNQTiPrLGwTAr+&#10;ycFs2m5NMNa25i3ddz4VAcIuRgWZ92UspUsyMuj6tiQO3tVWBn2QVSp1hXWAm0J+RtG3NJhzWMiw&#10;pEVGyW33ZxRsfovzz3pz2qb6+HXBQ3Nad2tW6qPTzMcgPDX+HX61V1rBCJ5Xwg2Q0wc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BEqSd7EAAAA2gAAAA8AAAAAAAAAAAAAAAAA&#10;nwIAAGRycy9kb3ducmV2LnhtbFBLBQYAAAAABAAEAPcAAACQAwAAAAA=&#10;">
                  <v:imagedata r:id="rId13" o:title="image004.jpg@01CAF5AA"/>
                </v:shape>
                <v:shape id="Picture 729" o:spid="_x0000_s1029" type="#_x0000_t75" style="position:absolute;left:7458;top:14118;width:1256;height:75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5MtxvAAAAA2wAAAA8AAABkcnMvZG93bnJldi54bWxEj02LwjAQhu/C/ocwC3uzqR5EqlFEWNar&#10;VUFvQzPbdG0mpYla//3OQfA2w7wfzyzXg2/VnfrYBDYwyXJQxFWwDdcGjofv8RxUTMgW28Bk4EkR&#10;1quP0RILGx68p3uZaiUhHAs04FLqCq1j5chjzEJHLLff0HtMsva1tj0+JNy3eprnM+2xYWlw2NHW&#10;UXUtb15K/pyv6UTn0+Qnn+6vZVfFeDHm63PYLEAlGtJb/HLvrOALvfwiA+jVPw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Hky3G8AAAADbAAAADwAAAAAAAAAAAAAAAACfAgAA&#10;ZHJzL2Rvd25yZXYueG1sUEsFBgAAAAAEAAQA9wAAAIwDAAAAAA==&#10;">
                  <v:imagedata r:id="rId14" o:title=""/>
                </v:shape>
              </v:group>
            </w:pict>
          </mc:Fallback>
        </mc:AlternateContent>
      </w:r>
    </w:p>
    <w:p w:rsidR="004F002C" w:rsidRPr="003B28ED" w:rsidRDefault="004F002C" w:rsidP="00796B62">
      <w:pPr>
        <w:jc w:val="center"/>
        <w:rPr>
          <w:rFonts w:ascii="Calibri" w:hAnsi="Calibri" w:cs="Calibri"/>
          <w:sz w:val="40"/>
          <w:szCs w:val="40"/>
          <w:u w:val="single"/>
          <w:lang w:val="pt-BR"/>
        </w:rPr>
      </w:pPr>
    </w:p>
    <w:p w:rsidR="004F002C" w:rsidRPr="003B28ED" w:rsidRDefault="004F002C" w:rsidP="00796B62">
      <w:pPr>
        <w:jc w:val="center"/>
        <w:rPr>
          <w:rFonts w:ascii="Calibri" w:hAnsi="Calibri" w:cs="Calibri"/>
          <w:sz w:val="40"/>
          <w:szCs w:val="40"/>
          <w:u w:val="single"/>
          <w:lang w:val="pt-BR"/>
        </w:rPr>
      </w:pPr>
    </w:p>
    <w:p w:rsidR="009F4DA6" w:rsidRPr="003B28ED" w:rsidRDefault="009F4DA6" w:rsidP="004F002C">
      <w:pPr>
        <w:pStyle w:val="TituloDocumento"/>
        <w:widowControl/>
        <w:spacing w:line="240" w:lineRule="auto"/>
        <w:rPr>
          <w:rFonts w:ascii="Calibri" w:hAnsi="Calibri" w:cs="Calibri"/>
          <w:sz w:val="32"/>
          <w:szCs w:val="32"/>
          <w:lang w:val="pt-BR"/>
        </w:rPr>
      </w:pPr>
    </w:p>
    <w:p w:rsidR="00B90013" w:rsidRPr="003B28ED" w:rsidRDefault="00B90013" w:rsidP="004F002C">
      <w:pPr>
        <w:pStyle w:val="TituloDocumento"/>
        <w:widowControl/>
        <w:spacing w:line="240" w:lineRule="auto"/>
        <w:rPr>
          <w:rFonts w:ascii="Calibri" w:hAnsi="Calibri" w:cs="Calibri"/>
          <w:sz w:val="32"/>
          <w:szCs w:val="32"/>
          <w:lang w:val="pt-BR"/>
        </w:rPr>
      </w:pPr>
    </w:p>
    <w:p w:rsidR="00B90013" w:rsidRPr="003B28ED" w:rsidRDefault="00B90013" w:rsidP="004F002C">
      <w:pPr>
        <w:pStyle w:val="TituloDocumento"/>
        <w:widowControl/>
        <w:spacing w:line="240" w:lineRule="auto"/>
        <w:rPr>
          <w:rFonts w:ascii="Calibri" w:hAnsi="Calibri" w:cs="Calibri"/>
          <w:sz w:val="32"/>
          <w:szCs w:val="32"/>
          <w:lang w:val="pt-BR"/>
        </w:rPr>
      </w:pPr>
    </w:p>
    <w:p w:rsidR="00B90013" w:rsidRPr="003B28ED" w:rsidRDefault="00F340B7" w:rsidP="004F002C">
      <w:pPr>
        <w:pStyle w:val="TituloDocumento"/>
        <w:widowControl/>
        <w:spacing w:line="240" w:lineRule="auto"/>
        <w:rPr>
          <w:rFonts w:ascii="Calibri" w:hAnsi="Calibri" w:cs="Calibri"/>
          <w:sz w:val="32"/>
          <w:szCs w:val="32"/>
          <w:lang w:val="pt-BR"/>
        </w:rPr>
      </w:pPr>
      <w:r>
        <w:rPr>
          <w:noProof/>
          <w:lang w:val="pt-BR" w:eastAsia="pt-BR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77C31958" wp14:editId="12B035F7">
                <wp:simplePos x="0" y="0"/>
                <wp:positionH relativeFrom="column">
                  <wp:posOffset>4267200</wp:posOffset>
                </wp:positionH>
                <wp:positionV relativeFrom="paragraph">
                  <wp:posOffset>7334250</wp:posOffset>
                </wp:positionV>
                <wp:extent cx="2743200" cy="1019175"/>
                <wp:effectExtent l="0" t="0" r="0" b="9525"/>
                <wp:wrapNone/>
                <wp:docPr id="3" name="Group 7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43200" cy="1019175"/>
                          <a:chOff x="2941" y="12224"/>
                          <a:chExt cx="6398" cy="2647"/>
                        </a:xfrm>
                      </wpg:grpSpPr>
                      <pic:pic xmlns:pic="http://schemas.openxmlformats.org/drawingml/2006/picture">
                        <pic:nvPicPr>
                          <pic:cNvPr id="4" name="Picture 721" descr="logo_Engineering - Veto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41" y="12224"/>
                            <a:ext cx="6398" cy="142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" name="Imagem 7" descr="Descrição: cid:image004.jpg@01CAF5AA.7212A3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740" y="14240"/>
                            <a:ext cx="2642" cy="59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" name="Picture 7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458" y="14118"/>
                            <a:ext cx="1256" cy="75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918D5F0" id="Group 737" o:spid="_x0000_s1026" style="position:absolute;margin-left:336pt;margin-top:577.5pt;width:3in;height:80.25pt;z-index:251660288" coordorigin="2941,12224" coordsize="6398,2647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">
                <v:shape id="Picture 721" o:spid="_x0000_s1027" type="#_x0000_t75" alt="logo_Engineering - Vetor" style="position:absolute;left:2941;top:12224;width:6398;height:142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Y4yY7DAAAA2gAAAA8AAABkcnMvZG93bnJldi54bWxEj8FqwzAQRO+F/IPYQG6N3DSkrhMlhEDB&#10;oe2hbj9gsTa2qbUykuzYfx8FCj0OM/OG2R1G04qBnG8sK3haJiCIS6sbrhT8fL89piB8QNbYWiYF&#10;E3k47GcPO8y0vfIXDUWoRISwz1BBHUKXSenLmgz6pe2Io3exzmCI0lVSO7xGuGnlKkk20mDDcaHG&#10;jk41lb9FbxTk/ef5nJbjJn1ffQT3UujJPr8qtZiPxy2IQGP4D/+1c61gDfcr8QbI/Q0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1jjJjsMAAADaAAAADwAAAAAAAAAAAAAAAACf&#10;AgAAZHJzL2Rvd25yZXYueG1sUEsFBgAAAAAEAAQA9wAAAI8DAAAAAA==&#10;">
                  <v:imagedata r:id="rId12" o:title="logo_Engineering - Vetor"/>
                </v:shape>
                <v:shape id="Imagem 7" o:spid="_x0000_s1028" type="#_x0000_t75" alt="Descrição: cid:image004.jpg@01CAF5AA.7212A370" style="position:absolute;left:3740;top:14240;width:2642;height:59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BnQ9vEAAAA2gAAAA8AAABkcnMvZG93bnJldi54bWxEj0+LwjAUxO+C3yE8YS+iqcuuSDWKCIK4&#10;7sE/qMdn82yLzUtpsrb77Y0geBxm5jfMZNaYQtypcrllBYN+BII4sTrnVMFhv+yNQDiPrLGwTAr+&#10;ycFs2m5NMNa25i3ddz4VAcIuRgWZ92UspUsyMuj6tiQO3tVWBn2QVSp1hXWAm0J+RtFQGsw5LGRY&#10;0iKj5Lb7Mwo2v8X5Z705bVN9/LrgoTmtuzUr9dFp5mMQnhr/Dr/aK63gG55Xwg2Q0wc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JBnQ9vEAAAA2gAAAA8AAAAAAAAAAAAAAAAA&#10;nwIAAGRycy9kb3ducmV2LnhtbFBLBQYAAAAABAAEAPcAAACQAwAAAAA=&#10;">
                  <v:imagedata r:id="rId13" o:title="image004.jpg@01CAF5AA"/>
                </v:shape>
                <v:shape id="Picture 729" o:spid="_x0000_s1029" type="#_x0000_t75" style="position:absolute;left:7458;top:14118;width:1256;height:75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">
                  <v:imagedata r:id="rId14" o:title=""/>
                </v:shape>
              </v:group>
            </w:pict>
          </mc:Fallback>
        </mc:AlternateContent>
      </w:r>
    </w:p>
    <w:p w:rsidR="00B90013" w:rsidRPr="003B28ED" w:rsidRDefault="00B90013" w:rsidP="004F002C">
      <w:pPr>
        <w:pStyle w:val="TituloDocumento"/>
        <w:widowControl/>
        <w:spacing w:line="240" w:lineRule="auto"/>
        <w:rPr>
          <w:rFonts w:ascii="Calibri" w:hAnsi="Calibri" w:cs="Calibri"/>
          <w:sz w:val="32"/>
          <w:szCs w:val="32"/>
          <w:lang w:val="pt-BR"/>
        </w:rPr>
      </w:pPr>
    </w:p>
    <w:p w:rsidR="004F002C" w:rsidRPr="003B28ED" w:rsidRDefault="004F002C" w:rsidP="004F002C">
      <w:pPr>
        <w:rPr>
          <w:rFonts w:ascii="Calibri" w:hAnsi="Calibri" w:cs="Calibri"/>
          <w:lang w:val="pt-BR"/>
        </w:rPr>
      </w:pPr>
    </w:p>
    <w:p w:rsidR="00F11370" w:rsidRPr="003B28ED" w:rsidRDefault="00F11370" w:rsidP="004F002C">
      <w:pPr>
        <w:rPr>
          <w:rFonts w:ascii="Calibri" w:hAnsi="Calibri" w:cs="Calibri"/>
          <w:lang w:val="pt-BR"/>
        </w:rPr>
      </w:pPr>
    </w:p>
    <w:p w:rsidR="00F11370" w:rsidRPr="003B28ED" w:rsidRDefault="00F11370" w:rsidP="00F11370">
      <w:pPr>
        <w:pStyle w:val="TituloDocumento"/>
        <w:widowControl/>
        <w:spacing w:line="240" w:lineRule="auto"/>
        <w:jc w:val="left"/>
        <w:rPr>
          <w:rFonts w:ascii="Calibri" w:hAnsi="Calibri" w:cs="Calibri"/>
          <w:sz w:val="32"/>
          <w:szCs w:val="32"/>
          <w:lang w:val="pt-BR"/>
        </w:rPr>
      </w:pPr>
    </w:p>
    <w:p w:rsidR="00F11370" w:rsidRPr="003B28ED" w:rsidRDefault="00F11370" w:rsidP="00F11370">
      <w:pPr>
        <w:pStyle w:val="TituloDocumento"/>
        <w:widowControl/>
        <w:spacing w:line="240" w:lineRule="auto"/>
        <w:jc w:val="left"/>
        <w:rPr>
          <w:rFonts w:ascii="Calibri" w:hAnsi="Calibri" w:cs="Calibri"/>
          <w:sz w:val="32"/>
          <w:szCs w:val="32"/>
          <w:lang w:val="pt-BR"/>
        </w:rPr>
      </w:pPr>
      <w:r w:rsidRPr="003B28ED">
        <w:rPr>
          <w:rFonts w:ascii="Calibri" w:hAnsi="Calibri" w:cs="Calibri"/>
          <w:sz w:val="32"/>
          <w:szCs w:val="32"/>
          <w:lang w:val="pt-BR"/>
        </w:rPr>
        <w:t>Sumário</w:t>
      </w:r>
    </w:p>
    <w:p w:rsidR="00F11370" w:rsidRDefault="007A08E6" w:rsidP="00F11370">
      <w:pPr>
        <w:rPr>
          <w:rFonts w:ascii="Calibri" w:hAnsi="Calibri" w:cs="Calibri"/>
          <w:lang w:val="pt-BR"/>
        </w:rPr>
      </w:pPr>
      <w:r>
        <w:rPr>
          <w:rFonts w:ascii="Calibri" w:hAnsi="Calibri" w:cs="Calibri"/>
          <w:lang w:val="pt-BR"/>
        </w:rPr>
        <w:t>Tipo de</w:t>
      </w:r>
      <w:r w:rsidR="00F11370" w:rsidRPr="003B28ED">
        <w:rPr>
          <w:rFonts w:ascii="Calibri" w:hAnsi="Calibri" w:cs="Calibri"/>
          <w:lang w:val="pt-BR"/>
        </w:rPr>
        <w:t xml:space="preserve"> Documento:</w:t>
      </w:r>
      <w:r>
        <w:rPr>
          <w:rFonts w:ascii="Calibri" w:hAnsi="Calibri" w:cs="Calibri"/>
          <w:lang w:val="pt-BR"/>
        </w:rPr>
        <w:t xml:space="preserve"> </w:t>
      </w:r>
      <w:r>
        <w:rPr>
          <w:rFonts w:ascii="Calibri" w:hAnsi="Calibri" w:cs="Calibri"/>
          <w:lang w:val="pt-BR"/>
        </w:rPr>
        <w:tab/>
      </w:r>
      <w:r>
        <w:rPr>
          <w:rFonts w:ascii="Calibri" w:hAnsi="Calibri" w:cs="Calibri"/>
          <w:lang w:val="pt-BR"/>
        </w:rPr>
        <w:tab/>
        <w:t>Especificação Funcional.</w:t>
      </w:r>
    </w:p>
    <w:p w:rsidR="007A08E6" w:rsidRPr="00A742D2" w:rsidRDefault="007A08E6" w:rsidP="00A742D2">
      <w:pPr>
        <w:rPr>
          <w:rFonts w:ascii="Calibri" w:hAnsi="Calibri" w:cs="Calibri"/>
          <w:lang w:val="pt-BR"/>
        </w:rPr>
      </w:pPr>
      <w:r w:rsidRPr="00A742D2">
        <w:rPr>
          <w:rFonts w:ascii="Calibri" w:hAnsi="Calibri" w:cs="Calibri"/>
          <w:lang w:val="pt-BR"/>
        </w:rPr>
        <w:t>Código e nome do Documento:</w:t>
      </w:r>
      <w:r w:rsidRPr="00A742D2">
        <w:rPr>
          <w:rFonts w:ascii="Calibri" w:hAnsi="Calibri" w:cs="Calibri"/>
          <w:lang w:val="pt-BR"/>
        </w:rPr>
        <w:tab/>
        <w:t>CLM.0</w:t>
      </w:r>
      <w:r w:rsidR="00313DFA">
        <w:rPr>
          <w:rFonts w:ascii="Calibri" w:hAnsi="Calibri" w:cs="Calibri"/>
          <w:lang w:val="pt-BR"/>
        </w:rPr>
        <w:t>33</w:t>
      </w:r>
      <w:r w:rsidRPr="00A742D2">
        <w:rPr>
          <w:rFonts w:ascii="Calibri" w:hAnsi="Calibri" w:cs="Calibri"/>
          <w:lang w:val="pt-BR"/>
        </w:rPr>
        <w:t xml:space="preserve"> </w:t>
      </w:r>
      <w:r w:rsidR="009B15FA" w:rsidRPr="00A742D2">
        <w:rPr>
          <w:rFonts w:ascii="Calibri" w:hAnsi="Calibri" w:cs="Calibri"/>
          <w:lang w:val="pt-BR"/>
        </w:rPr>
        <w:t>–</w:t>
      </w:r>
      <w:r w:rsidRPr="00A742D2">
        <w:rPr>
          <w:rFonts w:ascii="Calibri" w:hAnsi="Calibri" w:cs="Calibri"/>
          <w:lang w:val="pt-BR"/>
        </w:rPr>
        <w:t xml:space="preserve"> </w:t>
      </w:r>
      <w:r w:rsidR="00313DFA">
        <w:rPr>
          <w:rFonts w:ascii="Calibri" w:hAnsi="Calibri" w:cs="Calibri"/>
          <w:lang w:val="pt-BR"/>
        </w:rPr>
        <w:t>Relatório de Tarefas Pendentes de Análise</w:t>
      </w:r>
      <w:r w:rsidR="005565BB" w:rsidRPr="00A742D2">
        <w:rPr>
          <w:rFonts w:ascii="Calibri" w:hAnsi="Calibri" w:cs="Calibri"/>
          <w:lang w:val="pt-BR"/>
        </w:rPr>
        <w:t>.</w:t>
      </w:r>
    </w:p>
    <w:p w:rsidR="00F11370" w:rsidRPr="00A742D2" w:rsidRDefault="00F11370" w:rsidP="00F11370">
      <w:pPr>
        <w:rPr>
          <w:rFonts w:ascii="Calibri" w:hAnsi="Calibri" w:cs="Calibri"/>
          <w:lang w:val="pt-BR"/>
        </w:rPr>
      </w:pPr>
      <w:r w:rsidRPr="003B28ED">
        <w:rPr>
          <w:rFonts w:ascii="Calibri" w:hAnsi="Calibri" w:cs="Calibri"/>
          <w:lang w:val="pt-BR"/>
        </w:rPr>
        <w:t>Data de Criação:</w:t>
      </w:r>
      <w:r w:rsidR="00CA7818" w:rsidRPr="00A742D2">
        <w:rPr>
          <w:rFonts w:ascii="Calibri" w:hAnsi="Calibri" w:cs="Calibri"/>
          <w:lang w:val="pt-BR"/>
        </w:rPr>
        <w:t xml:space="preserve"> </w:t>
      </w:r>
      <w:r w:rsidR="00F340B7" w:rsidRPr="00A742D2">
        <w:rPr>
          <w:rFonts w:ascii="Calibri" w:hAnsi="Calibri" w:cs="Calibri"/>
          <w:noProof/>
          <w:lang w:val="pt-BR" w:eastAsia="pt-BR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D12F4EA" wp14:editId="2B4A609E">
                <wp:simplePos x="0" y="0"/>
                <wp:positionH relativeFrom="column">
                  <wp:posOffset>4267200</wp:posOffset>
                </wp:positionH>
                <wp:positionV relativeFrom="paragraph">
                  <wp:posOffset>7334250</wp:posOffset>
                </wp:positionV>
                <wp:extent cx="2743200" cy="1019175"/>
                <wp:effectExtent l="0" t="0" r="0" b="9525"/>
                <wp:wrapNone/>
                <wp:docPr id="58" name="Group 7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43200" cy="1019175"/>
                          <a:chOff x="2941" y="12224"/>
                          <a:chExt cx="6398" cy="2647"/>
                        </a:xfrm>
                      </wpg:grpSpPr>
                      <pic:pic xmlns:pic="http://schemas.openxmlformats.org/drawingml/2006/picture">
                        <pic:nvPicPr>
                          <pic:cNvPr id="61" name="Picture 721" descr="logo_Engineering - Veto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41" y="12224"/>
                            <a:ext cx="6398" cy="142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2" name="Imagem 7" descr="Descrição: cid:image004.jpg@01CAF5AA.7212A3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740" y="14240"/>
                            <a:ext cx="2642" cy="59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3" name="Picture 7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458" y="14118"/>
                            <a:ext cx="1256" cy="75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1E83036" id="Group 737" o:spid="_x0000_s1026" style="position:absolute;margin-left:336pt;margin-top:577.5pt;width:3in;height:80.25pt;z-index:251659264" coordorigin="2941,12224" coordsize="6398,2647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">
                <v:shape id="Picture 721" o:spid="_x0000_s1027" type="#_x0000_t75" alt="logo_Engineering - Vetor" style="position:absolute;left:2941;top:12224;width:6398;height:142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7f/BbEAAAA2wAAAA8AAABkcnMvZG93bnJldi54bWxEj8FqwzAQRO+F/IPYQm6NnARcx40SQqFg&#10;k/ZQNx+wWFvb1FoZSYntv48KhR6HmXnD7I+T6cWNnO8sK1ivEhDEtdUdNwouX29PGQgfkDX2lknB&#10;TB6Oh8XDHnNtR/6kWxUaESHsc1TQhjDkUvq6JYN+ZQfi6H1bZzBE6RqpHY4Rbnq5SZJUGuw4LrQ4&#10;0GtL9U91NQqK60dZZvWUZufNe3DPlZ7tdqfU8nE6vYAINIX/8F+70ArSNfx+iT9AHu4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E7f/BbEAAAA2wAAAA8AAAAAAAAAAAAAAAAA&#10;nwIAAGRycy9kb3ducmV2LnhtbFBLBQYAAAAABAAEAPcAAACQAwAAAAA=&#10;">
                  <v:imagedata r:id="rId12" o:title="logo_Engineering - Vetor"/>
                </v:shape>
                <v:shape id="Imagem 7" o:spid="_x0000_s1028" type="#_x0000_t75" alt="Descrição: cid:image004.jpg@01CAF5AA.7212A370" style="position:absolute;left:3740;top:14240;width:2642;height:59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G6HiPFAAAA2wAAAA8AAABkcnMvZG93bnJldi54bWxEj0FrwkAUhO8F/8PyCr0U3VSKSMwqRSgU&#10;Gw+mYjw+s88kmH0bsluT/ntXEHocZuYbJlkNphFX6lxtWcHbJAJBXFhdc6lg//M5noNwHlljY5kU&#10;/JGD1XL0lGCsbc87uma+FAHCLkYFlfdtLKUrKjLoJrYlDt7ZdgZ9kF0pdYd9gJtGTqNoJg3WHBYq&#10;bGldUXHJfo2CdNscvzdpviv14f2E+yHfvPas1Mvz8LEA4Wnw/+FH+0srmE3h/iX8ALm8AQ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Buh4jxQAAANsAAAAPAAAAAAAAAAAAAAAA&#10;AJ8CAABkcnMvZG93bnJldi54bWxQSwUGAAAAAAQABAD3AAAAkQMAAAAA&#10;">
                  <v:imagedata r:id="rId13" o:title="image004.jpg@01CAF5AA"/>
                </v:shape>
                <v:shape id="Picture 729" o:spid="_x0000_s1029" type="#_x0000_t75" style="position:absolute;left:7458;top:14118;width:1256;height:75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aYWhHBAAAA2wAAAA8AAABkcnMvZG93bnJldi54bWxEj19rgzAUxd8H+w7hDvY2YzuQYY1SCqV7&#10;1a7Qvl3MnXGaGzFZ6779Uhjs8XD+/DhFtdhRXGn2vWMFqyQFQdw63XOn4OO4f3kD4QOyxtExKfgh&#10;D1X5+FBgrt2Na7o2oRNxhH2OCkwIUy6lbw1Z9ImbiKP36WaLIcq5k3rGWxy3o1ynaSYt9hwJBifa&#10;GWqH5ttGyJexHZ3ofFod0nU9NFPr/UWp56dluwERaAn/4b/2u1aQvcL9S/wBsvwF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LaYWhHBAAAA2wAAAA8AAAAAAAAAAAAAAAAAnwIA&#10;AGRycy9kb3ducmV2LnhtbFBLBQYAAAAABAAEAPcAAACNAwAAAAA=&#10;">
                  <v:imagedata r:id="rId14" o:title=""/>
                </v:shape>
              </v:group>
            </w:pict>
          </mc:Fallback>
        </mc:AlternateContent>
      </w:r>
      <w:r w:rsidR="007A08E6" w:rsidRPr="00A742D2">
        <w:rPr>
          <w:rFonts w:ascii="Calibri" w:hAnsi="Calibri" w:cs="Calibri"/>
          <w:lang w:val="pt-BR"/>
        </w:rPr>
        <w:tab/>
      </w:r>
      <w:r w:rsidR="007A08E6" w:rsidRPr="00A742D2">
        <w:rPr>
          <w:rFonts w:ascii="Calibri" w:hAnsi="Calibri" w:cs="Calibri"/>
          <w:lang w:val="pt-BR"/>
        </w:rPr>
        <w:tab/>
      </w:r>
      <w:r w:rsidR="007A08E6" w:rsidRPr="00A742D2">
        <w:rPr>
          <w:rFonts w:ascii="Calibri" w:hAnsi="Calibri" w:cs="Calibri"/>
          <w:lang w:val="pt-BR"/>
        </w:rPr>
        <w:tab/>
      </w:r>
      <w:r w:rsidR="001F5FA3">
        <w:rPr>
          <w:rFonts w:ascii="Calibri" w:hAnsi="Calibri" w:cs="Calibri"/>
          <w:lang w:val="pt-BR"/>
        </w:rPr>
        <w:t>30</w:t>
      </w:r>
      <w:r w:rsidR="00313DFA">
        <w:rPr>
          <w:rFonts w:ascii="Calibri" w:hAnsi="Calibri" w:cs="Calibri"/>
          <w:lang w:val="pt-BR"/>
        </w:rPr>
        <w:t>/04</w:t>
      </w:r>
      <w:r w:rsidR="00A94333" w:rsidRPr="00A742D2">
        <w:rPr>
          <w:rFonts w:ascii="Calibri" w:hAnsi="Calibri" w:cs="Calibri"/>
          <w:lang w:val="pt-BR"/>
        </w:rPr>
        <w:t>/201</w:t>
      </w:r>
      <w:r w:rsidR="005565BB" w:rsidRPr="00A742D2">
        <w:rPr>
          <w:rFonts w:ascii="Calibri" w:hAnsi="Calibri" w:cs="Calibri"/>
          <w:lang w:val="pt-BR"/>
        </w:rPr>
        <w:t>4</w:t>
      </w:r>
    </w:p>
    <w:p w:rsidR="007A08E6" w:rsidRPr="003B28ED" w:rsidRDefault="007A08E6" w:rsidP="00F11370">
      <w:pPr>
        <w:rPr>
          <w:rFonts w:ascii="Calibri" w:hAnsi="Calibri" w:cs="Calibri"/>
          <w:lang w:val="pt-BR"/>
        </w:rPr>
      </w:pPr>
      <w:r w:rsidRPr="007A08E6">
        <w:rPr>
          <w:rFonts w:ascii="Calibri" w:hAnsi="Calibri" w:cs="Calibri"/>
          <w:lang w:val="pt-BR"/>
        </w:rPr>
        <w:t xml:space="preserve">Versão </w:t>
      </w:r>
      <w:proofErr w:type="gramStart"/>
      <w:r w:rsidRPr="007A08E6">
        <w:rPr>
          <w:rFonts w:ascii="Calibri" w:hAnsi="Calibri" w:cs="Calibri"/>
          <w:lang w:val="pt-BR"/>
        </w:rPr>
        <w:t>atual:</w:t>
      </w:r>
      <w:r>
        <w:rPr>
          <w:rFonts w:ascii="Calibri" w:hAnsi="Calibri" w:cs="Calibri"/>
          <w:lang w:val="pt-BR"/>
        </w:rPr>
        <w:tab/>
      </w:r>
      <w:proofErr w:type="gramEnd"/>
      <w:r>
        <w:rPr>
          <w:rFonts w:ascii="Calibri" w:hAnsi="Calibri" w:cs="Calibri"/>
          <w:lang w:val="pt-BR"/>
        </w:rPr>
        <w:tab/>
      </w:r>
      <w:r>
        <w:rPr>
          <w:rFonts w:ascii="Calibri" w:hAnsi="Calibri" w:cs="Calibri"/>
          <w:lang w:val="pt-BR"/>
        </w:rPr>
        <w:tab/>
      </w:r>
      <w:del w:id="0" w:author="Engineering do Brasil S.A" w:date="2015-07-16T11:24:00Z">
        <w:r w:rsidR="00816171" w:rsidDel="00C4127D">
          <w:rPr>
            <w:rFonts w:ascii="Calibri" w:hAnsi="Calibri" w:cs="Calibri"/>
            <w:lang w:val="pt-BR"/>
          </w:rPr>
          <w:delText>3</w:delText>
        </w:r>
      </w:del>
      <w:ins w:id="1" w:author="Engineering do Brasil S.A" w:date="2015-07-16T11:24:00Z">
        <w:r w:rsidR="00C4127D">
          <w:rPr>
            <w:rFonts w:ascii="Calibri" w:hAnsi="Calibri" w:cs="Calibri"/>
            <w:lang w:val="pt-BR"/>
          </w:rPr>
          <w:t>4</w:t>
        </w:r>
      </w:ins>
      <w:r>
        <w:rPr>
          <w:rFonts w:ascii="Calibri" w:hAnsi="Calibri" w:cs="Calibri"/>
          <w:lang w:val="pt-BR"/>
        </w:rPr>
        <w:t>.0</w:t>
      </w:r>
    </w:p>
    <w:p w:rsidR="00F11370" w:rsidRPr="003B28ED" w:rsidRDefault="00F11370" w:rsidP="00F11370">
      <w:pPr>
        <w:rPr>
          <w:rFonts w:ascii="Calibri" w:hAnsi="Calibri" w:cs="Calibri"/>
          <w:lang w:val="pt-BR"/>
        </w:rPr>
      </w:pPr>
      <w:r w:rsidRPr="003B28ED">
        <w:rPr>
          <w:rFonts w:ascii="Calibri" w:hAnsi="Calibri" w:cs="Calibri"/>
          <w:lang w:val="pt-BR"/>
        </w:rPr>
        <w:t>Escrito Por:</w:t>
      </w:r>
      <w:r w:rsidR="006B12F3">
        <w:rPr>
          <w:rFonts w:ascii="Calibri" w:hAnsi="Calibri" w:cs="Calibri"/>
          <w:lang w:val="pt-BR"/>
        </w:rPr>
        <w:t xml:space="preserve"> </w:t>
      </w:r>
      <w:r w:rsidR="007A08E6">
        <w:rPr>
          <w:rFonts w:ascii="Calibri" w:hAnsi="Calibri" w:cs="Calibri"/>
          <w:lang w:val="pt-BR"/>
        </w:rPr>
        <w:tab/>
      </w:r>
      <w:r w:rsidR="007A08E6">
        <w:rPr>
          <w:rFonts w:ascii="Calibri" w:hAnsi="Calibri" w:cs="Calibri"/>
          <w:lang w:val="pt-BR"/>
        </w:rPr>
        <w:tab/>
      </w:r>
      <w:r w:rsidR="007A08E6">
        <w:rPr>
          <w:rFonts w:ascii="Calibri" w:hAnsi="Calibri" w:cs="Calibri"/>
          <w:lang w:val="pt-BR"/>
        </w:rPr>
        <w:tab/>
      </w:r>
      <w:r w:rsidR="009B15FA">
        <w:rPr>
          <w:rFonts w:ascii="Calibri" w:hAnsi="Calibri" w:cs="Calibri"/>
          <w:lang w:val="pt-BR"/>
        </w:rPr>
        <w:t>Adilson Pereira</w:t>
      </w:r>
    </w:p>
    <w:p w:rsidR="00F11370" w:rsidRPr="003B28ED" w:rsidRDefault="00F11370" w:rsidP="00F11370">
      <w:pPr>
        <w:rPr>
          <w:rFonts w:ascii="Calibri" w:hAnsi="Calibri" w:cs="Calibri"/>
          <w:lang w:val="pt-BR"/>
        </w:rPr>
      </w:pPr>
      <w:r w:rsidRPr="003B28ED">
        <w:rPr>
          <w:rFonts w:ascii="Calibri" w:hAnsi="Calibri" w:cs="Calibri"/>
          <w:lang w:val="pt-BR"/>
        </w:rPr>
        <w:t>Revisado Por:</w:t>
      </w:r>
      <w:r w:rsidR="006B12F3">
        <w:rPr>
          <w:rFonts w:ascii="Calibri" w:hAnsi="Calibri" w:cs="Calibri"/>
          <w:lang w:val="pt-BR"/>
        </w:rPr>
        <w:t xml:space="preserve"> </w:t>
      </w:r>
      <w:r w:rsidR="007A08E6">
        <w:rPr>
          <w:rFonts w:ascii="Calibri" w:hAnsi="Calibri" w:cs="Calibri"/>
          <w:lang w:val="pt-BR"/>
        </w:rPr>
        <w:tab/>
      </w:r>
      <w:r w:rsidR="007A08E6">
        <w:rPr>
          <w:rFonts w:ascii="Calibri" w:hAnsi="Calibri" w:cs="Calibri"/>
          <w:lang w:val="pt-BR"/>
        </w:rPr>
        <w:tab/>
      </w:r>
      <w:r w:rsidR="007A08E6">
        <w:rPr>
          <w:rFonts w:ascii="Calibri" w:hAnsi="Calibri" w:cs="Calibri"/>
          <w:lang w:val="pt-BR"/>
        </w:rPr>
        <w:tab/>
      </w:r>
      <w:r w:rsidR="00816171">
        <w:rPr>
          <w:rFonts w:ascii="Calibri" w:hAnsi="Calibri" w:cs="Calibri"/>
          <w:lang w:val="pt-BR"/>
        </w:rPr>
        <w:t>Adilson Pereira</w:t>
      </w:r>
    </w:p>
    <w:p w:rsidR="00F11370" w:rsidRPr="003B28ED" w:rsidRDefault="00F11370" w:rsidP="00F11370">
      <w:pPr>
        <w:rPr>
          <w:rFonts w:ascii="Calibri" w:hAnsi="Calibri" w:cs="Calibri"/>
          <w:lang w:val="pt-BR"/>
        </w:rPr>
      </w:pPr>
      <w:r w:rsidRPr="003B28ED">
        <w:rPr>
          <w:rFonts w:ascii="Calibri" w:hAnsi="Calibri" w:cs="Calibri"/>
          <w:lang w:val="pt-BR"/>
        </w:rPr>
        <w:t>Última Modificação:</w:t>
      </w:r>
      <w:r w:rsidR="00CA7818">
        <w:rPr>
          <w:rFonts w:ascii="Calibri" w:hAnsi="Calibri" w:cs="Calibri"/>
          <w:lang w:val="pt-BR"/>
        </w:rPr>
        <w:t xml:space="preserve"> </w:t>
      </w:r>
      <w:r w:rsidR="007A08E6">
        <w:rPr>
          <w:rFonts w:ascii="Calibri" w:hAnsi="Calibri" w:cs="Calibri"/>
          <w:lang w:val="pt-BR"/>
        </w:rPr>
        <w:tab/>
      </w:r>
      <w:r w:rsidR="007A08E6">
        <w:rPr>
          <w:rFonts w:ascii="Calibri" w:hAnsi="Calibri" w:cs="Calibri"/>
          <w:lang w:val="pt-BR"/>
        </w:rPr>
        <w:tab/>
      </w:r>
      <w:del w:id="2" w:author="Engineering do Brasil S.A" w:date="2015-07-16T11:24:00Z">
        <w:r w:rsidR="00816171" w:rsidDel="00C4127D">
          <w:rPr>
            <w:rFonts w:ascii="Calibri" w:hAnsi="Calibri" w:cs="Calibri"/>
            <w:lang w:val="pt-BR"/>
          </w:rPr>
          <w:delText>2</w:delText>
        </w:r>
        <w:r w:rsidR="00105012" w:rsidDel="00C4127D">
          <w:rPr>
            <w:rFonts w:ascii="Calibri" w:hAnsi="Calibri" w:cs="Calibri"/>
            <w:lang w:val="pt-BR"/>
          </w:rPr>
          <w:delText>5</w:delText>
        </w:r>
      </w:del>
      <w:ins w:id="3" w:author="Engineering do Brasil S.A" w:date="2015-07-16T11:24:00Z">
        <w:r w:rsidR="00C4127D">
          <w:rPr>
            <w:rFonts w:ascii="Calibri" w:hAnsi="Calibri" w:cs="Calibri"/>
            <w:lang w:val="pt-BR"/>
          </w:rPr>
          <w:t>18</w:t>
        </w:r>
      </w:ins>
      <w:r w:rsidR="00816171">
        <w:rPr>
          <w:rFonts w:ascii="Calibri" w:hAnsi="Calibri" w:cs="Calibri"/>
          <w:lang w:val="pt-BR"/>
        </w:rPr>
        <w:t>/06</w:t>
      </w:r>
      <w:r w:rsidR="00AA440E">
        <w:rPr>
          <w:rFonts w:ascii="Calibri" w:hAnsi="Calibri" w:cs="Calibri"/>
          <w:lang w:val="pt-BR"/>
        </w:rPr>
        <w:t>/201</w:t>
      </w:r>
      <w:ins w:id="4" w:author="Engineering do Brasil S.A" w:date="2015-07-16T11:24:00Z">
        <w:r w:rsidR="00C4127D">
          <w:rPr>
            <w:rFonts w:ascii="Calibri" w:hAnsi="Calibri" w:cs="Calibri"/>
            <w:lang w:val="pt-BR"/>
          </w:rPr>
          <w:t>5</w:t>
        </w:r>
      </w:ins>
      <w:del w:id="5" w:author="Engineering do Brasil S.A" w:date="2015-07-16T11:24:00Z">
        <w:r w:rsidR="00AA440E" w:rsidDel="00C4127D">
          <w:rPr>
            <w:rFonts w:ascii="Calibri" w:hAnsi="Calibri" w:cs="Calibri"/>
            <w:lang w:val="pt-BR"/>
          </w:rPr>
          <w:delText>4</w:delText>
        </w:r>
      </w:del>
      <w:r w:rsidR="00D84ADD">
        <w:rPr>
          <w:rFonts w:ascii="Calibri" w:hAnsi="Calibri" w:cs="Calibri"/>
          <w:lang w:val="pt-BR"/>
        </w:rPr>
        <w:t>.</w:t>
      </w:r>
    </w:p>
    <w:p w:rsidR="00F11370" w:rsidRPr="003B28ED" w:rsidRDefault="00F11370" w:rsidP="00F11370">
      <w:pPr>
        <w:rPr>
          <w:rFonts w:ascii="Calibri" w:hAnsi="Calibri" w:cs="Calibri"/>
          <w:lang w:val="pt-BR"/>
        </w:rPr>
      </w:pPr>
    </w:p>
    <w:p w:rsidR="00CA7818" w:rsidRDefault="00E96618" w:rsidP="00F11370">
      <w:pPr>
        <w:pStyle w:val="TituloDocumento"/>
        <w:widowControl/>
        <w:spacing w:line="240" w:lineRule="auto"/>
        <w:jc w:val="left"/>
        <w:rPr>
          <w:rFonts w:ascii="Calibri" w:hAnsi="Calibri" w:cs="Calibri"/>
          <w:sz w:val="32"/>
          <w:szCs w:val="32"/>
          <w:lang w:val="pt-BR"/>
        </w:rPr>
      </w:pPr>
      <w:r>
        <w:rPr>
          <w:noProof/>
          <w:lang w:val="pt-BR" w:eastAsia="pt-BR"/>
        </w:rPr>
        <w:drawing>
          <wp:anchor distT="0" distB="0" distL="114300" distR="114300" simplePos="0" relativeHeight="251658240" behindDoc="0" locked="0" layoutInCell="1" allowOverlap="1" wp14:anchorId="5F695C4C" wp14:editId="6806B3B6">
            <wp:simplePos x="0" y="0"/>
            <wp:positionH relativeFrom="margin">
              <wp:posOffset>4344035</wp:posOffset>
            </wp:positionH>
            <wp:positionV relativeFrom="margin">
              <wp:posOffset>7833995</wp:posOffset>
            </wp:positionV>
            <wp:extent cx="2209165" cy="793115"/>
            <wp:effectExtent l="0" t="0" r="635" b="6985"/>
            <wp:wrapSquare wrapText="bothSides"/>
            <wp:docPr id="13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165" cy="793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11370" w:rsidRPr="003B28ED">
        <w:rPr>
          <w:rFonts w:ascii="Calibri" w:hAnsi="Calibri" w:cs="Calibri"/>
          <w:sz w:val="32"/>
          <w:szCs w:val="32"/>
          <w:lang w:val="pt-BR"/>
        </w:rPr>
        <w:br w:type="page"/>
      </w:r>
    </w:p>
    <w:p w:rsidR="00F11370" w:rsidRPr="003B28ED" w:rsidRDefault="00F11370" w:rsidP="00F11370">
      <w:pPr>
        <w:pStyle w:val="TituloDocumento"/>
        <w:widowControl/>
        <w:spacing w:line="240" w:lineRule="auto"/>
        <w:jc w:val="left"/>
        <w:rPr>
          <w:rFonts w:ascii="Calibri" w:hAnsi="Calibri" w:cs="Calibri"/>
          <w:sz w:val="32"/>
          <w:szCs w:val="32"/>
          <w:lang w:val="pt-BR"/>
        </w:rPr>
      </w:pPr>
      <w:r w:rsidRPr="003B28ED">
        <w:rPr>
          <w:rFonts w:ascii="Calibri" w:hAnsi="Calibri" w:cs="Calibri"/>
          <w:sz w:val="32"/>
          <w:szCs w:val="32"/>
          <w:lang w:val="pt-BR"/>
        </w:rPr>
        <w:lastRenderedPageBreak/>
        <w:t>Índice</w:t>
      </w:r>
    </w:p>
    <w:p w:rsidR="00105012" w:rsidRDefault="00586E6D">
      <w:pPr>
        <w:pStyle w:val="Sumrio1"/>
        <w:tabs>
          <w:tab w:val="left" w:pos="44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</w:pPr>
      <w:r w:rsidRPr="0053034D">
        <w:rPr>
          <w:rFonts w:ascii="Calibri" w:hAnsi="Calibri" w:cs="Calibri"/>
          <w:b w:val="0"/>
          <w:i w:val="0"/>
          <w:sz w:val="20"/>
          <w:lang w:val="pt-BR"/>
        </w:rPr>
        <w:fldChar w:fldCharType="begin"/>
      </w:r>
      <w:r w:rsidR="004F002C" w:rsidRPr="0053034D">
        <w:rPr>
          <w:rFonts w:ascii="Calibri" w:hAnsi="Calibri" w:cs="Calibri"/>
          <w:b w:val="0"/>
          <w:i w:val="0"/>
          <w:sz w:val="20"/>
          <w:lang w:val="pt-BR"/>
        </w:rPr>
        <w:instrText xml:space="preserve"> TOC \o "1-3" </w:instrText>
      </w:r>
      <w:r w:rsidRPr="0053034D">
        <w:rPr>
          <w:rFonts w:ascii="Calibri" w:hAnsi="Calibri" w:cs="Calibri"/>
          <w:b w:val="0"/>
          <w:i w:val="0"/>
          <w:sz w:val="20"/>
          <w:lang w:val="pt-BR"/>
        </w:rPr>
        <w:fldChar w:fldCharType="separate"/>
      </w:r>
      <w:r w:rsidR="00105012" w:rsidRPr="00CD446C">
        <w:rPr>
          <w:rFonts w:ascii="Calibri" w:hAnsi="Calibri" w:cs="Calibri"/>
          <w:color w:val="29323D"/>
          <w:lang w:val="pt-BR"/>
        </w:rPr>
        <w:t>1.</w:t>
      </w:r>
      <w:r w:rsidR="00105012"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  <w:tab/>
      </w:r>
      <w:r w:rsidR="00105012" w:rsidRPr="00CD446C">
        <w:rPr>
          <w:rFonts w:ascii="Calibri" w:hAnsi="Calibri" w:cs="Calibri"/>
          <w:color w:val="29323D"/>
          <w:lang w:val="pt-BR"/>
        </w:rPr>
        <w:t>Histórico do Documento</w:t>
      </w:r>
      <w:r w:rsidR="00105012" w:rsidRPr="00105012">
        <w:rPr>
          <w:lang w:val="pt-BR"/>
        </w:rPr>
        <w:tab/>
      </w:r>
      <w:r w:rsidR="00105012">
        <w:fldChar w:fldCharType="begin"/>
      </w:r>
      <w:r w:rsidR="00105012" w:rsidRPr="00105012">
        <w:rPr>
          <w:lang w:val="pt-BR"/>
        </w:rPr>
        <w:instrText xml:space="preserve"> PAGEREF _Toc391460482 \h </w:instrText>
      </w:r>
      <w:r w:rsidR="00105012">
        <w:fldChar w:fldCharType="separate"/>
      </w:r>
      <w:r w:rsidR="00105012" w:rsidRPr="00105012">
        <w:rPr>
          <w:lang w:val="pt-BR"/>
        </w:rPr>
        <w:t>3</w:t>
      </w:r>
      <w:r w:rsidR="00105012">
        <w:fldChar w:fldCharType="end"/>
      </w:r>
    </w:p>
    <w:p w:rsidR="00105012" w:rsidRDefault="00105012">
      <w:pPr>
        <w:pStyle w:val="Sumrio1"/>
        <w:tabs>
          <w:tab w:val="left" w:pos="44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</w:pPr>
      <w:r w:rsidRPr="00CD446C">
        <w:rPr>
          <w:rFonts w:ascii="Calibri" w:hAnsi="Calibri" w:cs="Calibri"/>
          <w:color w:val="29323D"/>
          <w:lang w:val="pt-BR"/>
        </w:rPr>
        <w:t>2.</w:t>
      </w:r>
      <w:r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  <w:tab/>
      </w:r>
      <w:r w:rsidRPr="00CD446C">
        <w:rPr>
          <w:rFonts w:ascii="Calibri" w:hAnsi="Calibri" w:cs="Calibri"/>
          <w:color w:val="29323D"/>
          <w:lang w:val="pt-BR"/>
        </w:rPr>
        <w:t>Documentos Relacionados</w:t>
      </w:r>
      <w:r w:rsidRPr="00105012">
        <w:rPr>
          <w:lang w:val="pt-BR"/>
        </w:rPr>
        <w:tab/>
      </w:r>
      <w:r>
        <w:fldChar w:fldCharType="begin"/>
      </w:r>
      <w:r w:rsidRPr="00105012">
        <w:rPr>
          <w:lang w:val="pt-BR"/>
        </w:rPr>
        <w:instrText xml:space="preserve"> PAGEREF _Toc391460483 \h </w:instrText>
      </w:r>
      <w:r>
        <w:fldChar w:fldCharType="separate"/>
      </w:r>
      <w:r w:rsidRPr="00105012">
        <w:rPr>
          <w:lang w:val="pt-BR"/>
        </w:rPr>
        <w:t>3</w:t>
      </w:r>
      <w:r>
        <w:fldChar w:fldCharType="end"/>
      </w:r>
    </w:p>
    <w:p w:rsidR="00105012" w:rsidRDefault="00105012">
      <w:pPr>
        <w:pStyle w:val="Sumrio1"/>
        <w:tabs>
          <w:tab w:val="left" w:pos="44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</w:pPr>
      <w:r w:rsidRPr="00CD446C">
        <w:rPr>
          <w:rFonts w:ascii="Calibri" w:hAnsi="Calibri" w:cs="Calibri"/>
          <w:color w:val="29323D"/>
          <w:lang w:val="pt-BR"/>
        </w:rPr>
        <w:t>3.</w:t>
      </w:r>
      <w:r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  <w:tab/>
      </w:r>
      <w:r w:rsidRPr="00CD446C">
        <w:rPr>
          <w:rFonts w:ascii="Calibri" w:hAnsi="Calibri" w:cs="Calibri"/>
          <w:color w:val="29323D"/>
          <w:lang w:val="pt-BR"/>
        </w:rPr>
        <w:t>Abreviações</w:t>
      </w:r>
      <w:r w:rsidRPr="00105012">
        <w:rPr>
          <w:lang w:val="pt-BR"/>
        </w:rPr>
        <w:tab/>
      </w:r>
      <w:r>
        <w:fldChar w:fldCharType="begin"/>
      </w:r>
      <w:r w:rsidRPr="00105012">
        <w:rPr>
          <w:lang w:val="pt-BR"/>
        </w:rPr>
        <w:instrText xml:space="preserve"> PAGEREF _Toc391460484 \h </w:instrText>
      </w:r>
      <w:r>
        <w:fldChar w:fldCharType="separate"/>
      </w:r>
      <w:r w:rsidRPr="00105012">
        <w:rPr>
          <w:lang w:val="pt-BR"/>
        </w:rPr>
        <w:t>3</w:t>
      </w:r>
      <w:r>
        <w:fldChar w:fldCharType="end"/>
      </w:r>
    </w:p>
    <w:p w:rsidR="00105012" w:rsidRDefault="00105012">
      <w:pPr>
        <w:pStyle w:val="Sumrio1"/>
        <w:tabs>
          <w:tab w:val="left" w:pos="44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</w:pPr>
      <w:r w:rsidRPr="00CD446C">
        <w:rPr>
          <w:rFonts w:ascii="Calibri" w:hAnsi="Calibri" w:cs="Calibri"/>
          <w:color w:val="29323D"/>
          <w:lang w:val="pt-BR"/>
        </w:rPr>
        <w:t>4.</w:t>
      </w:r>
      <w:r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  <w:tab/>
      </w:r>
      <w:r w:rsidRPr="00CD446C">
        <w:rPr>
          <w:rFonts w:ascii="Calibri" w:hAnsi="Calibri" w:cs="Calibri"/>
          <w:color w:val="29323D"/>
          <w:lang w:val="pt-BR"/>
        </w:rPr>
        <w:t>Visão Geral</w:t>
      </w:r>
      <w:r w:rsidRPr="00105012">
        <w:rPr>
          <w:lang w:val="pt-BR"/>
        </w:rPr>
        <w:tab/>
      </w:r>
      <w:r>
        <w:fldChar w:fldCharType="begin"/>
      </w:r>
      <w:r w:rsidRPr="00105012">
        <w:rPr>
          <w:lang w:val="pt-BR"/>
        </w:rPr>
        <w:instrText xml:space="preserve"> PAGEREF _Toc391460485 \h </w:instrText>
      </w:r>
      <w:r>
        <w:fldChar w:fldCharType="separate"/>
      </w:r>
      <w:r w:rsidRPr="00105012">
        <w:rPr>
          <w:lang w:val="pt-BR"/>
        </w:rPr>
        <w:t>3</w:t>
      </w:r>
      <w:r>
        <w:fldChar w:fldCharType="end"/>
      </w:r>
    </w:p>
    <w:p w:rsidR="00105012" w:rsidRDefault="00105012">
      <w:pPr>
        <w:pStyle w:val="Sumrio1"/>
        <w:tabs>
          <w:tab w:val="left" w:pos="44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</w:pPr>
      <w:r w:rsidRPr="00CD446C">
        <w:rPr>
          <w:rFonts w:ascii="Calibri" w:hAnsi="Calibri" w:cs="Calibri"/>
          <w:color w:val="29323D"/>
          <w:lang w:val="pt-BR"/>
        </w:rPr>
        <w:t>5.</w:t>
      </w:r>
      <w:r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  <w:tab/>
      </w:r>
      <w:r w:rsidRPr="00CD446C">
        <w:rPr>
          <w:rFonts w:ascii="Calibri" w:hAnsi="Calibri" w:cs="Calibri"/>
          <w:color w:val="29323D"/>
          <w:lang w:val="pt-BR"/>
        </w:rPr>
        <w:t>Requisitos Funcionais</w:t>
      </w:r>
      <w:r w:rsidRPr="00105012">
        <w:rPr>
          <w:lang w:val="pt-BR"/>
        </w:rPr>
        <w:tab/>
      </w:r>
      <w:r>
        <w:fldChar w:fldCharType="begin"/>
      </w:r>
      <w:r w:rsidRPr="00105012">
        <w:rPr>
          <w:lang w:val="pt-BR"/>
        </w:rPr>
        <w:instrText xml:space="preserve"> PAGEREF _Toc391460486 \h </w:instrText>
      </w:r>
      <w:r>
        <w:fldChar w:fldCharType="separate"/>
      </w:r>
      <w:r w:rsidRPr="00105012">
        <w:rPr>
          <w:lang w:val="pt-BR"/>
        </w:rPr>
        <w:t>4</w:t>
      </w:r>
      <w:r>
        <w:fldChar w:fldCharType="end"/>
      </w:r>
    </w:p>
    <w:p w:rsidR="00105012" w:rsidRDefault="00105012">
      <w:pPr>
        <w:pStyle w:val="Sumrio1"/>
        <w:tabs>
          <w:tab w:val="left" w:pos="44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</w:pPr>
      <w:r w:rsidRPr="00CD446C">
        <w:rPr>
          <w:rFonts w:ascii="Calibri" w:hAnsi="Calibri" w:cs="Calibri"/>
          <w:color w:val="29323D"/>
          <w:lang w:val="pt-BR"/>
        </w:rPr>
        <w:t>6.</w:t>
      </w:r>
      <w:r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  <w:tab/>
      </w:r>
      <w:r w:rsidRPr="00CD446C">
        <w:rPr>
          <w:rFonts w:ascii="Calibri" w:hAnsi="Calibri" w:cs="Calibri"/>
          <w:color w:val="29323D"/>
          <w:lang w:val="pt-BR"/>
        </w:rPr>
        <w:t>Componentes Impactados</w:t>
      </w:r>
      <w:r w:rsidRPr="00105012">
        <w:rPr>
          <w:lang w:val="pt-BR"/>
        </w:rPr>
        <w:tab/>
      </w:r>
      <w:r>
        <w:fldChar w:fldCharType="begin"/>
      </w:r>
      <w:r w:rsidRPr="00105012">
        <w:rPr>
          <w:lang w:val="pt-BR"/>
        </w:rPr>
        <w:instrText xml:space="preserve"> PAGEREF _Toc391460487 \h </w:instrText>
      </w:r>
      <w:r>
        <w:fldChar w:fldCharType="separate"/>
      </w:r>
      <w:r w:rsidRPr="00105012">
        <w:rPr>
          <w:lang w:val="pt-BR"/>
        </w:rPr>
        <w:t>6</w:t>
      </w:r>
      <w:r>
        <w:fldChar w:fldCharType="end"/>
      </w:r>
    </w:p>
    <w:p w:rsidR="00105012" w:rsidRDefault="00105012">
      <w:pPr>
        <w:pStyle w:val="Sumrio1"/>
        <w:tabs>
          <w:tab w:val="left" w:pos="44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</w:pPr>
      <w:r w:rsidRPr="00CD446C">
        <w:rPr>
          <w:rFonts w:ascii="Calibri" w:hAnsi="Calibri" w:cs="Calibri"/>
          <w:color w:val="29323D"/>
          <w:lang w:val="pt-BR"/>
        </w:rPr>
        <w:t>7.</w:t>
      </w:r>
      <w:r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  <w:tab/>
      </w:r>
      <w:r w:rsidRPr="00CD446C">
        <w:rPr>
          <w:rFonts w:ascii="Calibri" w:hAnsi="Calibri" w:cs="Calibri"/>
          <w:color w:val="29323D"/>
          <w:lang w:val="pt-BR"/>
        </w:rPr>
        <w:t>Premissas</w:t>
      </w:r>
      <w:r w:rsidRPr="00105012">
        <w:rPr>
          <w:lang w:val="pt-BR"/>
        </w:rPr>
        <w:tab/>
      </w:r>
      <w:r>
        <w:fldChar w:fldCharType="begin"/>
      </w:r>
      <w:r w:rsidRPr="00105012">
        <w:rPr>
          <w:lang w:val="pt-BR"/>
        </w:rPr>
        <w:instrText xml:space="preserve"> PAGEREF _Toc391460488 \h </w:instrText>
      </w:r>
      <w:r>
        <w:fldChar w:fldCharType="separate"/>
      </w:r>
      <w:r w:rsidRPr="00105012">
        <w:rPr>
          <w:lang w:val="pt-BR"/>
        </w:rPr>
        <w:t>6</w:t>
      </w:r>
      <w:r>
        <w:fldChar w:fldCharType="end"/>
      </w:r>
    </w:p>
    <w:p w:rsidR="00105012" w:rsidRDefault="00105012">
      <w:pPr>
        <w:pStyle w:val="Sumrio1"/>
        <w:tabs>
          <w:tab w:val="left" w:pos="44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</w:pPr>
      <w:r w:rsidRPr="00CD446C">
        <w:rPr>
          <w:rFonts w:ascii="Calibri" w:hAnsi="Calibri" w:cs="Calibri"/>
          <w:color w:val="29323D"/>
          <w:lang w:val="pt-BR"/>
        </w:rPr>
        <w:t>8.</w:t>
      </w:r>
      <w:r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  <w:tab/>
      </w:r>
      <w:r w:rsidRPr="00CD446C">
        <w:rPr>
          <w:rFonts w:ascii="Calibri" w:hAnsi="Calibri" w:cs="Calibri"/>
          <w:color w:val="29323D"/>
          <w:lang w:val="pt-BR"/>
        </w:rPr>
        <w:t>Riscos</w:t>
      </w:r>
      <w:r w:rsidRPr="00105012">
        <w:rPr>
          <w:lang w:val="pt-BR"/>
        </w:rPr>
        <w:tab/>
      </w:r>
      <w:r>
        <w:fldChar w:fldCharType="begin"/>
      </w:r>
      <w:r w:rsidRPr="00105012">
        <w:rPr>
          <w:lang w:val="pt-BR"/>
        </w:rPr>
        <w:instrText xml:space="preserve"> PAGEREF _Toc391460489 \h </w:instrText>
      </w:r>
      <w:r>
        <w:fldChar w:fldCharType="separate"/>
      </w:r>
      <w:r w:rsidRPr="00105012">
        <w:rPr>
          <w:lang w:val="pt-BR"/>
        </w:rPr>
        <w:t>6</w:t>
      </w:r>
      <w:r>
        <w:fldChar w:fldCharType="end"/>
      </w:r>
    </w:p>
    <w:p w:rsidR="00105012" w:rsidRDefault="00105012">
      <w:pPr>
        <w:pStyle w:val="Sumrio1"/>
        <w:tabs>
          <w:tab w:val="left" w:pos="44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</w:pPr>
      <w:r w:rsidRPr="00CD446C">
        <w:rPr>
          <w:rFonts w:ascii="Calibri" w:hAnsi="Calibri" w:cs="Calibri"/>
          <w:color w:val="29323D"/>
          <w:lang w:val="pt-BR"/>
        </w:rPr>
        <w:t>9.</w:t>
      </w:r>
      <w:r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  <w:tab/>
      </w:r>
      <w:r w:rsidRPr="00CD446C">
        <w:rPr>
          <w:rFonts w:ascii="Calibri" w:hAnsi="Calibri" w:cs="Calibri"/>
          <w:color w:val="29323D"/>
          <w:lang w:val="pt-BR"/>
        </w:rPr>
        <w:t>Escopo Negativo</w:t>
      </w:r>
      <w:r w:rsidRPr="00105012">
        <w:rPr>
          <w:lang w:val="pt-BR"/>
        </w:rPr>
        <w:tab/>
      </w:r>
      <w:r>
        <w:fldChar w:fldCharType="begin"/>
      </w:r>
      <w:r w:rsidRPr="00105012">
        <w:rPr>
          <w:lang w:val="pt-BR"/>
        </w:rPr>
        <w:instrText xml:space="preserve"> PAGEREF _Toc391460490 \h </w:instrText>
      </w:r>
      <w:r>
        <w:fldChar w:fldCharType="separate"/>
      </w:r>
      <w:r w:rsidRPr="00105012">
        <w:rPr>
          <w:lang w:val="pt-BR"/>
        </w:rPr>
        <w:t>6</w:t>
      </w:r>
      <w:r>
        <w:fldChar w:fldCharType="end"/>
      </w:r>
    </w:p>
    <w:p w:rsidR="00105012" w:rsidRDefault="00105012">
      <w:pPr>
        <w:pStyle w:val="Sumrio1"/>
        <w:tabs>
          <w:tab w:val="left" w:pos="66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</w:pPr>
      <w:r w:rsidRPr="00CD446C">
        <w:rPr>
          <w:rFonts w:ascii="Calibri" w:hAnsi="Calibri" w:cs="Calibri"/>
          <w:color w:val="29323D"/>
          <w:lang w:val="pt-BR"/>
        </w:rPr>
        <w:t>10.</w:t>
      </w:r>
      <w:r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  <w:tab/>
      </w:r>
      <w:r w:rsidRPr="00CD446C">
        <w:rPr>
          <w:rFonts w:ascii="Calibri" w:hAnsi="Calibri" w:cs="Calibri"/>
          <w:color w:val="29323D"/>
          <w:lang w:val="pt-BR"/>
        </w:rPr>
        <w:t>Aprovação do documento</w:t>
      </w:r>
      <w:r w:rsidRPr="00C4127D">
        <w:rPr>
          <w:lang w:val="pt-BR"/>
        </w:rPr>
        <w:tab/>
      </w:r>
      <w:r>
        <w:fldChar w:fldCharType="begin"/>
      </w:r>
      <w:r w:rsidRPr="00C4127D">
        <w:rPr>
          <w:lang w:val="pt-BR"/>
        </w:rPr>
        <w:instrText xml:space="preserve"> PAGEREF _Toc391460491 \h </w:instrText>
      </w:r>
      <w:r>
        <w:fldChar w:fldCharType="separate"/>
      </w:r>
      <w:r w:rsidRPr="00C4127D">
        <w:rPr>
          <w:lang w:val="pt-BR"/>
        </w:rPr>
        <w:t>6</w:t>
      </w:r>
      <w:r>
        <w:fldChar w:fldCharType="end"/>
      </w:r>
    </w:p>
    <w:p w:rsidR="009B1482" w:rsidRPr="003B28ED" w:rsidRDefault="00586E6D" w:rsidP="009B1482">
      <w:pPr>
        <w:tabs>
          <w:tab w:val="right" w:leader="dot" w:pos="9781"/>
        </w:tabs>
        <w:jc w:val="center"/>
        <w:rPr>
          <w:rFonts w:ascii="Calibri" w:hAnsi="Calibri" w:cs="Calibri"/>
          <w:b/>
          <w:noProof/>
          <w:lang w:val="pt-BR"/>
        </w:rPr>
      </w:pPr>
      <w:r w:rsidRPr="0053034D">
        <w:rPr>
          <w:rFonts w:ascii="Calibri" w:hAnsi="Calibri" w:cs="Calibri"/>
          <w:noProof/>
          <w:lang w:val="pt-BR"/>
        </w:rPr>
        <w:fldChar w:fldCharType="end"/>
      </w:r>
      <w:r w:rsidR="006B0368" w:rsidRPr="003B28ED">
        <w:rPr>
          <w:rFonts w:ascii="Calibri" w:hAnsi="Calibri" w:cs="Calibri"/>
          <w:b/>
          <w:noProof/>
          <w:lang w:val="pt-BR"/>
        </w:rPr>
        <w:br w:type="column"/>
      </w:r>
    </w:p>
    <w:p w:rsidR="004F002C" w:rsidRPr="003B28ED" w:rsidRDefault="004F002C" w:rsidP="00975346">
      <w:pPr>
        <w:pStyle w:val="Ttulo1"/>
        <w:keepLines w:val="0"/>
        <w:numPr>
          <w:ilvl w:val="0"/>
          <w:numId w:val="11"/>
        </w:numPr>
        <w:shd w:val="pct15" w:color="auto" w:fill="auto"/>
        <w:spacing w:before="0"/>
        <w:rPr>
          <w:rFonts w:ascii="Calibri" w:hAnsi="Calibri" w:cs="Calibri"/>
          <w:color w:val="29323D"/>
          <w:lang w:val="pt-BR"/>
        </w:rPr>
      </w:pPr>
      <w:bookmarkStart w:id="6" w:name="_Toc178139953"/>
      <w:bookmarkStart w:id="7" w:name="_Toc244516100"/>
      <w:bookmarkStart w:id="8" w:name="_Toc391460482"/>
      <w:r w:rsidRPr="003B28ED">
        <w:rPr>
          <w:rFonts w:ascii="Calibri" w:hAnsi="Calibri" w:cs="Calibri"/>
          <w:color w:val="29323D"/>
          <w:lang w:val="pt-BR"/>
        </w:rPr>
        <w:t>Histórico do Documento</w:t>
      </w:r>
      <w:bookmarkEnd w:id="6"/>
      <w:bookmarkEnd w:id="7"/>
      <w:bookmarkEnd w:id="8"/>
    </w:p>
    <w:p w:rsidR="004F002C" w:rsidRPr="002A76FF" w:rsidRDefault="004F002C" w:rsidP="004F002C">
      <w:pPr>
        <w:rPr>
          <w:rFonts w:ascii="Cambria" w:hAnsi="Cambria" w:cs="Calibri"/>
          <w:b/>
          <w:lang w:val="pt-BR"/>
        </w:rPr>
      </w:pPr>
    </w:p>
    <w:tbl>
      <w:tblPr>
        <w:tblW w:w="4966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36"/>
        <w:gridCol w:w="1115"/>
        <w:gridCol w:w="1805"/>
        <w:gridCol w:w="2994"/>
        <w:gridCol w:w="3244"/>
      </w:tblGrid>
      <w:tr w:rsidR="00D64D97" w:rsidRPr="009B1482" w:rsidTr="00D64D97">
        <w:trPr>
          <w:cantSplit/>
        </w:trPr>
        <w:tc>
          <w:tcPr>
            <w:tcW w:w="418" w:type="pct"/>
            <w:shd w:val="clear" w:color="auto" w:fill="D9D9D9"/>
          </w:tcPr>
          <w:p w:rsidR="00D64D97" w:rsidRPr="002A76FF" w:rsidRDefault="00D64D97" w:rsidP="00C62890">
            <w:pPr>
              <w:spacing w:before="60" w:after="60"/>
              <w:jc w:val="both"/>
              <w:rPr>
                <w:rFonts w:ascii="Cambria" w:hAnsi="Cambria" w:cs="Calibri"/>
                <w:b/>
                <w:smallCaps/>
                <w:lang w:val="pt-BR"/>
              </w:rPr>
            </w:pPr>
            <w:r w:rsidRPr="002A76FF">
              <w:rPr>
                <w:rFonts w:ascii="Cambria" w:hAnsi="Cambria" w:cs="Calibri"/>
                <w:b/>
                <w:smallCaps/>
                <w:lang w:val="pt-BR"/>
              </w:rPr>
              <w:t>Versões</w:t>
            </w:r>
          </w:p>
        </w:tc>
        <w:tc>
          <w:tcPr>
            <w:tcW w:w="558" w:type="pct"/>
            <w:shd w:val="clear" w:color="auto" w:fill="D9D9D9"/>
          </w:tcPr>
          <w:p w:rsidR="00D64D97" w:rsidRPr="002A76FF" w:rsidRDefault="00D64D97" w:rsidP="00C62890">
            <w:pPr>
              <w:spacing w:before="60" w:after="60"/>
              <w:jc w:val="both"/>
              <w:rPr>
                <w:rFonts w:ascii="Cambria" w:hAnsi="Cambria" w:cs="Calibri"/>
                <w:b/>
                <w:smallCaps/>
                <w:lang w:val="pt-BR"/>
              </w:rPr>
            </w:pPr>
            <w:r w:rsidRPr="002A76FF">
              <w:rPr>
                <w:rFonts w:ascii="Cambria" w:hAnsi="Cambria" w:cs="Calibri"/>
                <w:b/>
                <w:smallCaps/>
                <w:lang w:val="pt-BR"/>
              </w:rPr>
              <w:t>Data</w:t>
            </w:r>
          </w:p>
        </w:tc>
        <w:tc>
          <w:tcPr>
            <w:tcW w:w="903" w:type="pct"/>
            <w:shd w:val="clear" w:color="auto" w:fill="D9D9D9"/>
          </w:tcPr>
          <w:p w:rsidR="00D64D97" w:rsidRPr="002A76FF" w:rsidRDefault="00D64D97" w:rsidP="00C62890">
            <w:pPr>
              <w:spacing w:before="60" w:after="60"/>
              <w:jc w:val="both"/>
              <w:rPr>
                <w:rFonts w:ascii="Cambria" w:hAnsi="Cambria" w:cs="Calibri"/>
                <w:b/>
                <w:smallCaps/>
                <w:lang w:val="pt-BR"/>
              </w:rPr>
            </w:pPr>
            <w:r w:rsidRPr="002A76FF">
              <w:rPr>
                <w:rFonts w:ascii="Cambria" w:hAnsi="Cambria" w:cs="Calibri"/>
                <w:b/>
                <w:smallCaps/>
                <w:lang w:val="pt-BR"/>
              </w:rPr>
              <w:t>Atualizado Por</w:t>
            </w:r>
          </w:p>
        </w:tc>
        <w:tc>
          <w:tcPr>
            <w:tcW w:w="1498" w:type="pct"/>
            <w:shd w:val="clear" w:color="auto" w:fill="D9D9D9"/>
          </w:tcPr>
          <w:p w:rsidR="00D64D97" w:rsidRPr="002A76FF" w:rsidRDefault="00D64D97" w:rsidP="00C62890">
            <w:pPr>
              <w:spacing w:before="60" w:after="60"/>
              <w:jc w:val="both"/>
              <w:rPr>
                <w:rFonts w:ascii="Cambria" w:hAnsi="Cambria" w:cs="Calibri"/>
                <w:b/>
                <w:smallCaps/>
                <w:lang w:val="pt-BR"/>
              </w:rPr>
            </w:pPr>
            <w:r>
              <w:rPr>
                <w:rFonts w:ascii="Cambria" w:hAnsi="Cambria" w:cs="Calibri"/>
                <w:b/>
                <w:smallCaps/>
                <w:lang w:val="pt-BR"/>
              </w:rPr>
              <w:t>Função</w:t>
            </w:r>
          </w:p>
        </w:tc>
        <w:tc>
          <w:tcPr>
            <w:tcW w:w="1623" w:type="pct"/>
            <w:shd w:val="clear" w:color="auto" w:fill="D9D9D9"/>
          </w:tcPr>
          <w:p w:rsidR="00D64D97" w:rsidRPr="002A76FF" w:rsidRDefault="00D64D97" w:rsidP="00C62890">
            <w:pPr>
              <w:spacing w:before="60" w:after="60"/>
              <w:jc w:val="both"/>
              <w:rPr>
                <w:rFonts w:ascii="Cambria" w:hAnsi="Cambria" w:cs="Calibri"/>
                <w:b/>
                <w:smallCaps/>
                <w:lang w:val="pt-BR"/>
              </w:rPr>
            </w:pPr>
            <w:r w:rsidRPr="002A76FF">
              <w:rPr>
                <w:rFonts w:ascii="Cambria" w:hAnsi="Cambria" w:cs="Calibri"/>
                <w:b/>
                <w:smallCaps/>
                <w:lang w:val="pt-BR"/>
              </w:rPr>
              <w:t>Descrição</w:t>
            </w:r>
          </w:p>
        </w:tc>
      </w:tr>
      <w:tr w:rsidR="00D64D97" w:rsidRPr="008E0552" w:rsidTr="00D64D97">
        <w:trPr>
          <w:cantSplit/>
        </w:trPr>
        <w:tc>
          <w:tcPr>
            <w:tcW w:w="418" w:type="pct"/>
          </w:tcPr>
          <w:p w:rsidR="00D64D97" w:rsidRPr="002A76FF" w:rsidRDefault="00D64D97" w:rsidP="00C62890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1.0</w:t>
            </w:r>
          </w:p>
        </w:tc>
        <w:tc>
          <w:tcPr>
            <w:tcW w:w="558" w:type="pct"/>
          </w:tcPr>
          <w:p w:rsidR="00D64D97" w:rsidRPr="002A76FF" w:rsidRDefault="00313DFA" w:rsidP="00D84ADD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2</w:t>
            </w:r>
            <w:r w:rsidR="00D84ADD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9</w:t>
            </w: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/04</w:t>
            </w:r>
            <w:r w:rsidR="00D64D97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/201</w:t>
            </w:r>
            <w:r w:rsidR="00550120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4</w:t>
            </w:r>
          </w:p>
        </w:tc>
        <w:tc>
          <w:tcPr>
            <w:tcW w:w="903" w:type="pct"/>
          </w:tcPr>
          <w:p w:rsidR="00D64D97" w:rsidRPr="002A76FF" w:rsidRDefault="009B15FA" w:rsidP="00C62890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Adilson Pereira</w:t>
            </w:r>
          </w:p>
        </w:tc>
        <w:tc>
          <w:tcPr>
            <w:tcW w:w="1498" w:type="pct"/>
          </w:tcPr>
          <w:p w:rsidR="00D64D97" w:rsidRDefault="00D64D97" w:rsidP="009C79E6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Consultor SAP</w:t>
            </w:r>
          </w:p>
        </w:tc>
        <w:tc>
          <w:tcPr>
            <w:tcW w:w="1623" w:type="pct"/>
          </w:tcPr>
          <w:p w:rsidR="00D64D97" w:rsidRPr="002A76FF" w:rsidRDefault="009B1482" w:rsidP="009C79E6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Versão inicial</w:t>
            </w:r>
          </w:p>
        </w:tc>
      </w:tr>
      <w:tr w:rsidR="0036101B" w:rsidRPr="00AA440E" w:rsidTr="00D64D97">
        <w:trPr>
          <w:cantSplit/>
        </w:trPr>
        <w:tc>
          <w:tcPr>
            <w:tcW w:w="418" w:type="pct"/>
          </w:tcPr>
          <w:p w:rsidR="0036101B" w:rsidRDefault="00AA440E" w:rsidP="00C62890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2.0</w:t>
            </w:r>
          </w:p>
        </w:tc>
        <w:tc>
          <w:tcPr>
            <w:tcW w:w="558" w:type="pct"/>
          </w:tcPr>
          <w:p w:rsidR="0036101B" w:rsidRDefault="00AA440E" w:rsidP="004F5ACC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30/04/2014</w:t>
            </w:r>
          </w:p>
        </w:tc>
        <w:tc>
          <w:tcPr>
            <w:tcW w:w="903" w:type="pct"/>
          </w:tcPr>
          <w:p w:rsidR="0036101B" w:rsidRDefault="00AA440E" w:rsidP="00C62890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Adilson Pereira</w:t>
            </w:r>
          </w:p>
        </w:tc>
        <w:tc>
          <w:tcPr>
            <w:tcW w:w="1498" w:type="pct"/>
          </w:tcPr>
          <w:p w:rsidR="0036101B" w:rsidRDefault="00AA440E" w:rsidP="009C79E6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Consultor SAP</w:t>
            </w:r>
          </w:p>
        </w:tc>
        <w:tc>
          <w:tcPr>
            <w:tcW w:w="1623" w:type="pct"/>
          </w:tcPr>
          <w:p w:rsidR="0036101B" w:rsidRDefault="00AA440E" w:rsidP="009C79E6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Ajustes conforme solicitação da TIM. Remoção do Relatório.</w:t>
            </w:r>
          </w:p>
        </w:tc>
      </w:tr>
      <w:tr w:rsidR="00816171" w:rsidRPr="00AA440E" w:rsidTr="00D64D97">
        <w:trPr>
          <w:cantSplit/>
        </w:trPr>
        <w:tc>
          <w:tcPr>
            <w:tcW w:w="418" w:type="pct"/>
          </w:tcPr>
          <w:p w:rsidR="00816171" w:rsidRDefault="00816171" w:rsidP="00C62890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3.0</w:t>
            </w:r>
          </w:p>
        </w:tc>
        <w:tc>
          <w:tcPr>
            <w:tcW w:w="558" w:type="pct"/>
          </w:tcPr>
          <w:p w:rsidR="00816171" w:rsidRDefault="00816171" w:rsidP="00105012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2</w:t>
            </w:r>
            <w:r w:rsidR="00105012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5</w:t>
            </w: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/04/2014</w:t>
            </w:r>
          </w:p>
        </w:tc>
        <w:tc>
          <w:tcPr>
            <w:tcW w:w="903" w:type="pct"/>
          </w:tcPr>
          <w:p w:rsidR="00816171" w:rsidRDefault="00816171" w:rsidP="00C62890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Adilson Pereira</w:t>
            </w:r>
          </w:p>
        </w:tc>
        <w:tc>
          <w:tcPr>
            <w:tcW w:w="1498" w:type="pct"/>
          </w:tcPr>
          <w:p w:rsidR="00816171" w:rsidRDefault="00816171" w:rsidP="009C79E6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Consultor SAP</w:t>
            </w:r>
          </w:p>
        </w:tc>
        <w:tc>
          <w:tcPr>
            <w:tcW w:w="1623" w:type="pct"/>
          </w:tcPr>
          <w:p w:rsidR="00816171" w:rsidRDefault="00105012" w:rsidP="009C79E6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Atualização do item 5.</w:t>
            </w:r>
          </w:p>
        </w:tc>
      </w:tr>
      <w:tr w:rsidR="00C4127D" w:rsidRPr="00C4127D" w:rsidTr="00D64D97">
        <w:trPr>
          <w:cantSplit/>
          <w:ins w:id="9" w:author="Engineering do Brasil S.A" w:date="2015-07-16T11:24:00Z"/>
        </w:trPr>
        <w:tc>
          <w:tcPr>
            <w:tcW w:w="418" w:type="pct"/>
          </w:tcPr>
          <w:p w:rsidR="00C4127D" w:rsidRDefault="00C4127D" w:rsidP="00C62890">
            <w:pPr>
              <w:spacing w:before="60" w:after="60"/>
              <w:jc w:val="both"/>
              <w:rPr>
                <w:ins w:id="10" w:author="Engineering do Brasil S.A" w:date="2015-07-16T11:24:00Z"/>
                <w:rFonts w:ascii="Cambria" w:hAnsi="Cambria" w:cs="Calibri"/>
                <w:bCs/>
                <w:sz w:val="18"/>
                <w:szCs w:val="18"/>
                <w:lang w:val="pt-BR"/>
              </w:rPr>
            </w:pPr>
            <w:ins w:id="11" w:author="Engineering do Brasil S.A" w:date="2015-07-16T11:24:00Z">
              <w:r>
                <w:rPr>
                  <w:rFonts w:ascii="Cambria" w:hAnsi="Cambria" w:cs="Calibri"/>
                  <w:bCs/>
                  <w:sz w:val="18"/>
                  <w:szCs w:val="18"/>
                  <w:lang w:val="pt-BR"/>
                </w:rPr>
                <w:t>4.0</w:t>
              </w:r>
            </w:ins>
          </w:p>
        </w:tc>
        <w:tc>
          <w:tcPr>
            <w:tcW w:w="558" w:type="pct"/>
          </w:tcPr>
          <w:p w:rsidR="00C4127D" w:rsidRDefault="00C4127D" w:rsidP="00105012">
            <w:pPr>
              <w:spacing w:before="60" w:after="60"/>
              <w:jc w:val="both"/>
              <w:rPr>
                <w:ins w:id="12" w:author="Engineering do Brasil S.A" w:date="2015-07-16T11:24:00Z"/>
                <w:rFonts w:ascii="Cambria" w:hAnsi="Cambria" w:cs="Calibri"/>
                <w:bCs/>
                <w:sz w:val="18"/>
                <w:szCs w:val="18"/>
                <w:lang w:val="pt-BR"/>
              </w:rPr>
            </w:pPr>
            <w:ins w:id="13" w:author="Engineering do Brasil S.A" w:date="2015-07-16T11:24:00Z">
              <w:r>
                <w:rPr>
                  <w:rFonts w:ascii="Cambria" w:hAnsi="Cambria" w:cs="Calibri"/>
                  <w:bCs/>
                  <w:sz w:val="18"/>
                  <w:szCs w:val="18"/>
                  <w:lang w:val="pt-BR"/>
                </w:rPr>
                <w:t>18/06/2015</w:t>
              </w:r>
            </w:ins>
          </w:p>
        </w:tc>
        <w:tc>
          <w:tcPr>
            <w:tcW w:w="903" w:type="pct"/>
          </w:tcPr>
          <w:p w:rsidR="00C4127D" w:rsidRDefault="00C4127D" w:rsidP="00C62890">
            <w:pPr>
              <w:spacing w:before="60" w:after="60"/>
              <w:jc w:val="both"/>
              <w:rPr>
                <w:ins w:id="14" w:author="Engineering do Brasil S.A" w:date="2015-07-16T11:24:00Z"/>
                <w:rFonts w:ascii="Cambria" w:hAnsi="Cambria" w:cs="Calibri"/>
                <w:bCs/>
                <w:sz w:val="18"/>
                <w:szCs w:val="18"/>
                <w:lang w:val="pt-BR"/>
              </w:rPr>
            </w:pPr>
            <w:ins w:id="15" w:author="Engineering do Brasil S.A" w:date="2015-07-16T11:25:00Z">
              <w:r>
                <w:rPr>
                  <w:rFonts w:ascii="Cambria" w:hAnsi="Cambria" w:cs="Calibri"/>
                  <w:bCs/>
                  <w:sz w:val="18"/>
                  <w:szCs w:val="18"/>
                  <w:lang w:val="pt-BR"/>
                </w:rPr>
                <w:t>Roberto Santarello</w:t>
              </w:r>
            </w:ins>
          </w:p>
        </w:tc>
        <w:tc>
          <w:tcPr>
            <w:tcW w:w="1498" w:type="pct"/>
          </w:tcPr>
          <w:p w:rsidR="00C4127D" w:rsidRDefault="00C4127D" w:rsidP="009C79E6">
            <w:pPr>
              <w:spacing w:before="60" w:after="60"/>
              <w:jc w:val="both"/>
              <w:rPr>
                <w:ins w:id="16" w:author="Engineering do Brasil S.A" w:date="2015-07-16T11:24:00Z"/>
                <w:rFonts w:ascii="Cambria" w:hAnsi="Cambria" w:cs="Calibri"/>
                <w:bCs/>
                <w:sz w:val="18"/>
                <w:szCs w:val="18"/>
                <w:lang w:val="pt-BR"/>
              </w:rPr>
            </w:pPr>
            <w:ins w:id="17" w:author="Engineering do Brasil S.A" w:date="2015-07-16T11:25:00Z">
              <w:r>
                <w:rPr>
                  <w:rFonts w:ascii="Cambria" w:hAnsi="Cambria" w:cs="Calibri"/>
                  <w:bCs/>
                  <w:sz w:val="18"/>
                  <w:szCs w:val="18"/>
                  <w:lang w:val="pt-BR"/>
                </w:rPr>
                <w:t>Consultor SAP ENGdB</w:t>
              </w:r>
            </w:ins>
          </w:p>
        </w:tc>
        <w:tc>
          <w:tcPr>
            <w:tcW w:w="1623" w:type="pct"/>
          </w:tcPr>
          <w:p w:rsidR="00C4127D" w:rsidRDefault="00C4127D" w:rsidP="009C79E6">
            <w:pPr>
              <w:spacing w:before="60" w:after="60"/>
              <w:jc w:val="both"/>
              <w:rPr>
                <w:ins w:id="18" w:author="Engineering do Brasil S.A" w:date="2015-07-16T11:24:00Z"/>
                <w:rFonts w:ascii="Cambria" w:hAnsi="Cambria" w:cs="Calibri"/>
                <w:bCs/>
                <w:sz w:val="18"/>
                <w:szCs w:val="18"/>
                <w:lang w:val="pt-BR"/>
              </w:rPr>
            </w:pPr>
            <w:ins w:id="19" w:author="Engineering do Brasil S.A" w:date="2015-07-16T11:25:00Z">
              <w:r>
                <w:rPr>
                  <w:rFonts w:ascii="Cambria" w:hAnsi="Cambria" w:cs="Calibri"/>
                  <w:bCs/>
                  <w:sz w:val="18"/>
                  <w:szCs w:val="18"/>
                  <w:lang w:val="pt-BR"/>
                </w:rPr>
                <w:t>Adequação da EF para o Projeto Clientes</w:t>
              </w:r>
            </w:ins>
            <w:ins w:id="20" w:author="Engineering do Brasil S.A" w:date="2015-07-16T11:26:00Z">
              <w:r>
                <w:rPr>
                  <w:rFonts w:ascii="Cambria" w:hAnsi="Cambria" w:cs="Calibri"/>
                  <w:bCs/>
                  <w:sz w:val="18"/>
                  <w:szCs w:val="18"/>
                  <w:lang w:val="pt-BR"/>
                </w:rPr>
                <w:t xml:space="preserve"> R020</w:t>
              </w:r>
            </w:ins>
          </w:p>
        </w:tc>
      </w:tr>
    </w:tbl>
    <w:p w:rsidR="004F002C" w:rsidRPr="002A76FF" w:rsidRDefault="004F002C" w:rsidP="004F002C">
      <w:pPr>
        <w:rPr>
          <w:rFonts w:ascii="Cambria" w:hAnsi="Cambria" w:cs="Calibri"/>
          <w:b/>
          <w:lang w:val="pt-BR"/>
        </w:rPr>
      </w:pPr>
    </w:p>
    <w:p w:rsidR="004F002C" w:rsidRDefault="004F002C" w:rsidP="004F002C">
      <w:pPr>
        <w:rPr>
          <w:rFonts w:ascii="Cambria" w:hAnsi="Cambria" w:cs="Calibri"/>
          <w:b/>
          <w:lang w:val="pt-BR"/>
        </w:rPr>
      </w:pPr>
    </w:p>
    <w:p w:rsidR="00EA65CF" w:rsidRPr="002A76FF" w:rsidRDefault="00EA65CF" w:rsidP="004F002C">
      <w:pPr>
        <w:rPr>
          <w:rFonts w:ascii="Cambria" w:hAnsi="Cambria" w:cs="Calibri"/>
          <w:b/>
          <w:lang w:val="pt-BR"/>
        </w:rPr>
      </w:pPr>
    </w:p>
    <w:p w:rsidR="004F002C" w:rsidRPr="003B28ED" w:rsidRDefault="004F002C" w:rsidP="00A553DE">
      <w:pPr>
        <w:pStyle w:val="Ttulo1"/>
        <w:keepLines w:val="0"/>
        <w:numPr>
          <w:ilvl w:val="0"/>
          <w:numId w:val="11"/>
        </w:numPr>
        <w:shd w:val="pct15" w:color="auto" w:fill="auto"/>
        <w:spacing w:before="0"/>
        <w:rPr>
          <w:rFonts w:ascii="Calibri" w:hAnsi="Calibri" w:cs="Calibri"/>
          <w:color w:val="29323D"/>
          <w:lang w:val="pt-BR"/>
        </w:rPr>
      </w:pPr>
      <w:bookmarkStart w:id="21" w:name="_Toc178139954"/>
      <w:bookmarkStart w:id="22" w:name="_Toc244516101"/>
      <w:bookmarkStart w:id="23" w:name="_Toc391460483"/>
      <w:r w:rsidRPr="003B28ED">
        <w:rPr>
          <w:rFonts w:ascii="Calibri" w:hAnsi="Calibri" w:cs="Calibri"/>
          <w:color w:val="29323D"/>
          <w:lang w:val="pt-BR"/>
        </w:rPr>
        <w:t>Documentos Relacionados</w:t>
      </w:r>
      <w:bookmarkEnd w:id="21"/>
      <w:bookmarkEnd w:id="22"/>
      <w:bookmarkEnd w:id="23"/>
    </w:p>
    <w:p w:rsidR="004F002C" w:rsidRPr="002A76FF" w:rsidRDefault="004F002C" w:rsidP="004F002C">
      <w:pPr>
        <w:jc w:val="both"/>
        <w:rPr>
          <w:rFonts w:ascii="Cambria" w:hAnsi="Cambria"/>
          <w:sz w:val="24"/>
          <w:lang w:val="pt-BR"/>
        </w:rPr>
      </w:pPr>
    </w:p>
    <w:p w:rsidR="004F002C" w:rsidRPr="009B1482" w:rsidRDefault="004F002C" w:rsidP="00A553DE">
      <w:pPr>
        <w:jc w:val="both"/>
        <w:rPr>
          <w:rFonts w:ascii="Arial" w:hAnsi="Arial" w:cs="Arial"/>
          <w:color w:val="000000"/>
          <w:lang w:val="pt-BR"/>
        </w:rPr>
      </w:pPr>
      <w:r w:rsidRPr="009B1482">
        <w:rPr>
          <w:rFonts w:ascii="Arial" w:hAnsi="Arial" w:cs="Arial"/>
          <w:color w:val="000000"/>
          <w:lang w:val="pt-BR"/>
        </w:rPr>
        <w:t xml:space="preserve">Os seguintes documentos foram utilizados como referência para a elaboração desta </w:t>
      </w:r>
      <w:r w:rsidR="00E17A95" w:rsidRPr="009B1482">
        <w:rPr>
          <w:rFonts w:ascii="Arial" w:hAnsi="Arial" w:cs="Arial"/>
          <w:color w:val="000000"/>
          <w:lang w:val="pt-BR"/>
        </w:rPr>
        <w:t>proposta</w:t>
      </w:r>
      <w:r w:rsidRPr="009B1482">
        <w:rPr>
          <w:rFonts w:ascii="Arial" w:hAnsi="Arial" w:cs="Arial"/>
          <w:color w:val="000000"/>
          <w:lang w:val="pt-BR"/>
        </w:rPr>
        <w:t xml:space="preserve"> técnica:</w:t>
      </w:r>
    </w:p>
    <w:p w:rsidR="004F002C" w:rsidRPr="002A76FF" w:rsidRDefault="004F002C" w:rsidP="00EB3DCC">
      <w:pPr>
        <w:ind w:left="284"/>
        <w:rPr>
          <w:rFonts w:ascii="Cambria" w:hAnsi="Cambria"/>
          <w:lang w:val="pt-BR"/>
        </w:rPr>
      </w:pPr>
    </w:p>
    <w:tbl>
      <w:tblPr>
        <w:tblW w:w="4966" w:type="pct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shd w:val="clear" w:color="auto" w:fill="D9D9D9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44"/>
        <w:gridCol w:w="909"/>
        <w:gridCol w:w="1065"/>
        <w:gridCol w:w="6376"/>
      </w:tblGrid>
      <w:tr w:rsidR="00686E76" w:rsidRPr="002A76FF" w:rsidTr="00D64D97">
        <w:trPr>
          <w:cantSplit/>
        </w:trPr>
        <w:tc>
          <w:tcPr>
            <w:tcW w:w="822" w:type="pct"/>
            <w:tcBorders>
              <w:bottom w:val="single" w:sz="6" w:space="0" w:color="808080"/>
            </w:tcBorders>
            <w:shd w:val="clear" w:color="auto" w:fill="D9D9D9"/>
          </w:tcPr>
          <w:p w:rsidR="00686E76" w:rsidRPr="002A76FF" w:rsidRDefault="00686E76" w:rsidP="00C62890">
            <w:pPr>
              <w:spacing w:before="60" w:after="60"/>
              <w:jc w:val="both"/>
              <w:rPr>
                <w:rFonts w:ascii="Cambria" w:hAnsi="Cambria"/>
                <w:b/>
                <w:smallCaps/>
                <w:lang w:val="pt-BR"/>
              </w:rPr>
            </w:pPr>
            <w:r w:rsidRPr="002A76FF">
              <w:rPr>
                <w:rFonts w:ascii="Cambria" w:hAnsi="Cambria"/>
                <w:b/>
                <w:smallCaps/>
                <w:lang w:val="pt-BR"/>
              </w:rPr>
              <w:t>Tipo Documento</w:t>
            </w:r>
          </w:p>
        </w:tc>
        <w:tc>
          <w:tcPr>
            <w:tcW w:w="455" w:type="pct"/>
            <w:tcBorders>
              <w:bottom w:val="single" w:sz="6" w:space="0" w:color="808080"/>
            </w:tcBorders>
            <w:shd w:val="clear" w:color="auto" w:fill="D9D9D9"/>
          </w:tcPr>
          <w:p w:rsidR="00686E76" w:rsidRPr="002A76FF" w:rsidRDefault="00686E76" w:rsidP="00C62890">
            <w:pPr>
              <w:spacing w:before="60" w:after="60"/>
              <w:jc w:val="both"/>
              <w:rPr>
                <w:rFonts w:ascii="Cambria" w:hAnsi="Cambria"/>
                <w:b/>
                <w:smallCaps/>
                <w:lang w:val="pt-BR"/>
              </w:rPr>
            </w:pPr>
            <w:r w:rsidRPr="002A76FF">
              <w:rPr>
                <w:rFonts w:ascii="Cambria" w:hAnsi="Cambria"/>
                <w:b/>
                <w:smallCaps/>
                <w:lang w:val="pt-BR"/>
              </w:rPr>
              <w:t>Versão</w:t>
            </w:r>
          </w:p>
        </w:tc>
        <w:tc>
          <w:tcPr>
            <w:tcW w:w="533" w:type="pct"/>
            <w:tcBorders>
              <w:bottom w:val="single" w:sz="6" w:space="0" w:color="808080"/>
            </w:tcBorders>
            <w:shd w:val="clear" w:color="auto" w:fill="D9D9D9"/>
          </w:tcPr>
          <w:p w:rsidR="00686E76" w:rsidRPr="002A76FF" w:rsidRDefault="00686E76" w:rsidP="00C62890">
            <w:pPr>
              <w:spacing w:before="60" w:after="60"/>
              <w:jc w:val="both"/>
              <w:rPr>
                <w:rFonts w:ascii="Cambria" w:hAnsi="Cambria"/>
                <w:b/>
                <w:smallCaps/>
                <w:lang w:val="pt-BR"/>
              </w:rPr>
            </w:pPr>
            <w:r w:rsidRPr="002A76FF">
              <w:rPr>
                <w:rFonts w:ascii="Cambria" w:hAnsi="Cambria"/>
                <w:b/>
                <w:smallCaps/>
                <w:lang w:val="pt-BR"/>
              </w:rPr>
              <w:t>Data</w:t>
            </w:r>
          </w:p>
        </w:tc>
        <w:tc>
          <w:tcPr>
            <w:tcW w:w="3190" w:type="pct"/>
            <w:tcBorders>
              <w:bottom w:val="single" w:sz="6" w:space="0" w:color="808080"/>
            </w:tcBorders>
            <w:shd w:val="clear" w:color="auto" w:fill="D9D9D9"/>
          </w:tcPr>
          <w:p w:rsidR="00686E76" w:rsidRPr="002A76FF" w:rsidRDefault="00686E76" w:rsidP="00C62890">
            <w:pPr>
              <w:spacing w:before="60" w:after="60"/>
              <w:jc w:val="both"/>
              <w:rPr>
                <w:rFonts w:ascii="Cambria" w:hAnsi="Cambria"/>
                <w:b/>
                <w:smallCaps/>
                <w:lang w:val="pt-BR"/>
              </w:rPr>
            </w:pPr>
            <w:r w:rsidRPr="002A76FF">
              <w:rPr>
                <w:rFonts w:ascii="Cambria" w:hAnsi="Cambria"/>
                <w:b/>
                <w:smallCaps/>
                <w:lang w:val="pt-BR"/>
              </w:rPr>
              <w:t>Título</w:t>
            </w:r>
          </w:p>
        </w:tc>
      </w:tr>
      <w:tr w:rsidR="00273D7D" w:rsidRPr="00C4127D" w:rsidTr="00D64D97">
        <w:trPr>
          <w:cantSplit/>
        </w:trPr>
        <w:tc>
          <w:tcPr>
            <w:tcW w:w="822" w:type="pct"/>
            <w:shd w:val="clear" w:color="auto" w:fill="auto"/>
            <w:vAlign w:val="center"/>
          </w:tcPr>
          <w:p w:rsidR="00273D7D" w:rsidRPr="008D6BEE" w:rsidRDefault="00D85303" w:rsidP="008D6BEE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BBP</w:t>
            </w:r>
          </w:p>
        </w:tc>
        <w:tc>
          <w:tcPr>
            <w:tcW w:w="455" w:type="pct"/>
            <w:shd w:val="clear" w:color="auto" w:fill="auto"/>
          </w:tcPr>
          <w:p w:rsidR="00273D7D" w:rsidRPr="008D6BEE" w:rsidRDefault="00D6279C" w:rsidP="008D6BEE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3</w:t>
            </w:r>
          </w:p>
        </w:tc>
        <w:tc>
          <w:tcPr>
            <w:tcW w:w="533" w:type="pct"/>
            <w:shd w:val="clear" w:color="auto" w:fill="auto"/>
          </w:tcPr>
          <w:p w:rsidR="00273D7D" w:rsidRPr="008D6BEE" w:rsidRDefault="00273D7D" w:rsidP="008D6BEE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</w:p>
        </w:tc>
        <w:tc>
          <w:tcPr>
            <w:tcW w:w="3190" w:type="pct"/>
            <w:shd w:val="clear" w:color="auto" w:fill="auto"/>
            <w:vAlign w:val="center"/>
          </w:tcPr>
          <w:p w:rsidR="00273D7D" w:rsidRPr="008D6BEE" w:rsidRDefault="002625BF" w:rsidP="008D6BEE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 xml:space="preserve">BBP de </w:t>
            </w:r>
            <w:r w:rsidR="00D85303" w:rsidRPr="008D6BEE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Estrutura</w:t>
            </w:r>
            <w:r w:rsidR="0053402C" w:rsidRPr="008D6BEE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 xml:space="preserve"> </w:t>
            </w:r>
            <w:r w:rsidR="00D85303" w:rsidRPr="008D6BEE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Org</w:t>
            </w:r>
            <w:r w:rsidRPr="008D6BEE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 xml:space="preserve">anizacional, Dados mestres e </w:t>
            </w:r>
            <w:r w:rsidR="00D85303" w:rsidRPr="008D6BEE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Integração</w:t>
            </w:r>
          </w:p>
        </w:tc>
      </w:tr>
      <w:tr w:rsidR="006B03AE" w:rsidRPr="00C4127D" w:rsidTr="00D64D97">
        <w:trPr>
          <w:cantSplit/>
        </w:trPr>
        <w:tc>
          <w:tcPr>
            <w:tcW w:w="822" w:type="pct"/>
            <w:shd w:val="clear" w:color="auto" w:fill="auto"/>
            <w:vAlign w:val="center"/>
          </w:tcPr>
          <w:p w:rsidR="006B03AE" w:rsidRPr="008D6BEE" w:rsidRDefault="00D85303" w:rsidP="008D6BEE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BBP</w:t>
            </w:r>
          </w:p>
        </w:tc>
        <w:tc>
          <w:tcPr>
            <w:tcW w:w="455" w:type="pct"/>
            <w:shd w:val="clear" w:color="auto" w:fill="auto"/>
          </w:tcPr>
          <w:p w:rsidR="006B03AE" w:rsidRPr="008D6BEE" w:rsidRDefault="00D6279C" w:rsidP="008D6BEE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10</w:t>
            </w:r>
          </w:p>
        </w:tc>
        <w:tc>
          <w:tcPr>
            <w:tcW w:w="533" w:type="pct"/>
            <w:shd w:val="clear" w:color="auto" w:fill="auto"/>
          </w:tcPr>
          <w:p w:rsidR="006B03AE" w:rsidRPr="008D6BEE" w:rsidRDefault="006B03AE" w:rsidP="008D6BEE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</w:p>
        </w:tc>
        <w:tc>
          <w:tcPr>
            <w:tcW w:w="3190" w:type="pct"/>
            <w:shd w:val="clear" w:color="auto" w:fill="auto"/>
            <w:vAlign w:val="center"/>
          </w:tcPr>
          <w:p w:rsidR="006B03AE" w:rsidRPr="008D6BEE" w:rsidRDefault="002625BF" w:rsidP="008D6BEE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 xml:space="preserve">BBP de </w:t>
            </w:r>
            <w:r w:rsidR="00D85303" w:rsidRPr="008D6BEE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 xml:space="preserve">Gestão </w:t>
            </w:r>
            <w:r w:rsidRPr="008D6BEE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 xml:space="preserve">de </w:t>
            </w:r>
            <w:r w:rsidR="00D85303" w:rsidRPr="008D6BEE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 xml:space="preserve">Contratos </w:t>
            </w:r>
            <w:r w:rsidRPr="008D6BEE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 xml:space="preserve">de </w:t>
            </w:r>
            <w:r w:rsidR="00D85303" w:rsidRPr="008D6BEE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Aquisições</w:t>
            </w:r>
          </w:p>
        </w:tc>
      </w:tr>
      <w:tr w:rsidR="003D311C" w:rsidRPr="00C4127D" w:rsidTr="00D64D97">
        <w:trPr>
          <w:cantSplit/>
        </w:trPr>
        <w:tc>
          <w:tcPr>
            <w:tcW w:w="822" w:type="pct"/>
            <w:shd w:val="clear" w:color="auto" w:fill="auto"/>
            <w:vAlign w:val="center"/>
          </w:tcPr>
          <w:p w:rsidR="003D311C" w:rsidRDefault="003D311C" w:rsidP="006F36F6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EF</w:t>
            </w:r>
          </w:p>
        </w:tc>
        <w:tc>
          <w:tcPr>
            <w:tcW w:w="455" w:type="pct"/>
            <w:shd w:val="clear" w:color="auto" w:fill="auto"/>
          </w:tcPr>
          <w:p w:rsidR="003D311C" w:rsidRDefault="003D311C" w:rsidP="006F36F6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1</w:t>
            </w:r>
          </w:p>
        </w:tc>
        <w:tc>
          <w:tcPr>
            <w:tcW w:w="533" w:type="pct"/>
            <w:shd w:val="clear" w:color="auto" w:fill="auto"/>
          </w:tcPr>
          <w:p w:rsidR="003D311C" w:rsidRPr="008D6BEE" w:rsidRDefault="003D311C" w:rsidP="006F36F6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</w:p>
        </w:tc>
        <w:tc>
          <w:tcPr>
            <w:tcW w:w="3190" w:type="pct"/>
            <w:shd w:val="clear" w:color="auto" w:fill="auto"/>
            <w:vAlign w:val="center"/>
          </w:tcPr>
          <w:p w:rsidR="003D311C" w:rsidRPr="004473B6" w:rsidRDefault="003D311C" w:rsidP="006F36F6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EF GAP 017 Envio de Alertas</w:t>
            </w:r>
          </w:p>
        </w:tc>
      </w:tr>
      <w:tr w:rsidR="003D311C" w:rsidRPr="00C4127D" w:rsidTr="00D64D97">
        <w:trPr>
          <w:cantSplit/>
        </w:trPr>
        <w:tc>
          <w:tcPr>
            <w:tcW w:w="822" w:type="pct"/>
            <w:shd w:val="clear" w:color="auto" w:fill="auto"/>
            <w:vAlign w:val="center"/>
          </w:tcPr>
          <w:p w:rsidR="003D311C" w:rsidRPr="008D6BEE" w:rsidRDefault="003D311C" w:rsidP="008D6BEE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EF</w:t>
            </w:r>
          </w:p>
        </w:tc>
        <w:tc>
          <w:tcPr>
            <w:tcW w:w="455" w:type="pct"/>
            <w:shd w:val="clear" w:color="auto" w:fill="auto"/>
          </w:tcPr>
          <w:p w:rsidR="003D311C" w:rsidRPr="008D6BEE" w:rsidRDefault="003D311C" w:rsidP="008D6BEE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2</w:t>
            </w:r>
          </w:p>
        </w:tc>
        <w:tc>
          <w:tcPr>
            <w:tcW w:w="533" w:type="pct"/>
            <w:shd w:val="clear" w:color="auto" w:fill="auto"/>
          </w:tcPr>
          <w:p w:rsidR="003D311C" w:rsidRPr="008D6BEE" w:rsidRDefault="003D311C" w:rsidP="008D6BEE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</w:p>
        </w:tc>
        <w:tc>
          <w:tcPr>
            <w:tcW w:w="3190" w:type="pct"/>
            <w:shd w:val="clear" w:color="auto" w:fill="auto"/>
            <w:vAlign w:val="center"/>
          </w:tcPr>
          <w:p w:rsidR="003D311C" w:rsidRPr="008D6BEE" w:rsidRDefault="003D311C" w:rsidP="008D6BEE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EF GAP 028 Mudança de Etapas por usuário autorizado</w:t>
            </w:r>
          </w:p>
        </w:tc>
      </w:tr>
      <w:tr w:rsidR="00C4127D" w:rsidRPr="00C4127D" w:rsidTr="00D64D97">
        <w:trPr>
          <w:cantSplit/>
          <w:ins w:id="24" w:author="Engineering do Brasil S.A" w:date="2015-07-16T11:26:00Z"/>
        </w:trPr>
        <w:tc>
          <w:tcPr>
            <w:tcW w:w="822" w:type="pct"/>
            <w:shd w:val="clear" w:color="auto" w:fill="auto"/>
            <w:vAlign w:val="center"/>
          </w:tcPr>
          <w:p w:rsidR="00C4127D" w:rsidRDefault="00C4127D" w:rsidP="008D6BEE">
            <w:pPr>
              <w:spacing w:before="60" w:after="60"/>
              <w:jc w:val="both"/>
              <w:rPr>
                <w:ins w:id="25" w:author="Engineering do Brasil S.A" w:date="2015-07-16T11:26:00Z"/>
                <w:rFonts w:ascii="Cambria" w:hAnsi="Cambria" w:cs="Calibri"/>
                <w:bCs/>
                <w:sz w:val="18"/>
                <w:szCs w:val="18"/>
                <w:lang w:val="pt-BR"/>
              </w:rPr>
            </w:pPr>
            <w:ins w:id="26" w:author="Engineering do Brasil S.A" w:date="2015-07-16T11:26:00Z">
              <w:r>
                <w:rPr>
                  <w:rFonts w:ascii="Cambria" w:hAnsi="Cambria" w:cs="Calibri"/>
                  <w:bCs/>
                  <w:sz w:val="18"/>
                  <w:szCs w:val="18"/>
                  <w:lang w:val="pt-BR"/>
                </w:rPr>
                <w:t>Levantamento de Requisitos</w:t>
              </w:r>
            </w:ins>
          </w:p>
        </w:tc>
        <w:tc>
          <w:tcPr>
            <w:tcW w:w="455" w:type="pct"/>
            <w:shd w:val="clear" w:color="auto" w:fill="auto"/>
          </w:tcPr>
          <w:p w:rsidR="00C4127D" w:rsidRDefault="00C4127D" w:rsidP="008D6BEE">
            <w:pPr>
              <w:spacing w:before="60" w:after="60"/>
              <w:jc w:val="both"/>
              <w:rPr>
                <w:ins w:id="27" w:author="Engineering do Brasil S.A" w:date="2015-07-16T11:26:00Z"/>
                <w:rFonts w:ascii="Cambria" w:hAnsi="Cambria" w:cs="Calibri"/>
                <w:bCs/>
                <w:sz w:val="18"/>
                <w:szCs w:val="18"/>
                <w:lang w:val="pt-BR"/>
              </w:rPr>
            </w:pPr>
          </w:p>
        </w:tc>
        <w:tc>
          <w:tcPr>
            <w:tcW w:w="533" w:type="pct"/>
            <w:shd w:val="clear" w:color="auto" w:fill="auto"/>
          </w:tcPr>
          <w:p w:rsidR="00C4127D" w:rsidRPr="008D6BEE" w:rsidRDefault="00C4127D" w:rsidP="008D6BEE">
            <w:pPr>
              <w:spacing w:before="60" w:after="60"/>
              <w:jc w:val="both"/>
              <w:rPr>
                <w:ins w:id="28" w:author="Engineering do Brasil S.A" w:date="2015-07-16T11:26:00Z"/>
                <w:rFonts w:ascii="Cambria" w:hAnsi="Cambria" w:cs="Calibri"/>
                <w:bCs/>
                <w:sz w:val="18"/>
                <w:szCs w:val="18"/>
                <w:lang w:val="pt-BR"/>
              </w:rPr>
            </w:pPr>
          </w:p>
        </w:tc>
        <w:tc>
          <w:tcPr>
            <w:tcW w:w="3190" w:type="pct"/>
            <w:shd w:val="clear" w:color="auto" w:fill="auto"/>
            <w:vAlign w:val="center"/>
          </w:tcPr>
          <w:p w:rsidR="00C4127D" w:rsidRDefault="00C4127D" w:rsidP="008D6BEE">
            <w:pPr>
              <w:spacing w:before="60" w:after="60"/>
              <w:jc w:val="both"/>
              <w:rPr>
                <w:ins w:id="29" w:author="Engineering do Brasil S.A" w:date="2015-07-16T11:26:00Z"/>
                <w:rFonts w:ascii="Cambria" w:hAnsi="Cambria" w:cs="Calibri"/>
                <w:bCs/>
                <w:sz w:val="18"/>
                <w:szCs w:val="18"/>
                <w:lang w:val="pt-BR"/>
              </w:rPr>
            </w:pPr>
            <w:ins w:id="30" w:author="Engineering do Brasil S.A" w:date="2015-07-16T11:26:00Z">
              <w:r>
                <w:rPr>
                  <w:rFonts w:ascii="Cambria" w:hAnsi="Cambria" w:cs="Calibri"/>
                  <w:bCs/>
                  <w:sz w:val="18"/>
                  <w:szCs w:val="18"/>
                  <w:lang w:val="pt-BR"/>
                </w:rPr>
                <w:t>Levantamento de Requisitos Projeto Clientes</w:t>
              </w:r>
            </w:ins>
          </w:p>
        </w:tc>
      </w:tr>
    </w:tbl>
    <w:p w:rsidR="004F002C" w:rsidRPr="002A76FF" w:rsidRDefault="004F002C" w:rsidP="004F002C">
      <w:pPr>
        <w:rPr>
          <w:rFonts w:ascii="Cambria" w:hAnsi="Cambria"/>
          <w:b/>
          <w:lang w:val="pt-BR"/>
        </w:rPr>
      </w:pPr>
    </w:p>
    <w:p w:rsidR="004F002C" w:rsidRPr="002A76FF" w:rsidRDefault="004F002C" w:rsidP="004F002C">
      <w:pPr>
        <w:rPr>
          <w:rFonts w:ascii="Cambria" w:hAnsi="Cambria"/>
          <w:b/>
          <w:lang w:val="pt-BR"/>
        </w:rPr>
      </w:pPr>
    </w:p>
    <w:p w:rsidR="004F002C" w:rsidRPr="003B28ED" w:rsidRDefault="004F002C" w:rsidP="00975346">
      <w:pPr>
        <w:pStyle w:val="Ttulo1"/>
        <w:keepLines w:val="0"/>
        <w:numPr>
          <w:ilvl w:val="0"/>
          <w:numId w:val="11"/>
        </w:numPr>
        <w:shd w:val="pct15" w:color="auto" w:fill="auto"/>
        <w:spacing w:before="0"/>
        <w:rPr>
          <w:rFonts w:ascii="Calibri" w:hAnsi="Calibri" w:cs="Calibri"/>
          <w:color w:val="29323D"/>
          <w:lang w:val="pt-BR"/>
        </w:rPr>
      </w:pPr>
      <w:bookmarkStart w:id="31" w:name="_Toc178139955"/>
      <w:bookmarkStart w:id="32" w:name="_Toc244516102"/>
      <w:bookmarkStart w:id="33" w:name="_Toc391460484"/>
      <w:r w:rsidRPr="003B28ED">
        <w:rPr>
          <w:rFonts w:ascii="Calibri" w:hAnsi="Calibri" w:cs="Calibri"/>
          <w:color w:val="29323D"/>
          <w:lang w:val="pt-BR"/>
        </w:rPr>
        <w:t>Abreviações</w:t>
      </w:r>
      <w:bookmarkEnd w:id="31"/>
      <w:bookmarkEnd w:id="32"/>
      <w:bookmarkEnd w:id="33"/>
    </w:p>
    <w:p w:rsidR="004F002C" w:rsidRDefault="004F002C" w:rsidP="004F002C">
      <w:pPr>
        <w:rPr>
          <w:lang w:val="pt-BR"/>
        </w:rPr>
      </w:pPr>
    </w:p>
    <w:p w:rsidR="00EA65CF" w:rsidRPr="002A76FF" w:rsidRDefault="00EA65CF" w:rsidP="004F002C">
      <w:pPr>
        <w:rPr>
          <w:lang w:val="pt-BR"/>
        </w:rPr>
      </w:pPr>
    </w:p>
    <w:tbl>
      <w:tblPr>
        <w:tblW w:w="4826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  <w:tblPrChange w:id="34" w:author="Engineering do Brasil S.A" w:date="2015-07-16T11:27:00Z">
          <w:tblPr>
            <w:tblW w:w="4826" w:type="pct"/>
            <w:tbl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blBorders>
            <w:tblCellMar>
              <w:left w:w="70" w:type="dxa"/>
              <w:right w:w="70" w:type="dxa"/>
            </w:tblCellMar>
            <w:tblLook w:val="0000" w:firstRow="0" w:lastRow="0" w:firstColumn="0" w:lastColumn="0" w:noHBand="0" w:noVBand="0"/>
          </w:tblPr>
        </w:tblPrChange>
      </w:tblPr>
      <w:tblGrid>
        <w:gridCol w:w="2339"/>
        <w:gridCol w:w="7373"/>
        <w:tblGridChange w:id="35">
          <w:tblGrid>
            <w:gridCol w:w="1575"/>
            <w:gridCol w:w="8137"/>
          </w:tblGrid>
        </w:tblGridChange>
      </w:tblGrid>
      <w:tr w:rsidR="00686E76" w:rsidRPr="00E17A95" w:rsidTr="00C4127D">
        <w:trPr>
          <w:trHeight w:val="424"/>
          <w:trPrChange w:id="36" w:author="Engineering do Brasil S.A" w:date="2015-07-16T11:27:00Z">
            <w:trPr>
              <w:trHeight w:val="424"/>
            </w:trPr>
          </w:trPrChange>
        </w:trPr>
        <w:tc>
          <w:tcPr>
            <w:tcW w:w="1204" w:type="pct"/>
            <w:shd w:val="clear" w:color="auto" w:fill="D9D9D9"/>
            <w:tcPrChange w:id="37" w:author="Engineering do Brasil S.A" w:date="2015-07-16T11:27:00Z">
              <w:tcPr>
                <w:tcW w:w="811" w:type="pct"/>
                <w:shd w:val="clear" w:color="auto" w:fill="D9D9D9"/>
              </w:tcPr>
            </w:tcPrChange>
          </w:tcPr>
          <w:p w:rsidR="00686E76" w:rsidRPr="00E17A95" w:rsidRDefault="00686E76" w:rsidP="00C62890">
            <w:pPr>
              <w:spacing w:before="60" w:after="60"/>
              <w:jc w:val="both"/>
              <w:rPr>
                <w:rFonts w:ascii="Cambria" w:hAnsi="Cambria"/>
                <w:b/>
                <w:smallCaps/>
                <w:lang w:val="pt-BR"/>
              </w:rPr>
            </w:pPr>
            <w:r w:rsidRPr="00E17A95">
              <w:rPr>
                <w:rFonts w:ascii="Cambria" w:hAnsi="Cambria"/>
                <w:b/>
                <w:smallCaps/>
                <w:lang w:val="pt-BR"/>
              </w:rPr>
              <w:t>Acrônimo</w:t>
            </w:r>
          </w:p>
        </w:tc>
        <w:tc>
          <w:tcPr>
            <w:tcW w:w="3796" w:type="pct"/>
            <w:shd w:val="clear" w:color="auto" w:fill="D9D9D9"/>
            <w:tcPrChange w:id="38" w:author="Engineering do Brasil S.A" w:date="2015-07-16T11:27:00Z">
              <w:tcPr>
                <w:tcW w:w="4189" w:type="pct"/>
                <w:shd w:val="clear" w:color="auto" w:fill="D9D9D9"/>
              </w:tcPr>
            </w:tcPrChange>
          </w:tcPr>
          <w:p w:rsidR="00686E76" w:rsidRPr="00E17A95" w:rsidRDefault="00686E76" w:rsidP="00C62890">
            <w:pPr>
              <w:spacing w:before="60" w:after="60"/>
              <w:jc w:val="both"/>
              <w:rPr>
                <w:rFonts w:ascii="Cambria" w:hAnsi="Cambria"/>
                <w:b/>
                <w:smallCaps/>
                <w:lang w:val="pt-BR"/>
              </w:rPr>
            </w:pPr>
            <w:r w:rsidRPr="00E17A95">
              <w:rPr>
                <w:rFonts w:ascii="Cambria" w:hAnsi="Cambria"/>
                <w:b/>
                <w:smallCaps/>
                <w:lang w:val="pt-BR"/>
              </w:rPr>
              <w:t>Descrição</w:t>
            </w:r>
          </w:p>
        </w:tc>
      </w:tr>
      <w:tr w:rsidR="00C4127D" w:rsidRPr="00C4127D" w:rsidTr="00C4127D">
        <w:trPr>
          <w:trHeight w:val="259"/>
          <w:trPrChange w:id="39" w:author="Engineering do Brasil S.A" w:date="2015-07-16T11:27:00Z">
            <w:trPr>
              <w:trHeight w:val="259"/>
            </w:trPr>
          </w:trPrChange>
        </w:trPr>
        <w:tc>
          <w:tcPr>
            <w:tcW w:w="1204" w:type="pct"/>
            <w:tcPrChange w:id="40" w:author="Engineering do Brasil S.A" w:date="2015-07-16T11:27:00Z">
              <w:tcPr>
                <w:tcW w:w="811" w:type="pct"/>
              </w:tcPr>
            </w:tcPrChange>
          </w:tcPr>
          <w:p w:rsidR="00C4127D" w:rsidRPr="00E17A95" w:rsidRDefault="00C4127D" w:rsidP="00C4127D">
            <w:pPr>
              <w:rPr>
                <w:rFonts w:ascii="Cambria" w:hAnsi="Cambria"/>
                <w:lang w:val="pt-BR"/>
              </w:rPr>
            </w:pPr>
            <w:ins w:id="41" w:author="Engineering do Brasil S.A" w:date="2015-07-16T11:26:00Z">
              <w:r>
                <w:rPr>
                  <w:rFonts w:ascii="Cambria" w:hAnsi="Cambria"/>
                  <w:lang w:val="pt-BR"/>
                </w:rPr>
                <w:t>Acordo Básico</w:t>
              </w:r>
            </w:ins>
            <w:del w:id="42" w:author="Engineering do Brasil S.A" w:date="2015-07-16T11:26:00Z">
              <w:r w:rsidDel="00F360F9">
                <w:rPr>
                  <w:rFonts w:ascii="Cambria" w:hAnsi="Cambria"/>
                  <w:lang w:val="pt-BR"/>
                </w:rPr>
                <w:delText>Acordo Básico</w:delText>
              </w:r>
            </w:del>
          </w:p>
        </w:tc>
        <w:tc>
          <w:tcPr>
            <w:tcW w:w="3796" w:type="pct"/>
            <w:tcPrChange w:id="43" w:author="Engineering do Brasil S.A" w:date="2015-07-16T11:27:00Z">
              <w:tcPr>
                <w:tcW w:w="4189" w:type="pct"/>
              </w:tcPr>
            </w:tcPrChange>
          </w:tcPr>
          <w:p w:rsidR="00C4127D" w:rsidRPr="00E17A95" w:rsidRDefault="00C4127D" w:rsidP="00C4127D">
            <w:pPr>
              <w:rPr>
                <w:rFonts w:ascii="Cambria" w:hAnsi="Cambria"/>
                <w:lang w:val="pt-BR"/>
              </w:rPr>
            </w:pPr>
            <w:ins w:id="44" w:author="Engineering do Brasil S.A" w:date="2015-07-16T11:26:00Z">
              <w:r>
                <w:rPr>
                  <w:rFonts w:ascii="Cambria" w:hAnsi="Cambria"/>
                  <w:lang w:val="pt-BR"/>
                </w:rPr>
                <w:t>Estrutura comum entre os diferentes tipos de acordos básicos.</w:t>
              </w:r>
            </w:ins>
            <w:del w:id="45" w:author="Engineering do Brasil S.A" w:date="2015-07-16T11:26:00Z">
              <w:r w:rsidDel="00F360F9">
                <w:rPr>
                  <w:rFonts w:ascii="Cambria" w:hAnsi="Cambria"/>
                  <w:lang w:val="pt-BR"/>
                </w:rPr>
                <w:delText>Acordo criado no SAP CLM e publicado ao SAP ECC.</w:delText>
              </w:r>
            </w:del>
          </w:p>
        </w:tc>
      </w:tr>
      <w:tr w:rsidR="00C4127D" w:rsidRPr="00C4127D" w:rsidTr="00C4127D">
        <w:trPr>
          <w:trHeight w:val="259"/>
          <w:trPrChange w:id="46" w:author="Engineering do Brasil S.A" w:date="2015-07-16T11:27:00Z">
            <w:trPr>
              <w:trHeight w:val="259"/>
            </w:trPr>
          </w:trPrChange>
        </w:trPr>
        <w:tc>
          <w:tcPr>
            <w:tcW w:w="1204" w:type="pct"/>
            <w:tcPrChange w:id="47" w:author="Engineering do Brasil S.A" w:date="2015-07-16T11:27:00Z">
              <w:tcPr>
                <w:tcW w:w="811" w:type="pct"/>
              </w:tcPr>
            </w:tcPrChange>
          </w:tcPr>
          <w:p w:rsidR="00C4127D" w:rsidRPr="00E17A95" w:rsidRDefault="00C4127D" w:rsidP="00C4127D">
            <w:pPr>
              <w:rPr>
                <w:rFonts w:ascii="Cambria" w:hAnsi="Cambria"/>
                <w:lang w:val="pt-BR"/>
              </w:rPr>
            </w:pPr>
            <w:ins w:id="48" w:author="Engineering do Brasil S.A" w:date="2015-07-16T11:26:00Z">
              <w:r>
                <w:rPr>
                  <w:rFonts w:ascii="Cambria" w:hAnsi="Cambria"/>
                  <w:lang w:val="pt-BR"/>
                </w:rPr>
                <w:t>Acordo Básico Geral</w:t>
              </w:r>
            </w:ins>
          </w:p>
        </w:tc>
        <w:tc>
          <w:tcPr>
            <w:tcW w:w="3796" w:type="pct"/>
            <w:tcPrChange w:id="49" w:author="Engineering do Brasil S.A" w:date="2015-07-16T11:27:00Z">
              <w:tcPr>
                <w:tcW w:w="4189" w:type="pct"/>
              </w:tcPr>
            </w:tcPrChange>
          </w:tcPr>
          <w:p w:rsidR="00C4127D" w:rsidRPr="00E17A95" w:rsidRDefault="00C4127D" w:rsidP="00C4127D">
            <w:pPr>
              <w:rPr>
                <w:rFonts w:ascii="Cambria" w:hAnsi="Cambria"/>
                <w:lang w:val="pt-BR"/>
              </w:rPr>
            </w:pPr>
            <w:ins w:id="50" w:author="Engineering do Brasil S.A" w:date="2015-07-16T11:26:00Z">
              <w:r>
                <w:rPr>
                  <w:rFonts w:ascii="Cambria" w:hAnsi="Cambria"/>
                  <w:lang w:val="pt-BR"/>
                </w:rPr>
                <w:t>Acordo criado no SAP CLM e publicado ao SAP ECC.</w:t>
              </w:r>
            </w:ins>
          </w:p>
        </w:tc>
      </w:tr>
      <w:tr w:rsidR="00C4127D" w:rsidRPr="00C4127D" w:rsidTr="00C4127D">
        <w:trPr>
          <w:trHeight w:val="259"/>
          <w:ins w:id="51" w:author="Engineering do Brasil S.A" w:date="2015-07-16T11:27:00Z"/>
          <w:trPrChange w:id="52" w:author="Engineering do Brasil S.A" w:date="2015-07-16T11:27:00Z">
            <w:trPr>
              <w:trHeight w:val="259"/>
            </w:trPr>
          </w:trPrChange>
        </w:trPr>
        <w:tc>
          <w:tcPr>
            <w:tcW w:w="1204" w:type="pct"/>
            <w:tcPrChange w:id="53" w:author="Engineering do Brasil S.A" w:date="2015-07-16T11:27:00Z">
              <w:tcPr>
                <w:tcW w:w="811" w:type="pct"/>
              </w:tcPr>
            </w:tcPrChange>
          </w:tcPr>
          <w:p w:rsidR="00C4127D" w:rsidRDefault="00C4127D" w:rsidP="00C4127D">
            <w:pPr>
              <w:rPr>
                <w:ins w:id="54" w:author="Engineering do Brasil S.A" w:date="2015-07-16T11:27:00Z"/>
                <w:rFonts w:ascii="Cambria" w:hAnsi="Cambria"/>
                <w:lang w:val="pt-BR"/>
              </w:rPr>
            </w:pPr>
            <w:ins w:id="55" w:author="Engineering do Brasil S.A" w:date="2015-07-16T11:27:00Z">
              <w:r>
                <w:rPr>
                  <w:rFonts w:ascii="Cambria" w:hAnsi="Cambria"/>
                  <w:lang w:val="pt-BR"/>
                </w:rPr>
                <w:t>Acordo Básico Comercial</w:t>
              </w:r>
            </w:ins>
          </w:p>
        </w:tc>
        <w:tc>
          <w:tcPr>
            <w:tcW w:w="3796" w:type="pct"/>
            <w:tcPrChange w:id="56" w:author="Engineering do Brasil S.A" w:date="2015-07-16T11:27:00Z">
              <w:tcPr>
                <w:tcW w:w="4189" w:type="pct"/>
              </w:tcPr>
            </w:tcPrChange>
          </w:tcPr>
          <w:p w:rsidR="00C4127D" w:rsidRDefault="00C4127D" w:rsidP="00C4127D">
            <w:pPr>
              <w:rPr>
                <w:ins w:id="57" w:author="Engineering do Brasil S.A" w:date="2015-07-16T11:27:00Z"/>
                <w:rFonts w:ascii="Cambria" w:hAnsi="Cambria"/>
                <w:lang w:val="pt-BR"/>
              </w:rPr>
            </w:pPr>
            <w:ins w:id="58" w:author="Engineering do Brasil S.A" w:date="2015-07-16T11:27:00Z">
              <w:r>
                <w:rPr>
                  <w:rFonts w:ascii="Cambria" w:hAnsi="Cambria"/>
                  <w:lang w:val="pt-BR"/>
                </w:rPr>
                <w:t>Acordo criado no SAP CLM sem publicação no SAP ECC.</w:t>
              </w:r>
            </w:ins>
          </w:p>
        </w:tc>
      </w:tr>
    </w:tbl>
    <w:p w:rsidR="004F002C" w:rsidRDefault="004F002C" w:rsidP="004F002C">
      <w:pPr>
        <w:rPr>
          <w:b/>
          <w:lang w:val="pt-BR"/>
        </w:rPr>
      </w:pPr>
    </w:p>
    <w:p w:rsidR="00EA65CF" w:rsidRDefault="00EA65CF" w:rsidP="004F002C">
      <w:pPr>
        <w:rPr>
          <w:b/>
          <w:lang w:val="pt-BR"/>
        </w:rPr>
      </w:pPr>
    </w:p>
    <w:p w:rsidR="0001312C" w:rsidRPr="002A76FF" w:rsidRDefault="0001312C" w:rsidP="004F002C">
      <w:pPr>
        <w:rPr>
          <w:b/>
          <w:lang w:val="pt-BR"/>
        </w:rPr>
      </w:pPr>
    </w:p>
    <w:p w:rsidR="004F002C" w:rsidRPr="003B28ED" w:rsidRDefault="00326F37" w:rsidP="00A553DE">
      <w:pPr>
        <w:pStyle w:val="Ttulo1"/>
        <w:keepLines w:val="0"/>
        <w:numPr>
          <w:ilvl w:val="0"/>
          <w:numId w:val="11"/>
        </w:numPr>
        <w:shd w:val="pct15" w:color="auto" w:fill="auto"/>
        <w:spacing w:before="0"/>
        <w:rPr>
          <w:rFonts w:ascii="Calibri" w:hAnsi="Calibri" w:cs="Calibri"/>
          <w:color w:val="29323D"/>
          <w:lang w:val="pt-BR"/>
        </w:rPr>
      </w:pPr>
      <w:bookmarkStart w:id="59" w:name="_Toc391460485"/>
      <w:r>
        <w:rPr>
          <w:rFonts w:ascii="Calibri" w:hAnsi="Calibri" w:cs="Calibri"/>
          <w:color w:val="29323D"/>
          <w:lang w:val="pt-BR"/>
        </w:rPr>
        <w:t>Visão Geral</w:t>
      </w:r>
      <w:bookmarkEnd w:id="59"/>
    </w:p>
    <w:p w:rsidR="004F002C" w:rsidRPr="002A76FF" w:rsidRDefault="004F002C" w:rsidP="004F002C">
      <w:pPr>
        <w:rPr>
          <w:lang w:val="pt-BR"/>
        </w:rPr>
      </w:pPr>
    </w:p>
    <w:p w:rsidR="000B79C2" w:rsidRPr="000B79C2" w:rsidRDefault="000B79C2" w:rsidP="000B79C2">
      <w:pPr>
        <w:pStyle w:val="TableText"/>
        <w:rPr>
          <w:rFonts w:ascii="Arial" w:hAnsi="Arial" w:cs="Arial"/>
          <w:sz w:val="20"/>
          <w:lang w:val="pt-BR"/>
        </w:rPr>
      </w:pPr>
      <w:r w:rsidRPr="000B79C2">
        <w:rPr>
          <w:rFonts w:ascii="Arial" w:hAnsi="Arial" w:cs="Arial"/>
          <w:sz w:val="20"/>
          <w:lang w:val="pt-BR"/>
        </w:rPr>
        <w:t>Este documento tem por ob</w:t>
      </w:r>
      <w:r w:rsidRPr="000B79C2">
        <w:rPr>
          <w:rFonts w:ascii="Arial" w:hAnsi="Arial" w:cs="Arial"/>
          <w:color w:val="auto"/>
          <w:sz w:val="20"/>
          <w:lang w:val="pt-BR"/>
        </w:rPr>
        <w:t xml:space="preserve">jetivo, elaborar a proposta de solução para atender ao requisito </w:t>
      </w:r>
      <w:r w:rsidRPr="000B79C2">
        <w:rPr>
          <w:rFonts w:ascii="Arial" w:hAnsi="Arial" w:cs="Arial"/>
          <w:color w:val="auto"/>
          <w:sz w:val="20"/>
        </w:rPr>
        <w:t>do SAP CLM inicialmente levantado pela</w:t>
      </w:r>
      <w:r w:rsidRPr="000B79C2">
        <w:rPr>
          <w:rFonts w:ascii="Arial" w:hAnsi="Arial" w:cs="Arial"/>
          <w:color w:val="auto"/>
          <w:sz w:val="20"/>
          <w:lang w:val="pt-BR"/>
        </w:rPr>
        <w:t xml:space="preserve"> Área </w:t>
      </w:r>
      <w:r w:rsidRPr="000B79C2">
        <w:rPr>
          <w:rFonts w:ascii="Arial" w:hAnsi="Arial" w:cs="Arial"/>
          <w:sz w:val="20"/>
          <w:lang w:val="pt-BR"/>
        </w:rPr>
        <w:t xml:space="preserve">Usuária para que seja possível ao usuário, através </w:t>
      </w:r>
      <w:r w:rsidR="00AA440E">
        <w:rPr>
          <w:rFonts w:ascii="Arial" w:hAnsi="Arial" w:cs="Arial"/>
          <w:sz w:val="20"/>
          <w:lang w:val="pt-BR"/>
        </w:rPr>
        <w:t xml:space="preserve">do </w:t>
      </w:r>
      <w:r w:rsidR="00816171">
        <w:rPr>
          <w:rFonts w:ascii="Arial" w:hAnsi="Arial" w:cs="Arial"/>
          <w:sz w:val="20"/>
          <w:lang w:val="pt-BR"/>
        </w:rPr>
        <w:t xml:space="preserve">canal </w:t>
      </w:r>
      <w:r w:rsidR="00AA440E">
        <w:rPr>
          <w:rFonts w:ascii="Arial" w:hAnsi="Arial" w:cs="Arial"/>
          <w:sz w:val="20"/>
          <w:lang w:val="pt-BR"/>
        </w:rPr>
        <w:t>“Eventos de contrato</w:t>
      </w:r>
      <w:r w:rsidR="00816171">
        <w:rPr>
          <w:rFonts w:ascii="Arial" w:hAnsi="Arial" w:cs="Arial"/>
          <w:sz w:val="20"/>
          <w:lang w:val="pt-BR"/>
        </w:rPr>
        <w:t xml:space="preserve"> por Usuário</w:t>
      </w:r>
      <w:r w:rsidR="00AA440E">
        <w:rPr>
          <w:rFonts w:ascii="Arial" w:hAnsi="Arial" w:cs="Arial"/>
          <w:sz w:val="20"/>
          <w:lang w:val="pt-BR"/>
        </w:rPr>
        <w:t>”</w:t>
      </w:r>
      <w:r w:rsidRPr="000B79C2">
        <w:rPr>
          <w:rFonts w:ascii="Arial" w:hAnsi="Arial" w:cs="Arial"/>
          <w:sz w:val="20"/>
          <w:lang w:val="pt-BR"/>
        </w:rPr>
        <w:t xml:space="preserve">, ter a visão de quais são as tarefas pendentes de </w:t>
      </w:r>
      <w:r w:rsidR="00536E0C" w:rsidRPr="000B79C2">
        <w:rPr>
          <w:rFonts w:ascii="Arial" w:hAnsi="Arial" w:cs="Arial"/>
          <w:sz w:val="20"/>
          <w:lang w:val="pt-BR"/>
        </w:rPr>
        <w:t>análise</w:t>
      </w:r>
      <w:r w:rsidR="002D7DA8">
        <w:rPr>
          <w:rFonts w:ascii="Arial" w:hAnsi="Arial" w:cs="Arial"/>
          <w:sz w:val="20"/>
          <w:lang w:val="pt-BR"/>
        </w:rPr>
        <w:t xml:space="preserve"> do documento contratual com base na etapa de sua responsabilidade.</w:t>
      </w:r>
    </w:p>
    <w:p w:rsidR="000B79C2" w:rsidRDefault="000B79C2" w:rsidP="000B79C2">
      <w:pPr>
        <w:pStyle w:val="TableText"/>
        <w:rPr>
          <w:rFonts w:ascii="Arial" w:hAnsi="Arial" w:cs="Arial"/>
          <w:sz w:val="20"/>
          <w:lang w:val="pt-BR"/>
        </w:rPr>
      </w:pPr>
    </w:p>
    <w:p w:rsidR="00343A59" w:rsidRPr="005347DF" w:rsidDel="00C4127D" w:rsidRDefault="000B79C2" w:rsidP="00343A59">
      <w:pPr>
        <w:tabs>
          <w:tab w:val="left" w:pos="284"/>
        </w:tabs>
        <w:jc w:val="both"/>
        <w:rPr>
          <w:del w:id="60" w:author="Engineering do Brasil S.A" w:date="2015-07-16T11:27:00Z"/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Serão consideradas atividades pendentes de análise</w:t>
      </w:r>
      <w:r w:rsidR="00C6379C">
        <w:rPr>
          <w:rFonts w:ascii="Arial" w:hAnsi="Arial" w:cs="Arial"/>
          <w:lang w:val="pt-BR"/>
        </w:rPr>
        <w:t xml:space="preserve"> as</w:t>
      </w:r>
      <w:r>
        <w:rPr>
          <w:rFonts w:ascii="Arial" w:hAnsi="Arial" w:cs="Arial"/>
          <w:lang w:val="pt-BR"/>
        </w:rPr>
        <w:t xml:space="preserve"> etapas dos documentos contratuais em que o usuário é relacionado como responsável, através do seu Representa no Acordo</w:t>
      </w:r>
      <w:ins w:id="61" w:author="Engineering do Brasil S.A" w:date="2015-07-16T11:27:00Z">
        <w:r w:rsidR="00C4127D">
          <w:rPr>
            <w:rFonts w:ascii="Arial" w:hAnsi="Arial" w:cs="Arial"/>
            <w:lang w:val="pt-BR"/>
          </w:rPr>
          <w:t>s</w:t>
        </w:r>
      </w:ins>
      <w:r>
        <w:rPr>
          <w:rFonts w:ascii="Arial" w:hAnsi="Arial" w:cs="Arial"/>
          <w:lang w:val="pt-BR"/>
        </w:rPr>
        <w:t xml:space="preserve"> Básico</w:t>
      </w:r>
      <w:ins w:id="62" w:author="Engineering do Brasil S.A" w:date="2015-07-16T11:27:00Z">
        <w:r w:rsidR="00C4127D">
          <w:rPr>
            <w:rFonts w:ascii="Arial" w:hAnsi="Arial" w:cs="Arial"/>
            <w:lang w:val="pt-BR"/>
          </w:rPr>
          <w:t>s Geral e Comercial</w:t>
        </w:r>
      </w:ins>
      <w:r w:rsidR="008908DB">
        <w:rPr>
          <w:rFonts w:ascii="Arial" w:hAnsi="Arial" w:cs="Arial"/>
          <w:lang w:val="pt-BR"/>
        </w:rPr>
        <w:t xml:space="preserve"> no momento em que a etapa é acionada</w:t>
      </w:r>
      <w:r>
        <w:rPr>
          <w:rFonts w:ascii="Arial" w:hAnsi="Arial" w:cs="Arial"/>
          <w:lang w:val="pt-BR"/>
        </w:rPr>
        <w:t>.</w:t>
      </w:r>
      <w:r w:rsidR="00343A59">
        <w:rPr>
          <w:rFonts w:ascii="Arial" w:hAnsi="Arial" w:cs="Arial"/>
          <w:lang w:val="pt-BR"/>
        </w:rPr>
        <w:t xml:space="preserve"> </w:t>
      </w:r>
      <w:r w:rsidR="00343A59" w:rsidRPr="005347DF">
        <w:rPr>
          <w:rFonts w:ascii="Arial" w:hAnsi="Arial" w:cs="Arial"/>
          <w:lang w:val="pt-BR"/>
        </w:rPr>
        <w:t xml:space="preserve">A configuração dos responsáveis por cada uma das etapas de um documento de contrato </w:t>
      </w:r>
      <w:r w:rsidR="003D311C" w:rsidRPr="005347DF">
        <w:rPr>
          <w:rFonts w:ascii="Arial" w:hAnsi="Arial" w:cs="Arial"/>
          <w:lang w:val="pt-BR"/>
        </w:rPr>
        <w:t>será</w:t>
      </w:r>
      <w:r w:rsidR="00343A59" w:rsidRPr="005347DF">
        <w:rPr>
          <w:rFonts w:ascii="Arial" w:hAnsi="Arial" w:cs="Arial"/>
          <w:lang w:val="pt-BR"/>
        </w:rPr>
        <w:t xml:space="preserve"> baseada nas configurações </w:t>
      </w:r>
      <w:r w:rsidR="005347DF" w:rsidRPr="005347DF">
        <w:rPr>
          <w:rFonts w:ascii="Arial" w:hAnsi="Arial" w:cs="Arial"/>
          <w:lang w:val="pt-BR"/>
        </w:rPr>
        <w:t>realizadas no registro “Envio de Alertas e Perfis Autorizados”</w:t>
      </w:r>
      <w:r w:rsidR="00C47F30">
        <w:rPr>
          <w:rFonts w:ascii="Arial" w:hAnsi="Arial" w:cs="Arial"/>
          <w:lang w:val="pt-BR"/>
        </w:rPr>
        <w:t xml:space="preserve"> (CLM.017).</w:t>
      </w:r>
      <w:r w:rsidR="00CE6757">
        <w:rPr>
          <w:rFonts w:ascii="Arial" w:hAnsi="Arial" w:cs="Arial"/>
          <w:lang w:val="pt-BR"/>
        </w:rPr>
        <w:t xml:space="preserve"> </w:t>
      </w:r>
    </w:p>
    <w:p w:rsidR="000B79C2" w:rsidRDefault="000B79C2" w:rsidP="00C4127D">
      <w:pPr>
        <w:tabs>
          <w:tab w:val="left" w:pos="284"/>
        </w:tabs>
        <w:jc w:val="both"/>
        <w:rPr>
          <w:rFonts w:ascii="Arial" w:hAnsi="Arial" w:cs="Arial"/>
          <w:lang w:val="pt-BR"/>
        </w:rPr>
        <w:pPrChange w:id="63" w:author="Engineering do Brasil S.A" w:date="2015-07-16T11:27:00Z">
          <w:pPr>
            <w:pStyle w:val="TableText"/>
          </w:pPr>
        </w:pPrChange>
      </w:pPr>
    </w:p>
    <w:p w:rsidR="00816171" w:rsidDel="00C4127D" w:rsidRDefault="00816171" w:rsidP="000B79C2">
      <w:pPr>
        <w:pStyle w:val="TableText"/>
        <w:rPr>
          <w:del w:id="64" w:author="Engineering do Brasil S.A" w:date="2015-07-16T11:27:00Z"/>
          <w:rFonts w:ascii="Arial" w:hAnsi="Arial" w:cs="Arial"/>
          <w:sz w:val="20"/>
          <w:lang w:val="pt-BR"/>
        </w:rPr>
      </w:pPr>
    </w:p>
    <w:p w:rsidR="00343A59" w:rsidDel="00C4127D" w:rsidRDefault="00343A59" w:rsidP="000B79C2">
      <w:pPr>
        <w:pStyle w:val="TableText"/>
        <w:rPr>
          <w:del w:id="65" w:author="Engineering do Brasil S.A" w:date="2015-07-16T11:27:00Z"/>
          <w:rFonts w:ascii="Arial" w:hAnsi="Arial" w:cs="Arial"/>
          <w:sz w:val="20"/>
          <w:lang w:val="pt-BR"/>
        </w:rPr>
      </w:pPr>
    </w:p>
    <w:p w:rsidR="00343A59" w:rsidDel="00C4127D" w:rsidRDefault="00343A59" w:rsidP="000B79C2">
      <w:pPr>
        <w:pStyle w:val="TableText"/>
        <w:rPr>
          <w:del w:id="66" w:author="Engineering do Brasil S.A" w:date="2015-07-16T11:27:00Z"/>
          <w:rFonts w:ascii="Arial" w:hAnsi="Arial" w:cs="Arial"/>
          <w:sz w:val="20"/>
          <w:lang w:val="pt-BR"/>
        </w:rPr>
      </w:pPr>
    </w:p>
    <w:p w:rsidR="00343A59" w:rsidRDefault="00343A59" w:rsidP="000B79C2">
      <w:pPr>
        <w:pStyle w:val="TableText"/>
        <w:rPr>
          <w:rFonts w:ascii="Arial" w:hAnsi="Arial" w:cs="Arial"/>
          <w:sz w:val="20"/>
          <w:lang w:val="pt-BR"/>
        </w:rPr>
      </w:pPr>
    </w:p>
    <w:p w:rsidR="00343A59" w:rsidRDefault="00343A59" w:rsidP="000B79C2">
      <w:pPr>
        <w:pStyle w:val="TableText"/>
        <w:rPr>
          <w:rFonts w:ascii="Arial" w:hAnsi="Arial" w:cs="Arial"/>
          <w:sz w:val="20"/>
          <w:lang w:val="pt-BR"/>
        </w:rPr>
      </w:pPr>
    </w:p>
    <w:p w:rsidR="00975346" w:rsidRPr="003B28ED" w:rsidRDefault="00975346" w:rsidP="00975346">
      <w:pPr>
        <w:pStyle w:val="Ttulo1"/>
        <w:keepLines w:val="0"/>
        <w:numPr>
          <w:ilvl w:val="0"/>
          <w:numId w:val="11"/>
        </w:numPr>
        <w:shd w:val="pct15" w:color="auto" w:fill="auto"/>
        <w:spacing w:before="0"/>
        <w:rPr>
          <w:rFonts w:ascii="Calibri" w:hAnsi="Calibri" w:cs="Calibri"/>
          <w:color w:val="29323D"/>
          <w:lang w:val="pt-BR"/>
        </w:rPr>
      </w:pPr>
      <w:bookmarkStart w:id="67" w:name="_Toc391460486"/>
      <w:r>
        <w:rPr>
          <w:rFonts w:ascii="Calibri" w:hAnsi="Calibri" w:cs="Calibri"/>
          <w:color w:val="29323D"/>
          <w:lang w:val="pt-BR"/>
        </w:rPr>
        <w:t>Requisitos Funcionais</w:t>
      </w:r>
      <w:bookmarkEnd w:id="67"/>
    </w:p>
    <w:p w:rsidR="007B0BAF" w:rsidRDefault="007B0BAF" w:rsidP="00975346">
      <w:pPr>
        <w:rPr>
          <w:lang w:val="pt-BR"/>
        </w:rPr>
      </w:pPr>
    </w:p>
    <w:p w:rsidR="00B15BE1" w:rsidRDefault="00B15BE1" w:rsidP="00B15BE1">
      <w:pPr>
        <w:numPr>
          <w:ilvl w:val="0"/>
          <w:numId w:val="10"/>
        </w:numPr>
        <w:tabs>
          <w:tab w:val="left" w:pos="284"/>
        </w:tabs>
        <w:ind w:left="0" w:firstLine="0"/>
        <w:rPr>
          <w:rFonts w:ascii="Arial" w:hAnsi="Arial" w:cs="Arial"/>
          <w:b/>
          <w:u w:val="single"/>
          <w:lang w:val="pt-BR"/>
        </w:rPr>
      </w:pPr>
      <w:r>
        <w:rPr>
          <w:rFonts w:ascii="Arial" w:hAnsi="Arial" w:cs="Arial"/>
          <w:b/>
          <w:u w:val="single"/>
          <w:lang w:val="pt-BR"/>
        </w:rPr>
        <w:t>SAP CLM: Criar campo “gerar atividade”.</w:t>
      </w:r>
    </w:p>
    <w:p w:rsidR="00B15BE1" w:rsidRDefault="00B15BE1" w:rsidP="00975346">
      <w:pPr>
        <w:rPr>
          <w:lang w:val="pt-BR"/>
        </w:rPr>
      </w:pPr>
    </w:p>
    <w:p w:rsidR="00B15BE1" w:rsidRDefault="00B15BE1" w:rsidP="00505F8A">
      <w:pPr>
        <w:jc w:val="both"/>
        <w:rPr>
          <w:rFonts w:ascii="Arial" w:hAnsi="Arial" w:cs="Arial"/>
          <w:color w:val="000000"/>
          <w:lang w:val="pt-BR"/>
        </w:rPr>
      </w:pPr>
      <w:r w:rsidRPr="00505F8A">
        <w:rPr>
          <w:rFonts w:ascii="Arial" w:hAnsi="Arial" w:cs="Arial"/>
          <w:color w:val="000000"/>
          <w:lang w:val="pt-BR"/>
        </w:rPr>
        <w:t xml:space="preserve">Para que seja possível ao script, confirmar para quais usuários é permitido destinar atividades, será criado no </w:t>
      </w:r>
      <w:r>
        <w:rPr>
          <w:rFonts w:ascii="Arial" w:hAnsi="Arial" w:cs="Arial"/>
          <w:color w:val="000000"/>
          <w:lang w:val="pt-BR"/>
        </w:rPr>
        <w:t>Registro “</w:t>
      </w:r>
      <w:r w:rsidRPr="005347DF">
        <w:rPr>
          <w:rFonts w:ascii="Arial" w:hAnsi="Arial" w:cs="Arial"/>
          <w:color w:val="000000"/>
          <w:lang w:val="pt-BR"/>
        </w:rPr>
        <w:t>Envio de Alertas e Perfis Autorizados”</w:t>
      </w:r>
      <w:r>
        <w:rPr>
          <w:rFonts w:ascii="Arial" w:hAnsi="Arial" w:cs="Arial"/>
          <w:color w:val="000000"/>
          <w:lang w:val="pt-BR"/>
        </w:rPr>
        <w:t xml:space="preserve"> (UDMD1) o campo “Gerar Atividade”. Desta forma, o usuário responsável por configurar este registro poderá informar quais usuários podem ou não receber atividades do </w:t>
      </w:r>
      <w:r w:rsidR="006919E3">
        <w:rPr>
          <w:rFonts w:ascii="Arial" w:hAnsi="Arial" w:cs="Arial"/>
          <w:color w:val="000000"/>
          <w:lang w:val="pt-BR"/>
        </w:rPr>
        <w:t>no canal de eventos “</w:t>
      </w:r>
      <w:r w:rsidR="006919E3">
        <w:rPr>
          <w:rFonts w:ascii="Arial" w:hAnsi="Arial" w:cs="Arial"/>
          <w:lang w:val="pt-BR"/>
        </w:rPr>
        <w:t>Eventos de contrato por Usuário”.</w:t>
      </w:r>
    </w:p>
    <w:p w:rsidR="00CA458F" w:rsidRDefault="00CA458F" w:rsidP="00505F8A">
      <w:pPr>
        <w:jc w:val="both"/>
        <w:rPr>
          <w:rFonts w:ascii="Arial" w:hAnsi="Arial" w:cs="Arial"/>
          <w:color w:val="000000"/>
          <w:lang w:val="pt-BR"/>
        </w:rPr>
      </w:pPr>
    </w:p>
    <w:p w:rsidR="00CA458F" w:rsidRDefault="00CA458F" w:rsidP="00CA458F">
      <w:pPr>
        <w:numPr>
          <w:ilvl w:val="0"/>
          <w:numId w:val="10"/>
        </w:numPr>
        <w:tabs>
          <w:tab w:val="left" w:pos="284"/>
        </w:tabs>
        <w:ind w:left="0" w:firstLine="0"/>
        <w:rPr>
          <w:rFonts w:ascii="Arial" w:hAnsi="Arial" w:cs="Arial"/>
          <w:b/>
          <w:u w:val="single"/>
          <w:lang w:val="pt-BR"/>
        </w:rPr>
      </w:pPr>
      <w:r>
        <w:rPr>
          <w:rFonts w:ascii="Arial" w:hAnsi="Arial" w:cs="Arial"/>
          <w:b/>
          <w:u w:val="single"/>
          <w:lang w:val="pt-BR"/>
        </w:rPr>
        <w:t xml:space="preserve">SAP CLM: Criar </w:t>
      </w:r>
      <w:r w:rsidR="00955744">
        <w:rPr>
          <w:rFonts w:ascii="Arial" w:hAnsi="Arial" w:cs="Arial"/>
          <w:b/>
          <w:u w:val="single"/>
          <w:lang w:val="pt-BR"/>
        </w:rPr>
        <w:t xml:space="preserve">coleção de campos </w:t>
      </w:r>
      <w:r>
        <w:rPr>
          <w:rFonts w:ascii="Arial" w:hAnsi="Arial" w:cs="Arial"/>
          <w:b/>
          <w:u w:val="single"/>
          <w:lang w:val="pt-BR"/>
        </w:rPr>
        <w:t>“Tabela de Manutenção”.</w:t>
      </w:r>
    </w:p>
    <w:p w:rsidR="00CA458F" w:rsidRDefault="00CA458F" w:rsidP="00CA458F">
      <w:pPr>
        <w:tabs>
          <w:tab w:val="left" w:pos="284"/>
        </w:tabs>
        <w:rPr>
          <w:rFonts w:ascii="Arial" w:hAnsi="Arial" w:cs="Arial"/>
          <w:b/>
          <w:u w:val="single"/>
          <w:lang w:val="pt-BR"/>
        </w:rPr>
      </w:pPr>
    </w:p>
    <w:p w:rsidR="00CA458F" w:rsidRDefault="00CA458F" w:rsidP="00CA458F">
      <w:pPr>
        <w:tabs>
          <w:tab w:val="left" w:pos="284"/>
        </w:tabs>
        <w:jc w:val="both"/>
        <w:rPr>
          <w:rFonts w:ascii="Arial" w:hAnsi="Arial" w:cs="Arial"/>
          <w:color w:val="000000"/>
          <w:lang w:val="pt-BR"/>
        </w:rPr>
      </w:pPr>
      <w:r w:rsidRPr="00CA458F">
        <w:rPr>
          <w:rFonts w:ascii="Arial" w:hAnsi="Arial" w:cs="Arial"/>
          <w:color w:val="000000"/>
          <w:lang w:val="pt-BR"/>
        </w:rPr>
        <w:t xml:space="preserve">Para que seja possível ao script, preencher as informações de atividades criadas a partir de documentos de contratos criados pelos usuários, será criado no </w:t>
      </w:r>
      <w:r>
        <w:rPr>
          <w:rFonts w:ascii="Arial" w:hAnsi="Arial" w:cs="Arial"/>
          <w:color w:val="000000"/>
          <w:lang w:val="pt-BR"/>
        </w:rPr>
        <w:t>Registro “</w:t>
      </w:r>
      <w:r w:rsidRPr="005347DF">
        <w:rPr>
          <w:rFonts w:ascii="Arial" w:hAnsi="Arial" w:cs="Arial"/>
          <w:color w:val="000000"/>
          <w:lang w:val="pt-BR"/>
        </w:rPr>
        <w:t>Envio de Alertas e Perfis Autorizados”</w:t>
      </w:r>
      <w:r>
        <w:rPr>
          <w:rFonts w:ascii="Arial" w:hAnsi="Arial" w:cs="Arial"/>
          <w:color w:val="000000"/>
          <w:lang w:val="pt-BR"/>
        </w:rPr>
        <w:t xml:space="preserve"> (UDMD1) uma coleção de campos com o nome de “Tabela de Manutenção”.</w:t>
      </w:r>
    </w:p>
    <w:p w:rsidR="00CA458F" w:rsidRDefault="00CA458F" w:rsidP="00CA458F">
      <w:pPr>
        <w:tabs>
          <w:tab w:val="left" w:pos="284"/>
        </w:tabs>
        <w:rPr>
          <w:rFonts w:ascii="Arial" w:hAnsi="Arial" w:cs="Arial"/>
          <w:color w:val="000000"/>
          <w:lang w:val="pt-BR"/>
        </w:rPr>
      </w:pPr>
    </w:p>
    <w:p w:rsidR="00CA458F" w:rsidRPr="003B2BFE" w:rsidRDefault="00CA458F" w:rsidP="00CA458F">
      <w:pPr>
        <w:tabs>
          <w:tab w:val="left" w:pos="284"/>
        </w:tabs>
        <w:jc w:val="both"/>
        <w:rPr>
          <w:rFonts w:ascii="Arial" w:hAnsi="Arial" w:cs="Arial"/>
          <w:color w:val="000000"/>
          <w:lang w:val="pt-BR"/>
        </w:rPr>
      </w:pPr>
      <w:r>
        <w:rPr>
          <w:rFonts w:ascii="Arial" w:hAnsi="Arial" w:cs="Arial"/>
          <w:color w:val="000000"/>
          <w:lang w:val="pt-BR"/>
        </w:rPr>
        <w:t>Nome da Coleção: manutencao</w:t>
      </w:r>
    </w:p>
    <w:p w:rsidR="00CA458F" w:rsidRDefault="00CA458F" w:rsidP="00CA458F">
      <w:pPr>
        <w:tabs>
          <w:tab w:val="left" w:pos="284"/>
        </w:tabs>
        <w:jc w:val="both"/>
        <w:rPr>
          <w:rFonts w:ascii="Arial" w:hAnsi="Arial" w:cs="Arial"/>
          <w:color w:val="000000"/>
          <w:lang w:val="pt-BR"/>
        </w:rPr>
      </w:pPr>
    </w:p>
    <w:tbl>
      <w:tblPr>
        <w:tblStyle w:val="Tabelacomgrade"/>
        <w:tblW w:w="7698" w:type="dxa"/>
        <w:jc w:val="center"/>
        <w:tblLook w:val="04A0" w:firstRow="1" w:lastRow="0" w:firstColumn="1" w:lastColumn="0" w:noHBand="0" w:noVBand="1"/>
      </w:tblPr>
      <w:tblGrid>
        <w:gridCol w:w="1262"/>
        <w:gridCol w:w="1883"/>
        <w:gridCol w:w="4553"/>
      </w:tblGrid>
      <w:tr w:rsidR="00CA458F" w:rsidTr="00A3383D">
        <w:trPr>
          <w:jc w:val="center"/>
        </w:trPr>
        <w:tc>
          <w:tcPr>
            <w:tcW w:w="1262" w:type="dxa"/>
          </w:tcPr>
          <w:p w:rsidR="00CA458F" w:rsidRPr="008E41BA" w:rsidRDefault="00CA458F" w:rsidP="00A3383D">
            <w:pPr>
              <w:tabs>
                <w:tab w:val="left" w:pos="284"/>
              </w:tabs>
              <w:rPr>
                <w:rFonts w:ascii="Arial" w:hAnsi="Arial" w:cs="Arial"/>
                <w:b/>
                <w:color w:val="000000"/>
                <w:lang w:val="pt-BR"/>
              </w:rPr>
            </w:pPr>
            <w:r>
              <w:rPr>
                <w:rFonts w:ascii="Arial" w:hAnsi="Arial" w:cs="Arial"/>
                <w:b/>
                <w:color w:val="000000"/>
                <w:lang w:val="pt-BR"/>
              </w:rPr>
              <w:t xml:space="preserve">ID </w:t>
            </w:r>
            <w:r w:rsidRPr="008E41BA">
              <w:rPr>
                <w:rFonts w:ascii="Arial" w:hAnsi="Arial" w:cs="Arial"/>
                <w:b/>
                <w:color w:val="000000"/>
                <w:lang w:val="pt-BR"/>
              </w:rPr>
              <w:t>Campo</w:t>
            </w:r>
          </w:p>
        </w:tc>
        <w:tc>
          <w:tcPr>
            <w:tcW w:w="1883" w:type="dxa"/>
          </w:tcPr>
          <w:p w:rsidR="00CA458F" w:rsidRPr="008E41BA" w:rsidRDefault="00CA458F" w:rsidP="00A3383D">
            <w:pPr>
              <w:tabs>
                <w:tab w:val="left" w:pos="284"/>
              </w:tabs>
              <w:rPr>
                <w:rFonts w:ascii="Arial" w:hAnsi="Arial" w:cs="Arial"/>
                <w:b/>
                <w:color w:val="000000"/>
                <w:lang w:val="pt-BR"/>
              </w:rPr>
            </w:pPr>
            <w:r>
              <w:rPr>
                <w:rFonts w:ascii="Arial" w:hAnsi="Arial" w:cs="Arial"/>
                <w:b/>
                <w:color w:val="000000"/>
                <w:lang w:val="pt-BR"/>
              </w:rPr>
              <w:t>Nome do campo</w:t>
            </w:r>
          </w:p>
        </w:tc>
        <w:tc>
          <w:tcPr>
            <w:tcW w:w="4553" w:type="dxa"/>
          </w:tcPr>
          <w:p w:rsidR="00CA458F" w:rsidRPr="008E41BA" w:rsidRDefault="00CA458F" w:rsidP="00A3383D">
            <w:pPr>
              <w:tabs>
                <w:tab w:val="left" w:pos="284"/>
              </w:tabs>
              <w:rPr>
                <w:rFonts w:ascii="Arial" w:hAnsi="Arial" w:cs="Arial"/>
                <w:b/>
                <w:color w:val="000000"/>
                <w:lang w:val="pt-BR"/>
              </w:rPr>
            </w:pPr>
            <w:r>
              <w:rPr>
                <w:rFonts w:ascii="Arial" w:hAnsi="Arial" w:cs="Arial"/>
                <w:b/>
                <w:color w:val="000000"/>
                <w:lang w:val="pt-BR"/>
              </w:rPr>
              <w:t>Tipo do Campo</w:t>
            </w:r>
          </w:p>
        </w:tc>
      </w:tr>
      <w:tr w:rsidR="00CA458F" w:rsidRPr="00C4127D" w:rsidTr="00A3383D">
        <w:trPr>
          <w:jc w:val="center"/>
        </w:trPr>
        <w:tc>
          <w:tcPr>
            <w:tcW w:w="1262" w:type="dxa"/>
          </w:tcPr>
          <w:p w:rsidR="00CA458F" w:rsidRPr="008E41BA" w:rsidRDefault="00CA458F" w:rsidP="00A3383D">
            <w:pPr>
              <w:tabs>
                <w:tab w:val="left" w:pos="284"/>
              </w:tabs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campo_01</w:t>
            </w:r>
          </w:p>
        </w:tc>
        <w:tc>
          <w:tcPr>
            <w:tcW w:w="1883" w:type="dxa"/>
          </w:tcPr>
          <w:p w:rsidR="00CA458F" w:rsidRPr="008E41BA" w:rsidRDefault="00CA458F" w:rsidP="00A3383D">
            <w:pPr>
              <w:tabs>
                <w:tab w:val="left" w:pos="284"/>
              </w:tabs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Campo 1</w:t>
            </w:r>
          </w:p>
        </w:tc>
        <w:tc>
          <w:tcPr>
            <w:tcW w:w="4553" w:type="dxa"/>
          </w:tcPr>
          <w:p w:rsidR="00CA458F" w:rsidRPr="008E41BA" w:rsidRDefault="00CA458F" w:rsidP="00CA458F">
            <w:pPr>
              <w:tabs>
                <w:tab w:val="left" w:pos="284"/>
              </w:tabs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Referencia a Objeto: Acordo Básico</w:t>
            </w:r>
          </w:p>
        </w:tc>
      </w:tr>
      <w:tr w:rsidR="00CA458F" w:rsidRPr="00C4127D" w:rsidTr="00A3383D">
        <w:trPr>
          <w:jc w:val="center"/>
        </w:trPr>
        <w:tc>
          <w:tcPr>
            <w:tcW w:w="1262" w:type="dxa"/>
          </w:tcPr>
          <w:p w:rsidR="00CA458F" w:rsidRDefault="00CA458F" w:rsidP="00A3383D">
            <w:proofErr w:type="gramStart"/>
            <w:r w:rsidRPr="005F349C">
              <w:rPr>
                <w:rFonts w:ascii="Arial" w:hAnsi="Arial" w:cs="Arial"/>
                <w:lang w:val="pt-BR"/>
              </w:rPr>
              <w:t>campo</w:t>
            </w:r>
            <w:proofErr w:type="gramEnd"/>
            <w:r w:rsidRPr="005F349C">
              <w:rPr>
                <w:rFonts w:ascii="Arial" w:hAnsi="Arial" w:cs="Arial"/>
                <w:lang w:val="pt-BR"/>
              </w:rPr>
              <w:t>_</w:t>
            </w:r>
            <w:r>
              <w:rPr>
                <w:rFonts w:ascii="Arial" w:hAnsi="Arial" w:cs="Arial"/>
                <w:lang w:val="pt-BR"/>
              </w:rPr>
              <w:t>02</w:t>
            </w:r>
          </w:p>
        </w:tc>
        <w:tc>
          <w:tcPr>
            <w:tcW w:w="1883" w:type="dxa"/>
          </w:tcPr>
          <w:p w:rsidR="00CA458F" w:rsidRPr="008E41BA" w:rsidRDefault="00CA458F" w:rsidP="00A3383D">
            <w:pPr>
              <w:tabs>
                <w:tab w:val="left" w:pos="284"/>
              </w:tabs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Campo 2</w:t>
            </w:r>
          </w:p>
        </w:tc>
        <w:tc>
          <w:tcPr>
            <w:tcW w:w="4553" w:type="dxa"/>
          </w:tcPr>
          <w:p w:rsidR="00CA458F" w:rsidRPr="00E21867" w:rsidRDefault="00CA458F" w:rsidP="00A3383D">
            <w:pPr>
              <w:tabs>
                <w:tab w:val="left" w:pos="284"/>
              </w:tabs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Referencia a Objeto:</w:t>
            </w:r>
            <w:r w:rsidRPr="00E21867">
              <w:rPr>
                <w:rFonts w:ascii="Arial" w:hAnsi="Arial" w:cs="Arial"/>
                <w:lang w:val="pt-BR"/>
              </w:rPr>
              <w:t xml:space="preserve"> Documento de contrato</w:t>
            </w:r>
          </w:p>
        </w:tc>
      </w:tr>
      <w:tr w:rsidR="00CA458F" w:rsidRPr="00C4127D" w:rsidTr="00A3383D">
        <w:trPr>
          <w:trHeight w:val="65"/>
          <w:jc w:val="center"/>
        </w:trPr>
        <w:tc>
          <w:tcPr>
            <w:tcW w:w="1262" w:type="dxa"/>
          </w:tcPr>
          <w:p w:rsidR="00CA458F" w:rsidRDefault="00CA458F" w:rsidP="00A3383D">
            <w:proofErr w:type="gramStart"/>
            <w:r w:rsidRPr="005F349C">
              <w:rPr>
                <w:rFonts w:ascii="Arial" w:hAnsi="Arial" w:cs="Arial"/>
                <w:lang w:val="pt-BR"/>
              </w:rPr>
              <w:t>campo</w:t>
            </w:r>
            <w:proofErr w:type="gramEnd"/>
            <w:r w:rsidRPr="005F349C">
              <w:rPr>
                <w:rFonts w:ascii="Arial" w:hAnsi="Arial" w:cs="Arial"/>
                <w:lang w:val="pt-BR"/>
              </w:rPr>
              <w:t>_</w:t>
            </w:r>
            <w:r>
              <w:rPr>
                <w:rFonts w:ascii="Arial" w:hAnsi="Arial" w:cs="Arial"/>
                <w:lang w:val="pt-BR"/>
              </w:rPr>
              <w:t>03</w:t>
            </w:r>
          </w:p>
        </w:tc>
        <w:tc>
          <w:tcPr>
            <w:tcW w:w="1883" w:type="dxa"/>
          </w:tcPr>
          <w:p w:rsidR="00CA458F" w:rsidRPr="008E41BA" w:rsidRDefault="00CA458F" w:rsidP="00A3383D">
            <w:pPr>
              <w:tabs>
                <w:tab w:val="left" w:pos="284"/>
              </w:tabs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Campo 3</w:t>
            </w:r>
          </w:p>
        </w:tc>
        <w:tc>
          <w:tcPr>
            <w:tcW w:w="4553" w:type="dxa"/>
          </w:tcPr>
          <w:p w:rsidR="00CA458F" w:rsidRPr="008E41BA" w:rsidRDefault="00CA458F" w:rsidP="00CA458F">
            <w:pPr>
              <w:tabs>
                <w:tab w:val="left" w:pos="284"/>
              </w:tabs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Referencia a Objeto: Cadastro de usuários</w:t>
            </w:r>
          </w:p>
        </w:tc>
      </w:tr>
      <w:tr w:rsidR="00CA458F" w:rsidRPr="00E21867" w:rsidTr="00A3383D">
        <w:trPr>
          <w:trHeight w:val="65"/>
          <w:jc w:val="center"/>
        </w:trPr>
        <w:tc>
          <w:tcPr>
            <w:tcW w:w="1262" w:type="dxa"/>
          </w:tcPr>
          <w:p w:rsidR="00CA458F" w:rsidRDefault="00CA458F" w:rsidP="00A3383D">
            <w:proofErr w:type="gramStart"/>
            <w:r w:rsidRPr="005F349C">
              <w:rPr>
                <w:rFonts w:ascii="Arial" w:hAnsi="Arial" w:cs="Arial"/>
                <w:lang w:val="pt-BR"/>
              </w:rPr>
              <w:t>campo</w:t>
            </w:r>
            <w:proofErr w:type="gramEnd"/>
            <w:r w:rsidRPr="005F349C">
              <w:rPr>
                <w:rFonts w:ascii="Arial" w:hAnsi="Arial" w:cs="Arial"/>
                <w:lang w:val="pt-BR"/>
              </w:rPr>
              <w:t>_</w:t>
            </w:r>
            <w:r>
              <w:rPr>
                <w:rFonts w:ascii="Arial" w:hAnsi="Arial" w:cs="Arial"/>
                <w:lang w:val="pt-BR"/>
              </w:rPr>
              <w:t>04</w:t>
            </w:r>
          </w:p>
        </w:tc>
        <w:tc>
          <w:tcPr>
            <w:tcW w:w="1883" w:type="dxa"/>
          </w:tcPr>
          <w:p w:rsidR="00CA458F" w:rsidRPr="008E41BA" w:rsidRDefault="00CA458F" w:rsidP="00A3383D">
            <w:pPr>
              <w:tabs>
                <w:tab w:val="left" w:pos="284"/>
              </w:tabs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Campo 4</w:t>
            </w:r>
          </w:p>
        </w:tc>
        <w:tc>
          <w:tcPr>
            <w:tcW w:w="4553" w:type="dxa"/>
          </w:tcPr>
          <w:p w:rsidR="00CA458F" w:rsidRPr="008E41BA" w:rsidRDefault="00CA458F" w:rsidP="00A3383D">
            <w:pPr>
              <w:tabs>
                <w:tab w:val="left" w:pos="284"/>
              </w:tabs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Texto, 256 posições</w:t>
            </w:r>
          </w:p>
        </w:tc>
      </w:tr>
      <w:tr w:rsidR="00CA458F" w:rsidRPr="00E21867" w:rsidTr="00A3383D">
        <w:trPr>
          <w:trHeight w:val="65"/>
          <w:jc w:val="center"/>
        </w:trPr>
        <w:tc>
          <w:tcPr>
            <w:tcW w:w="1262" w:type="dxa"/>
          </w:tcPr>
          <w:p w:rsidR="00CA458F" w:rsidRDefault="00CA458F" w:rsidP="00A3383D">
            <w:r w:rsidRPr="005F349C">
              <w:rPr>
                <w:rFonts w:ascii="Arial" w:hAnsi="Arial" w:cs="Arial"/>
                <w:lang w:val="pt-BR"/>
              </w:rPr>
              <w:t>campo_</w:t>
            </w:r>
            <w:r>
              <w:rPr>
                <w:rFonts w:ascii="Arial" w:hAnsi="Arial" w:cs="Arial"/>
                <w:lang w:val="pt-BR"/>
              </w:rPr>
              <w:t>05</w:t>
            </w:r>
          </w:p>
        </w:tc>
        <w:tc>
          <w:tcPr>
            <w:tcW w:w="1883" w:type="dxa"/>
          </w:tcPr>
          <w:p w:rsidR="00CA458F" w:rsidRDefault="00CA458F" w:rsidP="00A3383D">
            <w:pPr>
              <w:tabs>
                <w:tab w:val="left" w:pos="284"/>
              </w:tabs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Campo 5</w:t>
            </w:r>
          </w:p>
        </w:tc>
        <w:tc>
          <w:tcPr>
            <w:tcW w:w="4553" w:type="dxa"/>
          </w:tcPr>
          <w:p w:rsidR="00CA458F" w:rsidRDefault="00CA458F" w:rsidP="00A3383D">
            <w:pPr>
              <w:tabs>
                <w:tab w:val="left" w:pos="284"/>
              </w:tabs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Data</w:t>
            </w:r>
          </w:p>
        </w:tc>
      </w:tr>
      <w:tr w:rsidR="00CA458F" w:rsidRPr="00E21867" w:rsidTr="00A3383D">
        <w:trPr>
          <w:trHeight w:val="65"/>
          <w:jc w:val="center"/>
        </w:trPr>
        <w:tc>
          <w:tcPr>
            <w:tcW w:w="1262" w:type="dxa"/>
          </w:tcPr>
          <w:p w:rsidR="00CA458F" w:rsidRPr="005F349C" w:rsidRDefault="00CA458F" w:rsidP="00A3383D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campo_06</w:t>
            </w:r>
          </w:p>
        </w:tc>
        <w:tc>
          <w:tcPr>
            <w:tcW w:w="1883" w:type="dxa"/>
          </w:tcPr>
          <w:p w:rsidR="00CA458F" w:rsidRDefault="00CA458F" w:rsidP="00A3383D">
            <w:pPr>
              <w:tabs>
                <w:tab w:val="left" w:pos="284"/>
              </w:tabs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Campo 6</w:t>
            </w:r>
          </w:p>
        </w:tc>
        <w:tc>
          <w:tcPr>
            <w:tcW w:w="4553" w:type="dxa"/>
          </w:tcPr>
          <w:p w:rsidR="00CA458F" w:rsidRDefault="00CA458F" w:rsidP="00A3383D">
            <w:pPr>
              <w:tabs>
                <w:tab w:val="left" w:pos="284"/>
              </w:tabs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Data</w:t>
            </w:r>
          </w:p>
        </w:tc>
      </w:tr>
    </w:tbl>
    <w:p w:rsidR="00CA458F" w:rsidRDefault="00CA458F" w:rsidP="00CA458F">
      <w:pPr>
        <w:tabs>
          <w:tab w:val="left" w:pos="284"/>
        </w:tabs>
        <w:rPr>
          <w:rFonts w:ascii="Arial" w:hAnsi="Arial" w:cs="Arial"/>
          <w:b/>
          <w:u w:val="single"/>
          <w:lang w:val="pt-BR"/>
        </w:rPr>
      </w:pPr>
    </w:p>
    <w:p w:rsidR="00CA458F" w:rsidRDefault="00CA458F" w:rsidP="00505F8A">
      <w:pPr>
        <w:jc w:val="both"/>
        <w:rPr>
          <w:rFonts w:ascii="Arial" w:hAnsi="Arial" w:cs="Arial"/>
          <w:color w:val="000000"/>
          <w:lang w:val="pt-BR"/>
        </w:rPr>
      </w:pPr>
    </w:p>
    <w:p w:rsidR="000D7556" w:rsidRDefault="00E73508" w:rsidP="00A553DE">
      <w:pPr>
        <w:numPr>
          <w:ilvl w:val="0"/>
          <w:numId w:val="10"/>
        </w:numPr>
        <w:tabs>
          <w:tab w:val="left" w:pos="284"/>
        </w:tabs>
        <w:ind w:left="0" w:firstLine="0"/>
        <w:rPr>
          <w:rFonts w:ascii="Arial" w:hAnsi="Arial" w:cs="Arial"/>
          <w:b/>
          <w:u w:val="single"/>
          <w:lang w:val="pt-BR"/>
        </w:rPr>
      </w:pPr>
      <w:r w:rsidRPr="00E73508">
        <w:rPr>
          <w:rFonts w:ascii="Arial" w:hAnsi="Arial" w:cs="Arial"/>
          <w:b/>
          <w:u w:val="single"/>
          <w:lang w:val="pt-BR"/>
        </w:rPr>
        <w:t>S</w:t>
      </w:r>
      <w:r w:rsidR="0054264A">
        <w:rPr>
          <w:rFonts w:ascii="Arial" w:hAnsi="Arial" w:cs="Arial"/>
          <w:b/>
          <w:u w:val="single"/>
          <w:lang w:val="pt-BR"/>
        </w:rPr>
        <w:t xml:space="preserve">cript Java: </w:t>
      </w:r>
      <w:r w:rsidR="00417CB9">
        <w:rPr>
          <w:rFonts w:ascii="Arial" w:hAnsi="Arial" w:cs="Arial"/>
          <w:b/>
          <w:u w:val="single"/>
          <w:lang w:val="pt-BR"/>
        </w:rPr>
        <w:t xml:space="preserve">Criação automática de </w:t>
      </w:r>
      <w:r w:rsidR="003B2BFE">
        <w:rPr>
          <w:rFonts w:ascii="Arial" w:hAnsi="Arial" w:cs="Arial"/>
          <w:b/>
          <w:u w:val="single"/>
          <w:lang w:val="pt-BR"/>
        </w:rPr>
        <w:t>atividades em registro especifico.</w:t>
      </w:r>
    </w:p>
    <w:p w:rsidR="009A1888" w:rsidRDefault="009A1888" w:rsidP="009A1888">
      <w:pPr>
        <w:tabs>
          <w:tab w:val="left" w:pos="284"/>
        </w:tabs>
        <w:rPr>
          <w:rFonts w:ascii="Arial" w:hAnsi="Arial" w:cs="Arial"/>
          <w:b/>
          <w:u w:val="single"/>
          <w:lang w:val="pt-BR"/>
        </w:rPr>
      </w:pPr>
    </w:p>
    <w:p w:rsidR="003B2BFE" w:rsidRDefault="00343A59" w:rsidP="003B2BFE">
      <w:pPr>
        <w:tabs>
          <w:tab w:val="left" w:pos="284"/>
        </w:tabs>
        <w:jc w:val="both"/>
        <w:rPr>
          <w:rFonts w:ascii="Arial" w:hAnsi="Arial" w:cs="Arial"/>
          <w:color w:val="000000"/>
          <w:lang w:val="pt-BR"/>
        </w:rPr>
      </w:pPr>
      <w:r>
        <w:rPr>
          <w:rFonts w:ascii="Arial" w:hAnsi="Arial" w:cs="Arial"/>
          <w:color w:val="000000"/>
          <w:lang w:val="pt-BR"/>
        </w:rPr>
        <w:t xml:space="preserve">Com base nas alterações feitas nas etapas do documento de contrato, o script deverá criar as atividades </w:t>
      </w:r>
      <w:r w:rsidR="003B2BFE">
        <w:rPr>
          <w:rFonts w:ascii="Arial" w:hAnsi="Arial" w:cs="Arial"/>
          <w:color w:val="000000"/>
          <w:lang w:val="pt-BR"/>
        </w:rPr>
        <w:t>em um documento especifico para o desenvolvimento, localizado no registro “</w:t>
      </w:r>
      <w:r w:rsidR="003B2BFE" w:rsidRPr="005347DF">
        <w:rPr>
          <w:rFonts w:ascii="Arial" w:hAnsi="Arial" w:cs="Arial"/>
          <w:color w:val="000000"/>
          <w:lang w:val="pt-BR"/>
        </w:rPr>
        <w:t>Envio de Alertas e Perfis Autorizados”</w:t>
      </w:r>
      <w:r w:rsidR="003B2BFE">
        <w:rPr>
          <w:rFonts w:ascii="Arial" w:hAnsi="Arial" w:cs="Arial"/>
          <w:color w:val="000000"/>
          <w:lang w:val="pt-BR"/>
        </w:rPr>
        <w:t xml:space="preserve"> (UDMD1). Este documento, no ato de sua criação permanecerá inativo para que não seja visualizado pelos usuários.</w:t>
      </w:r>
    </w:p>
    <w:p w:rsidR="003B2BFE" w:rsidRDefault="003B2BFE" w:rsidP="003B2BFE">
      <w:pPr>
        <w:tabs>
          <w:tab w:val="left" w:pos="284"/>
        </w:tabs>
        <w:jc w:val="both"/>
        <w:rPr>
          <w:rFonts w:ascii="Arial" w:hAnsi="Arial" w:cs="Arial"/>
          <w:color w:val="000000"/>
          <w:lang w:val="pt-BR"/>
        </w:rPr>
      </w:pPr>
    </w:p>
    <w:p w:rsidR="003B2BFE" w:rsidRDefault="003B2BFE" w:rsidP="00343A59">
      <w:pPr>
        <w:tabs>
          <w:tab w:val="left" w:pos="284"/>
        </w:tabs>
        <w:jc w:val="both"/>
        <w:rPr>
          <w:rFonts w:ascii="Arial" w:hAnsi="Arial" w:cs="Arial"/>
          <w:color w:val="000000"/>
          <w:lang w:val="pt-BR"/>
        </w:rPr>
      </w:pPr>
      <w:r>
        <w:rPr>
          <w:rFonts w:ascii="Arial" w:hAnsi="Arial" w:cs="Arial"/>
          <w:color w:val="000000"/>
          <w:lang w:val="pt-BR"/>
        </w:rPr>
        <w:t xml:space="preserve">Para localizar os responsáveis por determinada etapa, considerando apenas os usuários com o campo “Gerar Atividade” marcado. Caso a atividade seja destinada a um Grupo, serão criadas atividades para cada um dos usuários deste Grupo. </w:t>
      </w:r>
    </w:p>
    <w:p w:rsidR="003B2BFE" w:rsidRDefault="003B2BFE" w:rsidP="00343A59">
      <w:pPr>
        <w:tabs>
          <w:tab w:val="left" w:pos="284"/>
        </w:tabs>
        <w:jc w:val="both"/>
        <w:rPr>
          <w:rFonts w:ascii="Arial" w:hAnsi="Arial" w:cs="Arial"/>
          <w:color w:val="000000"/>
          <w:lang w:val="pt-BR"/>
        </w:rPr>
      </w:pPr>
    </w:p>
    <w:p w:rsidR="005F7FB3" w:rsidRDefault="005F7FB3" w:rsidP="00343A59">
      <w:pPr>
        <w:tabs>
          <w:tab w:val="left" w:pos="284"/>
        </w:tabs>
        <w:jc w:val="both"/>
        <w:rPr>
          <w:rFonts w:ascii="Arial" w:hAnsi="Arial" w:cs="Arial"/>
          <w:color w:val="000000"/>
          <w:lang w:val="pt-BR"/>
        </w:rPr>
      </w:pPr>
      <w:r>
        <w:rPr>
          <w:rFonts w:ascii="Arial" w:hAnsi="Arial" w:cs="Arial"/>
          <w:color w:val="000000"/>
          <w:lang w:val="pt-BR"/>
        </w:rPr>
        <w:t xml:space="preserve">O script </w:t>
      </w:r>
      <w:r w:rsidR="00134B3E">
        <w:rPr>
          <w:rFonts w:ascii="Arial" w:hAnsi="Arial" w:cs="Arial"/>
          <w:color w:val="000000"/>
          <w:lang w:val="pt-BR"/>
        </w:rPr>
        <w:t>criará apenas um documento</w:t>
      </w:r>
      <w:r w:rsidR="00716A96">
        <w:rPr>
          <w:rFonts w:ascii="Arial" w:hAnsi="Arial" w:cs="Arial"/>
          <w:color w:val="000000"/>
          <w:lang w:val="pt-BR"/>
        </w:rPr>
        <w:t xml:space="preserve"> inativo</w:t>
      </w:r>
      <w:r w:rsidR="00134B3E">
        <w:rPr>
          <w:rFonts w:ascii="Arial" w:hAnsi="Arial" w:cs="Arial"/>
          <w:color w:val="000000"/>
          <w:lang w:val="pt-BR"/>
        </w:rPr>
        <w:t xml:space="preserve"> no registro “</w:t>
      </w:r>
      <w:r w:rsidR="00134B3E" w:rsidRPr="005347DF">
        <w:rPr>
          <w:rFonts w:ascii="Arial" w:hAnsi="Arial" w:cs="Arial"/>
          <w:color w:val="000000"/>
          <w:lang w:val="pt-BR"/>
        </w:rPr>
        <w:t>Envio de Alertas e Perfis Autorizados”</w:t>
      </w:r>
      <w:r w:rsidR="00134B3E">
        <w:rPr>
          <w:rFonts w:ascii="Arial" w:hAnsi="Arial" w:cs="Arial"/>
          <w:color w:val="000000"/>
          <w:lang w:val="pt-BR"/>
        </w:rPr>
        <w:t xml:space="preserve"> (UDMD1) que será utilizado para criação de todas as atividades de todos os documentos de contrato criados nos Acordos Básico</w:t>
      </w:r>
      <w:ins w:id="68" w:author="Engineering do Brasil S.A" w:date="2015-07-16T11:28:00Z">
        <w:r w:rsidR="00C4127D">
          <w:rPr>
            <w:rFonts w:ascii="Arial" w:hAnsi="Arial" w:cs="Arial"/>
            <w:color w:val="000000"/>
            <w:lang w:val="pt-BR"/>
          </w:rPr>
          <w:t xml:space="preserve"> Geral e Comercial</w:t>
        </w:r>
      </w:ins>
      <w:del w:id="69" w:author="Engineering do Brasil S.A" w:date="2015-07-16T11:28:00Z">
        <w:r w:rsidR="00134B3E" w:rsidDel="00C4127D">
          <w:rPr>
            <w:rFonts w:ascii="Arial" w:hAnsi="Arial" w:cs="Arial"/>
            <w:color w:val="000000"/>
            <w:lang w:val="pt-BR"/>
          </w:rPr>
          <w:delText>s</w:delText>
        </w:r>
      </w:del>
      <w:r w:rsidR="00134B3E">
        <w:rPr>
          <w:rFonts w:ascii="Arial" w:hAnsi="Arial" w:cs="Arial"/>
          <w:color w:val="000000"/>
          <w:lang w:val="pt-BR"/>
        </w:rPr>
        <w:t xml:space="preserve"> do SAP CLM e </w:t>
      </w:r>
      <w:r>
        <w:rPr>
          <w:rFonts w:ascii="Arial" w:hAnsi="Arial" w:cs="Arial"/>
          <w:color w:val="000000"/>
          <w:lang w:val="pt-BR"/>
        </w:rPr>
        <w:t>deverá preencher os campos relacionados abaixo para a criação da atividade:</w:t>
      </w:r>
    </w:p>
    <w:p w:rsidR="005F7FB3" w:rsidRDefault="005F7FB3" w:rsidP="00343A59">
      <w:pPr>
        <w:tabs>
          <w:tab w:val="left" w:pos="284"/>
        </w:tabs>
        <w:jc w:val="both"/>
        <w:rPr>
          <w:rFonts w:ascii="Arial" w:hAnsi="Arial" w:cs="Arial"/>
          <w:color w:val="000000"/>
          <w:lang w:val="pt-BR"/>
        </w:rPr>
      </w:pPr>
    </w:p>
    <w:p w:rsidR="00134B3E" w:rsidRPr="00134B3E" w:rsidRDefault="00134B3E" w:rsidP="00343A59">
      <w:pPr>
        <w:tabs>
          <w:tab w:val="left" w:pos="284"/>
        </w:tabs>
        <w:jc w:val="both"/>
        <w:rPr>
          <w:rFonts w:ascii="Arial" w:hAnsi="Arial" w:cs="Arial"/>
          <w:color w:val="000000"/>
          <w:lang w:val="pt-BR"/>
        </w:rPr>
      </w:pPr>
      <w:r>
        <w:rPr>
          <w:rFonts w:ascii="Arial" w:hAnsi="Arial" w:cs="Arial"/>
          <w:color w:val="000000"/>
          <w:lang w:val="pt-BR"/>
        </w:rPr>
        <w:t>ID do documento no registro “</w:t>
      </w:r>
      <w:r w:rsidRPr="005347DF">
        <w:rPr>
          <w:rFonts w:ascii="Arial" w:hAnsi="Arial" w:cs="Arial"/>
          <w:color w:val="000000"/>
          <w:lang w:val="pt-BR"/>
        </w:rPr>
        <w:t>Envio de Alertas e Perfis Autorizados”</w:t>
      </w:r>
      <w:r>
        <w:rPr>
          <w:rFonts w:ascii="Arial" w:hAnsi="Arial" w:cs="Arial"/>
          <w:color w:val="000000"/>
          <w:lang w:val="pt-BR"/>
        </w:rPr>
        <w:t xml:space="preserve"> (UDMD1): </w:t>
      </w:r>
      <w:r w:rsidRPr="00134B3E">
        <w:rPr>
          <w:rFonts w:ascii="Arial" w:hAnsi="Arial" w:cs="Arial"/>
          <w:b/>
          <w:color w:val="000000"/>
          <w:lang w:val="pt-BR"/>
        </w:rPr>
        <w:t>gap033_calendarios</w:t>
      </w:r>
    </w:p>
    <w:p w:rsidR="00134B3E" w:rsidRDefault="00134B3E" w:rsidP="00343A59">
      <w:pPr>
        <w:tabs>
          <w:tab w:val="left" w:pos="284"/>
        </w:tabs>
        <w:jc w:val="both"/>
        <w:rPr>
          <w:rFonts w:ascii="Arial" w:hAnsi="Arial" w:cs="Arial"/>
          <w:color w:val="000000"/>
          <w:lang w:val="pt-BR"/>
        </w:rPr>
      </w:pPr>
    </w:p>
    <w:p w:rsidR="003B2BFE" w:rsidRPr="003B2BFE" w:rsidRDefault="00CA458F" w:rsidP="00343A59">
      <w:pPr>
        <w:tabs>
          <w:tab w:val="left" w:pos="284"/>
        </w:tabs>
        <w:jc w:val="both"/>
        <w:rPr>
          <w:rFonts w:ascii="Arial" w:hAnsi="Arial" w:cs="Arial"/>
          <w:color w:val="000000"/>
          <w:lang w:val="pt-BR"/>
        </w:rPr>
      </w:pPr>
      <w:r>
        <w:rPr>
          <w:rFonts w:ascii="Arial" w:hAnsi="Arial" w:cs="Arial"/>
          <w:color w:val="000000"/>
          <w:lang w:val="pt-BR"/>
        </w:rPr>
        <w:t>Coleção</w:t>
      </w:r>
      <w:r w:rsidR="003B2BFE">
        <w:rPr>
          <w:rFonts w:ascii="Arial" w:hAnsi="Arial" w:cs="Arial"/>
          <w:color w:val="000000"/>
          <w:lang w:val="pt-BR"/>
        </w:rPr>
        <w:t xml:space="preserve">: </w:t>
      </w:r>
      <w:r w:rsidR="003B2BFE" w:rsidRPr="00134B3E">
        <w:rPr>
          <w:rFonts w:ascii="Arial" w:hAnsi="Arial" w:cs="Arial"/>
          <w:b/>
          <w:color w:val="000000"/>
          <w:lang w:val="pt-BR"/>
        </w:rPr>
        <w:t>Tabela de Manutenção</w:t>
      </w:r>
    </w:p>
    <w:p w:rsidR="003B2BFE" w:rsidRDefault="003B2BFE" w:rsidP="00343A59">
      <w:pPr>
        <w:tabs>
          <w:tab w:val="left" w:pos="284"/>
        </w:tabs>
        <w:jc w:val="both"/>
        <w:rPr>
          <w:rFonts w:ascii="Arial" w:hAnsi="Arial" w:cs="Arial"/>
          <w:color w:val="000000"/>
          <w:lang w:val="pt-BR"/>
        </w:rPr>
      </w:pPr>
    </w:p>
    <w:tbl>
      <w:tblPr>
        <w:tblStyle w:val="Tabelacomgrade"/>
        <w:tblW w:w="7698" w:type="dxa"/>
        <w:jc w:val="center"/>
        <w:tblLook w:val="04A0" w:firstRow="1" w:lastRow="0" w:firstColumn="1" w:lastColumn="0" w:noHBand="0" w:noVBand="1"/>
      </w:tblPr>
      <w:tblGrid>
        <w:gridCol w:w="1262"/>
        <w:gridCol w:w="1883"/>
        <w:gridCol w:w="4553"/>
      </w:tblGrid>
      <w:tr w:rsidR="006F36F6" w:rsidTr="00E21867">
        <w:trPr>
          <w:jc w:val="center"/>
        </w:trPr>
        <w:tc>
          <w:tcPr>
            <w:tcW w:w="1262" w:type="dxa"/>
          </w:tcPr>
          <w:p w:rsidR="006F36F6" w:rsidRPr="008E41BA" w:rsidRDefault="006F36F6" w:rsidP="00343A59">
            <w:pPr>
              <w:tabs>
                <w:tab w:val="left" w:pos="284"/>
              </w:tabs>
              <w:rPr>
                <w:rFonts w:ascii="Arial" w:hAnsi="Arial" w:cs="Arial"/>
                <w:b/>
                <w:color w:val="000000"/>
                <w:lang w:val="pt-BR"/>
              </w:rPr>
            </w:pPr>
            <w:r>
              <w:rPr>
                <w:rFonts w:ascii="Arial" w:hAnsi="Arial" w:cs="Arial"/>
                <w:b/>
                <w:color w:val="000000"/>
                <w:lang w:val="pt-BR"/>
              </w:rPr>
              <w:t xml:space="preserve">ID </w:t>
            </w:r>
            <w:r w:rsidRPr="008E41BA">
              <w:rPr>
                <w:rFonts w:ascii="Arial" w:hAnsi="Arial" w:cs="Arial"/>
                <w:b/>
                <w:color w:val="000000"/>
                <w:lang w:val="pt-BR"/>
              </w:rPr>
              <w:t>Campo</w:t>
            </w:r>
          </w:p>
        </w:tc>
        <w:tc>
          <w:tcPr>
            <w:tcW w:w="1883" w:type="dxa"/>
          </w:tcPr>
          <w:p w:rsidR="006F36F6" w:rsidRPr="008E41BA" w:rsidRDefault="006F36F6" w:rsidP="00343A59">
            <w:pPr>
              <w:tabs>
                <w:tab w:val="left" w:pos="284"/>
              </w:tabs>
              <w:rPr>
                <w:rFonts w:ascii="Arial" w:hAnsi="Arial" w:cs="Arial"/>
                <w:b/>
                <w:color w:val="000000"/>
                <w:lang w:val="pt-BR"/>
              </w:rPr>
            </w:pPr>
            <w:r>
              <w:rPr>
                <w:rFonts w:ascii="Arial" w:hAnsi="Arial" w:cs="Arial"/>
                <w:b/>
                <w:color w:val="000000"/>
                <w:lang w:val="pt-BR"/>
              </w:rPr>
              <w:t>Nome do campo</w:t>
            </w:r>
          </w:p>
        </w:tc>
        <w:tc>
          <w:tcPr>
            <w:tcW w:w="4553" w:type="dxa"/>
          </w:tcPr>
          <w:p w:rsidR="006F36F6" w:rsidRPr="008E41BA" w:rsidRDefault="006F36F6" w:rsidP="00343A59">
            <w:pPr>
              <w:tabs>
                <w:tab w:val="left" w:pos="284"/>
              </w:tabs>
              <w:rPr>
                <w:rFonts w:ascii="Arial" w:hAnsi="Arial" w:cs="Arial"/>
                <w:b/>
                <w:color w:val="000000"/>
                <w:lang w:val="pt-BR"/>
              </w:rPr>
            </w:pPr>
            <w:r w:rsidRPr="008E41BA">
              <w:rPr>
                <w:rFonts w:ascii="Arial" w:hAnsi="Arial" w:cs="Arial"/>
                <w:b/>
                <w:color w:val="000000"/>
                <w:lang w:val="pt-BR"/>
              </w:rPr>
              <w:t>Valor</w:t>
            </w:r>
          </w:p>
        </w:tc>
      </w:tr>
      <w:tr w:rsidR="006F36F6" w:rsidRPr="00C4127D" w:rsidTr="00E21867">
        <w:trPr>
          <w:jc w:val="center"/>
        </w:trPr>
        <w:tc>
          <w:tcPr>
            <w:tcW w:w="1262" w:type="dxa"/>
          </w:tcPr>
          <w:p w:rsidR="006F36F6" w:rsidRPr="008E41BA" w:rsidRDefault="003B2BFE" w:rsidP="00343A59">
            <w:pPr>
              <w:tabs>
                <w:tab w:val="left" w:pos="284"/>
              </w:tabs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campo_01</w:t>
            </w:r>
          </w:p>
        </w:tc>
        <w:tc>
          <w:tcPr>
            <w:tcW w:w="1883" w:type="dxa"/>
          </w:tcPr>
          <w:p w:rsidR="006F36F6" w:rsidRPr="008E41BA" w:rsidRDefault="003B2BFE" w:rsidP="00343A59">
            <w:pPr>
              <w:tabs>
                <w:tab w:val="left" w:pos="284"/>
              </w:tabs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Campo 1</w:t>
            </w:r>
          </w:p>
        </w:tc>
        <w:tc>
          <w:tcPr>
            <w:tcW w:w="4553" w:type="dxa"/>
          </w:tcPr>
          <w:p w:rsidR="006F36F6" w:rsidRPr="008E41BA" w:rsidRDefault="00E21867" w:rsidP="00343A59">
            <w:pPr>
              <w:tabs>
                <w:tab w:val="left" w:pos="284"/>
              </w:tabs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Objeto de Referencia do Acordo Básico</w:t>
            </w:r>
          </w:p>
        </w:tc>
      </w:tr>
      <w:tr w:rsidR="003B2BFE" w:rsidRPr="00C4127D" w:rsidTr="00E21867">
        <w:trPr>
          <w:jc w:val="center"/>
        </w:trPr>
        <w:tc>
          <w:tcPr>
            <w:tcW w:w="1262" w:type="dxa"/>
          </w:tcPr>
          <w:p w:rsidR="003B2BFE" w:rsidRDefault="003B2BFE">
            <w:proofErr w:type="gramStart"/>
            <w:r w:rsidRPr="005F349C">
              <w:rPr>
                <w:rFonts w:ascii="Arial" w:hAnsi="Arial" w:cs="Arial"/>
                <w:lang w:val="pt-BR"/>
              </w:rPr>
              <w:t>campo</w:t>
            </w:r>
            <w:proofErr w:type="gramEnd"/>
            <w:r w:rsidRPr="005F349C">
              <w:rPr>
                <w:rFonts w:ascii="Arial" w:hAnsi="Arial" w:cs="Arial"/>
                <w:lang w:val="pt-BR"/>
              </w:rPr>
              <w:t>_</w:t>
            </w:r>
            <w:r>
              <w:rPr>
                <w:rFonts w:ascii="Arial" w:hAnsi="Arial" w:cs="Arial"/>
                <w:lang w:val="pt-BR"/>
              </w:rPr>
              <w:t>02</w:t>
            </w:r>
          </w:p>
        </w:tc>
        <w:tc>
          <w:tcPr>
            <w:tcW w:w="1883" w:type="dxa"/>
          </w:tcPr>
          <w:p w:rsidR="003B2BFE" w:rsidRPr="008E41BA" w:rsidRDefault="003B2BFE" w:rsidP="00985C9B">
            <w:pPr>
              <w:tabs>
                <w:tab w:val="left" w:pos="284"/>
              </w:tabs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Campo 2</w:t>
            </w:r>
          </w:p>
        </w:tc>
        <w:tc>
          <w:tcPr>
            <w:tcW w:w="4553" w:type="dxa"/>
          </w:tcPr>
          <w:p w:rsidR="003B2BFE" w:rsidRPr="00E21867" w:rsidRDefault="00E21867" w:rsidP="0069052B">
            <w:pPr>
              <w:tabs>
                <w:tab w:val="left" w:pos="284"/>
              </w:tabs>
              <w:rPr>
                <w:rFonts w:ascii="Arial" w:hAnsi="Arial" w:cs="Arial"/>
                <w:lang w:val="pt-BR"/>
              </w:rPr>
            </w:pPr>
            <w:r w:rsidRPr="00E21867">
              <w:rPr>
                <w:rFonts w:ascii="Arial" w:hAnsi="Arial" w:cs="Arial"/>
                <w:lang w:val="pt-BR"/>
              </w:rPr>
              <w:t>Objeto de referência do Documento de contrato</w:t>
            </w:r>
          </w:p>
        </w:tc>
      </w:tr>
      <w:tr w:rsidR="003B2BFE" w:rsidRPr="00C4127D" w:rsidTr="00E21867">
        <w:trPr>
          <w:trHeight w:val="65"/>
          <w:jc w:val="center"/>
        </w:trPr>
        <w:tc>
          <w:tcPr>
            <w:tcW w:w="1262" w:type="dxa"/>
          </w:tcPr>
          <w:p w:rsidR="003B2BFE" w:rsidRDefault="003B2BFE">
            <w:proofErr w:type="gramStart"/>
            <w:r w:rsidRPr="005F349C">
              <w:rPr>
                <w:rFonts w:ascii="Arial" w:hAnsi="Arial" w:cs="Arial"/>
                <w:lang w:val="pt-BR"/>
              </w:rPr>
              <w:t>campo</w:t>
            </w:r>
            <w:proofErr w:type="gramEnd"/>
            <w:r w:rsidRPr="005F349C">
              <w:rPr>
                <w:rFonts w:ascii="Arial" w:hAnsi="Arial" w:cs="Arial"/>
                <w:lang w:val="pt-BR"/>
              </w:rPr>
              <w:t>_</w:t>
            </w:r>
            <w:r>
              <w:rPr>
                <w:rFonts w:ascii="Arial" w:hAnsi="Arial" w:cs="Arial"/>
                <w:lang w:val="pt-BR"/>
              </w:rPr>
              <w:t>03</w:t>
            </w:r>
          </w:p>
        </w:tc>
        <w:tc>
          <w:tcPr>
            <w:tcW w:w="1883" w:type="dxa"/>
          </w:tcPr>
          <w:p w:rsidR="003B2BFE" w:rsidRPr="008E41BA" w:rsidRDefault="003B2BFE" w:rsidP="00985C9B">
            <w:pPr>
              <w:tabs>
                <w:tab w:val="left" w:pos="284"/>
              </w:tabs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Campo 3</w:t>
            </w:r>
          </w:p>
        </w:tc>
        <w:tc>
          <w:tcPr>
            <w:tcW w:w="4553" w:type="dxa"/>
          </w:tcPr>
          <w:p w:rsidR="003B2BFE" w:rsidRPr="008E41BA" w:rsidRDefault="00E21867" w:rsidP="00985C9B">
            <w:pPr>
              <w:tabs>
                <w:tab w:val="left" w:pos="284"/>
              </w:tabs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Objeto de referência do cadastro de usuários</w:t>
            </w:r>
          </w:p>
        </w:tc>
      </w:tr>
      <w:tr w:rsidR="003B2BFE" w:rsidRPr="00C4127D" w:rsidTr="00E21867">
        <w:trPr>
          <w:trHeight w:val="65"/>
          <w:jc w:val="center"/>
        </w:trPr>
        <w:tc>
          <w:tcPr>
            <w:tcW w:w="1262" w:type="dxa"/>
          </w:tcPr>
          <w:p w:rsidR="003B2BFE" w:rsidRDefault="003B2BFE">
            <w:proofErr w:type="gramStart"/>
            <w:r w:rsidRPr="005F349C">
              <w:rPr>
                <w:rFonts w:ascii="Arial" w:hAnsi="Arial" w:cs="Arial"/>
                <w:lang w:val="pt-BR"/>
              </w:rPr>
              <w:t>campo</w:t>
            </w:r>
            <w:proofErr w:type="gramEnd"/>
            <w:r w:rsidRPr="005F349C">
              <w:rPr>
                <w:rFonts w:ascii="Arial" w:hAnsi="Arial" w:cs="Arial"/>
                <w:lang w:val="pt-BR"/>
              </w:rPr>
              <w:t>_</w:t>
            </w:r>
            <w:r>
              <w:rPr>
                <w:rFonts w:ascii="Arial" w:hAnsi="Arial" w:cs="Arial"/>
                <w:lang w:val="pt-BR"/>
              </w:rPr>
              <w:t>04</w:t>
            </w:r>
          </w:p>
        </w:tc>
        <w:tc>
          <w:tcPr>
            <w:tcW w:w="1883" w:type="dxa"/>
          </w:tcPr>
          <w:p w:rsidR="003B2BFE" w:rsidRPr="008E41BA" w:rsidRDefault="003B2BFE" w:rsidP="00985C9B">
            <w:pPr>
              <w:tabs>
                <w:tab w:val="left" w:pos="284"/>
              </w:tabs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Campo 4</w:t>
            </w:r>
          </w:p>
        </w:tc>
        <w:tc>
          <w:tcPr>
            <w:tcW w:w="4553" w:type="dxa"/>
          </w:tcPr>
          <w:p w:rsidR="003B2BFE" w:rsidRPr="008E41BA" w:rsidRDefault="00E21867" w:rsidP="00E21867">
            <w:pPr>
              <w:tabs>
                <w:tab w:val="left" w:pos="284"/>
              </w:tabs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Nome da fase do documento de contrato</w:t>
            </w:r>
          </w:p>
        </w:tc>
      </w:tr>
      <w:tr w:rsidR="003B2BFE" w:rsidRPr="00C4127D" w:rsidTr="00E21867">
        <w:trPr>
          <w:trHeight w:val="65"/>
          <w:jc w:val="center"/>
        </w:trPr>
        <w:tc>
          <w:tcPr>
            <w:tcW w:w="1262" w:type="dxa"/>
          </w:tcPr>
          <w:p w:rsidR="003B2BFE" w:rsidRDefault="003B2BFE">
            <w:proofErr w:type="gramStart"/>
            <w:r w:rsidRPr="005F349C">
              <w:rPr>
                <w:rFonts w:ascii="Arial" w:hAnsi="Arial" w:cs="Arial"/>
                <w:lang w:val="pt-BR"/>
              </w:rPr>
              <w:t>campo</w:t>
            </w:r>
            <w:proofErr w:type="gramEnd"/>
            <w:r w:rsidRPr="005F349C">
              <w:rPr>
                <w:rFonts w:ascii="Arial" w:hAnsi="Arial" w:cs="Arial"/>
                <w:lang w:val="pt-BR"/>
              </w:rPr>
              <w:t>_</w:t>
            </w:r>
            <w:r>
              <w:rPr>
                <w:rFonts w:ascii="Arial" w:hAnsi="Arial" w:cs="Arial"/>
                <w:lang w:val="pt-BR"/>
              </w:rPr>
              <w:t>05</w:t>
            </w:r>
          </w:p>
        </w:tc>
        <w:tc>
          <w:tcPr>
            <w:tcW w:w="1883" w:type="dxa"/>
          </w:tcPr>
          <w:p w:rsidR="003B2BFE" w:rsidRDefault="003B2BFE" w:rsidP="00985C9B">
            <w:pPr>
              <w:tabs>
                <w:tab w:val="left" w:pos="284"/>
              </w:tabs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Campo 5</w:t>
            </w:r>
          </w:p>
        </w:tc>
        <w:tc>
          <w:tcPr>
            <w:tcW w:w="4553" w:type="dxa"/>
          </w:tcPr>
          <w:p w:rsidR="003B2BFE" w:rsidRDefault="00E21867" w:rsidP="00985C9B">
            <w:pPr>
              <w:tabs>
                <w:tab w:val="left" w:pos="284"/>
              </w:tabs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Data de inicio da Atividade (criação)</w:t>
            </w:r>
          </w:p>
        </w:tc>
      </w:tr>
      <w:tr w:rsidR="003B2BFE" w:rsidRPr="00C4127D" w:rsidTr="00E21867">
        <w:trPr>
          <w:trHeight w:val="65"/>
          <w:jc w:val="center"/>
        </w:trPr>
        <w:tc>
          <w:tcPr>
            <w:tcW w:w="1262" w:type="dxa"/>
          </w:tcPr>
          <w:p w:rsidR="003B2BFE" w:rsidRPr="005F349C" w:rsidRDefault="00E21867">
            <w:pPr>
              <w:rPr>
                <w:rFonts w:ascii="Arial" w:hAnsi="Arial" w:cs="Arial"/>
                <w:lang w:val="pt-BR"/>
              </w:rPr>
            </w:pPr>
            <w:proofErr w:type="gramStart"/>
            <w:r>
              <w:rPr>
                <w:rFonts w:ascii="Arial" w:hAnsi="Arial" w:cs="Arial"/>
                <w:lang w:val="pt-BR"/>
              </w:rPr>
              <w:t>c</w:t>
            </w:r>
            <w:r w:rsidR="003B2BFE">
              <w:rPr>
                <w:rFonts w:ascii="Arial" w:hAnsi="Arial" w:cs="Arial"/>
                <w:lang w:val="pt-BR"/>
              </w:rPr>
              <w:t>ampo</w:t>
            </w:r>
            <w:proofErr w:type="gramEnd"/>
            <w:r w:rsidR="003B2BFE">
              <w:rPr>
                <w:rFonts w:ascii="Arial" w:hAnsi="Arial" w:cs="Arial"/>
                <w:lang w:val="pt-BR"/>
              </w:rPr>
              <w:t>_06</w:t>
            </w:r>
          </w:p>
        </w:tc>
        <w:tc>
          <w:tcPr>
            <w:tcW w:w="1883" w:type="dxa"/>
          </w:tcPr>
          <w:p w:rsidR="003B2BFE" w:rsidRDefault="003B2BFE" w:rsidP="003B2BFE">
            <w:pPr>
              <w:tabs>
                <w:tab w:val="left" w:pos="284"/>
              </w:tabs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Campo 6</w:t>
            </w:r>
          </w:p>
        </w:tc>
        <w:tc>
          <w:tcPr>
            <w:tcW w:w="4553" w:type="dxa"/>
          </w:tcPr>
          <w:p w:rsidR="003B2BFE" w:rsidRDefault="00E21867" w:rsidP="00985C9B">
            <w:pPr>
              <w:tabs>
                <w:tab w:val="left" w:pos="284"/>
              </w:tabs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Data de Fim da Atividade (finalização)</w:t>
            </w:r>
          </w:p>
        </w:tc>
      </w:tr>
    </w:tbl>
    <w:p w:rsidR="00AA440E" w:rsidRDefault="00AA440E" w:rsidP="00343A59">
      <w:pPr>
        <w:tabs>
          <w:tab w:val="left" w:pos="284"/>
        </w:tabs>
        <w:jc w:val="both"/>
        <w:rPr>
          <w:rFonts w:ascii="Arial" w:hAnsi="Arial" w:cs="Arial"/>
          <w:color w:val="000000"/>
          <w:lang w:val="pt-BR"/>
        </w:rPr>
      </w:pPr>
    </w:p>
    <w:p w:rsidR="00134B3E" w:rsidRDefault="00134B3E" w:rsidP="00343A59">
      <w:pPr>
        <w:tabs>
          <w:tab w:val="left" w:pos="284"/>
        </w:tabs>
        <w:jc w:val="both"/>
        <w:rPr>
          <w:rFonts w:ascii="Arial" w:hAnsi="Arial" w:cs="Arial"/>
          <w:color w:val="000000"/>
          <w:lang w:val="pt-BR"/>
        </w:rPr>
      </w:pPr>
      <w:r>
        <w:rPr>
          <w:rFonts w:ascii="Arial" w:hAnsi="Arial" w:cs="Arial"/>
          <w:color w:val="000000"/>
          <w:lang w:val="pt-BR"/>
        </w:rPr>
        <w:t>A função desta tabela será a de substituir as informações que seriam e estariam preenchidas na aba “Calendário” do Acordo</w:t>
      </w:r>
      <w:ins w:id="70" w:author="Engineering do Brasil S.A" w:date="2015-07-16T11:29:00Z">
        <w:r w:rsidR="00C4127D">
          <w:rPr>
            <w:rFonts w:ascii="Arial" w:hAnsi="Arial" w:cs="Arial"/>
            <w:color w:val="000000"/>
            <w:lang w:val="pt-BR"/>
          </w:rPr>
          <w:t>s</w:t>
        </w:r>
      </w:ins>
      <w:r>
        <w:rPr>
          <w:rFonts w:ascii="Arial" w:hAnsi="Arial" w:cs="Arial"/>
          <w:color w:val="000000"/>
          <w:lang w:val="pt-BR"/>
        </w:rPr>
        <w:t xml:space="preserve"> Básico</w:t>
      </w:r>
      <w:ins w:id="71" w:author="Engineering do Brasil S.A" w:date="2015-07-16T11:29:00Z">
        <w:r w:rsidR="00C4127D">
          <w:rPr>
            <w:rFonts w:ascii="Arial" w:hAnsi="Arial" w:cs="Arial"/>
            <w:color w:val="000000"/>
            <w:lang w:val="pt-BR"/>
          </w:rPr>
          <w:t xml:space="preserve"> Geral e Comercial</w:t>
        </w:r>
      </w:ins>
      <w:r>
        <w:rPr>
          <w:rFonts w:ascii="Arial" w:hAnsi="Arial" w:cs="Arial"/>
          <w:color w:val="000000"/>
          <w:lang w:val="pt-BR"/>
        </w:rPr>
        <w:t>.</w:t>
      </w:r>
    </w:p>
    <w:p w:rsidR="00022970" w:rsidRDefault="00022970" w:rsidP="00343A59">
      <w:pPr>
        <w:tabs>
          <w:tab w:val="left" w:pos="284"/>
        </w:tabs>
        <w:jc w:val="both"/>
        <w:rPr>
          <w:rFonts w:ascii="Arial" w:hAnsi="Arial" w:cs="Arial"/>
          <w:color w:val="000000"/>
          <w:lang w:val="pt-BR"/>
        </w:rPr>
      </w:pPr>
    </w:p>
    <w:p w:rsidR="003B2BFE" w:rsidRPr="005D3ABD" w:rsidRDefault="003B2BFE" w:rsidP="00343A59">
      <w:pPr>
        <w:tabs>
          <w:tab w:val="left" w:pos="284"/>
        </w:tabs>
        <w:jc w:val="both"/>
        <w:rPr>
          <w:rFonts w:ascii="Arial" w:hAnsi="Arial" w:cs="Arial"/>
          <w:color w:val="000000"/>
          <w:lang w:val="pt-BR"/>
        </w:rPr>
      </w:pPr>
    </w:p>
    <w:p w:rsidR="00D61DA9" w:rsidRDefault="00D61DA9" w:rsidP="00D61DA9">
      <w:pPr>
        <w:numPr>
          <w:ilvl w:val="0"/>
          <w:numId w:val="10"/>
        </w:numPr>
        <w:tabs>
          <w:tab w:val="left" w:pos="284"/>
        </w:tabs>
        <w:ind w:left="0" w:firstLine="0"/>
        <w:rPr>
          <w:rFonts w:ascii="Arial" w:hAnsi="Arial" w:cs="Arial"/>
          <w:b/>
          <w:u w:val="single"/>
          <w:lang w:val="pt-BR"/>
        </w:rPr>
      </w:pPr>
      <w:r w:rsidRPr="00E73508">
        <w:rPr>
          <w:rFonts w:ascii="Arial" w:hAnsi="Arial" w:cs="Arial"/>
          <w:b/>
          <w:u w:val="single"/>
          <w:lang w:val="pt-BR"/>
        </w:rPr>
        <w:t>S</w:t>
      </w:r>
      <w:r>
        <w:rPr>
          <w:rFonts w:ascii="Arial" w:hAnsi="Arial" w:cs="Arial"/>
          <w:b/>
          <w:u w:val="single"/>
          <w:lang w:val="pt-BR"/>
        </w:rPr>
        <w:t xml:space="preserve">cript Java: Marcar </w:t>
      </w:r>
      <w:r w:rsidR="00283A02">
        <w:rPr>
          <w:rFonts w:ascii="Arial" w:hAnsi="Arial" w:cs="Arial"/>
          <w:b/>
          <w:u w:val="single"/>
          <w:lang w:val="pt-BR"/>
        </w:rPr>
        <w:t xml:space="preserve">a </w:t>
      </w:r>
      <w:r w:rsidR="00F96570">
        <w:rPr>
          <w:rFonts w:ascii="Arial" w:hAnsi="Arial" w:cs="Arial"/>
          <w:b/>
          <w:u w:val="single"/>
          <w:lang w:val="pt-BR"/>
        </w:rPr>
        <w:t>data final da tarefa.</w:t>
      </w:r>
    </w:p>
    <w:p w:rsidR="009A1888" w:rsidRPr="005D3ABD" w:rsidRDefault="009A1888" w:rsidP="009A1888">
      <w:pPr>
        <w:tabs>
          <w:tab w:val="left" w:pos="284"/>
        </w:tabs>
        <w:rPr>
          <w:rFonts w:ascii="Arial" w:hAnsi="Arial" w:cs="Arial"/>
          <w:color w:val="000000"/>
          <w:lang w:val="pt-BR"/>
        </w:rPr>
      </w:pPr>
    </w:p>
    <w:p w:rsidR="000D7556" w:rsidRDefault="00D61DA9" w:rsidP="00F96570">
      <w:pPr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No momento em que o usuário responsável pela etapa atual executa a tarefa de alterar para outra etapa, o script deverá preencher o campo</w:t>
      </w:r>
      <w:r w:rsidR="00F96570">
        <w:rPr>
          <w:rFonts w:ascii="Arial" w:hAnsi="Arial" w:cs="Arial"/>
          <w:lang w:val="pt-BR"/>
        </w:rPr>
        <w:t xml:space="preserve"> </w:t>
      </w:r>
      <w:r w:rsidR="008E41BA">
        <w:rPr>
          <w:rFonts w:ascii="Arial" w:hAnsi="Arial" w:cs="Arial"/>
          <w:lang w:val="pt-BR"/>
        </w:rPr>
        <w:t>“</w:t>
      </w:r>
      <w:r w:rsidR="00134B3E">
        <w:rPr>
          <w:rFonts w:ascii="Arial" w:hAnsi="Arial" w:cs="Arial"/>
          <w:b/>
          <w:lang w:val="pt-BR"/>
        </w:rPr>
        <w:t>Campo 6</w:t>
      </w:r>
      <w:r w:rsidR="008E41BA">
        <w:rPr>
          <w:rFonts w:ascii="Arial" w:hAnsi="Arial" w:cs="Arial"/>
          <w:lang w:val="pt-BR"/>
        </w:rPr>
        <w:t xml:space="preserve">”, </w:t>
      </w:r>
      <w:r w:rsidR="00134B3E">
        <w:rPr>
          <w:rFonts w:ascii="Arial" w:hAnsi="Arial" w:cs="Arial"/>
          <w:lang w:val="pt-BR"/>
        </w:rPr>
        <w:t>da tabela de Manutenção</w:t>
      </w:r>
      <w:r w:rsidR="008E41BA">
        <w:rPr>
          <w:rFonts w:ascii="Arial" w:hAnsi="Arial" w:cs="Arial"/>
          <w:lang w:val="pt-BR"/>
        </w:rPr>
        <w:t>, com</w:t>
      </w:r>
      <w:r>
        <w:rPr>
          <w:rFonts w:ascii="Arial" w:hAnsi="Arial" w:cs="Arial"/>
          <w:lang w:val="pt-BR"/>
        </w:rPr>
        <w:t xml:space="preserve"> a data em que </w:t>
      </w:r>
      <w:r w:rsidR="00F96570">
        <w:rPr>
          <w:rFonts w:ascii="Arial" w:hAnsi="Arial" w:cs="Arial"/>
          <w:lang w:val="pt-BR"/>
        </w:rPr>
        <w:t>a mudança de etapa</w:t>
      </w:r>
      <w:r>
        <w:rPr>
          <w:rFonts w:ascii="Arial" w:hAnsi="Arial" w:cs="Arial"/>
          <w:lang w:val="pt-BR"/>
        </w:rPr>
        <w:t xml:space="preserve"> foi executada</w:t>
      </w:r>
      <w:r w:rsidR="00F96570">
        <w:rPr>
          <w:rFonts w:ascii="Arial" w:hAnsi="Arial" w:cs="Arial"/>
          <w:lang w:val="pt-BR"/>
        </w:rPr>
        <w:t>.</w:t>
      </w:r>
      <w:r w:rsidR="00AA440E">
        <w:rPr>
          <w:rFonts w:ascii="Arial" w:hAnsi="Arial" w:cs="Arial"/>
          <w:lang w:val="pt-BR"/>
        </w:rPr>
        <w:t xml:space="preserve"> </w:t>
      </w:r>
      <w:r w:rsidR="00AA440E">
        <w:rPr>
          <w:rFonts w:ascii="Arial" w:hAnsi="Arial" w:cs="Arial"/>
          <w:color w:val="000000"/>
          <w:lang w:val="pt-BR"/>
        </w:rPr>
        <w:t>Caso a atividade seja destinada a um Grupo, após a mudança de etapa por um dos usuários do grupo, todas as atividades geradas para esta etapa terão a data fin</w:t>
      </w:r>
      <w:r w:rsidR="00116C6B">
        <w:rPr>
          <w:rFonts w:ascii="Arial" w:hAnsi="Arial" w:cs="Arial"/>
          <w:color w:val="000000"/>
          <w:lang w:val="pt-BR"/>
        </w:rPr>
        <w:t>al preenchida.</w:t>
      </w:r>
    </w:p>
    <w:p w:rsidR="00F96570" w:rsidRDefault="00F96570" w:rsidP="00F96570">
      <w:pPr>
        <w:jc w:val="both"/>
        <w:rPr>
          <w:rFonts w:ascii="Arial" w:hAnsi="Arial" w:cs="Arial"/>
          <w:lang w:val="pt-BR"/>
        </w:rPr>
      </w:pPr>
    </w:p>
    <w:tbl>
      <w:tblPr>
        <w:tblStyle w:val="Tabelacomgrade"/>
        <w:tblW w:w="6852" w:type="dxa"/>
        <w:jc w:val="center"/>
        <w:tblLook w:val="04A0" w:firstRow="1" w:lastRow="0" w:firstColumn="1" w:lastColumn="0" w:noHBand="0" w:noVBand="1"/>
      </w:tblPr>
      <w:tblGrid>
        <w:gridCol w:w="1262"/>
        <w:gridCol w:w="1883"/>
        <w:gridCol w:w="3707"/>
      </w:tblGrid>
      <w:tr w:rsidR="006F36F6" w:rsidTr="00134B3E">
        <w:trPr>
          <w:jc w:val="center"/>
        </w:trPr>
        <w:tc>
          <w:tcPr>
            <w:tcW w:w="1262" w:type="dxa"/>
          </w:tcPr>
          <w:p w:rsidR="006F36F6" w:rsidRPr="008E41BA" w:rsidRDefault="006F36F6" w:rsidP="00134B3E">
            <w:pPr>
              <w:tabs>
                <w:tab w:val="left" w:pos="284"/>
              </w:tabs>
              <w:jc w:val="left"/>
              <w:rPr>
                <w:rFonts w:ascii="Arial" w:hAnsi="Arial" w:cs="Arial"/>
                <w:b/>
                <w:color w:val="000000"/>
                <w:lang w:val="pt-BR"/>
              </w:rPr>
            </w:pPr>
            <w:r>
              <w:rPr>
                <w:rFonts w:ascii="Arial" w:hAnsi="Arial" w:cs="Arial"/>
                <w:b/>
                <w:color w:val="000000"/>
                <w:lang w:val="pt-BR"/>
              </w:rPr>
              <w:t xml:space="preserve">ID </w:t>
            </w:r>
            <w:r w:rsidRPr="008E41BA">
              <w:rPr>
                <w:rFonts w:ascii="Arial" w:hAnsi="Arial" w:cs="Arial"/>
                <w:b/>
                <w:color w:val="000000"/>
                <w:lang w:val="pt-BR"/>
              </w:rPr>
              <w:t>Campo</w:t>
            </w:r>
          </w:p>
        </w:tc>
        <w:tc>
          <w:tcPr>
            <w:tcW w:w="1883" w:type="dxa"/>
          </w:tcPr>
          <w:p w:rsidR="006F36F6" w:rsidRPr="008E41BA" w:rsidRDefault="006F36F6" w:rsidP="006F36F6">
            <w:pPr>
              <w:tabs>
                <w:tab w:val="left" w:pos="284"/>
              </w:tabs>
              <w:rPr>
                <w:rFonts w:ascii="Arial" w:hAnsi="Arial" w:cs="Arial"/>
                <w:b/>
                <w:color w:val="000000"/>
                <w:lang w:val="pt-BR"/>
              </w:rPr>
            </w:pPr>
            <w:r>
              <w:rPr>
                <w:rFonts w:ascii="Arial" w:hAnsi="Arial" w:cs="Arial"/>
                <w:b/>
                <w:color w:val="000000"/>
                <w:lang w:val="pt-BR"/>
              </w:rPr>
              <w:t>Nome do campo</w:t>
            </w:r>
          </w:p>
        </w:tc>
        <w:tc>
          <w:tcPr>
            <w:tcW w:w="3707" w:type="dxa"/>
          </w:tcPr>
          <w:p w:rsidR="006F36F6" w:rsidRPr="008E41BA" w:rsidRDefault="006F36F6" w:rsidP="006F36F6">
            <w:pPr>
              <w:tabs>
                <w:tab w:val="left" w:pos="284"/>
              </w:tabs>
              <w:rPr>
                <w:rFonts w:ascii="Arial" w:hAnsi="Arial" w:cs="Arial"/>
                <w:b/>
                <w:color w:val="000000"/>
                <w:lang w:val="pt-BR"/>
              </w:rPr>
            </w:pPr>
            <w:r w:rsidRPr="008E41BA">
              <w:rPr>
                <w:rFonts w:ascii="Arial" w:hAnsi="Arial" w:cs="Arial"/>
                <w:b/>
                <w:color w:val="000000"/>
                <w:lang w:val="pt-BR"/>
              </w:rPr>
              <w:t>Valor</w:t>
            </w:r>
          </w:p>
        </w:tc>
      </w:tr>
      <w:tr w:rsidR="00134B3E" w:rsidRPr="00C4127D" w:rsidTr="00134B3E">
        <w:trPr>
          <w:jc w:val="center"/>
        </w:trPr>
        <w:tc>
          <w:tcPr>
            <w:tcW w:w="1262" w:type="dxa"/>
          </w:tcPr>
          <w:p w:rsidR="00134B3E" w:rsidRPr="008E41BA" w:rsidRDefault="00134B3E" w:rsidP="006F36F6">
            <w:pPr>
              <w:tabs>
                <w:tab w:val="left" w:pos="284"/>
              </w:tabs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campo_05</w:t>
            </w:r>
          </w:p>
        </w:tc>
        <w:tc>
          <w:tcPr>
            <w:tcW w:w="1883" w:type="dxa"/>
          </w:tcPr>
          <w:p w:rsidR="00134B3E" w:rsidRPr="008E41BA" w:rsidRDefault="00134B3E" w:rsidP="00F96570">
            <w:pPr>
              <w:tabs>
                <w:tab w:val="left" w:pos="284"/>
              </w:tabs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Campo 5</w:t>
            </w:r>
          </w:p>
        </w:tc>
        <w:tc>
          <w:tcPr>
            <w:tcW w:w="3707" w:type="dxa"/>
          </w:tcPr>
          <w:p w:rsidR="00134B3E" w:rsidRDefault="00134B3E" w:rsidP="00A3383D">
            <w:pPr>
              <w:tabs>
                <w:tab w:val="left" w:pos="284"/>
              </w:tabs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Data de inicio da Atividade (criação)</w:t>
            </w:r>
          </w:p>
        </w:tc>
      </w:tr>
      <w:tr w:rsidR="00134B3E" w:rsidRPr="00C4127D" w:rsidTr="00134B3E">
        <w:trPr>
          <w:jc w:val="center"/>
        </w:trPr>
        <w:tc>
          <w:tcPr>
            <w:tcW w:w="1262" w:type="dxa"/>
          </w:tcPr>
          <w:p w:rsidR="00134B3E" w:rsidRPr="008E41BA" w:rsidRDefault="00134B3E" w:rsidP="006F36F6">
            <w:pPr>
              <w:tabs>
                <w:tab w:val="left" w:pos="284"/>
              </w:tabs>
              <w:rPr>
                <w:rFonts w:ascii="Arial" w:hAnsi="Arial" w:cs="Arial"/>
                <w:lang w:val="pt-BR"/>
              </w:rPr>
            </w:pPr>
            <w:proofErr w:type="gramStart"/>
            <w:r>
              <w:rPr>
                <w:rFonts w:ascii="Arial" w:hAnsi="Arial" w:cs="Arial"/>
                <w:lang w:val="pt-BR"/>
              </w:rPr>
              <w:t>campo</w:t>
            </w:r>
            <w:proofErr w:type="gramEnd"/>
            <w:r>
              <w:rPr>
                <w:rFonts w:ascii="Arial" w:hAnsi="Arial" w:cs="Arial"/>
                <w:lang w:val="pt-BR"/>
              </w:rPr>
              <w:t>_06</w:t>
            </w:r>
          </w:p>
        </w:tc>
        <w:tc>
          <w:tcPr>
            <w:tcW w:w="1883" w:type="dxa"/>
          </w:tcPr>
          <w:p w:rsidR="00134B3E" w:rsidRPr="008E41BA" w:rsidRDefault="00134B3E" w:rsidP="006F36F6">
            <w:pPr>
              <w:tabs>
                <w:tab w:val="left" w:pos="284"/>
              </w:tabs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Campo 6</w:t>
            </w:r>
          </w:p>
        </w:tc>
        <w:tc>
          <w:tcPr>
            <w:tcW w:w="3707" w:type="dxa"/>
          </w:tcPr>
          <w:p w:rsidR="00134B3E" w:rsidRDefault="00134B3E" w:rsidP="00A3383D">
            <w:pPr>
              <w:tabs>
                <w:tab w:val="left" w:pos="284"/>
              </w:tabs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Data de Fim da Atividade (finalização)</w:t>
            </w:r>
          </w:p>
        </w:tc>
      </w:tr>
    </w:tbl>
    <w:p w:rsidR="00F96570" w:rsidRDefault="00F96570" w:rsidP="00F96570">
      <w:pPr>
        <w:jc w:val="both"/>
        <w:rPr>
          <w:rFonts w:ascii="Arial" w:hAnsi="Arial" w:cs="Arial"/>
          <w:lang w:val="pt-BR"/>
        </w:rPr>
      </w:pPr>
    </w:p>
    <w:p w:rsidR="001500BE" w:rsidRPr="001500BE" w:rsidRDefault="001500BE" w:rsidP="001500BE">
      <w:pPr>
        <w:numPr>
          <w:ilvl w:val="0"/>
          <w:numId w:val="10"/>
        </w:numPr>
        <w:tabs>
          <w:tab w:val="left" w:pos="284"/>
        </w:tabs>
        <w:ind w:left="0" w:firstLine="0"/>
        <w:rPr>
          <w:rFonts w:ascii="Arial" w:hAnsi="Arial" w:cs="Arial"/>
          <w:b/>
          <w:u w:val="single"/>
          <w:lang w:val="pt-BR"/>
        </w:rPr>
      </w:pPr>
      <w:r w:rsidRPr="00E73508">
        <w:rPr>
          <w:rFonts w:ascii="Arial" w:hAnsi="Arial" w:cs="Arial"/>
          <w:b/>
          <w:u w:val="single"/>
          <w:lang w:val="pt-BR"/>
        </w:rPr>
        <w:t>S</w:t>
      </w:r>
      <w:r>
        <w:rPr>
          <w:rFonts w:ascii="Arial" w:hAnsi="Arial" w:cs="Arial"/>
          <w:b/>
          <w:u w:val="single"/>
          <w:lang w:val="pt-BR"/>
        </w:rPr>
        <w:t>cript Java: Bloquear campos para edição.</w:t>
      </w:r>
    </w:p>
    <w:p w:rsidR="001500BE" w:rsidRDefault="001500BE" w:rsidP="00F96570">
      <w:pPr>
        <w:jc w:val="both"/>
        <w:rPr>
          <w:rFonts w:ascii="Arial" w:hAnsi="Arial" w:cs="Arial"/>
          <w:lang w:val="pt-BR"/>
        </w:rPr>
      </w:pPr>
    </w:p>
    <w:p w:rsidR="001500BE" w:rsidRDefault="00955744" w:rsidP="00F96570">
      <w:pPr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Para garantir que as informações inseridas no documento </w:t>
      </w:r>
      <w:r w:rsidRPr="00955744">
        <w:rPr>
          <w:rFonts w:ascii="Arial" w:hAnsi="Arial" w:cs="Arial"/>
          <w:lang w:val="pt-BR"/>
        </w:rPr>
        <w:t>“gap033_calendarios”</w:t>
      </w:r>
      <w:r>
        <w:rPr>
          <w:rFonts w:ascii="Arial" w:hAnsi="Arial" w:cs="Arial"/>
          <w:lang w:val="pt-BR"/>
        </w:rPr>
        <w:t xml:space="preserve"> sejam criadas e atualizadas somente pelo script, a coleção de campos “</w:t>
      </w:r>
      <w:r w:rsidRPr="00955744">
        <w:rPr>
          <w:rFonts w:ascii="Arial" w:hAnsi="Arial" w:cs="Arial"/>
          <w:lang w:val="pt-BR"/>
        </w:rPr>
        <w:t>Tabela de Manutenção”</w:t>
      </w:r>
      <w:r>
        <w:rPr>
          <w:rFonts w:ascii="Arial" w:hAnsi="Arial" w:cs="Arial"/>
          <w:lang w:val="pt-BR"/>
        </w:rPr>
        <w:t xml:space="preserve"> </w:t>
      </w:r>
      <w:r w:rsidR="00C81A14">
        <w:rPr>
          <w:rFonts w:ascii="Arial" w:hAnsi="Arial" w:cs="Arial"/>
          <w:lang w:val="pt-BR"/>
        </w:rPr>
        <w:t>deve</w:t>
      </w:r>
      <w:r>
        <w:rPr>
          <w:rFonts w:ascii="Arial" w:hAnsi="Arial" w:cs="Arial"/>
          <w:lang w:val="pt-BR"/>
        </w:rPr>
        <w:t xml:space="preserve"> sempre </w:t>
      </w:r>
      <w:r w:rsidR="00C81A14">
        <w:rPr>
          <w:rFonts w:ascii="Arial" w:hAnsi="Arial" w:cs="Arial"/>
          <w:lang w:val="pt-BR"/>
        </w:rPr>
        <w:t xml:space="preserve">estar </w:t>
      </w:r>
      <w:r>
        <w:rPr>
          <w:rFonts w:ascii="Arial" w:hAnsi="Arial" w:cs="Arial"/>
          <w:lang w:val="pt-BR"/>
        </w:rPr>
        <w:t>bloqueada via script tanto para edição, quanto para inserção de nov</w:t>
      </w:r>
      <w:r w:rsidR="00C81A14">
        <w:rPr>
          <w:rFonts w:ascii="Arial" w:hAnsi="Arial" w:cs="Arial"/>
          <w:lang w:val="pt-BR"/>
        </w:rPr>
        <w:t>a</w:t>
      </w:r>
      <w:r>
        <w:rPr>
          <w:rFonts w:ascii="Arial" w:hAnsi="Arial" w:cs="Arial"/>
          <w:lang w:val="pt-BR"/>
        </w:rPr>
        <w:t xml:space="preserve">s </w:t>
      </w:r>
      <w:r w:rsidR="00C81A14">
        <w:rPr>
          <w:rFonts w:ascii="Arial" w:hAnsi="Arial" w:cs="Arial"/>
          <w:lang w:val="pt-BR"/>
        </w:rPr>
        <w:t>linhas no documento</w:t>
      </w:r>
      <w:r>
        <w:rPr>
          <w:rFonts w:ascii="Arial" w:hAnsi="Arial" w:cs="Arial"/>
          <w:lang w:val="pt-BR"/>
        </w:rPr>
        <w:t>.</w:t>
      </w:r>
    </w:p>
    <w:p w:rsidR="00CA458F" w:rsidRDefault="00CA458F" w:rsidP="00F96570">
      <w:pPr>
        <w:jc w:val="both"/>
        <w:rPr>
          <w:rFonts w:ascii="Arial" w:hAnsi="Arial" w:cs="Arial"/>
          <w:lang w:val="pt-BR"/>
        </w:rPr>
      </w:pPr>
    </w:p>
    <w:p w:rsidR="00CA458F" w:rsidRDefault="00CA458F" w:rsidP="00F96570">
      <w:pPr>
        <w:jc w:val="both"/>
        <w:rPr>
          <w:rFonts w:ascii="Arial" w:hAnsi="Arial" w:cs="Arial"/>
          <w:lang w:val="pt-BR"/>
        </w:rPr>
      </w:pPr>
    </w:p>
    <w:p w:rsidR="001500BE" w:rsidRDefault="00CA458F" w:rsidP="00CA458F">
      <w:pPr>
        <w:numPr>
          <w:ilvl w:val="0"/>
          <w:numId w:val="10"/>
        </w:numPr>
        <w:tabs>
          <w:tab w:val="left" w:pos="284"/>
        </w:tabs>
        <w:ind w:left="0" w:firstLine="0"/>
        <w:rPr>
          <w:rFonts w:ascii="Arial" w:hAnsi="Arial" w:cs="Arial"/>
          <w:b/>
          <w:u w:val="single"/>
          <w:lang w:val="pt-BR"/>
        </w:rPr>
      </w:pPr>
      <w:r w:rsidRPr="00E73508">
        <w:rPr>
          <w:rFonts w:ascii="Arial" w:hAnsi="Arial" w:cs="Arial"/>
          <w:b/>
          <w:u w:val="single"/>
          <w:lang w:val="pt-BR"/>
        </w:rPr>
        <w:t>S</w:t>
      </w:r>
      <w:r>
        <w:rPr>
          <w:rFonts w:ascii="Arial" w:hAnsi="Arial" w:cs="Arial"/>
          <w:b/>
          <w:u w:val="single"/>
          <w:lang w:val="pt-BR"/>
        </w:rPr>
        <w:t xml:space="preserve">AP CLM: Ocultar </w:t>
      </w:r>
      <w:r w:rsidR="00C81A14">
        <w:rPr>
          <w:rFonts w:ascii="Arial" w:hAnsi="Arial" w:cs="Arial"/>
          <w:b/>
          <w:u w:val="single"/>
          <w:lang w:val="pt-BR"/>
        </w:rPr>
        <w:t xml:space="preserve">a coleção </w:t>
      </w:r>
      <w:r>
        <w:rPr>
          <w:rFonts w:ascii="Arial" w:hAnsi="Arial" w:cs="Arial"/>
          <w:b/>
          <w:u w:val="single"/>
          <w:lang w:val="pt-BR"/>
        </w:rPr>
        <w:t>“Tabela de Manutenção” no documento “</w:t>
      </w:r>
      <w:r w:rsidRPr="000B7474">
        <w:rPr>
          <w:rFonts w:ascii="Arial" w:hAnsi="Arial" w:cs="Arial"/>
          <w:b/>
          <w:u w:val="single"/>
          <w:lang w:val="pt-BR"/>
        </w:rPr>
        <w:t>gap033_calendarios”</w:t>
      </w:r>
      <w:r>
        <w:rPr>
          <w:rFonts w:ascii="Arial" w:hAnsi="Arial" w:cs="Arial"/>
          <w:b/>
          <w:u w:val="single"/>
          <w:lang w:val="pt-BR"/>
        </w:rPr>
        <w:t>.</w:t>
      </w:r>
    </w:p>
    <w:p w:rsidR="00CA458F" w:rsidRDefault="00CA458F" w:rsidP="00CA458F">
      <w:pPr>
        <w:tabs>
          <w:tab w:val="left" w:pos="284"/>
        </w:tabs>
        <w:rPr>
          <w:rFonts w:ascii="Arial" w:hAnsi="Arial" w:cs="Arial"/>
          <w:b/>
          <w:u w:val="single"/>
          <w:lang w:val="pt-BR"/>
        </w:rPr>
      </w:pPr>
    </w:p>
    <w:p w:rsidR="00CA458F" w:rsidRPr="004D009B" w:rsidRDefault="00C81A14" w:rsidP="004D009B">
      <w:pPr>
        <w:tabs>
          <w:tab w:val="left" w:pos="284"/>
        </w:tabs>
        <w:jc w:val="both"/>
        <w:rPr>
          <w:rFonts w:ascii="Arial" w:hAnsi="Arial" w:cs="Arial"/>
          <w:lang w:val="pt-BR"/>
        </w:rPr>
      </w:pPr>
      <w:r w:rsidRPr="004D009B">
        <w:rPr>
          <w:rFonts w:ascii="Arial" w:hAnsi="Arial" w:cs="Arial"/>
          <w:lang w:val="pt-BR"/>
        </w:rPr>
        <w:t xml:space="preserve">Por característica do CLM, campos e coleções são criadas no nível do objeto, fazendo com que apareçam para todos os registros criados no objeto. Para garantir que a coleção “Tabela de Manutenção” não apareça para os usuários que </w:t>
      </w:r>
      <w:r w:rsidR="004D009B" w:rsidRPr="004D009B">
        <w:rPr>
          <w:rFonts w:ascii="Arial" w:hAnsi="Arial" w:cs="Arial"/>
          <w:lang w:val="pt-BR"/>
        </w:rPr>
        <w:t>realizam a manutenção d</w:t>
      </w:r>
      <w:r w:rsidRPr="004D009B">
        <w:rPr>
          <w:rFonts w:ascii="Arial" w:hAnsi="Arial" w:cs="Arial"/>
          <w:lang w:val="pt-BR"/>
        </w:rPr>
        <w:t xml:space="preserve">a UDMD1, </w:t>
      </w:r>
      <w:r w:rsidR="004D009B" w:rsidRPr="004D009B">
        <w:rPr>
          <w:rFonts w:ascii="Arial" w:hAnsi="Arial" w:cs="Arial"/>
          <w:lang w:val="pt-BR"/>
        </w:rPr>
        <w:t>esta será oculta</w:t>
      </w:r>
      <w:r w:rsidR="00E923B9">
        <w:rPr>
          <w:rFonts w:ascii="Arial" w:hAnsi="Arial" w:cs="Arial"/>
          <w:lang w:val="pt-BR"/>
        </w:rPr>
        <w:t>da</w:t>
      </w:r>
      <w:r w:rsidR="004D009B" w:rsidRPr="004D009B">
        <w:rPr>
          <w:rFonts w:ascii="Arial" w:hAnsi="Arial" w:cs="Arial"/>
          <w:lang w:val="pt-BR"/>
        </w:rPr>
        <w:t xml:space="preserve"> via customização de página do objeto </w:t>
      </w:r>
      <w:r w:rsidRPr="004D009B">
        <w:rPr>
          <w:rFonts w:ascii="Arial" w:hAnsi="Arial" w:cs="Arial"/>
          <w:lang w:val="pt-BR"/>
        </w:rPr>
        <w:t xml:space="preserve"> </w:t>
      </w:r>
      <w:r w:rsidR="004D009B" w:rsidRPr="004D009B">
        <w:rPr>
          <w:rFonts w:ascii="Arial" w:hAnsi="Arial" w:cs="Arial"/>
          <w:lang w:val="pt-BR"/>
        </w:rPr>
        <w:t>“Envio de Alertas e Perfis Autorizados”</w:t>
      </w:r>
      <w:r w:rsidR="004D009B">
        <w:rPr>
          <w:rFonts w:ascii="Arial" w:hAnsi="Arial" w:cs="Arial"/>
          <w:lang w:val="pt-BR"/>
        </w:rPr>
        <w:t>.</w:t>
      </w:r>
    </w:p>
    <w:p w:rsidR="00CA458F" w:rsidRPr="00CA458F" w:rsidRDefault="00CA458F" w:rsidP="00CA458F">
      <w:pPr>
        <w:tabs>
          <w:tab w:val="left" w:pos="284"/>
        </w:tabs>
        <w:rPr>
          <w:rFonts w:ascii="Arial" w:hAnsi="Arial" w:cs="Arial"/>
          <w:b/>
          <w:u w:val="single"/>
          <w:lang w:val="pt-BR"/>
        </w:rPr>
      </w:pPr>
    </w:p>
    <w:p w:rsidR="000B7474" w:rsidRDefault="000B7474" w:rsidP="00F96570">
      <w:pPr>
        <w:jc w:val="both"/>
        <w:rPr>
          <w:rFonts w:ascii="Arial" w:hAnsi="Arial" w:cs="Arial"/>
          <w:lang w:val="pt-BR"/>
        </w:rPr>
      </w:pPr>
    </w:p>
    <w:p w:rsidR="000B7474" w:rsidRPr="000B7474" w:rsidRDefault="004D2AA4" w:rsidP="000B7474">
      <w:pPr>
        <w:numPr>
          <w:ilvl w:val="0"/>
          <w:numId w:val="10"/>
        </w:numPr>
        <w:tabs>
          <w:tab w:val="left" w:pos="284"/>
        </w:tabs>
        <w:ind w:left="0" w:firstLine="0"/>
        <w:rPr>
          <w:rFonts w:ascii="Arial" w:hAnsi="Arial" w:cs="Arial"/>
          <w:b/>
          <w:u w:val="single"/>
          <w:lang w:val="pt-BR"/>
        </w:rPr>
      </w:pPr>
      <w:r>
        <w:rPr>
          <w:rFonts w:ascii="Arial" w:hAnsi="Arial" w:cs="Arial"/>
          <w:b/>
          <w:u w:val="single"/>
          <w:lang w:val="pt-BR"/>
        </w:rPr>
        <w:t xml:space="preserve">Script Java: </w:t>
      </w:r>
      <w:r w:rsidR="000B7474">
        <w:rPr>
          <w:rFonts w:ascii="Arial" w:hAnsi="Arial" w:cs="Arial"/>
          <w:b/>
          <w:u w:val="single"/>
          <w:lang w:val="pt-BR"/>
        </w:rPr>
        <w:t>Limpeza d</w:t>
      </w:r>
      <w:r w:rsidR="00E83E5B">
        <w:rPr>
          <w:rFonts w:ascii="Arial" w:hAnsi="Arial" w:cs="Arial"/>
          <w:b/>
          <w:u w:val="single"/>
          <w:lang w:val="pt-BR"/>
        </w:rPr>
        <w:t>a</w:t>
      </w:r>
      <w:r w:rsidR="000B7474">
        <w:rPr>
          <w:rFonts w:ascii="Arial" w:hAnsi="Arial" w:cs="Arial"/>
          <w:b/>
          <w:u w:val="single"/>
          <w:lang w:val="pt-BR"/>
        </w:rPr>
        <w:t xml:space="preserve">s </w:t>
      </w:r>
      <w:r w:rsidR="00E83E5B">
        <w:rPr>
          <w:rFonts w:ascii="Arial" w:hAnsi="Arial" w:cs="Arial"/>
          <w:b/>
          <w:u w:val="single"/>
          <w:lang w:val="pt-BR"/>
        </w:rPr>
        <w:t>atividades</w:t>
      </w:r>
      <w:r w:rsidR="000B7474">
        <w:rPr>
          <w:rFonts w:ascii="Arial" w:hAnsi="Arial" w:cs="Arial"/>
          <w:b/>
          <w:u w:val="single"/>
          <w:lang w:val="pt-BR"/>
        </w:rPr>
        <w:t xml:space="preserve"> concluíd</w:t>
      </w:r>
      <w:r w:rsidR="00E83E5B">
        <w:rPr>
          <w:rFonts w:ascii="Arial" w:hAnsi="Arial" w:cs="Arial"/>
          <w:b/>
          <w:u w:val="single"/>
          <w:lang w:val="pt-BR"/>
        </w:rPr>
        <w:t>a</w:t>
      </w:r>
      <w:r w:rsidR="000B7474">
        <w:rPr>
          <w:rFonts w:ascii="Arial" w:hAnsi="Arial" w:cs="Arial"/>
          <w:b/>
          <w:u w:val="single"/>
          <w:lang w:val="pt-BR"/>
        </w:rPr>
        <w:t>s e inativ</w:t>
      </w:r>
      <w:r w:rsidR="00E83E5B">
        <w:rPr>
          <w:rFonts w:ascii="Arial" w:hAnsi="Arial" w:cs="Arial"/>
          <w:b/>
          <w:u w:val="single"/>
          <w:lang w:val="pt-BR"/>
        </w:rPr>
        <w:t>a</w:t>
      </w:r>
      <w:r w:rsidR="000B7474">
        <w:rPr>
          <w:rFonts w:ascii="Arial" w:hAnsi="Arial" w:cs="Arial"/>
          <w:b/>
          <w:u w:val="single"/>
          <w:lang w:val="pt-BR"/>
        </w:rPr>
        <w:t>s no documento “</w:t>
      </w:r>
      <w:r w:rsidR="000B7474" w:rsidRPr="000B7474">
        <w:rPr>
          <w:rFonts w:ascii="Arial" w:hAnsi="Arial" w:cs="Arial"/>
          <w:b/>
          <w:u w:val="single"/>
          <w:lang w:val="pt-BR"/>
        </w:rPr>
        <w:t>gap033_calendarios”.</w:t>
      </w:r>
    </w:p>
    <w:p w:rsidR="000B7474" w:rsidRDefault="000B7474" w:rsidP="00F96570">
      <w:pPr>
        <w:jc w:val="both"/>
        <w:rPr>
          <w:rFonts w:ascii="Arial" w:hAnsi="Arial" w:cs="Arial"/>
          <w:b/>
          <w:color w:val="000000"/>
          <w:lang w:val="pt-BR"/>
        </w:rPr>
      </w:pPr>
    </w:p>
    <w:p w:rsidR="000B7474" w:rsidRDefault="000B7474" w:rsidP="00F96570">
      <w:pPr>
        <w:jc w:val="both"/>
        <w:rPr>
          <w:rFonts w:ascii="Arial" w:hAnsi="Arial" w:cs="Arial"/>
          <w:lang w:val="pt-BR"/>
        </w:rPr>
      </w:pPr>
      <w:r w:rsidRPr="004D2AA4">
        <w:rPr>
          <w:rFonts w:ascii="Arial" w:hAnsi="Arial" w:cs="Arial"/>
          <w:lang w:val="pt-BR"/>
        </w:rPr>
        <w:t xml:space="preserve">De acordo com a criação e a evolução dos documentos de contrato no SAP CLM, serão criadas </w:t>
      </w:r>
      <w:r w:rsidR="004D2AA4" w:rsidRPr="004D2AA4">
        <w:rPr>
          <w:rFonts w:ascii="Arial" w:hAnsi="Arial" w:cs="Arial"/>
          <w:lang w:val="pt-BR"/>
        </w:rPr>
        <w:t xml:space="preserve">inúmeras atividades no documento gap033_calendarios, fazendo com que seja necessário que este seja revisado </w:t>
      </w:r>
      <w:r w:rsidR="004D2AA4">
        <w:rPr>
          <w:rFonts w:ascii="Arial" w:hAnsi="Arial" w:cs="Arial"/>
          <w:lang w:val="pt-BR"/>
        </w:rPr>
        <w:t>e limpo periodicamente. S</w:t>
      </w:r>
      <w:r w:rsidR="00022970">
        <w:rPr>
          <w:rFonts w:ascii="Arial" w:hAnsi="Arial" w:cs="Arial"/>
          <w:lang w:val="pt-BR"/>
        </w:rPr>
        <w:t>erão eliminad</w:t>
      </w:r>
      <w:r w:rsidR="00E83E5B">
        <w:rPr>
          <w:rFonts w:ascii="Arial" w:hAnsi="Arial" w:cs="Arial"/>
          <w:lang w:val="pt-BR"/>
        </w:rPr>
        <w:t>a</w:t>
      </w:r>
      <w:r w:rsidR="00022970">
        <w:rPr>
          <w:rFonts w:ascii="Arial" w:hAnsi="Arial" w:cs="Arial"/>
          <w:lang w:val="pt-BR"/>
        </w:rPr>
        <w:t xml:space="preserve">s </w:t>
      </w:r>
      <w:r w:rsidR="00E83E5B">
        <w:rPr>
          <w:rFonts w:ascii="Arial" w:hAnsi="Arial" w:cs="Arial"/>
          <w:lang w:val="pt-BR"/>
        </w:rPr>
        <w:t>a</w:t>
      </w:r>
      <w:r w:rsidR="00022970">
        <w:rPr>
          <w:rFonts w:ascii="Arial" w:hAnsi="Arial" w:cs="Arial"/>
          <w:lang w:val="pt-BR"/>
        </w:rPr>
        <w:t xml:space="preserve">s </w:t>
      </w:r>
      <w:r w:rsidR="00E83E5B">
        <w:rPr>
          <w:rFonts w:ascii="Arial" w:hAnsi="Arial" w:cs="Arial"/>
          <w:lang w:val="pt-BR"/>
        </w:rPr>
        <w:t>linhas de atividades no documento</w:t>
      </w:r>
      <w:r w:rsidR="00022970">
        <w:rPr>
          <w:rFonts w:ascii="Arial" w:hAnsi="Arial" w:cs="Arial"/>
          <w:lang w:val="pt-BR"/>
        </w:rPr>
        <w:t xml:space="preserve"> que contenham:</w:t>
      </w:r>
    </w:p>
    <w:p w:rsidR="004D2AA4" w:rsidRDefault="004D2AA4" w:rsidP="00F96570">
      <w:pPr>
        <w:jc w:val="both"/>
        <w:rPr>
          <w:rFonts w:ascii="Arial" w:hAnsi="Arial" w:cs="Arial"/>
          <w:lang w:val="pt-BR"/>
        </w:rPr>
      </w:pPr>
    </w:p>
    <w:p w:rsidR="004D2AA4" w:rsidRPr="004D2AA4" w:rsidRDefault="004D2AA4" w:rsidP="004D2AA4">
      <w:pPr>
        <w:pStyle w:val="PargrafodaLista"/>
        <w:numPr>
          <w:ilvl w:val="0"/>
          <w:numId w:val="17"/>
        </w:numPr>
        <w:jc w:val="both"/>
        <w:rPr>
          <w:rFonts w:ascii="Arial" w:hAnsi="Arial" w:cs="Arial"/>
          <w:lang w:val="pt-BR"/>
        </w:rPr>
      </w:pPr>
      <w:r w:rsidRPr="004D2AA4">
        <w:rPr>
          <w:rFonts w:ascii="Arial" w:hAnsi="Arial" w:cs="Arial"/>
          <w:lang w:val="pt-BR"/>
        </w:rPr>
        <w:t>Atividades concluídas</w:t>
      </w:r>
      <w:r w:rsidR="0062460F">
        <w:rPr>
          <w:rFonts w:ascii="Arial" w:hAnsi="Arial" w:cs="Arial"/>
          <w:lang w:val="pt-BR"/>
        </w:rPr>
        <w:t xml:space="preserve"> (</w:t>
      </w:r>
      <w:r w:rsidR="00FB47C7">
        <w:rPr>
          <w:rFonts w:ascii="Arial" w:hAnsi="Arial" w:cs="Arial"/>
          <w:lang w:val="pt-BR"/>
        </w:rPr>
        <w:t>d</w:t>
      </w:r>
      <w:r w:rsidR="0062460F">
        <w:rPr>
          <w:rFonts w:ascii="Arial" w:hAnsi="Arial" w:cs="Arial"/>
          <w:lang w:val="pt-BR"/>
        </w:rPr>
        <w:t>ata final preenchida)</w:t>
      </w:r>
      <w:r w:rsidR="00FB47C7">
        <w:rPr>
          <w:rFonts w:ascii="Arial" w:hAnsi="Arial" w:cs="Arial"/>
          <w:lang w:val="pt-BR"/>
        </w:rPr>
        <w:t>;</w:t>
      </w:r>
    </w:p>
    <w:p w:rsidR="004D2AA4" w:rsidRPr="004D2AA4" w:rsidRDefault="004D2AA4" w:rsidP="004D2AA4">
      <w:pPr>
        <w:pStyle w:val="PargrafodaLista"/>
        <w:numPr>
          <w:ilvl w:val="0"/>
          <w:numId w:val="17"/>
        </w:numPr>
        <w:jc w:val="both"/>
        <w:rPr>
          <w:rFonts w:ascii="Arial" w:hAnsi="Arial" w:cs="Arial"/>
          <w:lang w:val="pt-BR"/>
        </w:rPr>
      </w:pPr>
      <w:r w:rsidRPr="004D2AA4">
        <w:rPr>
          <w:rFonts w:ascii="Arial" w:hAnsi="Arial" w:cs="Arial"/>
          <w:lang w:val="pt-BR"/>
        </w:rPr>
        <w:t>Atividades de documentos de contratos apagados</w:t>
      </w:r>
      <w:r w:rsidR="00FB47C7">
        <w:rPr>
          <w:rFonts w:ascii="Arial" w:hAnsi="Arial" w:cs="Arial"/>
          <w:lang w:val="pt-BR"/>
        </w:rPr>
        <w:t>;</w:t>
      </w:r>
    </w:p>
    <w:p w:rsidR="004D2AA4" w:rsidRPr="004D2AA4" w:rsidRDefault="004D2AA4" w:rsidP="004D2AA4">
      <w:pPr>
        <w:pStyle w:val="PargrafodaLista"/>
        <w:numPr>
          <w:ilvl w:val="0"/>
          <w:numId w:val="17"/>
        </w:numPr>
        <w:jc w:val="both"/>
        <w:rPr>
          <w:rFonts w:ascii="Arial" w:hAnsi="Arial" w:cs="Arial"/>
          <w:lang w:val="pt-BR"/>
        </w:rPr>
      </w:pPr>
      <w:r w:rsidRPr="004D2AA4">
        <w:rPr>
          <w:rFonts w:ascii="Arial" w:hAnsi="Arial" w:cs="Arial"/>
          <w:lang w:val="pt-BR"/>
        </w:rPr>
        <w:t>Atividades de documentos de contrato</w:t>
      </w:r>
      <w:r w:rsidR="00332733">
        <w:rPr>
          <w:rFonts w:ascii="Arial" w:hAnsi="Arial" w:cs="Arial"/>
          <w:lang w:val="pt-BR"/>
        </w:rPr>
        <w:t>s</w:t>
      </w:r>
      <w:r w:rsidRPr="004D2AA4">
        <w:rPr>
          <w:rFonts w:ascii="Arial" w:hAnsi="Arial" w:cs="Arial"/>
          <w:lang w:val="pt-BR"/>
        </w:rPr>
        <w:t xml:space="preserve"> pertencentes a </w:t>
      </w:r>
      <w:ins w:id="72" w:author="Engineering do Brasil S.A" w:date="2015-07-16T11:29:00Z">
        <w:r w:rsidR="00C4127D">
          <w:rPr>
            <w:rFonts w:ascii="Arial" w:hAnsi="Arial" w:cs="Arial"/>
            <w:color w:val="000000"/>
            <w:lang w:val="pt-BR"/>
          </w:rPr>
          <w:t>Acordos Básico Geral e Comercial</w:t>
        </w:r>
        <w:r w:rsidR="00C4127D" w:rsidRPr="004D2AA4" w:rsidDel="00C4127D">
          <w:rPr>
            <w:rFonts w:ascii="Arial" w:hAnsi="Arial" w:cs="Arial"/>
            <w:lang w:val="pt-BR"/>
          </w:rPr>
          <w:t xml:space="preserve"> </w:t>
        </w:r>
      </w:ins>
      <w:del w:id="73" w:author="Engineering do Brasil S.A" w:date="2015-07-16T11:29:00Z">
        <w:r w:rsidRPr="004D2AA4" w:rsidDel="00C4127D">
          <w:rPr>
            <w:rFonts w:ascii="Arial" w:hAnsi="Arial" w:cs="Arial"/>
            <w:lang w:val="pt-BR"/>
          </w:rPr>
          <w:delText xml:space="preserve">Acordos Básicos </w:delText>
        </w:r>
      </w:del>
      <w:r w:rsidRPr="004D2AA4">
        <w:rPr>
          <w:rFonts w:ascii="Arial" w:hAnsi="Arial" w:cs="Arial"/>
          <w:lang w:val="pt-BR"/>
        </w:rPr>
        <w:t>fechados</w:t>
      </w:r>
      <w:r w:rsidR="00FB47C7">
        <w:rPr>
          <w:rFonts w:ascii="Arial" w:hAnsi="Arial" w:cs="Arial"/>
          <w:lang w:val="pt-BR"/>
        </w:rPr>
        <w:t>;</w:t>
      </w:r>
    </w:p>
    <w:p w:rsidR="004D2AA4" w:rsidRPr="004D2AA4" w:rsidRDefault="004D2AA4" w:rsidP="004D2AA4">
      <w:pPr>
        <w:pStyle w:val="PargrafodaLista"/>
        <w:numPr>
          <w:ilvl w:val="0"/>
          <w:numId w:val="17"/>
        </w:numPr>
        <w:jc w:val="both"/>
        <w:rPr>
          <w:rFonts w:ascii="Arial" w:hAnsi="Arial" w:cs="Arial"/>
          <w:lang w:val="pt-BR"/>
        </w:rPr>
      </w:pPr>
      <w:r w:rsidRPr="004D2AA4">
        <w:rPr>
          <w:rFonts w:ascii="Arial" w:hAnsi="Arial" w:cs="Arial"/>
          <w:lang w:val="pt-BR"/>
        </w:rPr>
        <w:t>Atividades de documentos de contrato</w:t>
      </w:r>
      <w:r w:rsidR="00332733">
        <w:rPr>
          <w:rFonts w:ascii="Arial" w:hAnsi="Arial" w:cs="Arial"/>
          <w:lang w:val="pt-BR"/>
        </w:rPr>
        <w:t>s</w:t>
      </w:r>
      <w:r w:rsidRPr="004D2AA4">
        <w:rPr>
          <w:rFonts w:ascii="Arial" w:hAnsi="Arial" w:cs="Arial"/>
          <w:lang w:val="pt-BR"/>
        </w:rPr>
        <w:t xml:space="preserve"> pertencentes a </w:t>
      </w:r>
      <w:ins w:id="74" w:author="Engineering do Brasil S.A" w:date="2015-07-16T11:30:00Z">
        <w:r w:rsidR="00C4127D">
          <w:rPr>
            <w:rFonts w:ascii="Arial" w:hAnsi="Arial" w:cs="Arial"/>
            <w:color w:val="000000"/>
            <w:lang w:val="pt-BR"/>
          </w:rPr>
          <w:t>Acordos Básico Geral e Comercial</w:t>
        </w:r>
        <w:r w:rsidR="00C4127D" w:rsidRPr="004D2AA4" w:rsidDel="00C4127D">
          <w:rPr>
            <w:rFonts w:ascii="Arial" w:hAnsi="Arial" w:cs="Arial"/>
            <w:lang w:val="pt-BR"/>
          </w:rPr>
          <w:t xml:space="preserve"> </w:t>
        </w:r>
      </w:ins>
      <w:del w:id="75" w:author="Engineering do Brasil S.A" w:date="2015-07-16T11:30:00Z">
        <w:r w:rsidRPr="004D2AA4" w:rsidDel="00C4127D">
          <w:rPr>
            <w:rFonts w:ascii="Arial" w:hAnsi="Arial" w:cs="Arial"/>
            <w:lang w:val="pt-BR"/>
          </w:rPr>
          <w:delText xml:space="preserve">Acordos Básicos </w:delText>
        </w:r>
      </w:del>
      <w:r w:rsidRPr="004D2AA4">
        <w:rPr>
          <w:rFonts w:ascii="Arial" w:hAnsi="Arial" w:cs="Arial"/>
          <w:lang w:val="pt-BR"/>
        </w:rPr>
        <w:t>cancelados</w:t>
      </w:r>
      <w:r w:rsidR="00FB47C7">
        <w:rPr>
          <w:rFonts w:ascii="Arial" w:hAnsi="Arial" w:cs="Arial"/>
          <w:lang w:val="pt-BR"/>
        </w:rPr>
        <w:t>;</w:t>
      </w:r>
    </w:p>
    <w:p w:rsidR="004D2AA4" w:rsidRDefault="004D2AA4" w:rsidP="004D2AA4">
      <w:pPr>
        <w:pStyle w:val="PargrafodaLista"/>
        <w:numPr>
          <w:ilvl w:val="0"/>
          <w:numId w:val="17"/>
        </w:numPr>
        <w:jc w:val="both"/>
        <w:rPr>
          <w:rFonts w:ascii="Arial" w:hAnsi="Arial" w:cs="Arial"/>
          <w:lang w:val="pt-BR"/>
        </w:rPr>
      </w:pPr>
      <w:r w:rsidRPr="004D2AA4">
        <w:rPr>
          <w:rFonts w:ascii="Arial" w:hAnsi="Arial" w:cs="Arial"/>
          <w:lang w:val="pt-BR"/>
        </w:rPr>
        <w:t>Atividades de documentos de contrato</w:t>
      </w:r>
      <w:r w:rsidR="00332733">
        <w:rPr>
          <w:rFonts w:ascii="Arial" w:hAnsi="Arial" w:cs="Arial"/>
          <w:lang w:val="pt-BR"/>
        </w:rPr>
        <w:t>s</w:t>
      </w:r>
      <w:r w:rsidRPr="004D2AA4">
        <w:rPr>
          <w:rFonts w:ascii="Arial" w:hAnsi="Arial" w:cs="Arial"/>
          <w:lang w:val="pt-BR"/>
        </w:rPr>
        <w:t xml:space="preserve"> pertencentes a </w:t>
      </w:r>
      <w:ins w:id="76" w:author="Engineering do Brasil S.A" w:date="2015-07-16T11:30:00Z">
        <w:r w:rsidR="00C4127D">
          <w:rPr>
            <w:rFonts w:ascii="Arial" w:hAnsi="Arial" w:cs="Arial"/>
            <w:color w:val="000000"/>
            <w:lang w:val="pt-BR"/>
          </w:rPr>
          <w:t>Acordos Básico Geral e Comercial</w:t>
        </w:r>
        <w:r w:rsidR="00C4127D" w:rsidRPr="004D2AA4" w:rsidDel="00C4127D">
          <w:rPr>
            <w:rFonts w:ascii="Arial" w:hAnsi="Arial" w:cs="Arial"/>
            <w:lang w:val="pt-BR"/>
          </w:rPr>
          <w:t xml:space="preserve"> </w:t>
        </w:r>
      </w:ins>
      <w:del w:id="77" w:author="Engineering do Brasil S.A" w:date="2015-07-16T11:30:00Z">
        <w:r w:rsidRPr="004D2AA4" w:rsidDel="00C4127D">
          <w:rPr>
            <w:rFonts w:ascii="Arial" w:hAnsi="Arial" w:cs="Arial"/>
            <w:lang w:val="pt-BR"/>
          </w:rPr>
          <w:delText xml:space="preserve">Acordos Básicos </w:delText>
        </w:r>
      </w:del>
      <w:r w:rsidRPr="004D2AA4">
        <w:rPr>
          <w:rFonts w:ascii="Arial" w:hAnsi="Arial" w:cs="Arial"/>
          <w:lang w:val="pt-BR"/>
        </w:rPr>
        <w:t>eliminados</w:t>
      </w:r>
      <w:r w:rsidR="00FB47C7">
        <w:rPr>
          <w:rFonts w:ascii="Arial" w:hAnsi="Arial" w:cs="Arial"/>
          <w:lang w:val="pt-BR"/>
        </w:rPr>
        <w:t>.</w:t>
      </w:r>
    </w:p>
    <w:p w:rsidR="00022970" w:rsidRDefault="00022970" w:rsidP="00022970">
      <w:pPr>
        <w:jc w:val="both"/>
        <w:rPr>
          <w:rFonts w:ascii="Arial" w:hAnsi="Arial" w:cs="Arial"/>
          <w:lang w:val="pt-BR"/>
        </w:rPr>
      </w:pPr>
    </w:p>
    <w:p w:rsidR="00022970" w:rsidRDefault="00022970" w:rsidP="00022970">
      <w:pPr>
        <w:numPr>
          <w:ilvl w:val="0"/>
          <w:numId w:val="10"/>
        </w:numPr>
        <w:tabs>
          <w:tab w:val="left" w:pos="284"/>
        </w:tabs>
        <w:ind w:left="0" w:firstLine="0"/>
        <w:rPr>
          <w:rFonts w:ascii="Arial" w:hAnsi="Arial" w:cs="Arial"/>
          <w:b/>
          <w:u w:val="single"/>
          <w:lang w:val="pt-BR"/>
        </w:rPr>
      </w:pPr>
      <w:r>
        <w:rPr>
          <w:rFonts w:ascii="Arial" w:hAnsi="Arial" w:cs="Arial"/>
          <w:b/>
          <w:u w:val="single"/>
          <w:lang w:val="pt-BR"/>
        </w:rPr>
        <w:t>SAP CLM: criação de tarefa planejada para limpeza no documento “</w:t>
      </w:r>
      <w:r w:rsidRPr="000B7474">
        <w:rPr>
          <w:rFonts w:ascii="Arial" w:hAnsi="Arial" w:cs="Arial"/>
          <w:b/>
          <w:u w:val="single"/>
          <w:lang w:val="pt-BR"/>
        </w:rPr>
        <w:t>gap033_calendarios”.</w:t>
      </w:r>
    </w:p>
    <w:p w:rsidR="00022970" w:rsidRDefault="00022970" w:rsidP="00022970">
      <w:pPr>
        <w:tabs>
          <w:tab w:val="left" w:pos="284"/>
        </w:tabs>
        <w:rPr>
          <w:rFonts w:ascii="Arial" w:hAnsi="Arial" w:cs="Arial"/>
          <w:b/>
          <w:u w:val="single"/>
          <w:lang w:val="pt-BR"/>
        </w:rPr>
      </w:pPr>
    </w:p>
    <w:p w:rsidR="00022970" w:rsidRDefault="00022970" w:rsidP="00022970">
      <w:pPr>
        <w:tabs>
          <w:tab w:val="left" w:pos="284"/>
        </w:tabs>
        <w:jc w:val="both"/>
        <w:rPr>
          <w:rFonts w:ascii="Arial" w:hAnsi="Arial" w:cs="Arial"/>
          <w:lang w:val="pt-BR"/>
        </w:rPr>
      </w:pPr>
      <w:r w:rsidRPr="00022970">
        <w:rPr>
          <w:rFonts w:ascii="Arial" w:hAnsi="Arial" w:cs="Arial"/>
          <w:lang w:val="pt-BR"/>
        </w:rPr>
        <w:t xml:space="preserve">Com base no script criado no item anterior, será criada uma tarefa periódica a ser executada </w:t>
      </w:r>
      <w:r>
        <w:rPr>
          <w:rFonts w:ascii="Arial" w:hAnsi="Arial" w:cs="Arial"/>
          <w:lang w:val="pt-BR"/>
        </w:rPr>
        <w:t xml:space="preserve">diariamente </w:t>
      </w:r>
      <w:r w:rsidRPr="00022970">
        <w:rPr>
          <w:rFonts w:ascii="Arial" w:hAnsi="Arial" w:cs="Arial"/>
          <w:lang w:val="pt-BR"/>
        </w:rPr>
        <w:t>em período noturno</w:t>
      </w:r>
      <w:r>
        <w:rPr>
          <w:rFonts w:ascii="Arial" w:hAnsi="Arial" w:cs="Arial"/>
          <w:lang w:val="pt-BR"/>
        </w:rPr>
        <w:t xml:space="preserve"> para que o script seja executado sem intervir nos trabalhos dos usuários.</w:t>
      </w:r>
      <w:r w:rsidR="0062460F">
        <w:rPr>
          <w:rFonts w:ascii="Arial" w:hAnsi="Arial" w:cs="Arial"/>
          <w:lang w:val="pt-BR"/>
        </w:rPr>
        <w:t xml:space="preserve"> </w:t>
      </w:r>
    </w:p>
    <w:p w:rsidR="00022970" w:rsidRDefault="00022970" w:rsidP="00022970">
      <w:pPr>
        <w:tabs>
          <w:tab w:val="left" w:pos="284"/>
        </w:tabs>
        <w:jc w:val="both"/>
        <w:rPr>
          <w:rFonts w:ascii="Arial" w:hAnsi="Arial" w:cs="Arial"/>
          <w:lang w:val="pt-BR"/>
        </w:rPr>
      </w:pPr>
    </w:p>
    <w:p w:rsidR="00022970" w:rsidRDefault="00022970" w:rsidP="00022970">
      <w:pPr>
        <w:tabs>
          <w:tab w:val="left" w:pos="284"/>
        </w:tabs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Dados da tarefa agendada:</w:t>
      </w:r>
    </w:p>
    <w:p w:rsidR="00022970" w:rsidRDefault="00022970" w:rsidP="00022970">
      <w:pPr>
        <w:tabs>
          <w:tab w:val="left" w:pos="284"/>
        </w:tabs>
        <w:jc w:val="both"/>
        <w:rPr>
          <w:rFonts w:ascii="Arial" w:hAnsi="Arial" w:cs="Arial"/>
          <w:lang w:val="pt-BR"/>
        </w:rPr>
      </w:pPr>
    </w:p>
    <w:p w:rsidR="00022970" w:rsidRPr="00022970" w:rsidRDefault="00022970" w:rsidP="00022970">
      <w:pPr>
        <w:tabs>
          <w:tab w:val="left" w:pos="284"/>
        </w:tabs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Nome: </w:t>
      </w:r>
      <w:r w:rsidRPr="00CA458F">
        <w:rPr>
          <w:rFonts w:ascii="Arial" w:hAnsi="Arial" w:cs="Arial"/>
          <w:b/>
          <w:lang w:val="pt-BR"/>
        </w:rPr>
        <w:t>Manutenção GAP033</w:t>
      </w:r>
    </w:p>
    <w:p w:rsidR="00022970" w:rsidRPr="00CA458F" w:rsidRDefault="00022970" w:rsidP="00022970">
      <w:pPr>
        <w:rPr>
          <w:rFonts w:ascii="Arial" w:hAnsi="Arial" w:cs="Arial"/>
          <w:b/>
          <w:lang w:val="pt-BR"/>
        </w:rPr>
      </w:pPr>
      <w:r w:rsidRPr="00022970">
        <w:rPr>
          <w:rFonts w:ascii="Arial" w:hAnsi="Arial" w:cs="Arial"/>
          <w:lang w:val="pt-BR"/>
        </w:rPr>
        <w:t xml:space="preserve">Frequência: </w:t>
      </w:r>
      <w:r w:rsidRPr="00CA458F">
        <w:rPr>
          <w:rFonts w:ascii="Arial" w:hAnsi="Arial" w:cs="Arial"/>
          <w:b/>
          <w:lang w:val="pt-BR"/>
        </w:rPr>
        <w:t>Executar Diariamente</w:t>
      </w:r>
    </w:p>
    <w:p w:rsidR="00022970" w:rsidRPr="00CA458F" w:rsidRDefault="00022970" w:rsidP="00022970">
      <w:pPr>
        <w:rPr>
          <w:rFonts w:ascii="Arial" w:hAnsi="Arial" w:cs="Arial"/>
          <w:b/>
          <w:lang w:val="pt-BR"/>
        </w:rPr>
      </w:pPr>
      <w:r w:rsidRPr="00022970">
        <w:rPr>
          <w:rFonts w:ascii="Arial" w:hAnsi="Arial" w:cs="Arial"/>
          <w:lang w:val="pt-BR"/>
        </w:rPr>
        <w:t xml:space="preserve">Data de Inicio: </w:t>
      </w:r>
      <w:r w:rsidRPr="00CA458F">
        <w:rPr>
          <w:rFonts w:ascii="Arial" w:hAnsi="Arial" w:cs="Arial"/>
          <w:b/>
          <w:lang w:val="pt-BR"/>
        </w:rPr>
        <w:t>&lt;data do GO LIVE em P1C&gt;</w:t>
      </w:r>
    </w:p>
    <w:p w:rsidR="00022970" w:rsidRPr="00022970" w:rsidRDefault="00022970" w:rsidP="00022970">
      <w:pPr>
        <w:rPr>
          <w:rFonts w:ascii="Arial" w:hAnsi="Arial" w:cs="Arial"/>
          <w:lang w:val="pt-BR"/>
        </w:rPr>
      </w:pPr>
      <w:r w:rsidRPr="00022970">
        <w:rPr>
          <w:rFonts w:ascii="Arial" w:hAnsi="Arial" w:cs="Arial"/>
          <w:lang w:val="pt-BR"/>
        </w:rPr>
        <w:t xml:space="preserve">Horário: </w:t>
      </w:r>
      <w:r w:rsidRPr="00CA458F">
        <w:rPr>
          <w:rFonts w:ascii="Arial" w:hAnsi="Arial" w:cs="Arial"/>
          <w:b/>
          <w:lang w:val="pt-BR"/>
        </w:rPr>
        <w:t>01:00</w:t>
      </w:r>
    </w:p>
    <w:p w:rsidR="00022970" w:rsidRDefault="00022970" w:rsidP="00022970">
      <w:pPr>
        <w:rPr>
          <w:rFonts w:ascii="Arial" w:hAnsi="Arial" w:cs="Arial"/>
          <w:b/>
          <w:lang w:val="pt-BR"/>
        </w:rPr>
      </w:pPr>
      <w:r w:rsidRPr="00022970">
        <w:rPr>
          <w:rFonts w:ascii="Arial" w:hAnsi="Arial" w:cs="Arial"/>
          <w:lang w:val="pt-BR"/>
        </w:rPr>
        <w:t xml:space="preserve">Dias: </w:t>
      </w:r>
      <w:r w:rsidRPr="00CA458F">
        <w:rPr>
          <w:rFonts w:ascii="Arial" w:hAnsi="Arial" w:cs="Arial"/>
          <w:b/>
          <w:lang w:val="pt-BR"/>
        </w:rPr>
        <w:t>Todos os dias</w:t>
      </w:r>
    </w:p>
    <w:p w:rsidR="004D009B" w:rsidRDefault="004D009B" w:rsidP="00022970">
      <w:pPr>
        <w:rPr>
          <w:rFonts w:ascii="Arial" w:hAnsi="Arial" w:cs="Arial"/>
          <w:b/>
          <w:lang w:val="pt-BR"/>
        </w:rPr>
      </w:pPr>
    </w:p>
    <w:p w:rsidR="004D009B" w:rsidRDefault="004D009B" w:rsidP="00022970">
      <w:pPr>
        <w:rPr>
          <w:rFonts w:ascii="Arial" w:hAnsi="Arial" w:cs="Arial"/>
          <w:b/>
          <w:lang w:val="pt-BR"/>
        </w:rPr>
      </w:pPr>
    </w:p>
    <w:p w:rsidR="004D009B" w:rsidRDefault="004D009B" w:rsidP="00022970">
      <w:pPr>
        <w:rPr>
          <w:rFonts w:ascii="Arial" w:hAnsi="Arial" w:cs="Arial"/>
          <w:b/>
          <w:lang w:val="pt-BR"/>
        </w:rPr>
      </w:pPr>
    </w:p>
    <w:p w:rsidR="004D009B" w:rsidRDefault="004D009B" w:rsidP="00022970">
      <w:pPr>
        <w:rPr>
          <w:rFonts w:ascii="Arial" w:hAnsi="Arial" w:cs="Arial"/>
          <w:b/>
          <w:lang w:val="pt-BR"/>
        </w:rPr>
      </w:pPr>
    </w:p>
    <w:p w:rsidR="004D009B" w:rsidRDefault="004D009B" w:rsidP="00022970">
      <w:pPr>
        <w:rPr>
          <w:rFonts w:ascii="Arial" w:hAnsi="Arial" w:cs="Arial"/>
          <w:b/>
          <w:lang w:val="pt-BR"/>
        </w:rPr>
      </w:pPr>
    </w:p>
    <w:p w:rsidR="004D009B" w:rsidRDefault="004D009B" w:rsidP="00022970">
      <w:pPr>
        <w:rPr>
          <w:rFonts w:ascii="Arial" w:hAnsi="Arial" w:cs="Arial"/>
          <w:b/>
          <w:lang w:val="pt-BR"/>
        </w:rPr>
      </w:pPr>
    </w:p>
    <w:p w:rsidR="004D009B" w:rsidRDefault="004D009B" w:rsidP="00022970">
      <w:pPr>
        <w:rPr>
          <w:rFonts w:ascii="Arial" w:hAnsi="Arial" w:cs="Arial"/>
          <w:b/>
          <w:lang w:val="pt-BR"/>
        </w:rPr>
      </w:pPr>
    </w:p>
    <w:p w:rsidR="004D009B" w:rsidRDefault="004D009B" w:rsidP="004D009B">
      <w:pPr>
        <w:numPr>
          <w:ilvl w:val="0"/>
          <w:numId w:val="10"/>
        </w:numPr>
        <w:tabs>
          <w:tab w:val="left" w:pos="284"/>
        </w:tabs>
        <w:ind w:left="0" w:firstLine="0"/>
        <w:rPr>
          <w:rFonts w:ascii="Arial" w:hAnsi="Arial" w:cs="Arial"/>
          <w:b/>
          <w:u w:val="single"/>
          <w:lang w:val="pt-BR"/>
        </w:rPr>
      </w:pPr>
      <w:r>
        <w:rPr>
          <w:rFonts w:ascii="Arial" w:hAnsi="Arial" w:cs="Arial"/>
          <w:b/>
          <w:u w:val="single"/>
          <w:lang w:val="pt-BR"/>
        </w:rPr>
        <w:t>SAP CLM: Criação da Query de exibição das Tarefas Pendentes de Análise.</w:t>
      </w:r>
    </w:p>
    <w:p w:rsidR="004D009B" w:rsidRDefault="004D009B" w:rsidP="004D009B">
      <w:pPr>
        <w:tabs>
          <w:tab w:val="left" w:pos="284"/>
        </w:tabs>
        <w:rPr>
          <w:rFonts w:ascii="Arial" w:hAnsi="Arial" w:cs="Arial"/>
          <w:b/>
          <w:u w:val="single"/>
          <w:lang w:val="pt-BR"/>
        </w:rPr>
      </w:pPr>
    </w:p>
    <w:p w:rsidR="004D009B" w:rsidRPr="00A70E58" w:rsidRDefault="004D009B" w:rsidP="00A70E58">
      <w:pPr>
        <w:tabs>
          <w:tab w:val="left" w:pos="284"/>
        </w:tabs>
        <w:jc w:val="both"/>
        <w:rPr>
          <w:rFonts w:ascii="Arial" w:hAnsi="Arial" w:cs="Arial"/>
          <w:lang w:val="pt-BR"/>
        </w:rPr>
      </w:pPr>
      <w:r w:rsidRPr="00A70E58">
        <w:rPr>
          <w:rFonts w:ascii="Arial" w:hAnsi="Arial" w:cs="Arial"/>
          <w:lang w:val="pt-BR"/>
        </w:rPr>
        <w:t>Para que seja possível reunir de forma lógica e por usuário as tarefas pendentes de analise criadas</w:t>
      </w:r>
      <w:r w:rsidR="00A70E58" w:rsidRPr="00A70E58">
        <w:rPr>
          <w:rFonts w:ascii="Arial" w:hAnsi="Arial" w:cs="Arial"/>
          <w:lang w:val="pt-BR"/>
        </w:rPr>
        <w:t xml:space="preserve"> pelo script, será criada a query Z_QueryDefinition_GAP033 – “Todos Eventos de Contrato por Usuário”</w:t>
      </w:r>
      <w:r w:rsidR="00BC113B">
        <w:rPr>
          <w:rFonts w:ascii="Arial" w:hAnsi="Arial" w:cs="Arial"/>
          <w:lang w:val="pt-BR"/>
        </w:rPr>
        <w:t>.</w:t>
      </w:r>
      <w:r w:rsidR="00A70E58" w:rsidRPr="00A70E58">
        <w:rPr>
          <w:rFonts w:ascii="Arial" w:hAnsi="Arial" w:cs="Arial"/>
          <w:lang w:val="pt-BR"/>
        </w:rPr>
        <w:t xml:space="preserve"> </w:t>
      </w:r>
      <w:r w:rsidR="00BC113B">
        <w:rPr>
          <w:rFonts w:ascii="Arial" w:hAnsi="Arial" w:cs="Arial"/>
          <w:lang w:val="pt-BR"/>
        </w:rPr>
        <w:t>E</w:t>
      </w:r>
      <w:r w:rsidR="00A70E58">
        <w:rPr>
          <w:rFonts w:ascii="Arial" w:hAnsi="Arial" w:cs="Arial"/>
          <w:lang w:val="pt-BR"/>
        </w:rPr>
        <w:t xml:space="preserve">sta </w:t>
      </w:r>
      <w:r w:rsidR="00BC113B">
        <w:rPr>
          <w:rFonts w:ascii="Arial" w:hAnsi="Arial" w:cs="Arial"/>
          <w:lang w:val="pt-BR"/>
        </w:rPr>
        <w:t xml:space="preserve">query </w:t>
      </w:r>
      <w:r w:rsidR="00A70E58">
        <w:rPr>
          <w:rFonts w:ascii="Arial" w:hAnsi="Arial" w:cs="Arial"/>
          <w:lang w:val="pt-BR"/>
        </w:rPr>
        <w:t xml:space="preserve">será responsável pela extração das informações </w:t>
      </w:r>
      <w:r w:rsidR="00BC113B">
        <w:rPr>
          <w:rFonts w:ascii="Arial" w:hAnsi="Arial" w:cs="Arial"/>
          <w:lang w:val="pt-BR"/>
        </w:rPr>
        <w:t xml:space="preserve">preenchidas pelo script </w:t>
      </w:r>
      <w:r w:rsidR="00A70E58">
        <w:rPr>
          <w:rFonts w:ascii="Arial" w:hAnsi="Arial" w:cs="Arial"/>
          <w:lang w:val="pt-BR"/>
        </w:rPr>
        <w:t xml:space="preserve">no documento </w:t>
      </w:r>
      <w:r w:rsidR="00BC113B">
        <w:rPr>
          <w:rFonts w:ascii="Arial" w:hAnsi="Arial" w:cs="Arial"/>
          <w:lang w:val="pt-BR"/>
        </w:rPr>
        <w:t>“</w:t>
      </w:r>
      <w:r w:rsidR="00A70E58" w:rsidRPr="00A70E58">
        <w:rPr>
          <w:rFonts w:ascii="Arial" w:hAnsi="Arial" w:cs="Arial"/>
          <w:lang w:val="pt-BR"/>
        </w:rPr>
        <w:t>gap033_calendarios</w:t>
      </w:r>
      <w:r w:rsidR="00BC113B">
        <w:rPr>
          <w:rFonts w:ascii="Arial" w:hAnsi="Arial" w:cs="Arial"/>
          <w:lang w:val="pt-BR"/>
        </w:rPr>
        <w:t>”</w:t>
      </w:r>
      <w:r w:rsidR="00A70E58" w:rsidRPr="00A70E58">
        <w:rPr>
          <w:rFonts w:ascii="Arial" w:hAnsi="Arial" w:cs="Arial"/>
          <w:lang w:val="pt-BR"/>
        </w:rPr>
        <w:t xml:space="preserve"> da UDMD1.</w:t>
      </w:r>
    </w:p>
    <w:p w:rsidR="004D009B" w:rsidRDefault="004D009B" w:rsidP="004D009B">
      <w:pPr>
        <w:tabs>
          <w:tab w:val="left" w:pos="284"/>
        </w:tabs>
        <w:rPr>
          <w:rFonts w:ascii="Arial" w:hAnsi="Arial" w:cs="Arial"/>
          <w:b/>
          <w:u w:val="single"/>
          <w:lang w:val="pt-BR"/>
        </w:rPr>
      </w:pPr>
    </w:p>
    <w:p w:rsidR="004D009B" w:rsidRDefault="004D009B" w:rsidP="004D009B">
      <w:pPr>
        <w:tabs>
          <w:tab w:val="left" w:pos="284"/>
        </w:tabs>
        <w:rPr>
          <w:rFonts w:ascii="Arial" w:hAnsi="Arial" w:cs="Arial"/>
          <w:b/>
          <w:u w:val="single"/>
          <w:lang w:val="pt-BR"/>
        </w:rPr>
      </w:pPr>
    </w:p>
    <w:p w:rsidR="004D009B" w:rsidRPr="004D009B" w:rsidRDefault="004D009B" w:rsidP="004D009B">
      <w:pPr>
        <w:numPr>
          <w:ilvl w:val="0"/>
          <w:numId w:val="10"/>
        </w:numPr>
        <w:tabs>
          <w:tab w:val="left" w:pos="284"/>
        </w:tabs>
        <w:ind w:left="0" w:firstLine="0"/>
        <w:rPr>
          <w:rFonts w:ascii="Arial" w:hAnsi="Arial" w:cs="Arial"/>
          <w:b/>
          <w:u w:val="single"/>
          <w:lang w:val="pt-BR"/>
        </w:rPr>
      </w:pPr>
      <w:r>
        <w:rPr>
          <w:rFonts w:ascii="Arial" w:hAnsi="Arial" w:cs="Arial"/>
          <w:b/>
          <w:u w:val="single"/>
          <w:lang w:val="pt-BR"/>
        </w:rPr>
        <w:t>SAP CLM: Criação do Canal “Eventos de Contrato por Usuário”.</w:t>
      </w:r>
    </w:p>
    <w:p w:rsidR="00022970" w:rsidRPr="00022970" w:rsidRDefault="00022970" w:rsidP="00022970">
      <w:pPr>
        <w:jc w:val="both"/>
        <w:rPr>
          <w:rFonts w:ascii="Arial" w:hAnsi="Arial" w:cs="Arial"/>
          <w:lang w:val="pt-BR"/>
        </w:rPr>
      </w:pPr>
    </w:p>
    <w:p w:rsidR="004D2AA4" w:rsidRDefault="00A70E58" w:rsidP="00A70E58">
      <w:pPr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Com base na Query “</w:t>
      </w:r>
      <w:r w:rsidRPr="00A70E58">
        <w:rPr>
          <w:rFonts w:ascii="Arial" w:hAnsi="Arial" w:cs="Arial"/>
          <w:lang w:val="pt-BR"/>
        </w:rPr>
        <w:t>Z_QueryDefinition_GAP033</w:t>
      </w:r>
      <w:r>
        <w:rPr>
          <w:rFonts w:ascii="Arial" w:hAnsi="Arial" w:cs="Arial"/>
          <w:lang w:val="pt-BR"/>
        </w:rPr>
        <w:t xml:space="preserve">”, será criado o canal de Desktop “Eventos de Contrato por Usuário”, que será disponibilizado para o usuário inserir no workbench de sua preferencia. O canal de eventos será atualizado sempre que o usuário realizar o login no CLM, podendo ser atualizado manualmente através de um clique no ícone atualizar </w:t>
      </w:r>
      <w:r>
        <w:rPr>
          <w:noProof/>
          <w:lang w:val="pt-BR" w:eastAsia="pt-BR"/>
        </w:rPr>
        <w:drawing>
          <wp:inline distT="0" distB="0" distL="0" distR="0" wp14:anchorId="2DD313FD" wp14:editId="15B2A642">
            <wp:extent cx="171450" cy="190500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lang w:val="pt-BR"/>
        </w:rPr>
        <w:t>.</w:t>
      </w:r>
    </w:p>
    <w:p w:rsidR="005910A5" w:rsidRDefault="005910A5" w:rsidP="005910A5">
      <w:pPr>
        <w:tabs>
          <w:tab w:val="left" w:pos="284"/>
        </w:tabs>
        <w:rPr>
          <w:rFonts w:ascii="Arial" w:hAnsi="Arial" w:cs="Arial"/>
          <w:b/>
          <w:u w:val="single"/>
          <w:lang w:val="pt-BR"/>
        </w:rPr>
      </w:pPr>
    </w:p>
    <w:p w:rsidR="004F002C" w:rsidRPr="003B28ED" w:rsidRDefault="00E17A95" w:rsidP="00975346">
      <w:pPr>
        <w:pStyle w:val="Ttulo1"/>
        <w:keepLines w:val="0"/>
        <w:numPr>
          <w:ilvl w:val="0"/>
          <w:numId w:val="11"/>
        </w:numPr>
        <w:shd w:val="pct15" w:color="auto" w:fill="auto"/>
        <w:spacing w:before="0"/>
        <w:rPr>
          <w:rFonts w:ascii="Calibri" w:hAnsi="Calibri" w:cs="Calibri"/>
          <w:color w:val="29323D"/>
          <w:lang w:val="pt-BR"/>
        </w:rPr>
      </w:pPr>
      <w:bookmarkStart w:id="78" w:name="_Toc391460487"/>
      <w:r>
        <w:rPr>
          <w:rFonts w:ascii="Calibri" w:hAnsi="Calibri" w:cs="Calibri"/>
          <w:color w:val="29323D"/>
          <w:lang w:val="pt-BR"/>
        </w:rPr>
        <w:t>Componentes Impactados</w:t>
      </w:r>
      <w:bookmarkEnd w:id="78"/>
    </w:p>
    <w:p w:rsidR="003B28ED" w:rsidRDefault="003B28ED" w:rsidP="003B28ED">
      <w:pPr>
        <w:pStyle w:val="Recuodecorpodetexto3"/>
        <w:ind w:firstLine="0"/>
        <w:rPr>
          <w:rFonts w:ascii="Times New Roman" w:hAnsi="Times New Roman" w:cs="Times New Roman"/>
        </w:rPr>
      </w:pPr>
      <w:bookmarkStart w:id="79" w:name="_Toc178139958"/>
      <w:bookmarkStart w:id="80" w:name="_Toc244516105"/>
    </w:p>
    <w:p w:rsidR="003C5209" w:rsidRPr="002D325D" w:rsidRDefault="002D325D" w:rsidP="00A553DE">
      <w:pPr>
        <w:rPr>
          <w:rFonts w:ascii="Arial" w:hAnsi="Arial" w:cs="Arial"/>
          <w:lang w:val="pt-BR"/>
        </w:rPr>
      </w:pPr>
      <w:r w:rsidRPr="002D325D">
        <w:rPr>
          <w:rFonts w:ascii="Arial" w:hAnsi="Arial" w:cs="Arial"/>
          <w:lang w:val="pt-BR"/>
        </w:rPr>
        <w:t>N/A</w:t>
      </w:r>
    </w:p>
    <w:p w:rsidR="003B28ED" w:rsidRPr="002A76FF" w:rsidRDefault="003B28ED" w:rsidP="003B28ED">
      <w:pPr>
        <w:pStyle w:val="Remissivo1"/>
        <w:rPr>
          <w:lang w:val="pt-BR"/>
        </w:rPr>
      </w:pPr>
    </w:p>
    <w:p w:rsidR="004F002C" w:rsidRPr="003B28ED" w:rsidRDefault="004F002C" w:rsidP="00975346">
      <w:pPr>
        <w:pStyle w:val="Ttulo1"/>
        <w:keepLines w:val="0"/>
        <w:numPr>
          <w:ilvl w:val="0"/>
          <w:numId w:val="11"/>
        </w:numPr>
        <w:shd w:val="pct15" w:color="auto" w:fill="auto"/>
        <w:spacing w:before="0"/>
        <w:rPr>
          <w:rFonts w:ascii="Calibri" w:hAnsi="Calibri" w:cs="Calibri"/>
          <w:color w:val="29323D"/>
          <w:lang w:val="pt-BR"/>
        </w:rPr>
      </w:pPr>
      <w:bookmarkStart w:id="81" w:name="_Toc391460488"/>
      <w:r w:rsidRPr="003B28ED">
        <w:rPr>
          <w:rFonts w:ascii="Calibri" w:hAnsi="Calibri" w:cs="Calibri"/>
          <w:color w:val="29323D"/>
          <w:lang w:val="pt-BR"/>
        </w:rPr>
        <w:t>Premissas</w:t>
      </w:r>
      <w:bookmarkEnd w:id="79"/>
      <w:bookmarkEnd w:id="80"/>
      <w:bookmarkEnd w:id="81"/>
    </w:p>
    <w:p w:rsidR="003B28ED" w:rsidRPr="002A76FF" w:rsidRDefault="003B28ED" w:rsidP="003B28ED">
      <w:pPr>
        <w:rPr>
          <w:lang w:val="pt-BR"/>
        </w:rPr>
      </w:pPr>
      <w:bookmarkStart w:id="82" w:name="_Toc244516106"/>
    </w:p>
    <w:p w:rsidR="000D7556" w:rsidRPr="000D7556" w:rsidRDefault="000D7556" w:rsidP="000D7556">
      <w:pPr>
        <w:numPr>
          <w:ilvl w:val="0"/>
          <w:numId w:val="8"/>
        </w:numPr>
        <w:spacing w:after="200" w:line="276" w:lineRule="auto"/>
        <w:rPr>
          <w:rFonts w:ascii="Arial" w:hAnsi="Arial" w:cs="Arial"/>
          <w:lang w:val="pt-BR"/>
        </w:rPr>
      </w:pPr>
      <w:r w:rsidRPr="000D7556">
        <w:rPr>
          <w:rFonts w:ascii="Arial" w:hAnsi="Arial" w:cs="Arial"/>
          <w:lang w:val="pt-BR"/>
        </w:rPr>
        <w:t>Disponibilidade das equipes técnicas TIM nos prazos definidos no planejamento do projeto;</w:t>
      </w:r>
    </w:p>
    <w:p w:rsidR="000D7556" w:rsidRPr="000D7556" w:rsidRDefault="000D7556" w:rsidP="000D7556">
      <w:pPr>
        <w:numPr>
          <w:ilvl w:val="0"/>
          <w:numId w:val="8"/>
        </w:numPr>
        <w:spacing w:after="200" w:line="276" w:lineRule="auto"/>
        <w:rPr>
          <w:rFonts w:ascii="Arial" w:hAnsi="Arial" w:cs="Arial"/>
          <w:lang w:val="pt-BR"/>
        </w:rPr>
      </w:pPr>
      <w:r w:rsidRPr="000D7556">
        <w:rPr>
          <w:rFonts w:ascii="Arial" w:hAnsi="Arial" w:cs="Arial"/>
          <w:lang w:val="pt-BR"/>
        </w:rPr>
        <w:t>Prioridade do projeto por parte da Diretoria da TIM.</w:t>
      </w:r>
    </w:p>
    <w:p w:rsidR="000B7196" w:rsidRPr="003B28ED" w:rsidRDefault="000B7196" w:rsidP="00975346">
      <w:pPr>
        <w:pStyle w:val="Ttulo1"/>
        <w:keepLines w:val="0"/>
        <w:numPr>
          <w:ilvl w:val="0"/>
          <w:numId w:val="11"/>
        </w:numPr>
        <w:shd w:val="pct15" w:color="auto" w:fill="auto"/>
        <w:spacing w:before="0"/>
        <w:rPr>
          <w:rFonts w:ascii="Calibri" w:hAnsi="Calibri" w:cs="Calibri"/>
          <w:color w:val="29323D"/>
          <w:lang w:val="pt-BR"/>
        </w:rPr>
      </w:pPr>
      <w:bookmarkStart w:id="83" w:name="_Toc391460489"/>
      <w:r>
        <w:rPr>
          <w:rFonts w:ascii="Calibri" w:hAnsi="Calibri" w:cs="Calibri"/>
          <w:color w:val="29323D"/>
          <w:lang w:val="pt-BR"/>
        </w:rPr>
        <w:t>Riscos</w:t>
      </w:r>
      <w:bookmarkEnd w:id="83"/>
    </w:p>
    <w:p w:rsidR="00B81202" w:rsidRDefault="00B81202" w:rsidP="003B28ED">
      <w:pPr>
        <w:pStyle w:val="Recuodecorpodetexto3"/>
        <w:ind w:firstLine="0"/>
        <w:rPr>
          <w:rFonts w:ascii="Times New Roman" w:hAnsi="Times New Roman" w:cs="Times New Roman"/>
        </w:rPr>
      </w:pPr>
    </w:p>
    <w:p w:rsidR="00440094" w:rsidRPr="00E41737" w:rsidRDefault="005D4765" w:rsidP="00E41737">
      <w:pPr>
        <w:spacing w:after="200" w:line="276" w:lineRule="auto"/>
        <w:rPr>
          <w:rFonts w:ascii="Arial" w:hAnsi="Arial" w:cs="Arial"/>
          <w:lang w:val="pt-BR"/>
        </w:rPr>
      </w:pPr>
      <w:r w:rsidRPr="00E41737">
        <w:rPr>
          <w:rFonts w:ascii="Arial" w:hAnsi="Arial" w:cs="Arial"/>
          <w:lang w:val="pt-BR"/>
        </w:rPr>
        <w:t>N/A.</w:t>
      </w:r>
    </w:p>
    <w:p w:rsidR="00440094" w:rsidRDefault="00440094" w:rsidP="003B28ED">
      <w:pPr>
        <w:pStyle w:val="Recuodecorpodetexto3"/>
        <w:ind w:firstLine="0"/>
        <w:rPr>
          <w:rFonts w:ascii="Times New Roman" w:hAnsi="Times New Roman" w:cs="Times New Roman"/>
        </w:rPr>
      </w:pPr>
    </w:p>
    <w:p w:rsidR="005347DF" w:rsidRDefault="005347DF" w:rsidP="003B28ED">
      <w:pPr>
        <w:pStyle w:val="Recuodecorpodetexto3"/>
        <w:ind w:firstLine="0"/>
        <w:rPr>
          <w:rFonts w:ascii="Times New Roman" w:hAnsi="Times New Roman" w:cs="Times New Roman"/>
        </w:rPr>
      </w:pPr>
    </w:p>
    <w:p w:rsidR="004039C4" w:rsidRPr="003B28ED" w:rsidRDefault="004039C4" w:rsidP="00975346">
      <w:pPr>
        <w:pStyle w:val="Ttulo1"/>
        <w:keepLines w:val="0"/>
        <w:numPr>
          <w:ilvl w:val="0"/>
          <w:numId w:val="11"/>
        </w:numPr>
        <w:shd w:val="pct15" w:color="auto" w:fill="auto"/>
        <w:spacing w:before="0"/>
        <w:rPr>
          <w:rFonts w:ascii="Calibri" w:hAnsi="Calibri" w:cs="Calibri"/>
          <w:color w:val="29323D"/>
          <w:lang w:val="pt-BR"/>
        </w:rPr>
      </w:pPr>
      <w:bookmarkStart w:id="84" w:name="_Toc391460490"/>
      <w:r w:rsidRPr="003B28ED">
        <w:rPr>
          <w:rFonts w:ascii="Calibri" w:hAnsi="Calibri" w:cs="Calibri"/>
          <w:color w:val="29323D"/>
          <w:lang w:val="pt-BR"/>
        </w:rPr>
        <w:t>Escopo Negativo</w:t>
      </w:r>
      <w:bookmarkEnd w:id="82"/>
      <w:bookmarkEnd w:id="84"/>
    </w:p>
    <w:p w:rsidR="003B28ED" w:rsidRPr="002A76FF" w:rsidRDefault="003B28ED" w:rsidP="003B28ED">
      <w:pPr>
        <w:rPr>
          <w:lang w:val="pt-BR"/>
        </w:rPr>
      </w:pPr>
      <w:bookmarkStart w:id="85" w:name="_Toc178139960"/>
      <w:bookmarkStart w:id="86" w:name="_Toc244516107"/>
    </w:p>
    <w:p w:rsidR="003266ED" w:rsidRPr="00D64D97" w:rsidRDefault="00D64D97" w:rsidP="00D64D97">
      <w:pPr>
        <w:rPr>
          <w:rFonts w:ascii="Arial" w:hAnsi="Arial" w:cs="Arial"/>
          <w:lang w:val="pt-BR"/>
        </w:rPr>
      </w:pPr>
      <w:r w:rsidRPr="00D64D97">
        <w:rPr>
          <w:rFonts w:ascii="Arial" w:hAnsi="Arial" w:cs="Arial"/>
          <w:lang w:val="pt-BR"/>
        </w:rPr>
        <w:t>N/A</w:t>
      </w:r>
      <w:r>
        <w:rPr>
          <w:rFonts w:ascii="Arial" w:hAnsi="Arial" w:cs="Arial"/>
          <w:lang w:val="pt-BR"/>
        </w:rPr>
        <w:t>.</w:t>
      </w:r>
      <w:bookmarkEnd w:id="85"/>
      <w:bookmarkEnd w:id="86"/>
    </w:p>
    <w:p w:rsidR="003B28ED" w:rsidRPr="003266ED" w:rsidRDefault="003B28ED" w:rsidP="003266ED">
      <w:pPr>
        <w:pStyle w:val="Remissivo1"/>
        <w:ind w:left="284"/>
        <w:rPr>
          <w:rFonts w:ascii="Cambria" w:hAnsi="Cambria"/>
          <w:lang w:val="pt-BR"/>
        </w:rPr>
      </w:pPr>
    </w:p>
    <w:p w:rsidR="00B002C5" w:rsidRDefault="00D64D97" w:rsidP="00975346">
      <w:pPr>
        <w:pStyle w:val="Ttulo1"/>
        <w:keepLines w:val="0"/>
        <w:numPr>
          <w:ilvl w:val="0"/>
          <w:numId w:val="11"/>
        </w:numPr>
        <w:shd w:val="pct15" w:color="auto" w:fill="auto"/>
        <w:spacing w:before="0"/>
        <w:rPr>
          <w:rFonts w:ascii="Calibri" w:hAnsi="Calibri" w:cs="Calibri"/>
          <w:color w:val="29323D"/>
          <w:lang w:val="pt-BR"/>
        </w:rPr>
      </w:pPr>
      <w:r>
        <w:rPr>
          <w:rFonts w:ascii="Calibri" w:hAnsi="Calibri" w:cs="Calibri"/>
          <w:color w:val="29323D"/>
          <w:lang w:val="pt-BR"/>
        </w:rPr>
        <w:t xml:space="preserve"> </w:t>
      </w:r>
      <w:bookmarkStart w:id="87" w:name="_Toc391460491"/>
      <w:r>
        <w:rPr>
          <w:rFonts w:ascii="Calibri" w:hAnsi="Calibri" w:cs="Calibri"/>
          <w:color w:val="29323D"/>
          <w:lang w:val="pt-BR"/>
        </w:rPr>
        <w:t>Aprovação do documento</w:t>
      </w:r>
      <w:bookmarkEnd w:id="87"/>
    </w:p>
    <w:p w:rsidR="00D64D97" w:rsidRDefault="00D64D97" w:rsidP="00D64D97">
      <w:pPr>
        <w:rPr>
          <w:lang w:val="pt-BR"/>
        </w:rPr>
      </w:pPr>
    </w:p>
    <w:tbl>
      <w:tblPr>
        <w:tblW w:w="4966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1"/>
        <w:gridCol w:w="2033"/>
        <w:gridCol w:w="3362"/>
        <w:gridCol w:w="3358"/>
      </w:tblGrid>
      <w:tr w:rsidR="003303EF" w:rsidRPr="00646C9F" w:rsidTr="00321206">
        <w:trPr>
          <w:cantSplit/>
        </w:trPr>
        <w:tc>
          <w:tcPr>
            <w:tcW w:w="621" w:type="pct"/>
            <w:shd w:val="clear" w:color="auto" w:fill="D9D9D9"/>
          </w:tcPr>
          <w:p w:rsidR="003303EF" w:rsidRPr="002A76FF" w:rsidRDefault="003303EF" w:rsidP="008D52CB">
            <w:pPr>
              <w:spacing w:before="60" w:after="60"/>
              <w:jc w:val="both"/>
              <w:rPr>
                <w:rFonts w:ascii="Cambria" w:hAnsi="Cambria" w:cs="Calibri"/>
                <w:b/>
                <w:smallCaps/>
                <w:lang w:val="pt-BR"/>
              </w:rPr>
            </w:pPr>
            <w:r w:rsidRPr="002A76FF">
              <w:rPr>
                <w:rFonts w:ascii="Cambria" w:hAnsi="Cambria" w:cs="Calibri"/>
                <w:b/>
                <w:smallCaps/>
                <w:lang w:val="pt-BR"/>
              </w:rPr>
              <w:t>Data</w:t>
            </w:r>
          </w:p>
        </w:tc>
        <w:tc>
          <w:tcPr>
            <w:tcW w:w="1017" w:type="pct"/>
            <w:shd w:val="clear" w:color="auto" w:fill="D9D9D9"/>
          </w:tcPr>
          <w:p w:rsidR="003303EF" w:rsidRPr="002A76FF" w:rsidRDefault="003303EF" w:rsidP="008D52CB">
            <w:pPr>
              <w:spacing w:before="60" w:after="60"/>
              <w:jc w:val="both"/>
              <w:rPr>
                <w:rFonts w:ascii="Cambria" w:hAnsi="Cambria" w:cs="Calibri"/>
                <w:b/>
                <w:smallCaps/>
                <w:lang w:val="pt-BR"/>
              </w:rPr>
            </w:pPr>
            <w:r>
              <w:rPr>
                <w:rFonts w:ascii="Cambria" w:hAnsi="Cambria" w:cs="Calibri"/>
                <w:b/>
                <w:smallCaps/>
                <w:lang w:val="pt-BR"/>
              </w:rPr>
              <w:t>Nome</w:t>
            </w:r>
          </w:p>
        </w:tc>
        <w:tc>
          <w:tcPr>
            <w:tcW w:w="1682" w:type="pct"/>
            <w:shd w:val="clear" w:color="auto" w:fill="D9D9D9"/>
          </w:tcPr>
          <w:p w:rsidR="003303EF" w:rsidRDefault="003303EF" w:rsidP="008D52CB">
            <w:pPr>
              <w:spacing w:before="60" w:after="60"/>
              <w:jc w:val="both"/>
              <w:rPr>
                <w:rFonts w:ascii="Cambria" w:hAnsi="Cambria" w:cs="Calibri"/>
                <w:b/>
                <w:smallCaps/>
                <w:lang w:val="pt-BR"/>
              </w:rPr>
            </w:pPr>
            <w:r>
              <w:rPr>
                <w:rFonts w:ascii="Cambria" w:hAnsi="Cambria" w:cs="Calibri"/>
                <w:b/>
                <w:smallCaps/>
                <w:lang w:val="pt-BR"/>
              </w:rPr>
              <w:t>Função</w:t>
            </w:r>
          </w:p>
        </w:tc>
        <w:tc>
          <w:tcPr>
            <w:tcW w:w="1680" w:type="pct"/>
            <w:shd w:val="clear" w:color="auto" w:fill="D9D9D9"/>
          </w:tcPr>
          <w:p w:rsidR="003303EF" w:rsidRPr="002A76FF" w:rsidRDefault="003303EF" w:rsidP="008D52CB">
            <w:pPr>
              <w:spacing w:before="60" w:after="60"/>
              <w:jc w:val="both"/>
              <w:rPr>
                <w:rFonts w:ascii="Cambria" w:hAnsi="Cambria" w:cs="Calibri"/>
                <w:b/>
                <w:smallCaps/>
                <w:lang w:val="pt-BR"/>
              </w:rPr>
            </w:pPr>
            <w:r>
              <w:rPr>
                <w:rFonts w:ascii="Cambria" w:hAnsi="Cambria" w:cs="Calibri"/>
                <w:b/>
                <w:smallCaps/>
                <w:lang w:val="pt-BR"/>
              </w:rPr>
              <w:t>Assinatura</w:t>
            </w:r>
          </w:p>
        </w:tc>
      </w:tr>
      <w:tr w:rsidR="003303EF" w:rsidRPr="008D6BEE" w:rsidTr="00321206">
        <w:trPr>
          <w:cantSplit/>
        </w:trPr>
        <w:tc>
          <w:tcPr>
            <w:tcW w:w="621" w:type="pct"/>
          </w:tcPr>
          <w:p w:rsidR="003303EF" w:rsidRPr="008D6BEE" w:rsidRDefault="00E923B9" w:rsidP="00E923B9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pt-BR"/>
              </w:rPr>
              <w:t>25</w:t>
            </w:r>
            <w:r w:rsidR="00417560">
              <w:rPr>
                <w:rFonts w:ascii="Arial" w:hAnsi="Arial" w:cs="Arial"/>
                <w:bCs/>
                <w:sz w:val="18"/>
                <w:szCs w:val="18"/>
                <w:lang w:val="pt-BR"/>
              </w:rPr>
              <w:t>/0</w:t>
            </w:r>
            <w:r>
              <w:rPr>
                <w:rFonts w:ascii="Arial" w:hAnsi="Arial" w:cs="Arial"/>
                <w:bCs/>
                <w:sz w:val="18"/>
                <w:szCs w:val="18"/>
                <w:lang w:val="pt-BR"/>
              </w:rPr>
              <w:t>6</w:t>
            </w:r>
            <w:r w:rsidR="00417560">
              <w:rPr>
                <w:rFonts w:ascii="Arial" w:hAnsi="Arial" w:cs="Arial"/>
                <w:bCs/>
                <w:sz w:val="18"/>
                <w:szCs w:val="18"/>
                <w:lang w:val="pt-BR"/>
              </w:rPr>
              <w:t>/2014</w:t>
            </w:r>
          </w:p>
        </w:tc>
        <w:tc>
          <w:tcPr>
            <w:tcW w:w="1017" w:type="pct"/>
          </w:tcPr>
          <w:p w:rsidR="003303EF" w:rsidRPr="008D6BEE" w:rsidRDefault="00646C9F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pt-BR"/>
              </w:rPr>
              <w:t>Adilson Pereira</w:t>
            </w:r>
          </w:p>
        </w:tc>
        <w:tc>
          <w:tcPr>
            <w:tcW w:w="1682" w:type="pct"/>
          </w:tcPr>
          <w:p w:rsidR="003303EF" w:rsidRPr="008D6BEE" w:rsidRDefault="003303EF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Arial" w:hAnsi="Arial" w:cs="Arial"/>
                <w:bCs/>
                <w:sz w:val="18"/>
                <w:szCs w:val="18"/>
                <w:lang w:val="pt-BR"/>
              </w:rPr>
              <w:t>Consultor SAP Engineering</w:t>
            </w:r>
          </w:p>
        </w:tc>
        <w:tc>
          <w:tcPr>
            <w:tcW w:w="1680" w:type="pct"/>
          </w:tcPr>
          <w:p w:rsidR="003303EF" w:rsidRPr="008D6BEE" w:rsidRDefault="003303EF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</w:p>
        </w:tc>
      </w:tr>
      <w:tr w:rsidR="003303EF" w:rsidRPr="008D6BEE" w:rsidTr="00321206">
        <w:trPr>
          <w:cantSplit/>
        </w:trPr>
        <w:tc>
          <w:tcPr>
            <w:tcW w:w="621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303EF" w:rsidRPr="008D6BEE" w:rsidRDefault="00E923B9" w:rsidP="00E923B9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pt-BR"/>
              </w:rPr>
              <w:t>25</w:t>
            </w:r>
            <w:r w:rsidR="001F5FA3">
              <w:rPr>
                <w:rFonts w:ascii="Arial" w:hAnsi="Arial" w:cs="Arial"/>
                <w:bCs/>
                <w:sz w:val="18"/>
                <w:szCs w:val="18"/>
                <w:lang w:val="pt-BR"/>
              </w:rPr>
              <w:t>/0</w:t>
            </w:r>
            <w:r>
              <w:rPr>
                <w:rFonts w:ascii="Arial" w:hAnsi="Arial" w:cs="Arial"/>
                <w:bCs/>
                <w:sz w:val="18"/>
                <w:szCs w:val="18"/>
                <w:lang w:val="pt-BR"/>
              </w:rPr>
              <w:t>6</w:t>
            </w:r>
            <w:r w:rsidR="001F5FA3">
              <w:rPr>
                <w:rFonts w:ascii="Arial" w:hAnsi="Arial" w:cs="Arial"/>
                <w:bCs/>
                <w:sz w:val="18"/>
                <w:szCs w:val="18"/>
                <w:lang w:val="pt-BR"/>
              </w:rPr>
              <w:t>/2014</w:t>
            </w:r>
          </w:p>
        </w:tc>
        <w:tc>
          <w:tcPr>
            <w:tcW w:w="1017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303EF" w:rsidRPr="008D6BEE" w:rsidRDefault="003303EF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Arial" w:hAnsi="Arial" w:cs="Arial"/>
                <w:bCs/>
                <w:sz w:val="18"/>
                <w:szCs w:val="18"/>
                <w:lang w:val="pt-BR"/>
              </w:rPr>
              <w:t>Sheilla Melo</w:t>
            </w:r>
          </w:p>
        </w:tc>
        <w:tc>
          <w:tcPr>
            <w:tcW w:w="1682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303EF" w:rsidRPr="008D6BEE" w:rsidRDefault="003303EF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Arial" w:hAnsi="Arial" w:cs="Arial"/>
                <w:bCs/>
                <w:sz w:val="18"/>
                <w:szCs w:val="18"/>
                <w:lang w:val="pt-BR"/>
              </w:rPr>
              <w:t>Líder Técnica Engineering</w:t>
            </w:r>
          </w:p>
        </w:tc>
        <w:tc>
          <w:tcPr>
            <w:tcW w:w="168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303EF" w:rsidRPr="008D6BEE" w:rsidRDefault="003303EF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</w:p>
        </w:tc>
      </w:tr>
      <w:tr w:rsidR="00C4127D" w:rsidRPr="008D6BEE" w:rsidTr="00321206">
        <w:trPr>
          <w:cantSplit/>
          <w:ins w:id="88" w:author="Engineering do Brasil S.A" w:date="2015-07-16T11:30:00Z"/>
        </w:trPr>
        <w:tc>
          <w:tcPr>
            <w:tcW w:w="621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C4127D" w:rsidRDefault="00483DDA" w:rsidP="00E923B9">
            <w:pPr>
              <w:spacing w:before="60" w:after="60"/>
              <w:jc w:val="both"/>
              <w:rPr>
                <w:ins w:id="89" w:author="Engineering do Brasil S.A" w:date="2015-07-16T11:30:00Z"/>
                <w:rFonts w:ascii="Arial" w:hAnsi="Arial" w:cs="Arial"/>
                <w:bCs/>
                <w:sz w:val="18"/>
                <w:szCs w:val="18"/>
                <w:lang w:val="pt-BR"/>
              </w:rPr>
            </w:pPr>
            <w:ins w:id="90" w:author="Engineering do Brasil S.A" w:date="2015-07-16T11:31:00Z">
              <w:r>
                <w:rPr>
                  <w:rFonts w:ascii="Arial" w:hAnsi="Arial" w:cs="Arial"/>
                  <w:bCs/>
                  <w:sz w:val="18"/>
                  <w:szCs w:val="18"/>
                  <w:lang w:val="pt-BR"/>
                </w:rPr>
                <w:t>18/06/2015</w:t>
              </w:r>
            </w:ins>
          </w:p>
        </w:tc>
        <w:tc>
          <w:tcPr>
            <w:tcW w:w="1017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C4127D" w:rsidRPr="008D6BEE" w:rsidRDefault="00483DDA" w:rsidP="008D52CB">
            <w:pPr>
              <w:spacing w:before="60" w:after="60"/>
              <w:jc w:val="both"/>
              <w:rPr>
                <w:ins w:id="91" w:author="Engineering do Brasil S.A" w:date="2015-07-16T11:30:00Z"/>
                <w:rFonts w:ascii="Arial" w:hAnsi="Arial" w:cs="Arial"/>
                <w:bCs/>
                <w:sz w:val="18"/>
                <w:szCs w:val="18"/>
                <w:lang w:val="pt-BR"/>
              </w:rPr>
            </w:pPr>
            <w:ins w:id="92" w:author="Engineering do Brasil S.A" w:date="2015-07-16T11:31:00Z">
              <w:r>
                <w:rPr>
                  <w:rFonts w:ascii="Arial" w:hAnsi="Arial" w:cs="Arial"/>
                  <w:bCs/>
                  <w:sz w:val="18"/>
                  <w:szCs w:val="18"/>
                  <w:lang w:val="pt-BR"/>
                </w:rPr>
                <w:t>Roberto Santarello</w:t>
              </w:r>
            </w:ins>
          </w:p>
        </w:tc>
        <w:tc>
          <w:tcPr>
            <w:tcW w:w="1682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C4127D" w:rsidRPr="008D6BEE" w:rsidRDefault="00483DDA" w:rsidP="008D52CB">
            <w:pPr>
              <w:spacing w:before="60" w:after="60"/>
              <w:jc w:val="both"/>
              <w:rPr>
                <w:ins w:id="93" w:author="Engineering do Brasil S.A" w:date="2015-07-16T11:30:00Z"/>
                <w:rFonts w:ascii="Arial" w:hAnsi="Arial" w:cs="Arial"/>
                <w:bCs/>
                <w:sz w:val="18"/>
                <w:szCs w:val="18"/>
                <w:lang w:val="pt-BR"/>
              </w:rPr>
            </w:pPr>
            <w:ins w:id="94" w:author="Engineering do Brasil S.A" w:date="2015-07-16T11:31:00Z">
              <w:r>
                <w:rPr>
                  <w:rFonts w:ascii="Arial" w:hAnsi="Arial" w:cs="Arial"/>
                  <w:bCs/>
                  <w:sz w:val="18"/>
                  <w:szCs w:val="18"/>
                  <w:lang w:val="pt-BR"/>
                </w:rPr>
                <w:t>Consultor SAP ENGdB</w:t>
              </w:r>
            </w:ins>
            <w:bookmarkStart w:id="95" w:name="_GoBack"/>
            <w:bookmarkEnd w:id="95"/>
          </w:p>
        </w:tc>
        <w:tc>
          <w:tcPr>
            <w:tcW w:w="168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C4127D" w:rsidRPr="008D6BEE" w:rsidRDefault="00C4127D" w:rsidP="008D52CB">
            <w:pPr>
              <w:spacing w:before="60" w:after="60"/>
              <w:jc w:val="both"/>
              <w:rPr>
                <w:ins w:id="96" w:author="Engineering do Brasil S.A" w:date="2015-07-16T11:30:00Z"/>
                <w:rFonts w:ascii="Arial" w:hAnsi="Arial" w:cs="Arial"/>
                <w:bCs/>
                <w:sz w:val="18"/>
                <w:szCs w:val="18"/>
                <w:lang w:val="pt-BR"/>
              </w:rPr>
            </w:pPr>
          </w:p>
        </w:tc>
      </w:tr>
      <w:tr w:rsidR="003303EF" w:rsidRPr="00417560" w:rsidTr="00321206">
        <w:trPr>
          <w:cantSplit/>
        </w:trPr>
        <w:tc>
          <w:tcPr>
            <w:tcW w:w="621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303EF" w:rsidRPr="008D6BEE" w:rsidRDefault="003303EF" w:rsidP="00A25D00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</w:p>
        </w:tc>
        <w:tc>
          <w:tcPr>
            <w:tcW w:w="1017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303EF" w:rsidRPr="008D6BEE" w:rsidRDefault="003303EF" w:rsidP="00417560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Arial" w:hAnsi="Arial" w:cs="Arial"/>
                <w:bCs/>
                <w:sz w:val="18"/>
                <w:szCs w:val="18"/>
                <w:lang w:val="pt-BR"/>
              </w:rPr>
              <w:t xml:space="preserve">Allan </w:t>
            </w:r>
            <w:r w:rsidR="00417560">
              <w:rPr>
                <w:rFonts w:ascii="Arial" w:hAnsi="Arial" w:cs="Arial"/>
                <w:bCs/>
                <w:sz w:val="18"/>
                <w:szCs w:val="18"/>
                <w:lang w:val="pt-BR"/>
              </w:rPr>
              <w:t>G. de Andrade</w:t>
            </w:r>
          </w:p>
        </w:tc>
        <w:tc>
          <w:tcPr>
            <w:tcW w:w="1682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303EF" w:rsidRPr="008D6BEE" w:rsidRDefault="003303EF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Arial" w:hAnsi="Arial" w:cs="Arial"/>
                <w:bCs/>
                <w:sz w:val="18"/>
                <w:szCs w:val="18"/>
                <w:lang w:val="pt-BR"/>
              </w:rPr>
              <w:t>Analista TI TIM</w:t>
            </w:r>
          </w:p>
        </w:tc>
        <w:tc>
          <w:tcPr>
            <w:tcW w:w="168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303EF" w:rsidRPr="008D6BEE" w:rsidRDefault="003303EF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</w:p>
        </w:tc>
      </w:tr>
      <w:tr w:rsidR="00D65683" w:rsidRPr="00417560" w:rsidTr="00321206">
        <w:trPr>
          <w:cantSplit/>
        </w:trPr>
        <w:tc>
          <w:tcPr>
            <w:tcW w:w="621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D65683" w:rsidRPr="008D6BEE" w:rsidRDefault="00D65683" w:rsidP="0036101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</w:p>
        </w:tc>
        <w:tc>
          <w:tcPr>
            <w:tcW w:w="1017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D65683" w:rsidRPr="008D6BEE" w:rsidRDefault="00D65683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Arial" w:hAnsi="Arial" w:cs="Arial"/>
                <w:bCs/>
                <w:sz w:val="18"/>
                <w:szCs w:val="18"/>
                <w:lang w:val="pt-BR"/>
              </w:rPr>
              <w:t>Valquíria Pinto</w:t>
            </w:r>
          </w:p>
        </w:tc>
        <w:tc>
          <w:tcPr>
            <w:tcW w:w="1682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D65683" w:rsidRPr="008D6BEE" w:rsidRDefault="00D65683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Arial" w:hAnsi="Arial" w:cs="Arial"/>
                <w:bCs/>
                <w:sz w:val="18"/>
                <w:szCs w:val="18"/>
                <w:lang w:val="pt-BR"/>
              </w:rPr>
              <w:t>Líder Técnica TIM</w:t>
            </w:r>
          </w:p>
        </w:tc>
        <w:tc>
          <w:tcPr>
            <w:tcW w:w="168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D65683" w:rsidRPr="008D6BEE" w:rsidRDefault="00D65683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</w:p>
        </w:tc>
      </w:tr>
      <w:tr w:rsidR="00D65683" w:rsidRPr="00417560" w:rsidTr="00321206">
        <w:trPr>
          <w:cantSplit/>
        </w:trPr>
        <w:tc>
          <w:tcPr>
            <w:tcW w:w="621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D65683" w:rsidRPr="008D6BEE" w:rsidRDefault="00D65683" w:rsidP="0036101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</w:p>
        </w:tc>
        <w:tc>
          <w:tcPr>
            <w:tcW w:w="1017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D65683" w:rsidRPr="008D6BEE" w:rsidRDefault="00D65683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Arial" w:hAnsi="Arial" w:cs="Arial"/>
                <w:bCs/>
                <w:sz w:val="18"/>
                <w:szCs w:val="18"/>
                <w:lang w:val="pt-BR"/>
              </w:rPr>
              <w:t>Gilda Maiellaro</w:t>
            </w:r>
          </w:p>
        </w:tc>
        <w:tc>
          <w:tcPr>
            <w:tcW w:w="1682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D65683" w:rsidRPr="008D6BEE" w:rsidRDefault="00D65683" w:rsidP="003303EF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Arial" w:hAnsi="Arial" w:cs="Arial"/>
                <w:bCs/>
                <w:sz w:val="18"/>
                <w:szCs w:val="18"/>
                <w:lang w:val="pt-BR"/>
              </w:rPr>
              <w:t xml:space="preserve">Gerente de TI TIM </w:t>
            </w:r>
          </w:p>
        </w:tc>
        <w:tc>
          <w:tcPr>
            <w:tcW w:w="168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D65683" w:rsidRPr="008D6BEE" w:rsidRDefault="00D65683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</w:p>
        </w:tc>
      </w:tr>
      <w:tr w:rsidR="00D65683" w:rsidRPr="008D6BEE" w:rsidTr="00321206">
        <w:trPr>
          <w:cantSplit/>
        </w:trPr>
        <w:tc>
          <w:tcPr>
            <w:tcW w:w="621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D65683" w:rsidRPr="008D6BEE" w:rsidRDefault="00D65683" w:rsidP="0036101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</w:p>
        </w:tc>
        <w:tc>
          <w:tcPr>
            <w:tcW w:w="1017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D65683" w:rsidRPr="008D6BEE" w:rsidRDefault="00D65683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Arial" w:hAnsi="Arial" w:cs="Arial"/>
                <w:bCs/>
                <w:sz w:val="18"/>
                <w:szCs w:val="18"/>
                <w:lang w:val="pt-BR"/>
              </w:rPr>
              <w:t>Raquel Preis</w:t>
            </w:r>
          </w:p>
        </w:tc>
        <w:tc>
          <w:tcPr>
            <w:tcW w:w="1682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D65683" w:rsidRPr="008D6BEE" w:rsidRDefault="00D65683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Arial" w:hAnsi="Arial" w:cs="Arial"/>
                <w:bCs/>
                <w:sz w:val="18"/>
                <w:szCs w:val="18"/>
                <w:lang w:val="pt-BR"/>
              </w:rPr>
              <w:t>Gerente de Projeto TIM</w:t>
            </w:r>
          </w:p>
        </w:tc>
        <w:tc>
          <w:tcPr>
            <w:tcW w:w="168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D65683" w:rsidRPr="008D6BEE" w:rsidRDefault="00D65683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</w:p>
        </w:tc>
      </w:tr>
    </w:tbl>
    <w:p w:rsidR="00D64D97" w:rsidRPr="00D64D97" w:rsidRDefault="00D64D97" w:rsidP="00417560">
      <w:pPr>
        <w:rPr>
          <w:lang w:val="it-IT"/>
        </w:rPr>
      </w:pPr>
    </w:p>
    <w:sectPr w:rsidR="00D64D97" w:rsidRPr="00D64D97" w:rsidSect="003B28ED">
      <w:headerReference w:type="default" r:id="rId17"/>
      <w:footerReference w:type="default" r:id="rId18"/>
      <w:footerReference w:type="first" r:id="rId19"/>
      <w:pgSz w:w="11906" w:h="16838"/>
      <w:pgMar w:top="1843" w:right="1133" w:bottom="720" w:left="851" w:header="993" w:footer="73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779A9" w:rsidRDefault="00C779A9" w:rsidP="00A13348">
      <w:r>
        <w:separator/>
      </w:r>
    </w:p>
  </w:endnote>
  <w:endnote w:type="continuationSeparator" w:id="0">
    <w:p w:rsidR="00C779A9" w:rsidRDefault="00C779A9" w:rsidP="00A133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Univers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pPr w:leftFromText="187" w:rightFromText="187" w:vertAnchor="text" w:tblpY="1"/>
      <w:tblW w:w="5000" w:type="pct"/>
      <w:tblLook w:val="04A0" w:firstRow="1" w:lastRow="0" w:firstColumn="1" w:lastColumn="0" w:noHBand="0" w:noVBand="1"/>
    </w:tblPr>
    <w:tblGrid>
      <w:gridCol w:w="4562"/>
      <w:gridCol w:w="1014"/>
      <w:gridCol w:w="4562"/>
    </w:tblGrid>
    <w:tr w:rsidR="006F36F6" w:rsidTr="003B28ED">
      <w:trPr>
        <w:trHeight w:val="151"/>
      </w:trPr>
      <w:tc>
        <w:tcPr>
          <w:tcW w:w="2250" w:type="pct"/>
        </w:tcPr>
        <w:p w:rsidR="006F36F6" w:rsidRPr="003B28ED" w:rsidRDefault="006F36F6">
          <w:pPr>
            <w:pStyle w:val="Cabealho"/>
            <w:rPr>
              <w:rFonts w:ascii="Cambria" w:hAnsi="Cambria"/>
              <w:bCs/>
              <w:sz w:val="18"/>
              <w:szCs w:val="18"/>
            </w:rPr>
          </w:pPr>
          <w:r>
            <w:rPr>
              <w:rFonts w:ascii="Cambria" w:hAnsi="Cambria"/>
              <w:bCs/>
              <w:sz w:val="18"/>
              <w:szCs w:val="18"/>
            </w:rPr>
            <w:t>Especificação | Projeto CLM</w:t>
          </w:r>
        </w:p>
      </w:tc>
      <w:tc>
        <w:tcPr>
          <w:tcW w:w="500" w:type="pct"/>
          <w:vMerge w:val="restart"/>
          <w:noWrap/>
          <w:vAlign w:val="center"/>
        </w:tcPr>
        <w:p w:rsidR="006F36F6" w:rsidRPr="003B28ED" w:rsidRDefault="006F36F6">
          <w:pPr>
            <w:pStyle w:val="SemEspaamento"/>
            <w:rPr>
              <w:rFonts w:ascii="Cambria" w:hAnsi="Cambria"/>
              <w:sz w:val="18"/>
              <w:szCs w:val="18"/>
            </w:rPr>
          </w:pPr>
        </w:p>
      </w:tc>
      <w:tc>
        <w:tcPr>
          <w:tcW w:w="2250" w:type="pct"/>
        </w:tcPr>
        <w:p w:rsidR="006F36F6" w:rsidRPr="003B28ED" w:rsidRDefault="006F36F6" w:rsidP="003B28ED">
          <w:pPr>
            <w:pStyle w:val="Cabealho"/>
            <w:tabs>
              <w:tab w:val="clear" w:pos="4252"/>
            </w:tabs>
            <w:ind w:right="-1"/>
            <w:jc w:val="right"/>
            <w:rPr>
              <w:rFonts w:ascii="Cambria" w:hAnsi="Cambria"/>
              <w:bCs/>
              <w:sz w:val="18"/>
              <w:szCs w:val="18"/>
            </w:rPr>
          </w:pPr>
          <w:r>
            <w:rPr>
              <w:rFonts w:ascii="Cambria" w:hAnsi="Cambria"/>
              <w:bCs/>
              <w:sz w:val="18"/>
              <w:szCs w:val="18"/>
            </w:rPr>
            <w:t xml:space="preserve">| </w:t>
          </w:r>
          <w:r w:rsidRPr="003B28ED">
            <w:rPr>
              <w:rFonts w:ascii="Calibri" w:hAnsi="Calibri" w:cs="Calibri"/>
              <w:b/>
              <w:bCs/>
              <w:color w:val="29323D"/>
              <w:sz w:val="18"/>
              <w:szCs w:val="18"/>
            </w:rPr>
            <w:fldChar w:fldCharType="begin"/>
          </w:r>
          <w:r w:rsidRPr="003B28ED">
            <w:rPr>
              <w:rFonts w:ascii="Calibri" w:hAnsi="Calibri" w:cs="Calibri"/>
              <w:b/>
              <w:bCs/>
              <w:color w:val="29323D"/>
              <w:sz w:val="18"/>
              <w:szCs w:val="18"/>
            </w:rPr>
            <w:instrText xml:space="preserve"> PAGE   \* MERGEFORMAT </w:instrText>
          </w:r>
          <w:r w:rsidRPr="003B28ED">
            <w:rPr>
              <w:rFonts w:ascii="Calibri" w:hAnsi="Calibri" w:cs="Calibri"/>
              <w:b/>
              <w:bCs/>
              <w:color w:val="29323D"/>
              <w:sz w:val="18"/>
              <w:szCs w:val="18"/>
            </w:rPr>
            <w:fldChar w:fldCharType="separate"/>
          </w:r>
          <w:r w:rsidR="00483DDA">
            <w:rPr>
              <w:rFonts w:ascii="Calibri" w:hAnsi="Calibri" w:cs="Calibri"/>
              <w:b/>
              <w:bCs/>
              <w:noProof/>
              <w:color w:val="29323D"/>
              <w:sz w:val="18"/>
              <w:szCs w:val="18"/>
            </w:rPr>
            <w:t>6</w:t>
          </w:r>
          <w:r w:rsidRPr="003B28ED">
            <w:rPr>
              <w:rFonts w:ascii="Calibri" w:hAnsi="Calibri" w:cs="Calibri"/>
              <w:b/>
              <w:bCs/>
              <w:color w:val="29323D"/>
              <w:sz w:val="18"/>
              <w:szCs w:val="18"/>
            </w:rPr>
            <w:fldChar w:fldCharType="end"/>
          </w:r>
        </w:p>
      </w:tc>
    </w:tr>
    <w:tr w:rsidR="006F36F6" w:rsidTr="003B28ED">
      <w:trPr>
        <w:trHeight w:val="150"/>
      </w:trPr>
      <w:tc>
        <w:tcPr>
          <w:tcW w:w="2250" w:type="pct"/>
        </w:tcPr>
        <w:p w:rsidR="006F36F6" w:rsidRPr="003B28ED" w:rsidRDefault="006F36F6">
          <w:pPr>
            <w:pStyle w:val="Cabealho"/>
            <w:rPr>
              <w:rFonts w:ascii="Cambria" w:hAnsi="Cambria"/>
              <w:bCs/>
              <w:sz w:val="18"/>
              <w:szCs w:val="18"/>
            </w:rPr>
          </w:pPr>
        </w:p>
      </w:tc>
      <w:tc>
        <w:tcPr>
          <w:tcW w:w="500" w:type="pct"/>
          <w:vMerge/>
        </w:tcPr>
        <w:p w:rsidR="006F36F6" w:rsidRPr="003B28ED" w:rsidRDefault="006F36F6">
          <w:pPr>
            <w:pStyle w:val="Cabealho"/>
            <w:jc w:val="center"/>
            <w:rPr>
              <w:rFonts w:ascii="Cambria" w:hAnsi="Cambria"/>
              <w:bCs/>
              <w:sz w:val="18"/>
              <w:szCs w:val="18"/>
            </w:rPr>
          </w:pPr>
        </w:p>
      </w:tc>
      <w:tc>
        <w:tcPr>
          <w:tcW w:w="2250" w:type="pct"/>
        </w:tcPr>
        <w:p w:rsidR="006F36F6" w:rsidRPr="003B28ED" w:rsidRDefault="006F36F6">
          <w:pPr>
            <w:pStyle w:val="Cabealho"/>
            <w:rPr>
              <w:rFonts w:ascii="Cambria" w:hAnsi="Cambria"/>
              <w:bCs/>
              <w:sz w:val="18"/>
              <w:szCs w:val="18"/>
            </w:rPr>
          </w:pPr>
        </w:p>
      </w:tc>
    </w:tr>
  </w:tbl>
  <w:p w:rsidR="006F36F6" w:rsidRDefault="006F36F6" w:rsidP="001A068D">
    <w:pPr>
      <w:pStyle w:val="Rodap"/>
    </w:pPr>
    <w:r>
      <w:rPr>
        <w:noProof/>
        <w:lang w:val="pt-BR" w:eastAsia="pt-BR"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-558800</wp:posOffset>
              </wp:positionH>
              <wp:positionV relativeFrom="paragraph">
                <wp:posOffset>280670</wp:posOffset>
              </wp:positionV>
              <wp:extent cx="7605395" cy="340360"/>
              <wp:effectExtent l="0" t="0" r="0" b="2540"/>
              <wp:wrapNone/>
              <wp:docPr id="2" name="Rectangl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605395" cy="340360"/>
                      </a:xfrm>
                      <a:prstGeom prst="rect">
                        <a:avLst/>
                      </a:prstGeom>
                      <a:gradFill rotWithShape="1">
                        <a:gsLst>
                          <a:gs pos="0">
                            <a:srgbClr val="FFFFFF"/>
                          </a:gs>
                          <a:gs pos="100000">
                            <a:srgbClr val="BFBFBF"/>
                          </a:gs>
                        </a:gsLst>
                        <a:lin ang="5400000" scaled="1"/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5D64B13" id="Rectangle 26" o:spid="_x0000_s1026" style="position:absolute;margin-left:-44pt;margin-top:22.1pt;width:598.85pt;height:26.8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" stroked="f" strokeweight="0">
              <v:fill color2="#bfbfbf" rotate="t" focus="100%" type="gradient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36F6" w:rsidRDefault="006F36F6" w:rsidP="00F11370">
    <w:pPr>
      <w:pStyle w:val="Rodap"/>
      <w:rPr>
        <w:rFonts w:ascii="Arial" w:hAnsi="Arial"/>
        <w:sz w:val="16"/>
      </w:rPr>
    </w:pPr>
    <w:r>
      <w:rPr>
        <w:rFonts w:ascii="Arial" w:hAnsi="Arial"/>
        <w:sz w:val="16"/>
        <w:lang w:val="pt-BR"/>
      </w:rPr>
      <w:tab/>
    </w:r>
  </w:p>
  <w:p w:rsidR="006F36F6" w:rsidRDefault="006F36F6">
    <w:pPr>
      <w:pStyle w:val="Rodap"/>
    </w:pPr>
  </w:p>
  <w:p w:rsidR="006F36F6" w:rsidRDefault="006F36F6">
    <w:pPr>
      <w:pStyle w:val="Rodap"/>
    </w:pPr>
    <w:r>
      <w:rPr>
        <w:noProof/>
        <w:lang w:val="pt-BR" w:eastAsia="pt-BR"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-554355</wp:posOffset>
              </wp:positionH>
              <wp:positionV relativeFrom="paragraph">
                <wp:posOffset>276860</wp:posOffset>
              </wp:positionV>
              <wp:extent cx="7605395" cy="340360"/>
              <wp:effectExtent l="0" t="0" r="0" b="2540"/>
              <wp:wrapNone/>
              <wp:docPr id="1" name="Rectangl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605395" cy="340360"/>
                      </a:xfrm>
                      <a:prstGeom prst="rect">
                        <a:avLst/>
                      </a:prstGeom>
                      <a:gradFill rotWithShape="1">
                        <a:gsLst>
                          <a:gs pos="0">
                            <a:srgbClr val="FFFFFF"/>
                          </a:gs>
                          <a:gs pos="100000">
                            <a:srgbClr val="BFBFBF"/>
                          </a:gs>
                        </a:gsLst>
                        <a:lin ang="5400000" scaled="1"/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AF7C8B0" id="Rectangle 14" o:spid="_x0000_s1026" style="position:absolute;margin-left:-43.65pt;margin-top:21.8pt;width:598.85pt;height:26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" stroked="f" strokeweight="0">
              <v:fill color2="#bfbfbf" rotate="t" focus="100%" type="gradient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779A9" w:rsidRDefault="00C779A9" w:rsidP="00A13348">
      <w:r>
        <w:separator/>
      </w:r>
    </w:p>
  </w:footnote>
  <w:footnote w:type="continuationSeparator" w:id="0">
    <w:p w:rsidR="00C779A9" w:rsidRDefault="00C779A9" w:rsidP="00A1334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36F6" w:rsidRDefault="006F36F6" w:rsidP="00CA7818">
    <w:pPr>
      <w:pStyle w:val="Cabealho"/>
      <w:pBdr>
        <w:bottom w:val="single" w:sz="6" w:space="1" w:color="C4004A"/>
      </w:pBdr>
      <w:rPr>
        <w:rFonts w:ascii="Arial" w:hAnsi="Arial" w:cs="Arial"/>
        <w:b/>
        <w:color w:val="F95902"/>
        <w:sz w:val="18"/>
        <w:szCs w:val="18"/>
      </w:rPr>
    </w:pPr>
    <w:r>
      <w:rPr>
        <w:rFonts w:ascii="Arial" w:hAnsi="Arial" w:cs="Arial"/>
        <w:b/>
        <w:noProof/>
        <w:color w:val="F95902"/>
        <w:sz w:val="18"/>
        <w:szCs w:val="18"/>
        <w:lang w:val="pt-BR" w:eastAsia="pt-BR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margin">
            <wp:posOffset>5353050</wp:posOffset>
          </wp:positionH>
          <wp:positionV relativeFrom="margin">
            <wp:posOffset>-684530</wp:posOffset>
          </wp:positionV>
          <wp:extent cx="941070" cy="337820"/>
          <wp:effectExtent l="0" t="0" r="0" b="5080"/>
          <wp:wrapSquare wrapText="bothSides"/>
          <wp:docPr id="42" name="Imagem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41070" cy="3378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lang w:val="pt-BR" w:eastAsia="pt-BR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-33655</wp:posOffset>
          </wp:positionH>
          <wp:positionV relativeFrom="paragraph">
            <wp:posOffset>94615</wp:posOffset>
          </wp:positionV>
          <wp:extent cx="1675765" cy="374015"/>
          <wp:effectExtent l="0" t="0" r="635" b="6985"/>
          <wp:wrapNone/>
          <wp:docPr id="41" name="Imagem 245" descr="logo_Engineering - Vet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45" descr="logo_Engineering - Veto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75765" cy="3740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="Arial" w:hAnsi="Arial" w:cs="Arial"/>
        <w:b/>
        <w:color w:val="F95902"/>
        <w:sz w:val="18"/>
        <w:szCs w:val="18"/>
      </w:rPr>
      <w:t xml:space="preserve">    </w:t>
    </w:r>
    <w:r>
      <w:rPr>
        <w:rFonts w:ascii="Arial" w:hAnsi="Arial" w:cs="Arial"/>
        <w:b/>
        <w:color w:val="F95902"/>
        <w:sz w:val="18"/>
        <w:szCs w:val="18"/>
      </w:rPr>
      <w:tab/>
    </w:r>
    <w:r>
      <w:rPr>
        <w:rFonts w:ascii="Arial" w:hAnsi="Arial" w:cs="Arial"/>
        <w:b/>
        <w:color w:val="F95902"/>
        <w:sz w:val="18"/>
        <w:szCs w:val="18"/>
      </w:rPr>
      <w:tab/>
    </w:r>
    <w:r>
      <w:rPr>
        <w:rFonts w:ascii="Arial" w:hAnsi="Arial" w:cs="Arial"/>
        <w:b/>
        <w:color w:val="F95902"/>
        <w:sz w:val="18"/>
        <w:szCs w:val="18"/>
      </w:rPr>
      <w:tab/>
    </w:r>
    <w:r>
      <w:rPr>
        <w:rFonts w:ascii="Arial" w:hAnsi="Arial" w:cs="Arial"/>
        <w:b/>
        <w:color w:val="F95902"/>
        <w:sz w:val="18"/>
        <w:szCs w:val="18"/>
      </w:rPr>
      <w:tab/>
    </w:r>
    <w:r>
      <w:rPr>
        <w:rFonts w:ascii="Arial" w:hAnsi="Arial" w:cs="Arial"/>
        <w:b/>
        <w:color w:val="F95902"/>
        <w:sz w:val="18"/>
        <w:szCs w:val="18"/>
      </w:rPr>
      <w:tab/>
    </w:r>
    <w:r>
      <w:rPr>
        <w:rFonts w:ascii="Arial" w:hAnsi="Arial" w:cs="Arial"/>
        <w:b/>
        <w:color w:val="F95902"/>
        <w:sz w:val="18"/>
        <w:szCs w:val="18"/>
      </w:rPr>
      <w:tab/>
    </w:r>
    <w:r>
      <w:rPr>
        <w:rFonts w:ascii="Arial" w:hAnsi="Arial" w:cs="Arial"/>
        <w:b/>
        <w:color w:val="F95902"/>
        <w:sz w:val="18"/>
        <w:szCs w:val="18"/>
      </w:rPr>
      <w:tab/>
    </w:r>
    <w:r>
      <w:rPr>
        <w:rFonts w:ascii="Arial" w:hAnsi="Arial" w:cs="Arial"/>
        <w:b/>
        <w:color w:val="F95902"/>
        <w:sz w:val="18"/>
        <w:szCs w:val="18"/>
      </w:rPr>
      <w:tab/>
      <w:t xml:space="preserve">     </w:t>
    </w:r>
  </w:p>
  <w:p w:rsidR="006F36F6" w:rsidRDefault="006F36F6" w:rsidP="00CA7818">
    <w:pPr>
      <w:pStyle w:val="Cabealho"/>
      <w:pBdr>
        <w:bottom w:val="single" w:sz="6" w:space="1" w:color="C4004A"/>
      </w:pBdr>
      <w:rPr>
        <w:rFonts w:ascii="Arial" w:hAnsi="Arial" w:cs="Arial"/>
        <w:b/>
        <w:color w:val="F95902"/>
        <w:sz w:val="18"/>
        <w:szCs w:val="18"/>
      </w:rPr>
    </w:pPr>
  </w:p>
  <w:p w:rsidR="006F36F6" w:rsidRDefault="006F36F6" w:rsidP="00CA7818">
    <w:pPr>
      <w:pStyle w:val="Cabealho"/>
      <w:pBdr>
        <w:bottom w:val="single" w:sz="6" w:space="1" w:color="C4004A"/>
      </w:pBdr>
      <w:rPr>
        <w:rFonts w:ascii="Arial" w:hAnsi="Arial" w:cs="Arial"/>
        <w:b/>
        <w:color w:val="F95902"/>
        <w:sz w:val="18"/>
        <w:szCs w:val="18"/>
      </w:rPr>
    </w:pPr>
  </w:p>
  <w:p w:rsidR="006F36F6" w:rsidRDefault="006F36F6" w:rsidP="00CA7818">
    <w:pPr>
      <w:pStyle w:val="Cabealho"/>
      <w:pBdr>
        <w:bottom w:val="single" w:sz="6" w:space="1" w:color="C4004A"/>
      </w:pBdr>
      <w:ind w:firstLine="5664"/>
      <w:rPr>
        <w:b/>
        <w:bCs/>
        <w:sz w:val="16"/>
      </w:rPr>
    </w:pPr>
    <w:r>
      <w:rPr>
        <w:b/>
        <w:bCs/>
        <w:sz w:val="16"/>
      </w:rPr>
      <w:t xml:space="preserve">                                                                                                                                                 </w:t>
    </w:r>
  </w:p>
  <w:p w:rsidR="006F36F6" w:rsidRDefault="006F36F6" w:rsidP="00CA7818">
    <w:pPr>
      <w:pStyle w:val="Cabealho"/>
      <w:rPr>
        <w:b/>
        <w:bCs/>
        <w:sz w:val="16"/>
      </w:rPr>
    </w:pPr>
  </w:p>
  <w:p w:rsidR="006F36F6" w:rsidRDefault="006F36F6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FE6CFE"/>
    <w:multiLevelType w:val="hybridMultilevel"/>
    <w:tmpl w:val="465CC1DC"/>
    <w:lvl w:ilvl="0" w:tplc="84CAC634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BB6569"/>
    <w:multiLevelType w:val="hybridMultilevel"/>
    <w:tmpl w:val="1A2EB7D4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5">
      <w:start w:val="1"/>
      <w:numFmt w:val="upp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9B755A8"/>
    <w:multiLevelType w:val="hybridMultilevel"/>
    <w:tmpl w:val="924626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B440A9"/>
    <w:multiLevelType w:val="hybridMultilevel"/>
    <w:tmpl w:val="9620C2F6"/>
    <w:lvl w:ilvl="0" w:tplc="04160001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4" w15:restartNumberingAfterBreak="0">
    <w:nsid w:val="23924ABE"/>
    <w:multiLevelType w:val="hybridMultilevel"/>
    <w:tmpl w:val="A3F47028"/>
    <w:lvl w:ilvl="0" w:tplc="080ADC0E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A673E4"/>
    <w:multiLevelType w:val="hybridMultilevel"/>
    <w:tmpl w:val="5FACB38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69384C"/>
    <w:multiLevelType w:val="hybridMultilevel"/>
    <w:tmpl w:val="B1D47F0C"/>
    <w:lvl w:ilvl="0" w:tplc="0409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3A3B336A"/>
    <w:multiLevelType w:val="hybridMultilevel"/>
    <w:tmpl w:val="430480D2"/>
    <w:lvl w:ilvl="0" w:tplc="923C99BC">
      <w:start w:val="151"/>
      <w:numFmt w:val="bullet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C12DC6"/>
    <w:multiLevelType w:val="hybridMultilevel"/>
    <w:tmpl w:val="CF6623D4"/>
    <w:lvl w:ilvl="0" w:tplc="0416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9BF7513"/>
    <w:multiLevelType w:val="hybridMultilevel"/>
    <w:tmpl w:val="672C74C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EE01CD"/>
    <w:multiLevelType w:val="hybridMultilevel"/>
    <w:tmpl w:val="9E6E5C4C"/>
    <w:lvl w:ilvl="0" w:tplc="D34A3EE2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DD2A1FDA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45928218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F2B518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DB2E1148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6D445D16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7FA099F4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C962512E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A9827DD6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1" w15:restartNumberingAfterBreak="0">
    <w:nsid w:val="694723EA"/>
    <w:multiLevelType w:val="hybridMultilevel"/>
    <w:tmpl w:val="15B2ADC4"/>
    <w:lvl w:ilvl="0" w:tplc="0416000F">
      <w:start w:val="1"/>
      <w:numFmt w:val="decimal"/>
      <w:lvlText w:val="%1."/>
      <w:lvlJc w:val="left"/>
      <w:pPr>
        <w:ind w:left="1921" w:hanging="360"/>
      </w:pPr>
    </w:lvl>
    <w:lvl w:ilvl="1" w:tplc="04160019">
      <w:start w:val="1"/>
      <w:numFmt w:val="lowerLetter"/>
      <w:lvlText w:val="%2."/>
      <w:lvlJc w:val="left"/>
      <w:pPr>
        <w:ind w:left="2008" w:hanging="360"/>
      </w:pPr>
    </w:lvl>
    <w:lvl w:ilvl="2" w:tplc="0416001B" w:tentative="1">
      <w:start w:val="1"/>
      <w:numFmt w:val="lowerRoman"/>
      <w:lvlText w:val="%3."/>
      <w:lvlJc w:val="right"/>
      <w:pPr>
        <w:ind w:left="2728" w:hanging="180"/>
      </w:pPr>
    </w:lvl>
    <w:lvl w:ilvl="3" w:tplc="0416000F" w:tentative="1">
      <w:start w:val="1"/>
      <w:numFmt w:val="decimal"/>
      <w:lvlText w:val="%4."/>
      <w:lvlJc w:val="left"/>
      <w:pPr>
        <w:ind w:left="3448" w:hanging="360"/>
      </w:pPr>
    </w:lvl>
    <w:lvl w:ilvl="4" w:tplc="04160019" w:tentative="1">
      <w:start w:val="1"/>
      <w:numFmt w:val="lowerLetter"/>
      <w:lvlText w:val="%5."/>
      <w:lvlJc w:val="left"/>
      <w:pPr>
        <w:ind w:left="4168" w:hanging="360"/>
      </w:pPr>
    </w:lvl>
    <w:lvl w:ilvl="5" w:tplc="0416001B" w:tentative="1">
      <w:start w:val="1"/>
      <w:numFmt w:val="lowerRoman"/>
      <w:lvlText w:val="%6."/>
      <w:lvlJc w:val="right"/>
      <w:pPr>
        <w:ind w:left="4888" w:hanging="180"/>
      </w:pPr>
    </w:lvl>
    <w:lvl w:ilvl="6" w:tplc="0416000F" w:tentative="1">
      <w:start w:val="1"/>
      <w:numFmt w:val="decimal"/>
      <w:lvlText w:val="%7."/>
      <w:lvlJc w:val="left"/>
      <w:pPr>
        <w:ind w:left="5608" w:hanging="360"/>
      </w:pPr>
    </w:lvl>
    <w:lvl w:ilvl="7" w:tplc="04160019" w:tentative="1">
      <w:start w:val="1"/>
      <w:numFmt w:val="lowerLetter"/>
      <w:lvlText w:val="%8."/>
      <w:lvlJc w:val="left"/>
      <w:pPr>
        <w:ind w:left="6328" w:hanging="360"/>
      </w:pPr>
    </w:lvl>
    <w:lvl w:ilvl="8" w:tplc="0416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12" w15:restartNumberingAfterBreak="0">
    <w:nsid w:val="6F45685B"/>
    <w:multiLevelType w:val="hybridMultilevel"/>
    <w:tmpl w:val="630E692A"/>
    <w:lvl w:ilvl="0" w:tplc="B2FCF628">
      <w:start w:val="1"/>
      <w:numFmt w:val="decimal"/>
      <w:lvlText w:val="%1."/>
      <w:lvlJc w:val="left"/>
      <w:pPr>
        <w:ind w:left="248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C615AF5"/>
    <w:multiLevelType w:val="hybridMultilevel"/>
    <w:tmpl w:val="1A2EB7D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5">
      <w:start w:val="1"/>
      <w:numFmt w:val="upp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E24120C"/>
    <w:multiLevelType w:val="hybridMultilevel"/>
    <w:tmpl w:val="0914C00A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FDB484B"/>
    <w:multiLevelType w:val="hybridMultilevel"/>
    <w:tmpl w:val="6A2E0360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5"/>
  </w:num>
  <w:num w:numId="3">
    <w:abstractNumId w:val="8"/>
  </w:num>
  <w:num w:numId="4">
    <w:abstractNumId w:val="14"/>
  </w:num>
  <w:num w:numId="5">
    <w:abstractNumId w:val="6"/>
  </w:num>
  <w:num w:numId="6">
    <w:abstractNumId w:val="7"/>
  </w:num>
  <w:num w:numId="7">
    <w:abstractNumId w:val="13"/>
  </w:num>
  <w:num w:numId="8">
    <w:abstractNumId w:val="15"/>
  </w:num>
  <w:num w:numId="9">
    <w:abstractNumId w:val="11"/>
  </w:num>
  <w:num w:numId="10">
    <w:abstractNumId w:val="12"/>
  </w:num>
  <w:num w:numId="11">
    <w:abstractNumId w:val="1"/>
  </w:num>
  <w:num w:numId="12">
    <w:abstractNumId w:val="9"/>
  </w:num>
  <w:num w:numId="13">
    <w:abstractNumId w:val="3"/>
  </w:num>
  <w:num w:numId="1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4"/>
  </w:num>
  <w:num w:numId="16">
    <w:abstractNumId w:val="0"/>
  </w:num>
  <w:num w:numId="17">
    <w:abstractNumId w:val="2"/>
  </w:num>
  <w:numIdMacAtCleanup w:val="6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Engineering do Brasil S.A">
    <w15:presenceInfo w15:providerId="None" w15:userId="Engineering do Brasil S.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1" w:dllVersion="513" w:checkStyle="0"/>
  <w:proofState w:spelling="clean" w:grammar="clean"/>
  <w:trackRevisions/>
  <w:documentProtection w:edit="comments" w:formatting="1" w:enforcement="1" w:cryptProviderType="rsaAES" w:cryptAlgorithmClass="hash" w:cryptAlgorithmType="typeAny" w:cryptAlgorithmSid="14" w:cryptSpinCount="100000" w:hash="yaPraCBpvfWfp7v7igMAy58Z55xpwxp1AB5wx7ZZaQ9Aguu4dNcKChGlSE+b6023/kXuaZ1jm8M6N33i92TPmQ==" w:salt="gWUMcj1D9BafaaqauCtLsQ=="/>
  <w:defaultTabStop w:val="708"/>
  <w:hyphenationZone w:val="425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Author" w:val="橄ㄴ눀ߠܿ찔㈇"/>
    <w:docVar w:name="Entered_By" w:val="橄ㄴ눀ߠܿ찔㈇Èကܸ뀀ޫ賐 ကܸ뻨ނ݇Ḁ窨ɿ"/>
    <w:docVar w:name="FileName" w:val="Ķਸ਼䫬Ì;達2怀룣ࠀⳍᮔﾺʸʸͪͲ堀΃!＀Ù㐀㐀ÎĂŀࠀ;铍㐀㐀駎&lt;G怀룣鳍ࠀఀᮔ˾ϏϏͲͷ堀΃!＀Ù㐀㐀ĘĂŀࠀP琀㐀㐀駎x怀룣ᣍࠀ㐀ᮔݙځځͷΆ堀΃!＀Ù㐀㐀ƛĂŀࠀ鰀㐀㐀駎ďÎ怀룣볍ࠀᮔ๦ଦଦΆ΍堀΃!＀Ù㐀㐀ɳĂŀࠀ×匳 㐀㐀駎Ǩà怀룣᠀ࠀ댳 ᮔᨘఠఠ΍Η堀΃!＀Ù㐀㐀͞Ăŀࠀêᬳ_x000a_㐀㐀駎ˎ 怀룣෩ࠀ掱럼⛄ΗΘ堀΃!"/>
  </w:docVars>
  <w:rsids>
    <w:rsidRoot w:val="00A13348"/>
    <w:rsid w:val="00000B33"/>
    <w:rsid w:val="000019BD"/>
    <w:rsid w:val="00002C95"/>
    <w:rsid w:val="00011EB1"/>
    <w:rsid w:val="00012D1D"/>
    <w:rsid w:val="0001312C"/>
    <w:rsid w:val="000153BC"/>
    <w:rsid w:val="0001733C"/>
    <w:rsid w:val="00021435"/>
    <w:rsid w:val="00022970"/>
    <w:rsid w:val="0002653F"/>
    <w:rsid w:val="0003539A"/>
    <w:rsid w:val="00040250"/>
    <w:rsid w:val="00044498"/>
    <w:rsid w:val="000446EE"/>
    <w:rsid w:val="0004637B"/>
    <w:rsid w:val="00062077"/>
    <w:rsid w:val="00063831"/>
    <w:rsid w:val="00085385"/>
    <w:rsid w:val="00086E09"/>
    <w:rsid w:val="00091010"/>
    <w:rsid w:val="00096BCE"/>
    <w:rsid w:val="000A14D5"/>
    <w:rsid w:val="000B1432"/>
    <w:rsid w:val="000B4319"/>
    <w:rsid w:val="000B672D"/>
    <w:rsid w:val="000B7196"/>
    <w:rsid w:val="000B7474"/>
    <w:rsid w:val="000B79C2"/>
    <w:rsid w:val="000B7D38"/>
    <w:rsid w:val="000C1174"/>
    <w:rsid w:val="000C2300"/>
    <w:rsid w:val="000D0883"/>
    <w:rsid w:val="000D2266"/>
    <w:rsid w:val="000D3CB4"/>
    <w:rsid w:val="000D6CBE"/>
    <w:rsid w:val="000D7556"/>
    <w:rsid w:val="000E3A49"/>
    <w:rsid w:val="000E7387"/>
    <w:rsid w:val="000F03C0"/>
    <w:rsid w:val="000F191D"/>
    <w:rsid w:val="000F21B8"/>
    <w:rsid w:val="000F251E"/>
    <w:rsid w:val="000F2DBA"/>
    <w:rsid w:val="000F341F"/>
    <w:rsid w:val="000F36AC"/>
    <w:rsid w:val="000F48B6"/>
    <w:rsid w:val="000F57AC"/>
    <w:rsid w:val="000F7B77"/>
    <w:rsid w:val="00100067"/>
    <w:rsid w:val="0010065F"/>
    <w:rsid w:val="00102AFE"/>
    <w:rsid w:val="001040CE"/>
    <w:rsid w:val="00105012"/>
    <w:rsid w:val="00105C75"/>
    <w:rsid w:val="00110933"/>
    <w:rsid w:val="00110BA5"/>
    <w:rsid w:val="00116C6B"/>
    <w:rsid w:val="001170FC"/>
    <w:rsid w:val="00120312"/>
    <w:rsid w:val="00121A9D"/>
    <w:rsid w:val="00125263"/>
    <w:rsid w:val="0012558C"/>
    <w:rsid w:val="00127642"/>
    <w:rsid w:val="0013121B"/>
    <w:rsid w:val="00131A51"/>
    <w:rsid w:val="0013317D"/>
    <w:rsid w:val="00134B3E"/>
    <w:rsid w:val="00134F48"/>
    <w:rsid w:val="00136DE9"/>
    <w:rsid w:val="00140065"/>
    <w:rsid w:val="001419F2"/>
    <w:rsid w:val="00141E83"/>
    <w:rsid w:val="001420BE"/>
    <w:rsid w:val="00143460"/>
    <w:rsid w:val="001500BE"/>
    <w:rsid w:val="00152930"/>
    <w:rsid w:val="00161070"/>
    <w:rsid w:val="00161751"/>
    <w:rsid w:val="00164FFD"/>
    <w:rsid w:val="00174EA6"/>
    <w:rsid w:val="00177852"/>
    <w:rsid w:val="001805C6"/>
    <w:rsid w:val="00186295"/>
    <w:rsid w:val="00192601"/>
    <w:rsid w:val="00195348"/>
    <w:rsid w:val="00197C90"/>
    <w:rsid w:val="001A068D"/>
    <w:rsid w:val="001A272F"/>
    <w:rsid w:val="001A70D6"/>
    <w:rsid w:val="001B0455"/>
    <w:rsid w:val="001B3893"/>
    <w:rsid w:val="001B586A"/>
    <w:rsid w:val="001B5CC7"/>
    <w:rsid w:val="001C4C07"/>
    <w:rsid w:val="001C645F"/>
    <w:rsid w:val="001C6C2D"/>
    <w:rsid w:val="001E4A14"/>
    <w:rsid w:val="001F2D06"/>
    <w:rsid w:val="001F303A"/>
    <w:rsid w:val="001F5FA3"/>
    <w:rsid w:val="0020652E"/>
    <w:rsid w:val="002076F0"/>
    <w:rsid w:val="00212151"/>
    <w:rsid w:val="00215F04"/>
    <w:rsid w:val="00224E42"/>
    <w:rsid w:val="00225D02"/>
    <w:rsid w:val="002300A5"/>
    <w:rsid w:val="00231E19"/>
    <w:rsid w:val="002324A0"/>
    <w:rsid w:val="00233BE4"/>
    <w:rsid w:val="00234FF7"/>
    <w:rsid w:val="00237561"/>
    <w:rsid w:val="002427CB"/>
    <w:rsid w:val="00243596"/>
    <w:rsid w:val="002443FF"/>
    <w:rsid w:val="00246510"/>
    <w:rsid w:val="00246A19"/>
    <w:rsid w:val="00257501"/>
    <w:rsid w:val="00261650"/>
    <w:rsid w:val="002625BF"/>
    <w:rsid w:val="00262E34"/>
    <w:rsid w:val="002638AC"/>
    <w:rsid w:val="00266A33"/>
    <w:rsid w:val="0027055B"/>
    <w:rsid w:val="00270CD6"/>
    <w:rsid w:val="00270EC2"/>
    <w:rsid w:val="00273D7D"/>
    <w:rsid w:val="00276A36"/>
    <w:rsid w:val="00282EAC"/>
    <w:rsid w:val="00283A02"/>
    <w:rsid w:val="0028784B"/>
    <w:rsid w:val="00287BF9"/>
    <w:rsid w:val="0029123C"/>
    <w:rsid w:val="002944F8"/>
    <w:rsid w:val="002A04BC"/>
    <w:rsid w:val="002A473F"/>
    <w:rsid w:val="002A54B7"/>
    <w:rsid w:val="002A58A2"/>
    <w:rsid w:val="002A6F86"/>
    <w:rsid w:val="002A76FF"/>
    <w:rsid w:val="002B2767"/>
    <w:rsid w:val="002B4C5D"/>
    <w:rsid w:val="002B566F"/>
    <w:rsid w:val="002B698E"/>
    <w:rsid w:val="002B7D57"/>
    <w:rsid w:val="002C718D"/>
    <w:rsid w:val="002D2EE9"/>
    <w:rsid w:val="002D325D"/>
    <w:rsid w:val="002D6F89"/>
    <w:rsid w:val="002D7681"/>
    <w:rsid w:val="002D7894"/>
    <w:rsid w:val="002D7DA8"/>
    <w:rsid w:val="002E0412"/>
    <w:rsid w:val="002E13A4"/>
    <w:rsid w:val="002E4404"/>
    <w:rsid w:val="002E7930"/>
    <w:rsid w:val="002F00A9"/>
    <w:rsid w:val="002F033C"/>
    <w:rsid w:val="002F2AC5"/>
    <w:rsid w:val="002F6F98"/>
    <w:rsid w:val="0030005F"/>
    <w:rsid w:val="00305680"/>
    <w:rsid w:val="0030589D"/>
    <w:rsid w:val="00306DE7"/>
    <w:rsid w:val="00310162"/>
    <w:rsid w:val="003107DC"/>
    <w:rsid w:val="00310A01"/>
    <w:rsid w:val="00313122"/>
    <w:rsid w:val="00313DFA"/>
    <w:rsid w:val="0031731D"/>
    <w:rsid w:val="00320AB1"/>
    <w:rsid w:val="00321206"/>
    <w:rsid w:val="00321BD2"/>
    <w:rsid w:val="0032540D"/>
    <w:rsid w:val="00326161"/>
    <w:rsid w:val="003266ED"/>
    <w:rsid w:val="00326F37"/>
    <w:rsid w:val="00327BCA"/>
    <w:rsid w:val="003303EF"/>
    <w:rsid w:val="003312AB"/>
    <w:rsid w:val="00332733"/>
    <w:rsid w:val="00335422"/>
    <w:rsid w:val="00335690"/>
    <w:rsid w:val="003417B6"/>
    <w:rsid w:val="00343942"/>
    <w:rsid w:val="00343A59"/>
    <w:rsid w:val="00347093"/>
    <w:rsid w:val="003575FE"/>
    <w:rsid w:val="0036101B"/>
    <w:rsid w:val="003702DE"/>
    <w:rsid w:val="00372714"/>
    <w:rsid w:val="00372790"/>
    <w:rsid w:val="00382509"/>
    <w:rsid w:val="00383EB6"/>
    <w:rsid w:val="00390BF9"/>
    <w:rsid w:val="003939E9"/>
    <w:rsid w:val="003974B4"/>
    <w:rsid w:val="003A3A49"/>
    <w:rsid w:val="003A538A"/>
    <w:rsid w:val="003A65EA"/>
    <w:rsid w:val="003B0079"/>
    <w:rsid w:val="003B0498"/>
    <w:rsid w:val="003B12A0"/>
    <w:rsid w:val="003B28ED"/>
    <w:rsid w:val="003B2BFE"/>
    <w:rsid w:val="003B3E3B"/>
    <w:rsid w:val="003B4812"/>
    <w:rsid w:val="003B4EC7"/>
    <w:rsid w:val="003C00EE"/>
    <w:rsid w:val="003C02AA"/>
    <w:rsid w:val="003C0D69"/>
    <w:rsid w:val="003C4210"/>
    <w:rsid w:val="003C5209"/>
    <w:rsid w:val="003D215A"/>
    <w:rsid w:val="003D311C"/>
    <w:rsid w:val="003D3639"/>
    <w:rsid w:val="003E01A3"/>
    <w:rsid w:val="003E121D"/>
    <w:rsid w:val="003E440D"/>
    <w:rsid w:val="003E483A"/>
    <w:rsid w:val="003F3BEC"/>
    <w:rsid w:val="003F5CE8"/>
    <w:rsid w:val="003F613B"/>
    <w:rsid w:val="00401A83"/>
    <w:rsid w:val="004039C4"/>
    <w:rsid w:val="00407309"/>
    <w:rsid w:val="004075BE"/>
    <w:rsid w:val="00416F4B"/>
    <w:rsid w:val="00417560"/>
    <w:rsid w:val="00417A92"/>
    <w:rsid w:val="00417CB9"/>
    <w:rsid w:val="004216AA"/>
    <w:rsid w:val="00422AC6"/>
    <w:rsid w:val="004232C5"/>
    <w:rsid w:val="00424EFE"/>
    <w:rsid w:val="0042550F"/>
    <w:rsid w:val="00425A19"/>
    <w:rsid w:val="004268BE"/>
    <w:rsid w:val="00427168"/>
    <w:rsid w:val="0042717A"/>
    <w:rsid w:val="00431B59"/>
    <w:rsid w:val="0043251B"/>
    <w:rsid w:val="00440094"/>
    <w:rsid w:val="00443675"/>
    <w:rsid w:val="004500E3"/>
    <w:rsid w:val="004503B5"/>
    <w:rsid w:val="00451BC6"/>
    <w:rsid w:val="0045612C"/>
    <w:rsid w:val="004575F8"/>
    <w:rsid w:val="00464A49"/>
    <w:rsid w:val="00464FE2"/>
    <w:rsid w:val="00465AC2"/>
    <w:rsid w:val="00470564"/>
    <w:rsid w:val="0047274F"/>
    <w:rsid w:val="00474C2C"/>
    <w:rsid w:val="00475CE1"/>
    <w:rsid w:val="00483DDA"/>
    <w:rsid w:val="00484012"/>
    <w:rsid w:val="004845C0"/>
    <w:rsid w:val="0048549D"/>
    <w:rsid w:val="004855E8"/>
    <w:rsid w:val="00486D74"/>
    <w:rsid w:val="0048734C"/>
    <w:rsid w:val="004903BD"/>
    <w:rsid w:val="004907A8"/>
    <w:rsid w:val="004A30E2"/>
    <w:rsid w:val="004A5991"/>
    <w:rsid w:val="004B09CD"/>
    <w:rsid w:val="004B13FE"/>
    <w:rsid w:val="004B14E2"/>
    <w:rsid w:val="004B32C4"/>
    <w:rsid w:val="004B379E"/>
    <w:rsid w:val="004C2D5F"/>
    <w:rsid w:val="004C54EC"/>
    <w:rsid w:val="004D009B"/>
    <w:rsid w:val="004D022E"/>
    <w:rsid w:val="004D1C90"/>
    <w:rsid w:val="004D2AA4"/>
    <w:rsid w:val="004D3368"/>
    <w:rsid w:val="004D4BB4"/>
    <w:rsid w:val="004E06ED"/>
    <w:rsid w:val="004E273B"/>
    <w:rsid w:val="004E50F7"/>
    <w:rsid w:val="004E660E"/>
    <w:rsid w:val="004F002C"/>
    <w:rsid w:val="004F0910"/>
    <w:rsid w:val="004F5ACC"/>
    <w:rsid w:val="004F70A2"/>
    <w:rsid w:val="00501A3E"/>
    <w:rsid w:val="00505F8A"/>
    <w:rsid w:val="0051402F"/>
    <w:rsid w:val="00514343"/>
    <w:rsid w:val="005207A8"/>
    <w:rsid w:val="00520F16"/>
    <w:rsid w:val="005225E9"/>
    <w:rsid w:val="00522AEF"/>
    <w:rsid w:val="00524A6A"/>
    <w:rsid w:val="0053034D"/>
    <w:rsid w:val="005305CD"/>
    <w:rsid w:val="005333FE"/>
    <w:rsid w:val="0053402C"/>
    <w:rsid w:val="005347DF"/>
    <w:rsid w:val="00536E0C"/>
    <w:rsid w:val="005372B8"/>
    <w:rsid w:val="0054250C"/>
    <w:rsid w:val="0054264A"/>
    <w:rsid w:val="00543FE6"/>
    <w:rsid w:val="005459C0"/>
    <w:rsid w:val="00550120"/>
    <w:rsid w:val="00554F49"/>
    <w:rsid w:val="00555D8B"/>
    <w:rsid w:val="005565BB"/>
    <w:rsid w:val="005569DA"/>
    <w:rsid w:val="00561DDF"/>
    <w:rsid w:val="00566617"/>
    <w:rsid w:val="00570377"/>
    <w:rsid w:val="00573D84"/>
    <w:rsid w:val="00576363"/>
    <w:rsid w:val="00576665"/>
    <w:rsid w:val="00580920"/>
    <w:rsid w:val="00581152"/>
    <w:rsid w:val="00581670"/>
    <w:rsid w:val="00586C9B"/>
    <w:rsid w:val="00586E6D"/>
    <w:rsid w:val="00587CB7"/>
    <w:rsid w:val="005910A5"/>
    <w:rsid w:val="0059494C"/>
    <w:rsid w:val="00594A84"/>
    <w:rsid w:val="005A0034"/>
    <w:rsid w:val="005A0EDE"/>
    <w:rsid w:val="005A1662"/>
    <w:rsid w:val="005A60A6"/>
    <w:rsid w:val="005A7590"/>
    <w:rsid w:val="005A7C8A"/>
    <w:rsid w:val="005B70B7"/>
    <w:rsid w:val="005C4A14"/>
    <w:rsid w:val="005C4E68"/>
    <w:rsid w:val="005C70BD"/>
    <w:rsid w:val="005D02D4"/>
    <w:rsid w:val="005D3ABD"/>
    <w:rsid w:val="005D4765"/>
    <w:rsid w:val="005D6549"/>
    <w:rsid w:val="005E026B"/>
    <w:rsid w:val="005E6A92"/>
    <w:rsid w:val="005F0DCE"/>
    <w:rsid w:val="005F10BD"/>
    <w:rsid w:val="005F2BE5"/>
    <w:rsid w:val="005F7FB3"/>
    <w:rsid w:val="00601CFA"/>
    <w:rsid w:val="00603083"/>
    <w:rsid w:val="006049EF"/>
    <w:rsid w:val="006055EF"/>
    <w:rsid w:val="00614C19"/>
    <w:rsid w:val="00615E8E"/>
    <w:rsid w:val="0062267C"/>
    <w:rsid w:val="0062460F"/>
    <w:rsid w:val="00625B3B"/>
    <w:rsid w:val="00630C11"/>
    <w:rsid w:val="00633675"/>
    <w:rsid w:val="00633E3D"/>
    <w:rsid w:val="00642E3F"/>
    <w:rsid w:val="00643121"/>
    <w:rsid w:val="006456F2"/>
    <w:rsid w:val="006466DB"/>
    <w:rsid w:val="00646C9F"/>
    <w:rsid w:val="00650CEE"/>
    <w:rsid w:val="0065566C"/>
    <w:rsid w:val="00655F5A"/>
    <w:rsid w:val="00660C43"/>
    <w:rsid w:val="00662268"/>
    <w:rsid w:val="006635A5"/>
    <w:rsid w:val="00671569"/>
    <w:rsid w:val="00672ABE"/>
    <w:rsid w:val="0068316E"/>
    <w:rsid w:val="00683CE4"/>
    <w:rsid w:val="00683E5D"/>
    <w:rsid w:val="00684711"/>
    <w:rsid w:val="00686E76"/>
    <w:rsid w:val="0069052B"/>
    <w:rsid w:val="006919E3"/>
    <w:rsid w:val="00692A99"/>
    <w:rsid w:val="00694ACF"/>
    <w:rsid w:val="006A2738"/>
    <w:rsid w:val="006A2D31"/>
    <w:rsid w:val="006A3193"/>
    <w:rsid w:val="006A331C"/>
    <w:rsid w:val="006A711D"/>
    <w:rsid w:val="006A77F5"/>
    <w:rsid w:val="006B0368"/>
    <w:rsid w:val="006B03AE"/>
    <w:rsid w:val="006B12F3"/>
    <w:rsid w:val="006C3D76"/>
    <w:rsid w:val="006C50AD"/>
    <w:rsid w:val="006C5F4C"/>
    <w:rsid w:val="006C6804"/>
    <w:rsid w:val="006D1DB6"/>
    <w:rsid w:val="006D35EE"/>
    <w:rsid w:val="006D3F4E"/>
    <w:rsid w:val="006D400C"/>
    <w:rsid w:val="006E057F"/>
    <w:rsid w:val="006E08D2"/>
    <w:rsid w:val="006E3C20"/>
    <w:rsid w:val="006E6B4E"/>
    <w:rsid w:val="006E7DBF"/>
    <w:rsid w:val="006F0BFB"/>
    <w:rsid w:val="006F28BA"/>
    <w:rsid w:val="006F36F6"/>
    <w:rsid w:val="006F6848"/>
    <w:rsid w:val="006F6D8A"/>
    <w:rsid w:val="006F6E5C"/>
    <w:rsid w:val="006F75BD"/>
    <w:rsid w:val="007005C3"/>
    <w:rsid w:val="00700EB3"/>
    <w:rsid w:val="007031FB"/>
    <w:rsid w:val="007078EB"/>
    <w:rsid w:val="0071384C"/>
    <w:rsid w:val="007141F5"/>
    <w:rsid w:val="007161D6"/>
    <w:rsid w:val="00716A96"/>
    <w:rsid w:val="007207AB"/>
    <w:rsid w:val="00722D15"/>
    <w:rsid w:val="007278EE"/>
    <w:rsid w:val="00730ACC"/>
    <w:rsid w:val="00730FD9"/>
    <w:rsid w:val="00731A71"/>
    <w:rsid w:val="0073201A"/>
    <w:rsid w:val="00732CD6"/>
    <w:rsid w:val="00733DC8"/>
    <w:rsid w:val="007342DD"/>
    <w:rsid w:val="007378A1"/>
    <w:rsid w:val="007466FF"/>
    <w:rsid w:val="00750207"/>
    <w:rsid w:val="00750BA9"/>
    <w:rsid w:val="00756C39"/>
    <w:rsid w:val="00757B8A"/>
    <w:rsid w:val="00767D2F"/>
    <w:rsid w:val="007709BB"/>
    <w:rsid w:val="00783295"/>
    <w:rsid w:val="007854ED"/>
    <w:rsid w:val="00794DA7"/>
    <w:rsid w:val="00794EAE"/>
    <w:rsid w:val="007969F3"/>
    <w:rsid w:val="00796B62"/>
    <w:rsid w:val="00797E97"/>
    <w:rsid w:val="007A08E6"/>
    <w:rsid w:val="007A7E7E"/>
    <w:rsid w:val="007B0BAF"/>
    <w:rsid w:val="007B0DE5"/>
    <w:rsid w:val="007B28E1"/>
    <w:rsid w:val="007B364D"/>
    <w:rsid w:val="007B4D23"/>
    <w:rsid w:val="007C2B6E"/>
    <w:rsid w:val="007C34F4"/>
    <w:rsid w:val="007C5393"/>
    <w:rsid w:val="007C5419"/>
    <w:rsid w:val="007C5EC0"/>
    <w:rsid w:val="007C64AA"/>
    <w:rsid w:val="007D223F"/>
    <w:rsid w:val="007D2FA3"/>
    <w:rsid w:val="007D37CC"/>
    <w:rsid w:val="007D6427"/>
    <w:rsid w:val="007E22CD"/>
    <w:rsid w:val="007E681A"/>
    <w:rsid w:val="007F6DB4"/>
    <w:rsid w:val="00801383"/>
    <w:rsid w:val="00810222"/>
    <w:rsid w:val="00811374"/>
    <w:rsid w:val="00812052"/>
    <w:rsid w:val="008131A9"/>
    <w:rsid w:val="00815A11"/>
    <w:rsid w:val="00816171"/>
    <w:rsid w:val="00816F24"/>
    <w:rsid w:val="00822C74"/>
    <w:rsid w:val="00824AB1"/>
    <w:rsid w:val="00824DDD"/>
    <w:rsid w:val="00825FEB"/>
    <w:rsid w:val="00826EDB"/>
    <w:rsid w:val="00831DC3"/>
    <w:rsid w:val="00834BF0"/>
    <w:rsid w:val="00836A3E"/>
    <w:rsid w:val="00841770"/>
    <w:rsid w:val="008434B5"/>
    <w:rsid w:val="00845174"/>
    <w:rsid w:val="00845B7B"/>
    <w:rsid w:val="008462B5"/>
    <w:rsid w:val="008530AC"/>
    <w:rsid w:val="00856D3D"/>
    <w:rsid w:val="0087052E"/>
    <w:rsid w:val="0087105E"/>
    <w:rsid w:val="0087364E"/>
    <w:rsid w:val="00874C98"/>
    <w:rsid w:val="00877C00"/>
    <w:rsid w:val="008811DA"/>
    <w:rsid w:val="00886F40"/>
    <w:rsid w:val="008908DB"/>
    <w:rsid w:val="00892B9A"/>
    <w:rsid w:val="0089643D"/>
    <w:rsid w:val="0089646E"/>
    <w:rsid w:val="00897584"/>
    <w:rsid w:val="008A2B39"/>
    <w:rsid w:val="008A43E0"/>
    <w:rsid w:val="008A5EFF"/>
    <w:rsid w:val="008A6391"/>
    <w:rsid w:val="008A70F3"/>
    <w:rsid w:val="008B2391"/>
    <w:rsid w:val="008B531A"/>
    <w:rsid w:val="008B6DBC"/>
    <w:rsid w:val="008B786D"/>
    <w:rsid w:val="008C15FA"/>
    <w:rsid w:val="008C22A3"/>
    <w:rsid w:val="008C41E3"/>
    <w:rsid w:val="008D24EC"/>
    <w:rsid w:val="008D3E49"/>
    <w:rsid w:val="008D52CB"/>
    <w:rsid w:val="008D604C"/>
    <w:rsid w:val="008D6BEE"/>
    <w:rsid w:val="008E0552"/>
    <w:rsid w:val="008E3DFE"/>
    <w:rsid w:val="008E41BA"/>
    <w:rsid w:val="008E5E3E"/>
    <w:rsid w:val="008F7450"/>
    <w:rsid w:val="008F7919"/>
    <w:rsid w:val="00901218"/>
    <w:rsid w:val="00901338"/>
    <w:rsid w:val="00904716"/>
    <w:rsid w:val="00911606"/>
    <w:rsid w:val="00914F14"/>
    <w:rsid w:val="0091650B"/>
    <w:rsid w:val="00920184"/>
    <w:rsid w:val="00926CC2"/>
    <w:rsid w:val="00931F95"/>
    <w:rsid w:val="00932EFF"/>
    <w:rsid w:val="00937DF2"/>
    <w:rsid w:val="009401F8"/>
    <w:rsid w:val="00940881"/>
    <w:rsid w:val="00941034"/>
    <w:rsid w:val="00944152"/>
    <w:rsid w:val="009446F5"/>
    <w:rsid w:val="00944FCD"/>
    <w:rsid w:val="00945208"/>
    <w:rsid w:val="00950112"/>
    <w:rsid w:val="00951F56"/>
    <w:rsid w:val="00951F58"/>
    <w:rsid w:val="009528F9"/>
    <w:rsid w:val="00955744"/>
    <w:rsid w:val="00962F42"/>
    <w:rsid w:val="00970325"/>
    <w:rsid w:val="0097156C"/>
    <w:rsid w:val="0097161E"/>
    <w:rsid w:val="009729A9"/>
    <w:rsid w:val="00973BCB"/>
    <w:rsid w:val="00975346"/>
    <w:rsid w:val="00975AF1"/>
    <w:rsid w:val="00977929"/>
    <w:rsid w:val="00977C38"/>
    <w:rsid w:val="009811E1"/>
    <w:rsid w:val="0098129D"/>
    <w:rsid w:val="009824A9"/>
    <w:rsid w:val="0098265A"/>
    <w:rsid w:val="00984B31"/>
    <w:rsid w:val="00985C9B"/>
    <w:rsid w:val="00985CDD"/>
    <w:rsid w:val="009968A7"/>
    <w:rsid w:val="009A1888"/>
    <w:rsid w:val="009A266F"/>
    <w:rsid w:val="009A7C6F"/>
    <w:rsid w:val="009B1177"/>
    <w:rsid w:val="009B1482"/>
    <w:rsid w:val="009B15FA"/>
    <w:rsid w:val="009B45AC"/>
    <w:rsid w:val="009B541F"/>
    <w:rsid w:val="009B60A5"/>
    <w:rsid w:val="009B6535"/>
    <w:rsid w:val="009B6C44"/>
    <w:rsid w:val="009C71DD"/>
    <w:rsid w:val="009C79E6"/>
    <w:rsid w:val="009C7CD7"/>
    <w:rsid w:val="009D0045"/>
    <w:rsid w:val="009D367D"/>
    <w:rsid w:val="009D4536"/>
    <w:rsid w:val="009D4C08"/>
    <w:rsid w:val="009E347B"/>
    <w:rsid w:val="009E3E42"/>
    <w:rsid w:val="009E7951"/>
    <w:rsid w:val="009F0C5A"/>
    <w:rsid w:val="009F30EE"/>
    <w:rsid w:val="009F4DA6"/>
    <w:rsid w:val="009F5267"/>
    <w:rsid w:val="00A00A0F"/>
    <w:rsid w:val="00A00A80"/>
    <w:rsid w:val="00A025B7"/>
    <w:rsid w:val="00A038C2"/>
    <w:rsid w:val="00A03B18"/>
    <w:rsid w:val="00A05B67"/>
    <w:rsid w:val="00A10970"/>
    <w:rsid w:val="00A110D3"/>
    <w:rsid w:val="00A11408"/>
    <w:rsid w:val="00A13348"/>
    <w:rsid w:val="00A13880"/>
    <w:rsid w:val="00A13EC8"/>
    <w:rsid w:val="00A1621D"/>
    <w:rsid w:val="00A17DF1"/>
    <w:rsid w:val="00A21944"/>
    <w:rsid w:val="00A25D00"/>
    <w:rsid w:val="00A2672C"/>
    <w:rsid w:val="00A26BFF"/>
    <w:rsid w:val="00A31469"/>
    <w:rsid w:val="00A41933"/>
    <w:rsid w:val="00A423B4"/>
    <w:rsid w:val="00A43388"/>
    <w:rsid w:val="00A448B7"/>
    <w:rsid w:val="00A50E86"/>
    <w:rsid w:val="00A53C6C"/>
    <w:rsid w:val="00A54A46"/>
    <w:rsid w:val="00A553DE"/>
    <w:rsid w:val="00A5581D"/>
    <w:rsid w:val="00A55B99"/>
    <w:rsid w:val="00A5702F"/>
    <w:rsid w:val="00A605DC"/>
    <w:rsid w:val="00A6385F"/>
    <w:rsid w:val="00A6492B"/>
    <w:rsid w:val="00A70E58"/>
    <w:rsid w:val="00A714E0"/>
    <w:rsid w:val="00A742D2"/>
    <w:rsid w:val="00A773E5"/>
    <w:rsid w:val="00A94333"/>
    <w:rsid w:val="00A97D15"/>
    <w:rsid w:val="00A97FF5"/>
    <w:rsid w:val="00AA112C"/>
    <w:rsid w:val="00AA440E"/>
    <w:rsid w:val="00AA6DE7"/>
    <w:rsid w:val="00AA74EB"/>
    <w:rsid w:val="00AA7994"/>
    <w:rsid w:val="00AB4E44"/>
    <w:rsid w:val="00AB51CA"/>
    <w:rsid w:val="00AB775D"/>
    <w:rsid w:val="00AD0524"/>
    <w:rsid w:val="00AD09C7"/>
    <w:rsid w:val="00AE5C3E"/>
    <w:rsid w:val="00AE7640"/>
    <w:rsid w:val="00AF17E0"/>
    <w:rsid w:val="00AF1992"/>
    <w:rsid w:val="00AF1C78"/>
    <w:rsid w:val="00AF6978"/>
    <w:rsid w:val="00B002C5"/>
    <w:rsid w:val="00B04AA1"/>
    <w:rsid w:val="00B0645A"/>
    <w:rsid w:val="00B07656"/>
    <w:rsid w:val="00B11411"/>
    <w:rsid w:val="00B11C82"/>
    <w:rsid w:val="00B12B26"/>
    <w:rsid w:val="00B1490F"/>
    <w:rsid w:val="00B152C5"/>
    <w:rsid w:val="00B15BE1"/>
    <w:rsid w:val="00B20054"/>
    <w:rsid w:val="00B21407"/>
    <w:rsid w:val="00B26F67"/>
    <w:rsid w:val="00B30398"/>
    <w:rsid w:val="00B316E7"/>
    <w:rsid w:val="00B35F54"/>
    <w:rsid w:val="00B40F44"/>
    <w:rsid w:val="00B42502"/>
    <w:rsid w:val="00B458CC"/>
    <w:rsid w:val="00B46036"/>
    <w:rsid w:val="00B500E7"/>
    <w:rsid w:val="00B5180D"/>
    <w:rsid w:val="00B52182"/>
    <w:rsid w:val="00B53251"/>
    <w:rsid w:val="00B53E78"/>
    <w:rsid w:val="00B54935"/>
    <w:rsid w:val="00B61A21"/>
    <w:rsid w:val="00B705A3"/>
    <w:rsid w:val="00B750F3"/>
    <w:rsid w:val="00B81202"/>
    <w:rsid w:val="00B90013"/>
    <w:rsid w:val="00B90D57"/>
    <w:rsid w:val="00B929B9"/>
    <w:rsid w:val="00B958EA"/>
    <w:rsid w:val="00BA1252"/>
    <w:rsid w:val="00BA564E"/>
    <w:rsid w:val="00BB1E88"/>
    <w:rsid w:val="00BB2EB5"/>
    <w:rsid w:val="00BC113B"/>
    <w:rsid w:val="00BC13EB"/>
    <w:rsid w:val="00BC1D7C"/>
    <w:rsid w:val="00BC2120"/>
    <w:rsid w:val="00BD17BF"/>
    <w:rsid w:val="00BD38D5"/>
    <w:rsid w:val="00BD38E1"/>
    <w:rsid w:val="00BD3C88"/>
    <w:rsid w:val="00BD775C"/>
    <w:rsid w:val="00BD7E50"/>
    <w:rsid w:val="00BF4730"/>
    <w:rsid w:val="00C04236"/>
    <w:rsid w:val="00C06E65"/>
    <w:rsid w:val="00C1406C"/>
    <w:rsid w:val="00C22C07"/>
    <w:rsid w:val="00C25BB4"/>
    <w:rsid w:val="00C40212"/>
    <w:rsid w:val="00C4127D"/>
    <w:rsid w:val="00C4190A"/>
    <w:rsid w:val="00C429BC"/>
    <w:rsid w:val="00C464E7"/>
    <w:rsid w:val="00C47F30"/>
    <w:rsid w:val="00C50446"/>
    <w:rsid w:val="00C52920"/>
    <w:rsid w:val="00C554CB"/>
    <w:rsid w:val="00C56A8F"/>
    <w:rsid w:val="00C602A3"/>
    <w:rsid w:val="00C60DB6"/>
    <w:rsid w:val="00C62890"/>
    <w:rsid w:val="00C6379C"/>
    <w:rsid w:val="00C742E7"/>
    <w:rsid w:val="00C769C0"/>
    <w:rsid w:val="00C779A9"/>
    <w:rsid w:val="00C81A14"/>
    <w:rsid w:val="00C81FC2"/>
    <w:rsid w:val="00C84921"/>
    <w:rsid w:val="00C84A5D"/>
    <w:rsid w:val="00C87C4F"/>
    <w:rsid w:val="00C87FE8"/>
    <w:rsid w:val="00C96918"/>
    <w:rsid w:val="00C97270"/>
    <w:rsid w:val="00CA16A2"/>
    <w:rsid w:val="00CA3432"/>
    <w:rsid w:val="00CA458F"/>
    <w:rsid w:val="00CA6EAE"/>
    <w:rsid w:val="00CA7245"/>
    <w:rsid w:val="00CA7818"/>
    <w:rsid w:val="00CB191A"/>
    <w:rsid w:val="00CB73F6"/>
    <w:rsid w:val="00CC4E06"/>
    <w:rsid w:val="00CC6DE9"/>
    <w:rsid w:val="00CD3995"/>
    <w:rsid w:val="00CE134E"/>
    <w:rsid w:val="00CE1C90"/>
    <w:rsid w:val="00CE20F6"/>
    <w:rsid w:val="00CE39E1"/>
    <w:rsid w:val="00CE6757"/>
    <w:rsid w:val="00CE710B"/>
    <w:rsid w:val="00CF0079"/>
    <w:rsid w:val="00CF0B47"/>
    <w:rsid w:val="00CF4044"/>
    <w:rsid w:val="00CF467C"/>
    <w:rsid w:val="00D04519"/>
    <w:rsid w:val="00D131AB"/>
    <w:rsid w:val="00D13B73"/>
    <w:rsid w:val="00D26380"/>
    <w:rsid w:val="00D273A5"/>
    <w:rsid w:val="00D3512D"/>
    <w:rsid w:val="00D35821"/>
    <w:rsid w:val="00D37209"/>
    <w:rsid w:val="00D37E1D"/>
    <w:rsid w:val="00D4054A"/>
    <w:rsid w:val="00D44452"/>
    <w:rsid w:val="00D44A5C"/>
    <w:rsid w:val="00D455AD"/>
    <w:rsid w:val="00D47E06"/>
    <w:rsid w:val="00D54099"/>
    <w:rsid w:val="00D572F7"/>
    <w:rsid w:val="00D61DA9"/>
    <w:rsid w:val="00D6279C"/>
    <w:rsid w:val="00D64D97"/>
    <w:rsid w:val="00D65683"/>
    <w:rsid w:val="00D70323"/>
    <w:rsid w:val="00D74690"/>
    <w:rsid w:val="00D766E5"/>
    <w:rsid w:val="00D81DB3"/>
    <w:rsid w:val="00D83C5A"/>
    <w:rsid w:val="00D84ADD"/>
    <w:rsid w:val="00D85303"/>
    <w:rsid w:val="00D86213"/>
    <w:rsid w:val="00D95DC1"/>
    <w:rsid w:val="00D9628B"/>
    <w:rsid w:val="00DA0ECF"/>
    <w:rsid w:val="00DA269B"/>
    <w:rsid w:val="00DA2C17"/>
    <w:rsid w:val="00DA713A"/>
    <w:rsid w:val="00DA7FD4"/>
    <w:rsid w:val="00DB5A09"/>
    <w:rsid w:val="00DC0EEC"/>
    <w:rsid w:val="00DC1505"/>
    <w:rsid w:val="00DC2DDA"/>
    <w:rsid w:val="00DC3168"/>
    <w:rsid w:val="00DC5949"/>
    <w:rsid w:val="00DC777F"/>
    <w:rsid w:val="00DD7236"/>
    <w:rsid w:val="00DE055C"/>
    <w:rsid w:val="00DE163E"/>
    <w:rsid w:val="00DE2EC0"/>
    <w:rsid w:val="00DE5629"/>
    <w:rsid w:val="00DE7BB0"/>
    <w:rsid w:val="00DF2D25"/>
    <w:rsid w:val="00DF2E96"/>
    <w:rsid w:val="00DF5CCF"/>
    <w:rsid w:val="00E00613"/>
    <w:rsid w:val="00E01C6A"/>
    <w:rsid w:val="00E02E3A"/>
    <w:rsid w:val="00E0351F"/>
    <w:rsid w:val="00E03529"/>
    <w:rsid w:val="00E045BC"/>
    <w:rsid w:val="00E13AAC"/>
    <w:rsid w:val="00E17A95"/>
    <w:rsid w:val="00E17FB2"/>
    <w:rsid w:val="00E21867"/>
    <w:rsid w:val="00E2312B"/>
    <w:rsid w:val="00E26147"/>
    <w:rsid w:val="00E27016"/>
    <w:rsid w:val="00E276CE"/>
    <w:rsid w:val="00E27A4E"/>
    <w:rsid w:val="00E319F4"/>
    <w:rsid w:val="00E34D67"/>
    <w:rsid w:val="00E41737"/>
    <w:rsid w:val="00E44295"/>
    <w:rsid w:val="00E461AC"/>
    <w:rsid w:val="00E46B73"/>
    <w:rsid w:val="00E472E1"/>
    <w:rsid w:val="00E56005"/>
    <w:rsid w:val="00E562DB"/>
    <w:rsid w:val="00E60741"/>
    <w:rsid w:val="00E607D3"/>
    <w:rsid w:val="00E621ED"/>
    <w:rsid w:val="00E6377D"/>
    <w:rsid w:val="00E6633D"/>
    <w:rsid w:val="00E6644C"/>
    <w:rsid w:val="00E73508"/>
    <w:rsid w:val="00E74615"/>
    <w:rsid w:val="00E7625E"/>
    <w:rsid w:val="00E7649F"/>
    <w:rsid w:val="00E80BA9"/>
    <w:rsid w:val="00E81FAE"/>
    <w:rsid w:val="00E83E5B"/>
    <w:rsid w:val="00E915E6"/>
    <w:rsid w:val="00E923B9"/>
    <w:rsid w:val="00E92530"/>
    <w:rsid w:val="00E943A3"/>
    <w:rsid w:val="00E96618"/>
    <w:rsid w:val="00EA3A0A"/>
    <w:rsid w:val="00EA44BA"/>
    <w:rsid w:val="00EA65CF"/>
    <w:rsid w:val="00EB1387"/>
    <w:rsid w:val="00EB1391"/>
    <w:rsid w:val="00EB2DDA"/>
    <w:rsid w:val="00EB3DCC"/>
    <w:rsid w:val="00EC2BAD"/>
    <w:rsid w:val="00EC30D3"/>
    <w:rsid w:val="00ED384A"/>
    <w:rsid w:val="00EE2E79"/>
    <w:rsid w:val="00EE3253"/>
    <w:rsid w:val="00EE60FE"/>
    <w:rsid w:val="00EE6467"/>
    <w:rsid w:val="00EE6E6E"/>
    <w:rsid w:val="00EE7101"/>
    <w:rsid w:val="00EF0185"/>
    <w:rsid w:val="00EF1828"/>
    <w:rsid w:val="00EF1E13"/>
    <w:rsid w:val="00EF6FCB"/>
    <w:rsid w:val="00F027D4"/>
    <w:rsid w:val="00F067E6"/>
    <w:rsid w:val="00F11370"/>
    <w:rsid w:val="00F13AB0"/>
    <w:rsid w:val="00F155AA"/>
    <w:rsid w:val="00F228B5"/>
    <w:rsid w:val="00F228C1"/>
    <w:rsid w:val="00F23455"/>
    <w:rsid w:val="00F259E0"/>
    <w:rsid w:val="00F30415"/>
    <w:rsid w:val="00F31B3C"/>
    <w:rsid w:val="00F3263C"/>
    <w:rsid w:val="00F340B7"/>
    <w:rsid w:val="00F41E09"/>
    <w:rsid w:val="00F423D3"/>
    <w:rsid w:val="00F436C4"/>
    <w:rsid w:val="00F43D14"/>
    <w:rsid w:val="00F554EF"/>
    <w:rsid w:val="00F5591A"/>
    <w:rsid w:val="00F55C32"/>
    <w:rsid w:val="00F65AD4"/>
    <w:rsid w:val="00F66BA6"/>
    <w:rsid w:val="00F67ECB"/>
    <w:rsid w:val="00F71CAA"/>
    <w:rsid w:val="00F732C8"/>
    <w:rsid w:val="00F75299"/>
    <w:rsid w:val="00F835C7"/>
    <w:rsid w:val="00F86595"/>
    <w:rsid w:val="00F94D65"/>
    <w:rsid w:val="00F95B65"/>
    <w:rsid w:val="00F96570"/>
    <w:rsid w:val="00FA00E9"/>
    <w:rsid w:val="00FA0E4F"/>
    <w:rsid w:val="00FA0FE1"/>
    <w:rsid w:val="00FA2C01"/>
    <w:rsid w:val="00FA3AB1"/>
    <w:rsid w:val="00FA4A85"/>
    <w:rsid w:val="00FA669B"/>
    <w:rsid w:val="00FB0C89"/>
    <w:rsid w:val="00FB2342"/>
    <w:rsid w:val="00FB47C7"/>
    <w:rsid w:val="00FB5744"/>
    <w:rsid w:val="00FB6B17"/>
    <w:rsid w:val="00FB7EA4"/>
    <w:rsid w:val="00FC63CD"/>
    <w:rsid w:val="00FC69EA"/>
    <w:rsid w:val="00FC753F"/>
    <w:rsid w:val="00FD304E"/>
    <w:rsid w:val="00FD6B6F"/>
    <w:rsid w:val="00FD7041"/>
    <w:rsid w:val="00FE5C9F"/>
    <w:rsid w:val="00FE7FB4"/>
    <w:rsid w:val="00FF09AD"/>
    <w:rsid w:val="00FF0EC2"/>
    <w:rsid w:val="00FF0EF7"/>
    <w:rsid w:val="00FF2116"/>
    <w:rsid w:val="00FF31A5"/>
    <w:rsid w:val="00FF3A1A"/>
    <w:rsid w:val="00FF3CE3"/>
    <w:rsid w:val="00FF3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2377BF5B-E5B9-43D2-A1D1-E698E571D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0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5180D"/>
    <w:rPr>
      <w:rFonts w:ascii="Times New Roman" w:eastAsia="Times New Roman" w:hAnsi="Times New Roman"/>
      <w:lang w:val="en-US" w:eastAsia="en-US"/>
    </w:rPr>
  </w:style>
  <w:style w:type="paragraph" w:styleId="Ttulo1">
    <w:name w:val="heading 1"/>
    <w:aliases w:val="Section,Section Heading,CAPÍTULO,Capítulo"/>
    <w:basedOn w:val="Normal"/>
    <w:next w:val="Normal"/>
    <w:link w:val="Ttulo1Char"/>
    <w:qFormat/>
    <w:rsid w:val="00926CC2"/>
    <w:pPr>
      <w:keepNext/>
      <w:keepLines/>
      <w:spacing w:before="48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Ttulo2">
    <w:name w:val="heading 2"/>
    <w:basedOn w:val="Normal"/>
    <w:next w:val="Normal"/>
    <w:link w:val="Ttulo2Char"/>
    <w:unhideWhenUsed/>
    <w:qFormat/>
    <w:rsid w:val="004F002C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Ttulo3">
    <w:name w:val="heading 3"/>
    <w:aliases w:val="Subitem"/>
    <w:basedOn w:val="Normal"/>
    <w:next w:val="Normal"/>
    <w:link w:val="Ttulo3Char"/>
    <w:unhideWhenUsed/>
    <w:qFormat/>
    <w:rsid w:val="004F002C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Ttulo4">
    <w:name w:val="heading 4"/>
    <w:basedOn w:val="Normal"/>
    <w:next w:val="Normal"/>
    <w:link w:val="Ttulo4Char"/>
    <w:unhideWhenUsed/>
    <w:qFormat/>
    <w:rsid w:val="004F002C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har"/>
    <w:qFormat/>
    <w:rsid w:val="00812052"/>
    <w:pPr>
      <w:keepNext/>
      <w:tabs>
        <w:tab w:val="num" w:pos="1008"/>
      </w:tabs>
      <w:ind w:left="1008" w:hanging="1008"/>
      <w:jc w:val="center"/>
      <w:outlineLvl w:val="4"/>
    </w:pPr>
    <w:rPr>
      <w:rFonts w:ascii="Arial" w:hAnsi="Arial"/>
      <w:b/>
      <w:sz w:val="28"/>
      <w:lang w:eastAsia="pt-BR"/>
    </w:rPr>
  </w:style>
  <w:style w:type="paragraph" w:styleId="Ttulo6">
    <w:name w:val="heading 6"/>
    <w:basedOn w:val="Normal"/>
    <w:next w:val="Normal"/>
    <w:link w:val="Ttulo6Char"/>
    <w:qFormat/>
    <w:rsid w:val="00812052"/>
    <w:pPr>
      <w:keepNext/>
      <w:tabs>
        <w:tab w:val="num" w:pos="1152"/>
      </w:tabs>
      <w:ind w:left="1152" w:hanging="1152"/>
      <w:jc w:val="both"/>
      <w:outlineLvl w:val="5"/>
    </w:pPr>
    <w:rPr>
      <w:rFonts w:ascii="Arial" w:hAnsi="Arial"/>
      <w:b/>
      <w:lang w:eastAsia="pt-BR"/>
    </w:rPr>
  </w:style>
  <w:style w:type="paragraph" w:styleId="Ttulo7">
    <w:name w:val="heading 7"/>
    <w:basedOn w:val="Normal"/>
    <w:next w:val="Normal"/>
    <w:link w:val="Ttulo7Char"/>
    <w:qFormat/>
    <w:rsid w:val="00812052"/>
    <w:pPr>
      <w:keepNext/>
      <w:tabs>
        <w:tab w:val="num" w:pos="1296"/>
      </w:tabs>
      <w:spacing w:before="120" w:after="120"/>
      <w:ind w:left="1296" w:hanging="1296"/>
      <w:jc w:val="both"/>
      <w:outlineLvl w:val="6"/>
    </w:pPr>
    <w:rPr>
      <w:rFonts w:ascii="Arial" w:hAnsi="Arial"/>
      <w:sz w:val="24"/>
      <w:lang w:eastAsia="pt-BR"/>
    </w:rPr>
  </w:style>
  <w:style w:type="paragraph" w:styleId="Ttulo8">
    <w:name w:val="heading 8"/>
    <w:basedOn w:val="Normal"/>
    <w:next w:val="Normal"/>
    <w:link w:val="Ttulo8Char"/>
    <w:qFormat/>
    <w:rsid w:val="00812052"/>
    <w:pPr>
      <w:keepNext/>
      <w:tabs>
        <w:tab w:val="num" w:pos="1440"/>
      </w:tabs>
      <w:spacing w:before="60" w:after="60"/>
      <w:ind w:left="1440" w:hanging="1440"/>
      <w:jc w:val="center"/>
      <w:outlineLvl w:val="7"/>
    </w:pPr>
    <w:rPr>
      <w:rFonts w:ascii="Arial" w:hAnsi="Arial"/>
      <w:b/>
      <w:sz w:val="24"/>
      <w:lang w:eastAsia="pt-BR"/>
    </w:rPr>
  </w:style>
  <w:style w:type="paragraph" w:styleId="Ttulo9">
    <w:name w:val="heading 9"/>
    <w:basedOn w:val="Normal"/>
    <w:next w:val="Normal"/>
    <w:link w:val="Ttulo9Char"/>
    <w:qFormat/>
    <w:rsid w:val="00812052"/>
    <w:pPr>
      <w:keepNext/>
      <w:tabs>
        <w:tab w:val="num" w:pos="1584"/>
      </w:tabs>
      <w:ind w:left="1584" w:hanging="1584"/>
      <w:jc w:val="both"/>
      <w:outlineLvl w:val="8"/>
    </w:pPr>
    <w:rPr>
      <w:rFonts w:ascii="Arial" w:hAnsi="Arial"/>
      <w:b/>
      <w:u w:val="single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aliases w:val="Section Char,Section Heading Char,CAPÍTULO Char,Capítulo Char"/>
    <w:link w:val="Ttulo1"/>
    <w:uiPriority w:val="9"/>
    <w:rsid w:val="00926CC2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Ttulo2Char">
    <w:name w:val="Título 2 Char"/>
    <w:link w:val="Ttulo2"/>
    <w:rsid w:val="004F002C"/>
    <w:rPr>
      <w:rFonts w:ascii="Cambria" w:eastAsia="Times New Roman" w:hAnsi="Cambria" w:cs="Times New Roman"/>
      <w:b/>
      <w:bCs/>
      <w:i/>
      <w:iCs/>
      <w:sz w:val="28"/>
      <w:szCs w:val="28"/>
      <w:lang w:val="en-US" w:eastAsia="en-US"/>
    </w:rPr>
  </w:style>
  <w:style w:type="character" w:customStyle="1" w:styleId="Ttulo3Char">
    <w:name w:val="Título 3 Char"/>
    <w:aliases w:val="Subitem Char"/>
    <w:link w:val="Ttulo3"/>
    <w:uiPriority w:val="9"/>
    <w:semiHidden/>
    <w:rsid w:val="004F002C"/>
    <w:rPr>
      <w:rFonts w:ascii="Cambria" w:eastAsia="Times New Roman" w:hAnsi="Cambria" w:cs="Times New Roman"/>
      <w:b/>
      <w:bCs/>
      <w:sz w:val="26"/>
      <w:szCs w:val="26"/>
      <w:lang w:val="en-US" w:eastAsia="en-US"/>
    </w:rPr>
  </w:style>
  <w:style w:type="character" w:customStyle="1" w:styleId="Ttulo4Char">
    <w:name w:val="Título 4 Char"/>
    <w:link w:val="Ttulo4"/>
    <w:rsid w:val="004F002C"/>
    <w:rPr>
      <w:rFonts w:ascii="Calibri" w:eastAsia="Times New Roman" w:hAnsi="Calibri" w:cs="Times New Roman"/>
      <w:b/>
      <w:bCs/>
      <w:sz w:val="28"/>
      <w:szCs w:val="28"/>
      <w:lang w:val="en-US" w:eastAsia="en-US"/>
    </w:rPr>
  </w:style>
  <w:style w:type="character" w:customStyle="1" w:styleId="Ttulo5Char">
    <w:name w:val="Título 5 Char"/>
    <w:link w:val="Ttulo5"/>
    <w:rsid w:val="00812052"/>
    <w:rPr>
      <w:rFonts w:ascii="Arial" w:eastAsia="Times New Roman" w:hAnsi="Arial"/>
      <w:b/>
      <w:sz w:val="28"/>
      <w:lang w:val="en-US"/>
    </w:rPr>
  </w:style>
  <w:style w:type="character" w:customStyle="1" w:styleId="Ttulo6Char">
    <w:name w:val="Título 6 Char"/>
    <w:link w:val="Ttulo6"/>
    <w:rsid w:val="00812052"/>
    <w:rPr>
      <w:rFonts w:ascii="Arial" w:eastAsia="Times New Roman" w:hAnsi="Arial"/>
      <w:b/>
      <w:lang w:val="en-US"/>
    </w:rPr>
  </w:style>
  <w:style w:type="character" w:customStyle="1" w:styleId="Ttulo7Char">
    <w:name w:val="Título 7 Char"/>
    <w:link w:val="Ttulo7"/>
    <w:rsid w:val="00812052"/>
    <w:rPr>
      <w:rFonts w:ascii="Arial" w:eastAsia="Times New Roman" w:hAnsi="Arial"/>
      <w:sz w:val="24"/>
      <w:lang w:val="en-US"/>
    </w:rPr>
  </w:style>
  <w:style w:type="character" w:customStyle="1" w:styleId="Ttulo8Char">
    <w:name w:val="Título 8 Char"/>
    <w:link w:val="Ttulo8"/>
    <w:rsid w:val="00812052"/>
    <w:rPr>
      <w:rFonts w:ascii="Arial" w:eastAsia="Times New Roman" w:hAnsi="Arial"/>
      <w:b/>
      <w:sz w:val="24"/>
      <w:lang w:val="en-US"/>
    </w:rPr>
  </w:style>
  <w:style w:type="character" w:customStyle="1" w:styleId="Ttulo9Char">
    <w:name w:val="Título 9 Char"/>
    <w:link w:val="Ttulo9"/>
    <w:rsid w:val="00812052"/>
    <w:rPr>
      <w:rFonts w:ascii="Arial" w:eastAsia="Times New Roman" w:hAnsi="Arial"/>
      <w:b/>
      <w:u w:val="single"/>
      <w:lang w:val="en-US"/>
    </w:rPr>
  </w:style>
  <w:style w:type="paragraph" w:styleId="Cabealho">
    <w:name w:val="header"/>
    <w:basedOn w:val="Normal"/>
    <w:link w:val="CabealhoChar"/>
    <w:unhideWhenUsed/>
    <w:rsid w:val="00A13348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A13348"/>
  </w:style>
  <w:style w:type="paragraph" w:styleId="Rodap">
    <w:name w:val="footer"/>
    <w:basedOn w:val="Normal"/>
    <w:link w:val="RodapChar"/>
    <w:unhideWhenUsed/>
    <w:rsid w:val="00A13348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A13348"/>
  </w:style>
  <w:style w:type="paragraph" w:styleId="Textodebalo">
    <w:name w:val="Balloon Text"/>
    <w:basedOn w:val="Normal"/>
    <w:link w:val="TextodebaloChar"/>
    <w:semiHidden/>
    <w:unhideWhenUsed/>
    <w:rsid w:val="00A13348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A13348"/>
    <w:rPr>
      <w:rFonts w:ascii="Tahoma" w:hAnsi="Tahoma" w:cs="Tahoma"/>
      <w:sz w:val="16"/>
      <w:szCs w:val="16"/>
    </w:rPr>
  </w:style>
  <w:style w:type="paragraph" w:styleId="SemEspaamento">
    <w:name w:val="No Spacing"/>
    <w:link w:val="SemEspaamentoChar"/>
    <w:uiPriority w:val="1"/>
    <w:qFormat/>
    <w:rsid w:val="00EA3A0A"/>
    <w:rPr>
      <w:rFonts w:eastAsia="Times New Roman"/>
      <w:sz w:val="22"/>
      <w:szCs w:val="22"/>
      <w:lang w:eastAsia="en-US"/>
    </w:rPr>
  </w:style>
  <w:style w:type="character" w:customStyle="1" w:styleId="SemEspaamentoChar">
    <w:name w:val="Sem Espaçamento Char"/>
    <w:link w:val="SemEspaamento"/>
    <w:uiPriority w:val="1"/>
    <w:rsid w:val="00EA3A0A"/>
    <w:rPr>
      <w:rFonts w:eastAsia="Times New Roman"/>
      <w:sz w:val="22"/>
      <w:szCs w:val="22"/>
      <w:lang w:val="pt-BR" w:eastAsia="en-US" w:bidi="ar-SA"/>
    </w:rPr>
  </w:style>
  <w:style w:type="paragraph" w:customStyle="1" w:styleId="Profile">
    <w:name w:val="Profile"/>
    <w:rsid w:val="00B5180D"/>
    <w:pPr>
      <w:spacing w:before="80"/>
    </w:pPr>
    <w:rPr>
      <w:rFonts w:ascii="Times New Roman" w:eastAsia="Times New Roman" w:hAnsi="Times New Roman"/>
      <w:lang w:val="en-US" w:eastAsia="en-US" w:bidi="he-IL"/>
    </w:rPr>
  </w:style>
  <w:style w:type="paragraph" w:customStyle="1" w:styleId="ProfileField">
    <w:name w:val="Profile Field"/>
    <w:rsid w:val="00B5180D"/>
    <w:pPr>
      <w:spacing w:before="80"/>
    </w:pPr>
    <w:rPr>
      <w:rFonts w:ascii="Times New Roman" w:eastAsia="Times New Roman" w:hAnsi="Times New Roman"/>
      <w:b/>
      <w:bCs/>
      <w:lang w:val="en-US" w:eastAsia="en-US" w:bidi="he-IL"/>
    </w:rPr>
  </w:style>
  <w:style w:type="character" w:styleId="Nmerodepgina">
    <w:name w:val="page number"/>
    <w:basedOn w:val="Fontepargpadro"/>
    <w:rsid w:val="00B5180D"/>
  </w:style>
  <w:style w:type="paragraph" w:customStyle="1" w:styleId="TituloDocumento">
    <w:name w:val="Titulo Documento"/>
    <w:basedOn w:val="Normal"/>
    <w:next w:val="Normal"/>
    <w:rsid w:val="004F002C"/>
    <w:pPr>
      <w:widowControl w:val="0"/>
      <w:spacing w:line="240" w:lineRule="atLeast"/>
      <w:jc w:val="center"/>
    </w:pPr>
    <w:rPr>
      <w:rFonts w:ascii="Univers" w:hAnsi="Univers"/>
      <w:b/>
      <w:sz w:val="40"/>
      <w:lang w:val="es-ES"/>
    </w:rPr>
  </w:style>
  <w:style w:type="paragraph" w:styleId="Sumrio1">
    <w:name w:val="toc 1"/>
    <w:basedOn w:val="Normal"/>
    <w:next w:val="Normal"/>
    <w:autoRedefine/>
    <w:uiPriority w:val="39"/>
    <w:rsid w:val="004F002C"/>
    <w:pPr>
      <w:spacing w:before="120"/>
    </w:pPr>
    <w:rPr>
      <w:rFonts w:ascii="Arial" w:hAnsi="Arial"/>
      <w:b/>
      <w:i/>
      <w:noProof/>
      <w:sz w:val="24"/>
    </w:rPr>
  </w:style>
  <w:style w:type="paragraph" w:styleId="Sumrio2">
    <w:name w:val="toc 2"/>
    <w:basedOn w:val="Normal"/>
    <w:next w:val="Normal"/>
    <w:autoRedefine/>
    <w:uiPriority w:val="39"/>
    <w:rsid w:val="004F002C"/>
    <w:pPr>
      <w:ind w:left="240"/>
    </w:pPr>
    <w:rPr>
      <w:rFonts w:ascii="Arial" w:hAnsi="Arial"/>
      <w:sz w:val="22"/>
      <w:lang w:val="pt-BR"/>
    </w:rPr>
  </w:style>
  <w:style w:type="paragraph" w:styleId="Corpodetexto2">
    <w:name w:val="Body Text 2"/>
    <w:basedOn w:val="Normal"/>
    <w:link w:val="Corpodetexto2Char"/>
    <w:rsid w:val="004F002C"/>
    <w:pPr>
      <w:jc w:val="both"/>
    </w:pPr>
    <w:rPr>
      <w:rFonts w:ascii="Arial" w:hAnsi="Arial"/>
      <w:lang w:val="pt-BR"/>
    </w:rPr>
  </w:style>
  <w:style w:type="character" w:customStyle="1" w:styleId="Corpodetexto2Char">
    <w:name w:val="Corpo de texto 2 Char"/>
    <w:link w:val="Corpodetexto2"/>
    <w:rsid w:val="004F002C"/>
    <w:rPr>
      <w:rFonts w:ascii="Arial" w:eastAsia="Times New Roman" w:hAnsi="Arial"/>
      <w:lang w:eastAsia="en-US"/>
    </w:rPr>
  </w:style>
  <w:style w:type="paragraph" w:customStyle="1" w:styleId="ABLOCKPARA">
    <w:name w:val="A BLOCK PARA"/>
    <w:basedOn w:val="Normal"/>
    <w:rsid w:val="004F002C"/>
    <w:rPr>
      <w:rFonts w:ascii="Book Antiqua" w:hAnsi="Book Antiqua"/>
      <w:sz w:val="22"/>
    </w:rPr>
  </w:style>
  <w:style w:type="paragraph" w:styleId="Remissivo1">
    <w:name w:val="index 1"/>
    <w:basedOn w:val="Normal"/>
    <w:next w:val="Normal"/>
    <w:autoRedefine/>
    <w:semiHidden/>
    <w:rsid w:val="004F002C"/>
    <w:pPr>
      <w:ind w:left="200" w:hanging="200"/>
    </w:pPr>
  </w:style>
  <w:style w:type="paragraph" w:styleId="Recuodecorpodetexto3">
    <w:name w:val="Body Text Indent 3"/>
    <w:basedOn w:val="Normal"/>
    <w:link w:val="Recuodecorpodetexto3Char"/>
    <w:rsid w:val="004F002C"/>
    <w:pPr>
      <w:ind w:firstLine="709"/>
      <w:jc w:val="both"/>
    </w:pPr>
    <w:rPr>
      <w:rFonts w:ascii="Arial" w:hAnsi="Arial" w:cs="Arial"/>
      <w:lang w:val="pt-BR"/>
    </w:rPr>
  </w:style>
  <w:style w:type="character" w:customStyle="1" w:styleId="Recuodecorpodetexto3Char">
    <w:name w:val="Recuo de corpo de texto 3 Char"/>
    <w:link w:val="Recuodecorpodetexto3"/>
    <w:rsid w:val="004F002C"/>
    <w:rPr>
      <w:rFonts w:ascii="Arial" w:eastAsia="Times New Roman" w:hAnsi="Arial" w:cs="Arial"/>
      <w:lang w:eastAsia="en-US"/>
    </w:rPr>
  </w:style>
  <w:style w:type="paragraph" w:customStyle="1" w:styleId="NormalEspaado">
    <w:name w:val="Normal Espaçado"/>
    <w:basedOn w:val="Normal"/>
    <w:rsid w:val="004F002C"/>
    <w:pPr>
      <w:spacing w:before="40" w:after="40"/>
      <w:jc w:val="both"/>
    </w:pPr>
    <w:rPr>
      <w:rFonts w:ascii="Arial" w:hAnsi="Arial"/>
      <w:snapToGrid w:val="0"/>
    </w:rPr>
  </w:style>
  <w:style w:type="paragraph" w:customStyle="1" w:styleId="Style1">
    <w:name w:val="Style1"/>
    <w:basedOn w:val="Ttulo3"/>
    <w:rsid w:val="004F002C"/>
    <w:pPr>
      <w:tabs>
        <w:tab w:val="num" w:pos="2232"/>
      </w:tabs>
      <w:spacing w:before="120"/>
      <w:ind w:left="2232" w:hanging="360"/>
    </w:pPr>
    <w:rPr>
      <w:rFonts w:ascii="Arial" w:hAnsi="Arial"/>
      <w:bCs w:val="0"/>
      <w:sz w:val="20"/>
      <w:szCs w:val="20"/>
      <w:u w:val="single"/>
      <w:lang w:val="pt-BR"/>
    </w:rPr>
  </w:style>
  <w:style w:type="paragraph" w:styleId="PargrafodaLista">
    <w:name w:val="List Paragraph"/>
    <w:basedOn w:val="Normal"/>
    <w:uiPriority w:val="34"/>
    <w:qFormat/>
    <w:rsid w:val="00086E09"/>
    <w:pPr>
      <w:ind w:left="708"/>
    </w:pPr>
  </w:style>
  <w:style w:type="paragraph" w:styleId="Commarcadores">
    <w:name w:val="List Bullet"/>
    <w:basedOn w:val="Normal"/>
    <w:autoRedefine/>
    <w:rsid w:val="00686E76"/>
    <w:pPr>
      <w:tabs>
        <w:tab w:val="num" w:pos="432"/>
      </w:tabs>
      <w:ind w:left="432" w:hanging="432"/>
    </w:pPr>
    <w:rPr>
      <w:rFonts w:ascii="Arial" w:hAnsi="Arial"/>
      <w:sz w:val="24"/>
      <w:lang w:val="pt-BR"/>
    </w:rPr>
  </w:style>
  <w:style w:type="paragraph" w:customStyle="1" w:styleId="Char">
    <w:name w:val="Char"/>
    <w:basedOn w:val="Normal"/>
    <w:rsid w:val="00E81FAE"/>
    <w:pPr>
      <w:spacing w:after="160" w:line="240" w:lineRule="exact"/>
    </w:pPr>
    <w:rPr>
      <w:rFonts w:ascii="Verdana" w:hAnsi="Verdana"/>
    </w:rPr>
  </w:style>
  <w:style w:type="paragraph" w:customStyle="1" w:styleId="xl28">
    <w:name w:val="xl28"/>
    <w:basedOn w:val="Normal"/>
    <w:rsid w:val="00E81FAE"/>
    <w:pPr>
      <w:spacing w:before="100" w:beforeAutospacing="1" w:after="100" w:afterAutospacing="1"/>
      <w:jc w:val="center"/>
    </w:pPr>
    <w:rPr>
      <w:b/>
      <w:bCs/>
      <w:sz w:val="36"/>
      <w:szCs w:val="36"/>
    </w:rPr>
  </w:style>
  <w:style w:type="table" w:styleId="Tabelacomgrade">
    <w:name w:val="Table Grid"/>
    <w:basedOn w:val="Tabelanormal"/>
    <w:rsid w:val="00812052"/>
    <w:pPr>
      <w:jc w:val="both"/>
    </w:pPr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1CharCharCharCharCharChar">
    <w:name w:val="Char1 Char Char Char Char Char Char"/>
    <w:basedOn w:val="Normal"/>
    <w:rsid w:val="00F732C8"/>
    <w:pPr>
      <w:spacing w:after="160" w:line="240" w:lineRule="exact"/>
    </w:pPr>
    <w:rPr>
      <w:rFonts w:ascii="Verdana" w:hAnsi="Verdana"/>
    </w:rPr>
  </w:style>
  <w:style w:type="paragraph" w:customStyle="1" w:styleId="TextoNivel1">
    <w:name w:val="Texto_Nivel1"/>
    <w:basedOn w:val="Normal"/>
    <w:uiPriority w:val="99"/>
    <w:rsid w:val="00AB51CA"/>
    <w:pPr>
      <w:suppressAutoHyphens/>
      <w:spacing w:after="120"/>
      <w:ind w:firstLine="567"/>
      <w:jc w:val="both"/>
    </w:pPr>
    <w:rPr>
      <w:rFonts w:ascii="Arial" w:hAnsi="Arial" w:cs="Arial"/>
      <w:lang w:val="pt-BR" w:eastAsia="ar-SA"/>
    </w:rPr>
  </w:style>
  <w:style w:type="paragraph" w:customStyle="1" w:styleId="TextoNivel2">
    <w:name w:val="Texto_Nivel2"/>
    <w:basedOn w:val="TextoNivel1"/>
    <w:rsid w:val="00AB51CA"/>
    <w:pPr>
      <w:ind w:firstLine="851"/>
    </w:pPr>
  </w:style>
  <w:style w:type="paragraph" w:customStyle="1" w:styleId="TextoNivel3">
    <w:name w:val="Texto_Nivel3"/>
    <w:basedOn w:val="TextoNivel1"/>
    <w:rsid w:val="00AB51CA"/>
    <w:pPr>
      <w:ind w:left="851" w:firstLine="0"/>
    </w:pPr>
  </w:style>
  <w:style w:type="paragraph" w:customStyle="1" w:styleId="ListaNivel3">
    <w:name w:val="Lista_Nivel3"/>
    <w:basedOn w:val="TextoNivel3"/>
    <w:rsid w:val="00AB51CA"/>
    <w:pPr>
      <w:tabs>
        <w:tab w:val="num" w:pos="1276"/>
      </w:tabs>
      <w:ind w:left="1276" w:hanging="425"/>
    </w:pPr>
  </w:style>
  <w:style w:type="paragraph" w:customStyle="1" w:styleId="FluxoPrincipal1">
    <w:name w:val="Fluxo_Principal_1"/>
    <w:rsid w:val="00AB51CA"/>
    <w:pPr>
      <w:tabs>
        <w:tab w:val="num" w:pos="1276"/>
      </w:tabs>
      <w:ind w:left="1276" w:hanging="425"/>
    </w:pPr>
    <w:rPr>
      <w:rFonts w:ascii="Arial" w:eastAsia="Times New Roman" w:hAnsi="Arial" w:cs="Arial"/>
      <w:lang w:eastAsia="ar-SA"/>
    </w:rPr>
  </w:style>
  <w:style w:type="paragraph" w:customStyle="1" w:styleId="FluxoPrincipal2">
    <w:name w:val="Fluxo_Principal_2"/>
    <w:basedOn w:val="FluxoPrincipal1"/>
    <w:rsid w:val="00AB51CA"/>
  </w:style>
  <w:style w:type="paragraph" w:customStyle="1" w:styleId="SubSubFluxo">
    <w:name w:val="Sub_Sub_Fluxo"/>
    <w:basedOn w:val="FluxoPrincipal2"/>
    <w:rsid w:val="00AB51CA"/>
  </w:style>
  <w:style w:type="paragraph" w:customStyle="1" w:styleId="FluxoPrincipal5">
    <w:name w:val="Fluxo_Principal_5"/>
    <w:basedOn w:val="FluxoPrincipal4"/>
    <w:rsid w:val="00AB51CA"/>
    <w:pPr>
      <w:numPr>
        <w:ilvl w:val="4"/>
      </w:numPr>
      <w:tabs>
        <w:tab w:val="num" w:pos="1276"/>
        <w:tab w:val="left" w:pos="5387"/>
      </w:tabs>
      <w:ind w:left="1276" w:hanging="425"/>
    </w:pPr>
  </w:style>
  <w:style w:type="paragraph" w:customStyle="1" w:styleId="FluxoPrincipal4">
    <w:name w:val="Fluxo_Principal_4"/>
    <w:basedOn w:val="FluxoPrincipal3"/>
    <w:rsid w:val="00AB51CA"/>
    <w:pPr>
      <w:numPr>
        <w:ilvl w:val="3"/>
      </w:numPr>
      <w:tabs>
        <w:tab w:val="num" w:pos="1276"/>
      </w:tabs>
      <w:ind w:left="1276" w:hanging="425"/>
    </w:pPr>
  </w:style>
  <w:style w:type="paragraph" w:customStyle="1" w:styleId="FluxoPrincipal3">
    <w:name w:val="Fluxo_Principal_3"/>
    <w:basedOn w:val="FluxoPrincipal2"/>
    <w:rsid w:val="00AB51CA"/>
  </w:style>
  <w:style w:type="paragraph" w:customStyle="1" w:styleId="TextoExtensao">
    <w:name w:val="Texto_Extensao"/>
    <w:basedOn w:val="FluxoPrincipal1"/>
    <w:rsid w:val="00AB51CA"/>
  </w:style>
  <w:style w:type="paragraph" w:customStyle="1" w:styleId="TextoOrientacao">
    <w:name w:val="Texto_Orientacao"/>
    <w:basedOn w:val="TextoArial10"/>
    <w:rsid w:val="00AB51CA"/>
    <w:pPr>
      <w:spacing w:after="0"/>
      <w:ind w:left="851" w:firstLine="0"/>
      <w:jc w:val="center"/>
    </w:pPr>
    <w:rPr>
      <w:rFonts w:ascii="Times New Roman" w:hAnsi="Times New Roman"/>
      <w:i/>
      <w:color w:val="0000FF"/>
    </w:rPr>
  </w:style>
  <w:style w:type="paragraph" w:customStyle="1" w:styleId="TextoArial10">
    <w:name w:val="Texto_Arial_10"/>
    <w:basedOn w:val="conedelogotipo"/>
    <w:rsid w:val="00AB51CA"/>
    <w:pPr>
      <w:spacing w:after="120" w:line="240" w:lineRule="auto"/>
      <w:ind w:firstLine="709"/>
      <w:jc w:val="both"/>
    </w:pPr>
    <w:rPr>
      <w:spacing w:val="0"/>
      <w:lang w:val="pt-PT"/>
    </w:rPr>
  </w:style>
  <w:style w:type="paragraph" w:customStyle="1" w:styleId="conedelogotipo">
    <w:name w:val="Ícone de logotipo"/>
    <w:rsid w:val="00AB51CA"/>
    <w:pPr>
      <w:suppressAutoHyphens/>
      <w:spacing w:line="220" w:lineRule="atLeast"/>
    </w:pPr>
    <w:rPr>
      <w:rFonts w:ascii="Arial" w:eastAsia="Times New Roman" w:hAnsi="Arial"/>
      <w:spacing w:val="-5"/>
      <w:lang w:eastAsia="ar-SA"/>
    </w:rPr>
  </w:style>
  <w:style w:type="character" w:styleId="HiperlinkVisitado">
    <w:name w:val="FollowedHyperlink"/>
    <w:rsid w:val="00AB51CA"/>
    <w:rPr>
      <w:color w:val="800080"/>
      <w:u w:val="single"/>
    </w:rPr>
  </w:style>
  <w:style w:type="paragraph" w:customStyle="1" w:styleId="Ttulosemnumerao">
    <w:name w:val="Título sem numeração"/>
    <w:basedOn w:val="Normal"/>
    <w:rsid w:val="00AB51CA"/>
    <w:pPr>
      <w:suppressAutoHyphens/>
      <w:spacing w:before="480" w:after="240"/>
    </w:pPr>
    <w:rPr>
      <w:rFonts w:ascii="Arial" w:hAnsi="Arial"/>
      <w:b/>
      <w:bCs/>
      <w:sz w:val="24"/>
      <w:szCs w:val="24"/>
      <w:lang w:val="pt-BR" w:eastAsia="ar-SA"/>
    </w:rPr>
  </w:style>
  <w:style w:type="paragraph" w:customStyle="1" w:styleId="TituloTabela">
    <w:name w:val="Titulo_Tabela"/>
    <w:basedOn w:val="Normal"/>
    <w:rsid w:val="00AB51CA"/>
    <w:pPr>
      <w:suppressAutoHyphens/>
      <w:spacing w:after="120"/>
    </w:pPr>
    <w:rPr>
      <w:rFonts w:ascii="Arial" w:hAnsi="Arial"/>
      <w:b/>
      <w:lang w:val="pt-PT" w:eastAsia="ar-SA"/>
    </w:rPr>
  </w:style>
  <w:style w:type="paragraph" w:customStyle="1" w:styleId="TextoTabela">
    <w:name w:val="Texto_Tabela"/>
    <w:basedOn w:val="Normal"/>
    <w:rsid w:val="00AB51CA"/>
    <w:pPr>
      <w:suppressAutoHyphens/>
      <w:spacing w:after="120"/>
    </w:pPr>
    <w:rPr>
      <w:rFonts w:ascii="Arial" w:hAnsi="Arial"/>
      <w:lang w:val="pt-PT" w:eastAsia="ar-SA"/>
    </w:rPr>
  </w:style>
  <w:style w:type="character" w:styleId="Hyperlink">
    <w:name w:val="Hyperlink"/>
    <w:uiPriority w:val="99"/>
    <w:rsid w:val="00AB51CA"/>
    <w:rPr>
      <w:color w:val="0000FF"/>
      <w:u w:val="single"/>
    </w:rPr>
  </w:style>
  <w:style w:type="character" w:customStyle="1" w:styleId="WW-DefaultParagraphFont">
    <w:name w:val="WW-Default Paragraph Font"/>
    <w:rsid w:val="00AB51CA"/>
  </w:style>
  <w:style w:type="character" w:styleId="nfase">
    <w:name w:val="Emphasis"/>
    <w:qFormat/>
    <w:rsid w:val="00AB51CA"/>
    <w:rPr>
      <w:i/>
      <w:iCs/>
    </w:rPr>
  </w:style>
  <w:style w:type="paragraph" w:customStyle="1" w:styleId="TituloTabelaCentralizado">
    <w:name w:val="Titulo_Tabela_Centralizado"/>
    <w:basedOn w:val="TextoTabela"/>
    <w:rsid w:val="00AB51CA"/>
    <w:pPr>
      <w:jc w:val="center"/>
    </w:pPr>
    <w:rPr>
      <w:rFonts w:cs="Arial"/>
      <w:b/>
      <w:lang w:val="pt-BR"/>
    </w:rPr>
  </w:style>
  <w:style w:type="paragraph" w:customStyle="1" w:styleId="TextoRegraNegocio">
    <w:name w:val="Texto_RegraNegocio"/>
    <w:basedOn w:val="Normal"/>
    <w:rsid w:val="00AB51CA"/>
    <w:pPr>
      <w:suppressAutoHyphens/>
    </w:pPr>
    <w:rPr>
      <w:rFonts w:ascii="Arial" w:hAnsi="Arial" w:cs="Arial"/>
      <w:lang w:val="pt-BR" w:eastAsia="ar-SA"/>
    </w:rPr>
  </w:style>
  <w:style w:type="paragraph" w:styleId="Corpodetexto">
    <w:name w:val="Body Text"/>
    <w:basedOn w:val="Normal"/>
    <w:link w:val="CorpodetextoChar"/>
    <w:rsid w:val="00AB51CA"/>
    <w:pPr>
      <w:suppressAutoHyphens/>
    </w:pPr>
    <w:rPr>
      <w:rFonts w:ascii="Arial" w:hAnsi="Arial"/>
      <w:b/>
      <w:i/>
      <w:lang w:val="pt-BR" w:eastAsia="ar-SA"/>
    </w:rPr>
  </w:style>
  <w:style w:type="character" w:customStyle="1" w:styleId="CorpodetextoChar">
    <w:name w:val="Corpo de texto Char"/>
    <w:link w:val="Corpodetexto"/>
    <w:rsid w:val="00AB51CA"/>
    <w:rPr>
      <w:rFonts w:ascii="Arial" w:eastAsia="Times New Roman" w:hAnsi="Arial"/>
      <w:b/>
      <w:i/>
      <w:lang w:val="pt-BR" w:eastAsia="ar-SA"/>
    </w:rPr>
  </w:style>
  <w:style w:type="paragraph" w:customStyle="1" w:styleId="Contedodatabela">
    <w:name w:val="Conteúdo da tabela"/>
    <w:basedOn w:val="Corpodetexto"/>
    <w:rsid w:val="00AB51CA"/>
    <w:pPr>
      <w:suppressLineNumbers/>
    </w:pPr>
  </w:style>
  <w:style w:type="paragraph" w:customStyle="1" w:styleId="Tabellenfeld">
    <w:name w:val="Tabellenfeld"/>
    <w:basedOn w:val="Normal"/>
    <w:rsid w:val="00AB51CA"/>
    <w:pPr>
      <w:widowControl w:val="0"/>
      <w:spacing w:before="60" w:after="60"/>
    </w:pPr>
    <w:rPr>
      <w:rFonts w:ascii="Arial" w:hAnsi="Arial"/>
    </w:rPr>
  </w:style>
  <w:style w:type="paragraph" w:customStyle="1" w:styleId="n">
    <w:name w:val="n"/>
    <w:basedOn w:val="Ttulo"/>
    <w:rsid w:val="00AB51CA"/>
    <w:pPr>
      <w:suppressAutoHyphens w:val="0"/>
      <w:spacing w:before="0" w:after="0"/>
      <w:outlineLvl w:val="9"/>
    </w:pPr>
    <w:rPr>
      <w:rFonts w:cs="Times New Roman"/>
      <w:bCs w:val="0"/>
      <w:kern w:val="0"/>
      <w:sz w:val="24"/>
      <w:szCs w:val="20"/>
      <w:lang w:val="en-US" w:eastAsia="en-US"/>
    </w:rPr>
  </w:style>
  <w:style w:type="paragraph" w:styleId="Ttulo">
    <w:name w:val="Title"/>
    <w:basedOn w:val="Normal"/>
    <w:link w:val="TtuloChar"/>
    <w:qFormat/>
    <w:rsid w:val="00AB51CA"/>
    <w:pPr>
      <w:suppressAutoHyphens/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  <w:lang w:val="pt-BR" w:eastAsia="ar-SA"/>
    </w:rPr>
  </w:style>
  <w:style w:type="character" w:customStyle="1" w:styleId="TtuloChar">
    <w:name w:val="Título Char"/>
    <w:link w:val="Ttulo"/>
    <w:rsid w:val="00AB51CA"/>
    <w:rPr>
      <w:rFonts w:ascii="Arial" w:eastAsia="Times New Roman" w:hAnsi="Arial" w:cs="Arial"/>
      <w:b/>
      <w:bCs/>
      <w:kern w:val="28"/>
      <w:sz w:val="32"/>
      <w:szCs w:val="32"/>
      <w:lang w:val="pt-BR" w:eastAsia="ar-SA"/>
    </w:rPr>
  </w:style>
  <w:style w:type="paragraph" w:customStyle="1" w:styleId="TituloCentralizado">
    <w:name w:val="Titulo_Centralizado"/>
    <w:basedOn w:val="Normal"/>
    <w:rsid w:val="00AB51CA"/>
    <w:pPr>
      <w:suppressAutoHyphens/>
      <w:spacing w:before="120" w:after="120"/>
      <w:jc w:val="center"/>
    </w:pPr>
    <w:rPr>
      <w:rFonts w:ascii="Arial" w:hAnsi="Arial" w:cs="Arial"/>
      <w:b/>
      <w:bCs/>
      <w:color w:val="0000FF"/>
      <w:sz w:val="24"/>
      <w:szCs w:val="24"/>
      <w:lang w:val="pt-BR" w:eastAsia="ar-SA"/>
    </w:rPr>
  </w:style>
  <w:style w:type="paragraph" w:styleId="Textodecomentrio">
    <w:name w:val="annotation text"/>
    <w:basedOn w:val="Normal"/>
    <w:link w:val="TextodecomentrioChar"/>
    <w:semiHidden/>
    <w:rsid w:val="00AB51CA"/>
    <w:rPr>
      <w:lang w:val="pt-BR" w:eastAsia="pt-BR"/>
    </w:rPr>
  </w:style>
  <w:style w:type="character" w:customStyle="1" w:styleId="TextodecomentrioChar">
    <w:name w:val="Texto de comentário Char"/>
    <w:link w:val="Textodecomentrio"/>
    <w:semiHidden/>
    <w:rsid w:val="00AB51CA"/>
    <w:rPr>
      <w:rFonts w:ascii="Times New Roman" w:eastAsia="Times New Roman" w:hAnsi="Times New Roman"/>
      <w:lang w:val="pt-BR" w:eastAsia="pt-BR"/>
    </w:rPr>
  </w:style>
  <w:style w:type="character" w:customStyle="1" w:styleId="AssuntodocomentrioChar">
    <w:name w:val="Assunto do comentário Char"/>
    <w:link w:val="Assuntodocomentrio"/>
    <w:semiHidden/>
    <w:rsid w:val="00AB51CA"/>
    <w:rPr>
      <w:rFonts w:ascii="Times New Roman" w:eastAsia="Times New Roman" w:hAnsi="Times New Roman"/>
      <w:b/>
      <w:bCs/>
      <w:lang w:val="pt-BR" w:eastAsia="pt-BR"/>
    </w:rPr>
  </w:style>
  <w:style w:type="paragraph" w:styleId="Assuntodocomentrio">
    <w:name w:val="annotation subject"/>
    <w:basedOn w:val="Textodecomentrio"/>
    <w:next w:val="Textodecomentrio"/>
    <w:link w:val="AssuntodocomentrioChar"/>
    <w:semiHidden/>
    <w:rsid w:val="00AB51CA"/>
    <w:rPr>
      <w:b/>
      <w:bCs/>
    </w:rPr>
  </w:style>
  <w:style w:type="paragraph" w:customStyle="1" w:styleId="font5">
    <w:name w:val="font5"/>
    <w:basedOn w:val="Normal"/>
    <w:rsid w:val="00AB51CA"/>
    <w:pPr>
      <w:spacing w:before="100" w:beforeAutospacing="1" w:after="100" w:afterAutospacing="1"/>
    </w:pPr>
    <w:rPr>
      <w:rFonts w:ascii="Microsoft Sans Serif" w:hAnsi="Microsoft Sans Serif" w:cs="Microsoft Sans Serif"/>
      <w:color w:val="333399"/>
      <w:sz w:val="24"/>
      <w:szCs w:val="24"/>
    </w:rPr>
  </w:style>
  <w:style w:type="paragraph" w:customStyle="1" w:styleId="fluxo">
    <w:name w:val="fluxo"/>
    <w:basedOn w:val="Normal"/>
    <w:rsid w:val="00AB51CA"/>
    <w:pPr>
      <w:keepNext/>
      <w:spacing w:before="240" w:after="240"/>
    </w:pPr>
    <w:rPr>
      <w:rFonts w:ascii="Trebuchet MS" w:hAnsi="Trebuchet MS"/>
      <w:u w:val="single"/>
      <w:lang w:val="pt-BR" w:eastAsia="pt-BR"/>
    </w:rPr>
  </w:style>
  <w:style w:type="paragraph" w:customStyle="1" w:styleId="CharCharCharCharCharCharChar">
    <w:name w:val="Char Char Char Char Char Char Char"/>
    <w:basedOn w:val="Normal"/>
    <w:rsid w:val="00AB51CA"/>
    <w:pPr>
      <w:spacing w:after="160" w:line="240" w:lineRule="exact"/>
    </w:pPr>
    <w:rPr>
      <w:rFonts w:ascii="Verdana" w:hAnsi="Verdana"/>
    </w:rPr>
  </w:style>
  <w:style w:type="table" w:styleId="ListaClara-nfase3">
    <w:name w:val="Light List Accent 3"/>
    <w:basedOn w:val="Tabelanormal"/>
    <w:uiPriority w:val="61"/>
    <w:rsid w:val="004E50F7"/>
    <w:rPr>
      <w:rFonts w:eastAsia="Times New Roman"/>
      <w:sz w:val="22"/>
      <w:szCs w:val="22"/>
      <w:lang w:bidi="en-US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paragraph" w:customStyle="1" w:styleId="CharCharChar1CharChar">
    <w:name w:val="Char Char Char1 Char Char"/>
    <w:basedOn w:val="Normal"/>
    <w:rsid w:val="00E319F4"/>
    <w:pPr>
      <w:spacing w:after="160" w:line="240" w:lineRule="exact"/>
    </w:pPr>
    <w:rPr>
      <w:rFonts w:ascii="Verdana" w:hAnsi="Verdana"/>
    </w:rPr>
  </w:style>
  <w:style w:type="paragraph" w:styleId="NormalWeb">
    <w:name w:val="Normal (Web)"/>
    <w:basedOn w:val="Normal"/>
    <w:uiPriority w:val="99"/>
    <w:semiHidden/>
    <w:unhideWhenUsed/>
    <w:rsid w:val="00326F37"/>
    <w:pPr>
      <w:spacing w:before="100" w:beforeAutospacing="1" w:after="100" w:afterAutospacing="1"/>
    </w:pPr>
    <w:rPr>
      <w:rFonts w:eastAsia="Calibri"/>
      <w:sz w:val="24"/>
      <w:szCs w:val="24"/>
      <w:lang w:val="pt-BR" w:eastAsia="pt-BR"/>
    </w:rPr>
  </w:style>
  <w:style w:type="paragraph" w:customStyle="1" w:styleId="TableText">
    <w:name w:val="Table Text"/>
    <w:basedOn w:val="Normal"/>
    <w:rsid w:val="000D7556"/>
    <w:pPr>
      <w:numPr>
        <w:ilvl w:val="12"/>
      </w:numPr>
      <w:jc w:val="both"/>
    </w:pPr>
    <w:rPr>
      <w:rFonts w:ascii="Verdana" w:hAnsi="Verdana" w:cs="Arial Unicode MS"/>
      <w:color w:val="000000"/>
      <w:sz w:val="16"/>
      <w:lang w:val="es-ES"/>
    </w:rPr>
  </w:style>
  <w:style w:type="character" w:customStyle="1" w:styleId="genericcollectiongroupheadertitle">
    <w:name w:val="genericcollectiongroupheadertitle"/>
    <w:basedOn w:val="Fontepargpadro"/>
    <w:rsid w:val="003B2B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07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5584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8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51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76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2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0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85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48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376750">
              <w:marLeft w:val="-111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03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852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1434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0075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25426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98201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5923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00246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04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4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20053">
      <w:bodyDiv w:val="1"/>
      <w:marLeft w:val="0"/>
      <w:marRight w:val="0"/>
      <w:marTop w:val="0"/>
      <w:marBottom w:val="0"/>
      <w:div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divBdr>
      <w:divsChild>
        <w:div w:id="199032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0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17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7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7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75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4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7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7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2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3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4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4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1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7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76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46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8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66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1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6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microsoft.com/office/2011/relationships/people" Target="people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wmf"/><Relationship Id="rId10" Type="http://schemas.openxmlformats.org/officeDocument/2006/relationships/image" Target="media/image3.jpe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0.jpeg"/><Relationship Id="rId1" Type="http://schemas.openxmlformats.org/officeDocument/2006/relationships/image" Target="media/image8.wm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6CB27C-334D-41DF-9DA6-267159A285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1503</Words>
  <Characters>8118</Characters>
  <Application>Microsoft Office Word</Application>
  <DocSecurity>8</DocSecurity>
  <Lines>67</Lines>
  <Paragraphs>19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Estimativa de Esforço</vt:lpstr>
      <vt:lpstr>Estimativa de Esforço</vt:lpstr>
    </vt:vector>
  </TitlesOfParts>
  <Company>HP</Company>
  <LinksUpToDate>false</LinksUpToDate>
  <CharactersWithSpaces>9602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Estimativa de Esforço</dc:title>
  <dc:creator>George Andre Montezani</dc:creator>
  <cp:lastModifiedBy>Engineering do Brasil S.A</cp:lastModifiedBy>
  <cp:revision>2</cp:revision>
  <cp:lastPrinted>2012-03-23T18:36:00Z</cp:lastPrinted>
  <dcterms:created xsi:type="dcterms:W3CDTF">2015-07-16T14:31:00Z</dcterms:created>
  <dcterms:modified xsi:type="dcterms:W3CDTF">2015-07-16T14:31:00Z</dcterms:modified>
</cp:coreProperties>
</file>