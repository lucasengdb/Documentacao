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134356</wp:posOffset>
            </wp:positionV>
            <wp:extent cx="6172200" cy="4509770"/>
            <wp:effectExtent l="0" t="0" r="0" b="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9C0A9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rFonts w:ascii="Times New Roman" w:hAnsi="Times New Roman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-2602230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7818" w:rsidRPr="00912F2D" w:rsidRDefault="00B0645A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 xml:space="preserve">Especificação </w:t>
                            </w:r>
                            <w:r w:rsidR="00693003"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Técnica</w:t>
                            </w:r>
                          </w:p>
                          <w:p w:rsidR="00CA7818" w:rsidRDefault="00D41529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CLM.033</w:t>
                            </w:r>
                          </w:p>
                          <w:p w:rsidR="00CA7818" w:rsidRPr="0002653F" w:rsidRDefault="00D41529" w:rsidP="00D41529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Relatório de Tarefas pendentes </w:t>
                            </w:r>
                            <w:proofErr w:type="gramStart"/>
                            <w:r w:rsidRPr="00D41529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de Analise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9.05pt;margin-top:-204.9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" fillcolor="#17365d" stroked="f" strokeweight="1pt">
                <v:fill opacity="46003f"/>
                <v:textbox inset=".72pt,7.2pt,.72pt,7.2pt">
                  <w:txbxContent>
                    <w:p w:rsidR="00CA7818" w:rsidRPr="00912F2D" w:rsidRDefault="00B0645A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 xml:space="preserve">Especificação </w:t>
                      </w:r>
                      <w:r w:rsidR="00693003"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Técnica</w:t>
                      </w:r>
                    </w:p>
                    <w:p w:rsidR="00CA7818" w:rsidRDefault="00D41529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CLM.033</w:t>
                      </w:r>
                    </w:p>
                    <w:p w:rsidR="00CA7818" w:rsidRPr="0002653F" w:rsidRDefault="00D41529" w:rsidP="00D41529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Relatório de Tarefas pendentes </w:t>
                      </w:r>
                      <w:proofErr w:type="gramStart"/>
                      <w:r w:rsidRPr="00D41529">
                        <w:rPr>
                          <w:rFonts w:ascii="Candara" w:hAnsi="Candara"/>
                          <w:sz w:val="30"/>
                          <w:szCs w:val="30"/>
                        </w:rPr>
                        <w:t>de Analise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9C0A9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rFonts w:ascii="Times New Roman" w:hAnsi="Times New Roman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1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1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D1910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jJvbDAAAA2wAAAA8AAABkcnMvZG93bnJldi54bWxEj0FrwkAQhe+F/odlCr3VjRZsGl1FhIKi&#10;Hoz9AUN2TILZ2bC7avz3nYPQ2wzvzXvfzJeD69SNQmw9GxiPMlDElbct1wZ+Tz8fOaiYkC12nsnA&#10;gyIsF68vcyysv/ORbmWqlYRwLNBAk1JfaB2rhhzGke+JRTv74DDJGmptA94l3HV6kmVT7bBlaWiw&#10;p3VD1aW8OgOb62G7zathmu8m+xS+Svvwn9/GvL8NqxmoREP6Nz+vN1bwBVZ+kQH04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+Mm9sMAAADb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Y/y/CAAAA2wAAAA8AAABkcnMvZG93bnJldi54bWxET0uLwjAQvgv+hzDCXkRTl2XRahQRBHHd&#10;gw/U49iMbbGZlCZru//eCIK3+fieM5k1phB3qlxuWcGgH4EgTqzOOVVw2C97QxDOI2ssLJOCf3Iw&#10;m7ZbE4y1rXlL951PRQhhF6OCzPsyltIlGRl0fVsSB+5qK4M+wCqVusI6hJtCfkbRtzSYc2jIsKRF&#10;Rslt92cUbH6L8896c9qm+vh1wUNzWndrVuqj08zHIDw1/i1+uVc6zB/B85dwgJ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GP8vwgAAANsAAAAPAAAAAAAAAAAAAAAAAJ8C&#10;AABkcnMvZG93bnJldi54bWxQSwUGAAAAAAQABAD3AAAAjg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gfaa+AAAA2wAAAA8AAABkcnMvZG93bnJldi54bWxETz1rwzAQ3Qv5D+IC2RrZHkJxI5tSCOka&#10;t4F2O6yr5do6GUtNnH+fGwodH+97Xy9+VBeaYx/YQL7NQBG3wfbcGfh4Pzw+gYoJ2eIYmAzcKEJd&#10;rR72WNpw5RNdmtQpCeFYogGX0lRqHVtHHuM2TMTCfYfZYxI4d9rOeJVwP+oiy3baY8/S4HCiV0ft&#10;0Px6KflxvqMzfZ7zY1achmZqY/wyZrNeXp5BJVrSv/jP/WYNFLJevsgP0NU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Agfaa+AAAA2wAAAA8AAAAAAAAAAAAAAAAAnwIAAGRy&#10;cy9kb3ducmV2LnhtbFBLBQYAAAAABAAEAPcAAACKAwAAAAA=&#10;">
                  <v:imagedata r:id="rId14" o:title=""/>
                </v:shape>
              </v:group>
            </w:pict>
          </mc:Fallback>
        </mc:AlternateContent>
      </w:r>
    </w:p>
    <w:p w:rsidR="00456EF1" w:rsidRPr="003B28ED" w:rsidRDefault="00456EF1" w:rsidP="00456EF1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56EF1" w:rsidRPr="003B28ED" w:rsidRDefault="00456EF1" w:rsidP="00456EF1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7B60AF4D" wp14:editId="47320EA4">
            <wp:simplePos x="0" y="0"/>
            <wp:positionH relativeFrom="margin">
              <wp:posOffset>3841750</wp:posOffset>
            </wp:positionH>
            <wp:positionV relativeFrom="margin">
              <wp:posOffset>6349365</wp:posOffset>
            </wp:positionV>
            <wp:extent cx="2209165" cy="793115"/>
            <wp:effectExtent l="0" t="0" r="0" b="0"/>
            <wp:wrapSquare wrapText="bothSides"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0A98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105410</wp:posOffset>
                </wp:positionV>
                <wp:extent cx="2743200" cy="1019175"/>
                <wp:effectExtent l="0" t="0" r="0" b="9525"/>
                <wp:wrapNone/>
                <wp:docPr id="1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1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3E244" id="Group 737" o:spid="_x0000_s1026" style="position:absolute;margin-left:32.1pt;margin-top:8.3pt;width:3in;height:80.25pt;z-index:251663360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uLPPCAAAA2wAAAA8AAABkcnMvZG93bnJldi54bWxET81qwkAQvhd8h2UEb3VTKzaNriJCIdL2&#10;0LQPMGTHJDQ7G3Y3MXl7Vyj0Nh/f7+wOo2nFQM43lhU8LRMQxKXVDVcKfr7fHlMQPiBrbC2Tgok8&#10;HPazhx1m2l75i4YiVCKGsM9QQR1Cl0npy5oM+qXtiCN3sc5giNBVUju8xnDTylWSbKTBhmNDjR2d&#10;aip/i94oyPvP8zktx036vvoI7qXQk31+VWoxH49bEIHG8C/+c+c6zl/D/Zd4gNz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rizzwgAAANsAAAAPAAAAAAAAAAAAAAAAAJ8C&#10;AABkcnMvZG93bnJldi54bWxQSwUGAAAAAAQABAD3AAAAjgMAAAAA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V9SrCAAAA2wAAAA8AAABkcnMvZG93bnJldi54bWxET0uLwjAQvgv+hzDCXkRTl12RahQRBHHd&#10;gw/U49iMbbGZlCZru//eCIK3+fieM5k1phB3qlxuWcGgH4EgTqzOOVVw2C97IxDOI2ssLJOCf3Iw&#10;m7ZbE4y1rXlL951PRQhhF6OCzPsyltIlGRl0fVsSB+5qK4M+wCqVusI6hJtCfkbRUBrMOTRkWNIi&#10;o+S2+zMKNr/F+We9OW1Tffy64KE5rbs1K/XRaeZjEJ4a/xa/3Csd5n/D85dwgJ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VfUqwgAAANsAAAAPAAAAAAAAAAAAAAAAAJ8C&#10;AABkcnMvZG93bnJldi54bWxQSwUGAAAAAAQABAD3AAAAjg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pivS9AAAA2wAAAA8AAABkcnMvZG93bnJldi54bWxEj0ELwjAMhe+C/6FE8KadHkSmVUQQvToV&#10;9BbWuE7XdKxV57+3guAt4b2872W+bG0lntT40rGC0TABQZw7XXKh4HjYDKYgfEDWWDkmBW/ysFx0&#10;O3NMtXvxnp5ZKEQMYZ+iAhNCnUrpc0MW/dDVxFG7usZiiGtTSN3gK4bbSo6TZCItlhwJBmtaG8rv&#10;2cNGyM3Ygk50Po22yXh/z+rc+4tS/V67moEI1Ia/+Xe907H+BL6/xAH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/umK9L0AAADbAAAADwAAAAAAAAAAAAAAAACfAgAAZHJz&#10;L2Rvd25yZXYueG1sUEsFBgAAAAAEAAQA9wAAAIkDAAAAAA==&#10;">
                  <v:imagedata r:id="rId14" o:title=""/>
                </v:shape>
              </v:group>
            </w:pict>
          </mc:Fallback>
        </mc:AlternateContent>
      </w:r>
    </w:p>
    <w:p w:rsidR="00456EF1" w:rsidRPr="003B28ED" w:rsidRDefault="00456EF1" w:rsidP="00456EF1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56EF1" w:rsidRPr="003B28ED" w:rsidRDefault="00456EF1" w:rsidP="00456EF1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56EF1" w:rsidRPr="003B28ED" w:rsidRDefault="00456EF1" w:rsidP="00456EF1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56EF1" w:rsidRPr="003B28ED" w:rsidRDefault="009C0A98" w:rsidP="00456EF1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9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E533D" id="Group 737" o:spid="_x0000_s1026" style="position:absolute;margin-left:336pt;margin-top:577.5pt;width:3in;height:80.25pt;z-index:25166438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CH9oNbZ&#10;AwAAwQ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5ZhDCAAAA2gAAAA8AAABkcnMvZG93bnJldi54bWxEj9GKwjAURN+F/YdwF3yz6Spo7RplEQRl&#10;9cG6H3Bprm2xuSlJ1Pr3G0HwcZiZM8xi1ZtW3Mj5xrKCryQFQVxa3XCl4O+0GWUgfEDW2FomBQ/y&#10;sFp+DBaYa3vnI92KUIkIYZ+jgjqELpfSlzUZ9IntiKN3ts5giNJVUju8R7hp5ThNp9Jgw3Ghxo7W&#10;NZWX4moUbK+H3S4r+2n2O94HNyv0w07mSg0/+59vEIH68A6/2lutYA7PK/EG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OWYQwgAAANoAAAAPAAAAAAAAAAAAAAAAAJ8C&#10;AABkcnMvZG93bnJldi54bWxQSwUGAAAAAAQABAD3AAAAjgMAAAAA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iVrLGAAAA2wAAAA8AAABkcnMvZG93bnJldi54bWxEj81rwkAQxe+C/8MyQi+im5YikrqKFArF&#10;j4MfaI/T7DQJZmdDdjXpf+8cBG8zvDfv/Wa26FylbtSE0rOB13ECijjztuTcwPHwNZqCChHZYuWZ&#10;DPxTgMW835than3LO7rtY64khEOKBooY61TrkBXkMIx9TSzan28cRlmbXNsGWwl3lX5Lkol2WLI0&#10;FFjTZ0HZZX91Bjbb6me92px3uT29/+KxO6+GLRvzMuiWH6AidfFpflx/W8EXevlFBt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iJWssYAAADbAAAADwAAAAAAAAAAAAAA&#10;AACfAgAAZHJzL2Rvd25yZXYueG1sUEsFBgAAAAAEAAQA9wAAAJIDAAAAAA=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SjPfBAAAA2wAAAA8AAABkcnMvZG93bnJldi54bWxEj0GLwjAQhe8L/ocwgrc1tQdZqlFEEL22&#10;u8J6G5KxqTaT0kRb//1mYWFvM7w373uz3o6uFU/qQ+NZwWKegSDW3jRcK/j6PLx/gAgR2WDrmRS8&#10;KMB2M3lbY2H8wCU9q1iLFMKhQAU2xq6QMmhLDsPcd8RJu/reYUxrX0vT45DCXSvzLFtKhw0ngsWO&#10;9pb0vXq4BLlZV9OZvs+LY5aX96rTIVyUmk3H3QpEpDH+m/+uTybVz+H3lzSA3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HSjPf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 xml:space="preserve">Especificação </w:t>
      </w:r>
      <w:r w:rsidR="00693003">
        <w:rPr>
          <w:rFonts w:ascii="Calibri" w:hAnsi="Calibri" w:cs="Calibri"/>
          <w:lang w:val="pt-BR"/>
        </w:rPr>
        <w:t>Técnica</w:t>
      </w:r>
      <w:r>
        <w:rPr>
          <w:rFonts w:ascii="Calibri" w:hAnsi="Calibri" w:cs="Calibri"/>
          <w:lang w:val="pt-BR"/>
        </w:rPr>
        <w:t>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</w:t>
      </w:r>
      <w:r w:rsidR="00A73FB6">
        <w:rPr>
          <w:rFonts w:ascii="Calibri" w:hAnsi="Calibri" w:cs="Calibri"/>
          <w:lang w:val="pt-BR"/>
        </w:rPr>
        <w:t>d</w:t>
      </w:r>
      <w:r w:rsidR="008C113E">
        <w:rPr>
          <w:rFonts w:ascii="Calibri" w:hAnsi="Calibri" w:cs="Calibri"/>
          <w:lang w:val="pt-BR"/>
        </w:rPr>
        <w:t xml:space="preserve">igo e nome do </w:t>
      </w:r>
      <w:r w:rsidR="00D41529">
        <w:rPr>
          <w:rFonts w:ascii="Calibri" w:hAnsi="Calibri" w:cs="Calibri"/>
          <w:lang w:val="pt-BR"/>
        </w:rPr>
        <w:t xml:space="preserve">Documento: </w:t>
      </w:r>
      <w:r w:rsidR="00D41529">
        <w:rPr>
          <w:rFonts w:ascii="Calibri" w:hAnsi="Calibri" w:cs="Calibri"/>
          <w:lang w:val="pt-BR"/>
        </w:rPr>
        <w:tab/>
      </w:r>
      <w:r w:rsidR="008C113E">
        <w:rPr>
          <w:rFonts w:ascii="Calibri" w:hAnsi="Calibri" w:cs="Calibri"/>
          <w:lang w:val="pt-BR"/>
        </w:rPr>
        <w:t>CLM.0</w:t>
      </w:r>
      <w:r w:rsidR="00404695">
        <w:rPr>
          <w:rFonts w:ascii="Calibri" w:hAnsi="Calibri" w:cs="Calibri"/>
          <w:lang w:val="pt-BR"/>
        </w:rPr>
        <w:t>3</w:t>
      </w:r>
      <w:r w:rsidR="00D41529">
        <w:rPr>
          <w:rFonts w:ascii="Calibri" w:hAnsi="Calibri" w:cs="Calibri"/>
          <w:lang w:val="pt-BR"/>
        </w:rPr>
        <w:t xml:space="preserve">3 - </w:t>
      </w:r>
      <w:r w:rsidR="00D41529" w:rsidRPr="00D41529">
        <w:rPr>
          <w:rFonts w:ascii="Calibri" w:hAnsi="Calibri" w:cs="Calibri"/>
          <w:lang w:val="pt-BR"/>
        </w:rPr>
        <w:t xml:space="preserve">Relatório de Tarefas pendentes </w:t>
      </w:r>
      <w:proofErr w:type="gramStart"/>
      <w:r w:rsidR="00D41529" w:rsidRPr="00D41529">
        <w:rPr>
          <w:rFonts w:ascii="Calibri" w:hAnsi="Calibri" w:cs="Calibri"/>
          <w:lang w:val="pt-BR"/>
        </w:rPr>
        <w:t>de Analise</w:t>
      </w:r>
      <w:proofErr w:type="gramEnd"/>
      <w:r>
        <w:rPr>
          <w:rFonts w:ascii="Calibri" w:hAnsi="Calibri" w:cs="Calibri"/>
          <w:lang w:val="pt-BR"/>
        </w:rPr>
        <w:t>.</w:t>
      </w:r>
    </w:p>
    <w:p w:rsidR="00F11370" w:rsidRPr="004A1F98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4A1F98">
        <w:rPr>
          <w:rFonts w:ascii="Calibri" w:hAnsi="Calibri" w:cs="Calibri"/>
          <w:lang w:val="pt-BR"/>
        </w:rPr>
        <w:t xml:space="preserve"> </w:t>
      </w:r>
      <w:r w:rsidR="009C0A98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37078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4A1F98">
        <w:rPr>
          <w:rFonts w:ascii="Calibri" w:hAnsi="Calibri" w:cs="Calibri"/>
          <w:lang w:val="pt-BR"/>
        </w:rPr>
        <w:tab/>
      </w:r>
      <w:r w:rsidR="007A08E6" w:rsidRPr="004A1F98">
        <w:rPr>
          <w:rFonts w:ascii="Calibri" w:hAnsi="Calibri" w:cs="Calibri"/>
          <w:lang w:val="pt-BR"/>
        </w:rPr>
        <w:tab/>
      </w:r>
      <w:r w:rsidR="007A08E6" w:rsidRPr="004A1F98">
        <w:rPr>
          <w:rFonts w:ascii="Calibri" w:hAnsi="Calibri" w:cs="Calibri"/>
          <w:lang w:val="pt-BR"/>
        </w:rPr>
        <w:tab/>
      </w:r>
      <w:r w:rsidR="00D41529">
        <w:rPr>
          <w:rFonts w:ascii="Calibri" w:hAnsi="Calibri" w:cs="Calibri"/>
          <w:lang w:val="pt-BR"/>
        </w:rPr>
        <w:t>16</w:t>
      </w:r>
      <w:r w:rsidR="00A94333" w:rsidRPr="004A1F98">
        <w:rPr>
          <w:rFonts w:ascii="Calibri" w:hAnsi="Calibri" w:cs="Calibri"/>
          <w:lang w:val="pt-BR"/>
        </w:rPr>
        <w:t>/0</w:t>
      </w:r>
      <w:r w:rsidR="008C113E">
        <w:rPr>
          <w:rFonts w:ascii="Calibri" w:hAnsi="Calibri" w:cs="Calibri"/>
          <w:lang w:val="pt-BR"/>
        </w:rPr>
        <w:t>5/2014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266C62">
        <w:rPr>
          <w:rFonts w:ascii="Calibri" w:hAnsi="Calibri" w:cs="Calibri"/>
          <w:lang w:val="pt-BR"/>
        </w:rPr>
        <w:t>2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Escrito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A73FB6">
        <w:rPr>
          <w:rFonts w:ascii="Calibri" w:hAnsi="Calibri" w:cs="Calibri"/>
          <w:lang w:val="pt-BR"/>
        </w:rPr>
        <w:t>Tiago de Almeida Rodrigues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Revisado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404695">
        <w:rPr>
          <w:rFonts w:ascii="Calibri" w:hAnsi="Calibri" w:cs="Calibri"/>
          <w:lang w:val="pt-BR"/>
        </w:rPr>
        <w:t>Adilson Pereira Junior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2C35EE">
        <w:rPr>
          <w:rFonts w:ascii="Calibri" w:hAnsi="Calibri" w:cs="Calibri"/>
          <w:lang w:val="pt-BR"/>
        </w:rPr>
        <w:t>26/06/2014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A73FB6" w:rsidRPr="00A73FB6" w:rsidRDefault="00A73FB6" w:rsidP="00A73FB6">
      <w:pPr>
        <w:rPr>
          <w:lang w:val="pt-BR"/>
        </w:rPr>
      </w:pPr>
    </w:p>
    <w:p w:rsidR="008F4CCA" w:rsidRDefault="00204536">
      <w:pPr>
        <w:pStyle w:val="Sumrio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sz w:val="20"/>
          <w:lang w:val="pt-BR"/>
        </w:rPr>
        <w:fldChar w:fldCharType="begin"/>
      </w:r>
      <w:r w:rsidR="004F002C" w:rsidRPr="0053034D">
        <w:rPr>
          <w:sz w:val="20"/>
          <w:lang w:val="pt-BR"/>
        </w:rPr>
        <w:instrText xml:space="preserve"> TOC \o "1-3" </w:instrText>
      </w:r>
      <w:r w:rsidRPr="0053034D">
        <w:rPr>
          <w:sz w:val="20"/>
          <w:lang w:val="pt-BR"/>
        </w:rPr>
        <w:fldChar w:fldCharType="separate"/>
      </w:r>
      <w:r w:rsidR="008F4CCA" w:rsidRPr="0080057B">
        <w:rPr>
          <w:rFonts w:ascii="Calibri" w:hAnsi="Calibri" w:cs="Calibri"/>
          <w:color w:val="29323D"/>
          <w:lang w:val="pt-BR"/>
        </w:rPr>
        <w:t>1.</w:t>
      </w:r>
      <w:r w:rsidR="008F4CCA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8F4CCA" w:rsidRPr="0080057B">
        <w:rPr>
          <w:rFonts w:ascii="Calibri" w:hAnsi="Calibri" w:cs="Calibri"/>
          <w:color w:val="29323D"/>
          <w:lang w:val="pt-BR"/>
        </w:rPr>
        <w:t>Histórico do Documento</w:t>
      </w:r>
      <w:r w:rsidR="008F4CCA" w:rsidRPr="008F4CCA">
        <w:rPr>
          <w:lang w:val="pt-BR"/>
        </w:rPr>
        <w:tab/>
      </w:r>
      <w:r w:rsidR="008F4CCA">
        <w:fldChar w:fldCharType="begin"/>
      </w:r>
      <w:r w:rsidR="008F4CCA" w:rsidRPr="008F4CCA">
        <w:rPr>
          <w:lang w:val="pt-BR"/>
        </w:rPr>
        <w:instrText xml:space="preserve"> PAGEREF _Toc387654222 \h </w:instrText>
      </w:r>
      <w:r w:rsidR="008F4CCA">
        <w:fldChar w:fldCharType="separate"/>
      </w:r>
      <w:r w:rsidR="008F4CCA" w:rsidRPr="008F4CCA">
        <w:rPr>
          <w:lang w:val="pt-BR"/>
        </w:rPr>
        <w:t>4</w:t>
      </w:r>
      <w:r w:rsidR="008F4CCA">
        <w:fldChar w:fldCharType="end"/>
      </w:r>
    </w:p>
    <w:p w:rsidR="008F4CCA" w:rsidRDefault="008F4CCA">
      <w:pPr>
        <w:pStyle w:val="Sumrio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Documentos Relacionados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_Toc387654223 \h </w:instrText>
      </w:r>
      <w:r>
        <w:fldChar w:fldCharType="separate"/>
      </w:r>
      <w:r w:rsidRPr="008F4CCA">
        <w:rPr>
          <w:lang w:val="pt-BR"/>
        </w:rPr>
        <w:t>4</w:t>
      </w:r>
      <w:r>
        <w:fldChar w:fldCharType="end"/>
      </w:r>
    </w:p>
    <w:p w:rsidR="008F4CCA" w:rsidRDefault="008F4CCA">
      <w:pPr>
        <w:pStyle w:val="Sumrio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Abreviações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_Toc387654224 \h </w:instrText>
      </w:r>
      <w:r>
        <w:fldChar w:fldCharType="separate"/>
      </w:r>
      <w:r w:rsidRPr="008F4CCA">
        <w:rPr>
          <w:lang w:val="pt-BR"/>
        </w:rPr>
        <w:t>4</w:t>
      </w:r>
      <w:r>
        <w:fldChar w:fldCharType="end"/>
      </w:r>
    </w:p>
    <w:p w:rsidR="008F4CCA" w:rsidRDefault="008F4CCA">
      <w:pPr>
        <w:pStyle w:val="Sumrio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Visão Geral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_Toc387654225 \h </w:instrText>
      </w:r>
      <w:r>
        <w:fldChar w:fldCharType="separate"/>
      </w:r>
      <w:r w:rsidRPr="008F4CCA">
        <w:rPr>
          <w:lang w:val="pt-BR"/>
        </w:rPr>
        <w:t>4</w:t>
      </w:r>
      <w:r>
        <w:fldChar w:fldCharType="end"/>
      </w:r>
    </w:p>
    <w:p w:rsidR="008F4CCA" w:rsidRDefault="008F4CCA">
      <w:pPr>
        <w:pStyle w:val="Sumrio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Requisitos Funcionais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_Toc387654226 \h </w:instrText>
      </w:r>
      <w:r>
        <w:fldChar w:fldCharType="separate"/>
      </w:r>
      <w:r w:rsidRPr="008F4CCA">
        <w:rPr>
          <w:lang w:val="pt-BR"/>
        </w:rPr>
        <w:t>4</w:t>
      </w:r>
      <w:r>
        <w:fldChar w:fldCharType="end"/>
      </w:r>
    </w:p>
    <w:p w:rsidR="008F4CCA" w:rsidRDefault="008F4CCA">
      <w:pPr>
        <w:pStyle w:val="Sumrio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Desenho técnico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_Toc387654227 \h </w:instrText>
      </w:r>
      <w:r>
        <w:fldChar w:fldCharType="separate"/>
      </w:r>
      <w:r w:rsidRPr="008F4CCA">
        <w:rPr>
          <w:lang w:val="pt-BR"/>
        </w:rPr>
        <w:t>5</w:t>
      </w:r>
      <w:r>
        <w:fldChar w:fldCharType="end"/>
      </w:r>
    </w:p>
    <w:p w:rsidR="008F4CCA" w:rsidRDefault="008F4CCA">
      <w:pPr>
        <w:pStyle w:val="Sumrio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Premissas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_Toc387654228 \h </w:instrText>
      </w:r>
      <w:r>
        <w:fldChar w:fldCharType="separate"/>
      </w:r>
      <w:r w:rsidRPr="008F4CCA">
        <w:rPr>
          <w:lang w:val="pt-BR"/>
        </w:rPr>
        <w:t>6</w:t>
      </w:r>
      <w:r>
        <w:fldChar w:fldCharType="end"/>
      </w:r>
    </w:p>
    <w:p w:rsidR="008F4CCA" w:rsidRDefault="008F4CCA">
      <w:pPr>
        <w:pStyle w:val="Sumrio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Riscos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_Toc387654229 \h </w:instrText>
      </w:r>
      <w:r>
        <w:fldChar w:fldCharType="separate"/>
      </w:r>
      <w:r w:rsidRPr="008F4CCA">
        <w:rPr>
          <w:lang w:val="pt-BR"/>
        </w:rPr>
        <w:t>6</w:t>
      </w:r>
      <w:r>
        <w:fldChar w:fldCharType="end"/>
      </w:r>
    </w:p>
    <w:p w:rsidR="008F4CCA" w:rsidRDefault="008F4CCA">
      <w:pPr>
        <w:pStyle w:val="Sumrio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Escopo Negativo</w:t>
      </w:r>
      <w:r w:rsidRPr="008F4CCA">
        <w:rPr>
          <w:lang w:val="pt-BR"/>
        </w:rPr>
        <w:tab/>
      </w:r>
      <w:r>
        <w:fldChar w:fldCharType="begin"/>
      </w:r>
      <w:r w:rsidRPr="008F4CCA">
        <w:rPr>
          <w:lang w:val="pt-BR"/>
        </w:rPr>
        <w:instrText xml:space="preserve"> PAGEREF _Toc387654230 \h </w:instrText>
      </w:r>
      <w:r>
        <w:fldChar w:fldCharType="separate"/>
      </w:r>
      <w:r w:rsidRPr="008F4CCA">
        <w:rPr>
          <w:lang w:val="pt-BR"/>
        </w:rPr>
        <w:t>6</w:t>
      </w:r>
      <w:r>
        <w:fldChar w:fldCharType="end"/>
      </w:r>
    </w:p>
    <w:p w:rsidR="008F4CCA" w:rsidRDefault="008F4CCA">
      <w:pPr>
        <w:pStyle w:val="Sumrio1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0057B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0057B">
        <w:rPr>
          <w:rFonts w:ascii="Calibri" w:hAnsi="Calibri" w:cs="Calibri"/>
          <w:color w:val="29323D"/>
          <w:lang w:val="pt-BR"/>
        </w:rPr>
        <w:t>Aprovação do documento</w:t>
      </w:r>
      <w:r>
        <w:tab/>
      </w:r>
      <w:r>
        <w:fldChar w:fldCharType="begin"/>
      </w:r>
      <w:r>
        <w:instrText xml:space="preserve"> PAGEREF _Toc387654231 \h </w:instrText>
      </w:r>
      <w:r>
        <w:fldChar w:fldCharType="separate"/>
      </w:r>
      <w:r>
        <w:t>6</w:t>
      </w:r>
      <w:r>
        <w:fldChar w:fldCharType="end"/>
      </w:r>
    </w:p>
    <w:p w:rsidR="00A73FB6" w:rsidRDefault="00204536" w:rsidP="009B1482">
      <w:pPr>
        <w:tabs>
          <w:tab w:val="right" w:leader="dot" w:pos="9781"/>
        </w:tabs>
        <w:jc w:val="center"/>
        <w:rPr>
          <w:rFonts w:ascii="Calibri" w:hAnsi="Calibri" w:cs="Calibri"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</w:p>
    <w:p w:rsidR="00A73FB6" w:rsidRDefault="00A73FB6">
      <w:pPr>
        <w:rPr>
          <w:rFonts w:ascii="Calibri" w:hAnsi="Calibri" w:cs="Calibri"/>
          <w:noProof/>
          <w:lang w:val="pt-BR"/>
        </w:rPr>
      </w:pPr>
      <w:r>
        <w:rPr>
          <w:rFonts w:ascii="Calibri" w:hAnsi="Calibri" w:cs="Calibri"/>
          <w:noProof/>
          <w:lang w:val="pt-BR"/>
        </w:rPr>
        <w:br w:type="page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87654222"/>
      <w:r w:rsidRPr="003B28ED">
        <w:rPr>
          <w:rFonts w:ascii="Calibri" w:hAnsi="Calibri" w:cs="Calibri"/>
          <w:color w:val="29323D"/>
          <w:lang w:val="pt-BR"/>
        </w:rPr>
        <w:lastRenderedPageBreak/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5000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1159"/>
        <w:gridCol w:w="2842"/>
        <w:gridCol w:w="1996"/>
        <w:gridCol w:w="3218"/>
      </w:tblGrid>
      <w:tr w:rsidR="00D64D97" w:rsidRPr="00A73FB6" w:rsidTr="00622421">
        <w:trPr>
          <w:cantSplit/>
        </w:trPr>
        <w:tc>
          <w:tcPr>
            <w:tcW w:w="421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76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412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992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599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E35587" w:rsidTr="00404695">
        <w:trPr>
          <w:cantSplit/>
          <w:trHeight w:val="295"/>
        </w:trPr>
        <w:tc>
          <w:tcPr>
            <w:tcW w:w="421" w:type="pct"/>
            <w:vAlign w:val="center"/>
          </w:tcPr>
          <w:p w:rsidR="00D64D97" w:rsidRPr="00E35587" w:rsidRDefault="00D64D97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 w:rsidRPr="00E35587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576" w:type="pct"/>
            <w:vAlign w:val="center"/>
          </w:tcPr>
          <w:p w:rsidR="00D64D97" w:rsidRPr="00E35587" w:rsidRDefault="00D41529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16</w:t>
            </w:r>
            <w:r w:rsidR="00622421">
              <w:rPr>
                <w:rFonts w:ascii="Arial" w:hAnsi="Arial" w:cs="Arial"/>
                <w:color w:val="000000"/>
                <w:lang w:val="pt-BR"/>
              </w:rPr>
              <w:t>/05/2014</w:t>
            </w:r>
          </w:p>
        </w:tc>
        <w:tc>
          <w:tcPr>
            <w:tcW w:w="1412" w:type="pct"/>
            <w:vAlign w:val="center"/>
          </w:tcPr>
          <w:p w:rsidR="00D64D97" w:rsidRPr="00E35587" w:rsidRDefault="00A73FB6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Tiago de Almeida Rodrigues</w:t>
            </w:r>
          </w:p>
        </w:tc>
        <w:tc>
          <w:tcPr>
            <w:tcW w:w="992" w:type="pct"/>
            <w:vAlign w:val="center"/>
          </w:tcPr>
          <w:p w:rsidR="00D64D97" w:rsidRPr="00E35587" w:rsidRDefault="00BE63A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 xml:space="preserve">Programador </w:t>
            </w:r>
            <w:r w:rsidR="00A73FB6">
              <w:rPr>
                <w:rFonts w:ascii="Arial" w:hAnsi="Arial" w:cs="Arial"/>
                <w:color w:val="000000"/>
                <w:lang w:val="pt-BR"/>
              </w:rPr>
              <w:t>Java</w:t>
            </w:r>
          </w:p>
        </w:tc>
        <w:tc>
          <w:tcPr>
            <w:tcW w:w="1599" w:type="pct"/>
            <w:vAlign w:val="center"/>
          </w:tcPr>
          <w:p w:rsidR="00D64D97" w:rsidRPr="00E35587" w:rsidRDefault="009B148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 w:rsidRPr="00E35587">
              <w:rPr>
                <w:rFonts w:ascii="Arial" w:hAnsi="Arial" w:cs="Arial"/>
                <w:color w:val="000000"/>
                <w:lang w:val="pt-BR"/>
              </w:rPr>
              <w:t>Versão inicial</w:t>
            </w:r>
          </w:p>
        </w:tc>
      </w:tr>
      <w:tr w:rsidR="00266C62" w:rsidRPr="00E35587" w:rsidTr="00404695">
        <w:trPr>
          <w:cantSplit/>
          <w:trHeight w:val="295"/>
        </w:trPr>
        <w:tc>
          <w:tcPr>
            <w:tcW w:w="421" w:type="pct"/>
            <w:vAlign w:val="center"/>
          </w:tcPr>
          <w:p w:rsidR="00266C62" w:rsidRPr="00E35587" w:rsidRDefault="00266C6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2.0</w:t>
            </w:r>
          </w:p>
        </w:tc>
        <w:tc>
          <w:tcPr>
            <w:tcW w:w="576" w:type="pct"/>
            <w:vAlign w:val="center"/>
          </w:tcPr>
          <w:p w:rsidR="00266C62" w:rsidRDefault="00266C6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23/06/2014</w:t>
            </w:r>
          </w:p>
        </w:tc>
        <w:tc>
          <w:tcPr>
            <w:tcW w:w="1412" w:type="pct"/>
            <w:vAlign w:val="center"/>
          </w:tcPr>
          <w:p w:rsidR="00266C62" w:rsidRDefault="00266C6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Tiago de Almeida Rodrigues</w:t>
            </w:r>
          </w:p>
        </w:tc>
        <w:tc>
          <w:tcPr>
            <w:tcW w:w="992" w:type="pct"/>
            <w:vAlign w:val="center"/>
          </w:tcPr>
          <w:p w:rsidR="00266C62" w:rsidRDefault="00266C6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Programador Java</w:t>
            </w:r>
          </w:p>
        </w:tc>
        <w:tc>
          <w:tcPr>
            <w:tcW w:w="1599" w:type="pct"/>
            <w:vAlign w:val="center"/>
          </w:tcPr>
          <w:p w:rsidR="00266C62" w:rsidRPr="00E35587" w:rsidRDefault="00266C62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Mudanças de Escopo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87654223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>Os seguintes documentos foram utilizados como re</w:t>
      </w:r>
      <w:r w:rsidR="00693003">
        <w:rPr>
          <w:rFonts w:ascii="Arial" w:hAnsi="Arial" w:cs="Arial"/>
          <w:color w:val="000000"/>
          <w:lang w:val="pt-BR"/>
        </w:rPr>
        <w:t>ferência para a elaboração deste documento</w:t>
      </w:r>
      <w:r w:rsidRPr="009B1482">
        <w:rPr>
          <w:rFonts w:ascii="Arial" w:hAnsi="Arial" w:cs="Arial"/>
          <w:color w:val="000000"/>
          <w:lang w:val="pt-BR"/>
        </w:rPr>
        <w:t>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31" w:type="pct"/>
        <w:tblInd w:w="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990"/>
        <w:gridCol w:w="1274"/>
        <w:gridCol w:w="5390"/>
      </w:tblGrid>
      <w:tr w:rsidR="00686E76" w:rsidRPr="002A76FF" w:rsidTr="0055109F">
        <w:trPr>
          <w:cantSplit/>
        </w:trPr>
        <w:tc>
          <w:tcPr>
            <w:tcW w:w="114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99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64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271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FB40A6" w:rsidTr="00404695">
        <w:trPr>
          <w:cantSplit/>
          <w:trHeight w:val="140"/>
        </w:trPr>
        <w:tc>
          <w:tcPr>
            <w:tcW w:w="1143" w:type="pct"/>
            <w:shd w:val="clear" w:color="auto" w:fill="auto"/>
            <w:vAlign w:val="center"/>
          </w:tcPr>
          <w:p w:rsidR="00273D7D" w:rsidRPr="00693003" w:rsidRDefault="00404695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EF</w:t>
            </w:r>
          </w:p>
        </w:tc>
        <w:tc>
          <w:tcPr>
            <w:tcW w:w="499" w:type="pct"/>
            <w:shd w:val="clear" w:color="auto" w:fill="auto"/>
          </w:tcPr>
          <w:p w:rsidR="00273D7D" w:rsidRPr="00693003" w:rsidRDefault="00D41529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</w:t>
            </w:r>
          </w:p>
        </w:tc>
        <w:tc>
          <w:tcPr>
            <w:tcW w:w="642" w:type="pct"/>
            <w:shd w:val="clear" w:color="auto" w:fill="auto"/>
          </w:tcPr>
          <w:p w:rsidR="00273D7D" w:rsidRPr="00693003" w:rsidRDefault="00273D7D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2715" w:type="pct"/>
            <w:shd w:val="clear" w:color="auto" w:fill="auto"/>
            <w:vAlign w:val="center"/>
          </w:tcPr>
          <w:p w:rsidR="00273D7D" w:rsidRPr="00693003" w:rsidRDefault="00404695" w:rsidP="00404695">
            <w:pPr>
              <w:spacing w:line="276" w:lineRule="auto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 xml:space="preserve">EF </w:t>
            </w:r>
            <w:r w:rsidR="00D41529" w:rsidRPr="00D41529">
              <w:rPr>
                <w:rFonts w:ascii="Arial" w:hAnsi="Arial" w:cs="Arial"/>
                <w:color w:val="000000"/>
                <w:lang w:val="pt-BR"/>
              </w:rPr>
              <w:t xml:space="preserve">Relatório de Tarefas pendentes </w:t>
            </w:r>
            <w:proofErr w:type="gramStart"/>
            <w:r w:rsidR="00D41529" w:rsidRPr="00D41529">
              <w:rPr>
                <w:rFonts w:ascii="Arial" w:hAnsi="Arial" w:cs="Arial"/>
                <w:color w:val="000000"/>
                <w:lang w:val="pt-BR"/>
              </w:rPr>
              <w:t>de Analise</w:t>
            </w:r>
            <w:proofErr w:type="gramEnd"/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87654224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tbl>
      <w:tblPr>
        <w:tblW w:w="4931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938"/>
      </w:tblGrid>
      <w:tr w:rsidR="00686E76" w:rsidRPr="00E17A95" w:rsidTr="0055109F">
        <w:trPr>
          <w:trHeight w:val="424"/>
        </w:trPr>
        <w:tc>
          <w:tcPr>
            <w:tcW w:w="1000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000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A73FB6" w:rsidTr="0055109F">
        <w:trPr>
          <w:trHeight w:val="259"/>
        </w:trPr>
        <w:tc>
          <w:tcPr>
            <w:tcW w:w="1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000" w:type="pct"/>
          </w:tcPr>
          <w:p w:rsidR="00686E76" w:rsidRPr="00E17A95" w:rsidRDefault="00686E76" w:rsidP="00F75299">
            <w:pPr>
              <w:rPr>
                <w:rFonts w:ascii="Cambria" w:hAnsi="Cambria"/>
                <w:lang w:val="pt-BR"/>
              </w:rPr>
            </w:pPr>
          </w:p>
        </w:tc>
      </w:tr>
      <w:tr w:rsidR="00686E76" w:rsidRPr="00A73FB6" w:rsidTr="0055109F">
        <w:trPr>
          <w:trHeight w:val="259"/>
        </w:trPr>
        <w:tc>
          <w:tcPr>
            <w:tcW w:w="1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  <w:tr w:rsidR="00686E76" w:rsidRPr="00A73FB6" w:rsidTr="0055109F">
        <w:trPr>
          <w:trHeight w:val="259"/>
        </w:trPr>
        <w:tc>
          <w:tcPr>
            <w:tcW w:w="1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000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87654225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:rsidR="004F002C" w:rsidRPr="002A76FF" w:rsidRDefault="004F002C" w:rsidP="004F002C">
      <w:pPr>
        <w:rPr>
          <w:lang w:val="pt-BR"/>
        </w:rPr>
      </w:pPr>
    </w:p>
    <w:p w:rsidR="00AB7EAD" w:rsidRDefault="00F423D3" w:rsidP="00266C62">
      <w:pPr>
        <w:ind w:firstLine="708"/>
        <w:rPr>
          <w:rFonts w:ascii="Cambria" w:hAnsi="Cambria"/>
          <w:lang w:val="pt-BR"/>
        </w:rPr>
      </w:pPr>
      <w:r w:rsidRPr="00AB7EAD">
        <w:rPr>
          <w:lang w:val="pt-BR"/>
        </w:rPr>
        <w:t>Este documento tem por</w:t>
      </w:r>
      <w:r w:rsidR="000D7556" w:rsidRPr="00AB7EAD">
        <w:rPr>
          <w:lang w:val="pt-BR"/>
        </w:rPr>
        <w:t xml:space="preserve"> objetivo, elaborar</w:t>
      </w:r>
      <w:r w:rsidR="000D7556" w:rsidRPr="00413BEC">
        <w:rPr>
          <w:lang w:val="pt-BR"/>
        </w:rPr>
        <w:t xml:space="preserve"> a proposta de solução </w:t>
      </w:r>
      <w:r w:rsidR="00693003">
        <w:rPr>
          <w:lang w:val="pt-BR"/>
        </w:rPr>
        <w:t xml:space="preserve">técnica </w:t>
      </w:r>
      <w:r w:rsidR="000D7556" w:rsidRPr="00413BEC">
        <w:rPr>
          <w:lang w:val="pt-BR"/>
        </w:rPr>
        <w:t xml:space="preserve">para </w:t>
      </w:r>
      <w:r w:rsidR="00D41529">
        <w:rPr>
          <w:lang w:val="pt-BR"/>
        </w:rPr>
        <w:t xml:space="preserve">a criação </w:t>
      </w:r>
      <w:r w:rsidR="001A2854">
        <w:rPr>
          <w:lang w:val="pt-BR"/>
        </w:rPr>
        <w:t xml:space="preserve">de tarefas de atividade pendente em um documento de contrato e publicação no calendário </w:t>
      </w:r>
      <w:r w:rsidR="00B03D9F">
        <w:rPr>
          <w:lang w:val="pt-BR"/>
        </w:rPr>
        <w:t>possibilitando a visualização</w:t>
      </w:r>
      <w:r w:rsidR="001A2854">
        <w:rPr>
          <w:lang w:val="pt-BR"/>
        </w:rPr>
        <w:t xml:space="preserve"> </w:t>
      </w:r>
      <w:r w:rsidR="00B03D9F">
        <w:rPr>
          <w:lang w:val="pt-BR"/>
        </w:rPr>
        <w:t xml:space="preserve">no </w:t>
      </w:r>
      <w:proofErr w:type="spellStart"/>
      <w:r w:rsidR="00B03D9F" w:rsidRPr="00B03D9F">
        <w:rPr>
          <w:i/>
          <w:lang w:val="pt-BR"/>
        </w:rPr>
        <w:t>workbench</w:t>
      </w:r>
      <w:proofErr w:type="spellEnd"/>
      <w:r w:rsidR="00B03D9F">
        <w:rPr>
          <w:lang w:val="pt-BR"/>
        </w:rPr>
        <w:t xml:space="preserve"> do usuário.</w:t>
      </w:r>
    </w:p>
    <w:p w:rsidR="00AB7EAD" w:rsidRPr="00AB7EAD" w:rsidRDefault="00AB7EAD" w:rsidP="00AB7EAD">
      <w:pPr>
        <w:rPr>
          <w:rFonts w:ascii="Cambria" w:hAnsi="Cambria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87654226"/>
      <w:r>
        <w:rPr>
          <w:rFonts w:ascii="Calibri" w:hAnsi="Calibri" w:cs="Calibri"/>
          <w:color w:val="29323D"/>
          <w:lang w:val="pt-BR"/>
        </w:rPr>
        <w:t>Requisitos Funcionais</w:t>
      </w:r>
      <w:bookmarkEnd w:id="10"/>
    </w:p>
    <w:p w:rsidR="00975346" w:rsidRPr="002A76FF" w:rsidRDefault="00975346" w:rsidP="00975346">
      <w:pPr>
        <w:rPr>
          <w:lang w:val="pt-BR"/>
        </w:rPr>
      </w:pPr>
    </w:p>
    <w:p w:rsidR="00326F37" w:rsidRDefault="00693003" w:rsidP="00266C62">
      <w:pPr>
        <w:pStyle w:val="TableText"/>
        <w:ind w:firstLine="708"/>
        <w:jc w:val="left"/>
        <w:rPr>
          <w:rFonts w:ascii="Arial" w:hAnsi="Arial" w:cs="Arial"/>
          <w:sz w:val="20"/>
        </w:rPr>
      </w:pPr>
      <w:r w:rsidRPr="00693003">
        <w:rPr>
          <w:rFonts w:ascii="Arial" w:hAnsi="Arial" w:cs="Arial"/>
          <w:sz w:val="20"/>
        </w:rPr>
        <w:t xml:space="preserve">Considerar </w:t>
      </w:r>
      <w:r w:rsidR="005137C6">
        <w:rPr>
          <w:rFonts w:ascii="Arial" w:hAnsi="Arial" w:cs="Arial"/>
          <w:sz w:val="20"/>
        </w:rPr>
        <w:t xml:space="preserve">a </w:t>
      </w:r>
      <w:proofErr w:type="spellStart"/>
      <w:r w:rsidR="005137C6">
        <w:rPr>
          <w:rFonts w:ascii="Arial" w:hAnsi="Arial" w:cs="Arial"/>
          <w:sz w:val="20"/>
        </w:rPr>
        <w:t>especificação</w:t>
      </w:r>
      <w:proofErr w:type="spellEnd"/>
      <w:r w:rsidR="005137C6">
        <w:rPr>
          <w:rFonts w:ascii="Arial" w:hAnsi="Arial" w:cs="Arial"/>
          <w:sz w:val="20"/>
        </w:rPr>
        <w:t xml:space="preserve"> f</w:t>
      </w:r>
      <w:r w:rsidRPr="00693003">
        <w:rPr>
          <w:rFonts w:ascii="Arial" w:hAnsi="Arial" w:cs="Arial"/>
          <w:sz w:val="20"/>
        </w:rPr>
        <w:t xml:space="preserve">uncional mencionada no tópico 2 </w:t>
      </w:r>
      <w:proofErr w:type="spellStart"/>
      <w:r w:rsidRPr="00693003">
        <w:rPr>
          <w:rFonts w:ascii="Arial" w:hAnsi="Arial" w:cs="Arial"/>
          <w:sz w:val="20"/>
        </w:rPr>
        <w:t>deste</w:t>
      </w:r>
      <w:proofErr w:type="spellEnd"/>
      <w:r w:rsidRPr="00693003">
        <w:rPr>
          <w:rFonts w:ascii="Arial" w:hAnsi="Arial" w:cs="Arial"/>
          <w:sz w:val="20"/>
        </w:rPr>
        <w:t xml:space="preserve"> documento.</w:t>
      </w:r>
    </w:p>
    <w:p w:rsidR="001C3D44" w:rsidRDefault="001C3D44" w:rsidP="001013E5">
      <w:pPr>
        <w:pStyle w:val="TableText"/>
        <w:jc w:val="left"/>
        <w:rPr>
          <w:rFonts w:ascii="Cambria" w:hAnsi="Cambria" w:cs="Times New Roman"/>
        </w:rPr>
      </w:pPr>
    </w:p>
    <w:p w:rsidR="005137C6" w:rsidRDefault="005137C6" w:rsidP="001013E5">
      <w:pPr>
        <w:pStyle w:val="TableText"/>
        <w:jc w:val="left"/>
        <w:rPr>
          <w:rFonts w:ascii="Cambria" w:hAnsi="Cambria" w:cs="Times New Roman"/>
        </w:rPr>
      </w:pPr>
    </w:p>
    <w:p w:rsidR="00693003" w:rsidRPr="003B28ED" w:rsidRDefault="00E35587" w:rsidP="00693003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87654227"/>
      <w:r>
        <w:rPr>
          <w:rFonts w:ascii="Calibri" w:hAnsi="Calibri" w:cs="Calibri"/>
          <w:color w:val="29323D"/>
          <w:lang w:val="pt-BR"/>
        </w:rPr>
        <w:t>Desenho técnico</w:t>
      </w:r>
      <w:bookmarkEnd w:id="11"/>
    </w:p>
    <w:p w:rsidR="00BE63A2" w:rsidRDefault="00BE63A2" w:rsidP="00693003">
      <w:pPr>
        <w:rPr>
          <w:lang w:val="pt-BR"/>
        </w:rPr>
      </w:pPr>
    </w:p>
    <w:p w:rsidR="009C07E9" w:rsidRPr="0054389F" w:rsidRDefault="009C07E9" w:rsidP="009C07E9">
      <w:pPr>
        <w:pStyle w:val="PargrafodaLista"/>
        <w:numPr>
          <w:ilvl w:val="1"/>
          <w:numId w:val="12"/>
        </w:numPr>
        <w:rPr>
          <w:rFonts w:ascii="Arial" w:hAnsi="Arial" w:cs="Arial"/>
          <w:b/>
          <w:lang w:val="pt-BR"/>
        </w:rPr>
      </w:pPr>
      <w:r w:rsidRPr="0054389F">
        <w:rPr>
          <w:rFonts w:ascii="Arial" w:hAnsi="Arial" w:cs="Arial"/>
          <w:b/>
          <w:lang w:val="pt-BR"/>
        </w:rPr>
        <w:t xml:space="preserve">Definições de </w:t>
      </w:r>
      <w:r w:rsidR="005B1D25">
        <w:rPr>
          <w:rFonts w:ascii="Arial" w:hAnsi="Arial" w:cs="Arial"/>
          <w:b/>
          <w:lang w:val="pt-BR"/>
        </w:rPr>
        <w:t>Script</w:t>
      </w:r>
    </w:p>
    <w:p w:rsidR="009C07E9" w:rsidRDefault="009C07E9" w:rsidP="00AB7EAD">
      <w:pPr>
        <w:rPr>
          <w:rFonts w:ascii="Arial" w:hAnsi="Arial" w:cs="Arial"/>
          <w:lang w:val="pt-BR"/>
        </w:rPr>
      </w:pPr>
    </w:p>
    <w:p w:rsidR="005B1D25" w:rsidRDefault="007C6477" w:rsidP="007C6477">
      <w:pPr>
        <w:ind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Desenvolvimento criado com a</w:t>
      </w:r>
      <w:r w:rsidR="005B1D25">
        <w:rPr>
          <w:rFonts w:ascii="Arial" w:hAnsi="Arial" w:cs="Arial"/>
          <w:lang w:val="pt-BR"/>
        </w:rPr>
        <w:t xml:space="preserve"> definição de script </w:t>
      </w:r>
      <w:r w:rsidR="0011007C">
        <w:rPr>
          <w:rFonts w:ascii="Arial" w:hAnsi="Arial" w:cs="Arial"/>
          <w:b/>
          <w:lang w:val="pt-BR"/>
        </w:rPr>
        <w:t>“</w:t>
      </w:r>
      <w:r w:rsidR="003A5A55" w:rsidRPr="003A5A55">
        <w:rPr>
          <w:rFonts w:ascii="Arial" w:hAnsi="Arial" w:cs="Arial"/>
          <w:b/>
          <w:lang w:val="pt-BR"/>
        </w:rPr>
        <w:t xml:space="preserve">Z - </w:t>
      </w:r>
      <w:proofErr w:type="spellStart"/>
      <w:r w:rsidR="003A5A55" w:rsidRPr="003A5A55">
        <w:rPr>
          <w:rFonts w:ascii="Arial" w:hAnsi="Arial" w:cs="Arial"/>
          <w:b/>
          <w:lang w:val="pt-BR"/>
        </w:rPr>
        <w:t>Con</w:t>
      </w:r>
      <w:proofErr w:type="spellEnd"/>
      <w:r w:rsidR="003A5A55" w:rsidRPr="003A5A55">
        <w:rPr>
          <w:rFonts w:ascii="Arial" w:hAnsi="Arial" w:cs="Arial"/>
          <w:b/>
          <w:lang w:val="pt-BR"/>
        </w:rPr>
        <w:t xml:space="preserve"> </w:t>
      </w:r>
      <w:proofErr w:type="spellStart"/>
      <w:r w:rsidR="003A5A55" w:rsidRPr="003A5A55">
        <w:rPr>
          <w:rFonts w:ascii="Arial" w:hAnsi="Arial" w:cs="Arial"/>
          <w:b/>
          <w:lang w:val="pt-BR"/>
        </w:rPr>
        <w:t>Doc</w:t>
      </w:r>
      <w:proofErr w:type="spellEnd"/>
      <w:r w:rsidR="003A5A55" w:rsidRPr="003A5A55">
        <w:rPr>
          <w:rFonts w:ascii="Arial" w:hAnsi="Arial" w:cs="Arial"/>
          <w:b/>
          <w:lang w:val="pt-BR"/>
        </w:rPr>
        <w:t xml:space="preserve"> </w:t>
      </w:r>
      <w:proofErr w:type="spellStart"/>
      <w:r w:rsidR="00266C62">
        <w:rPr>
          <w:rFonts w:ascii="Arial" w:hAnsi="Arial" w:cs="Arial"/>
          <w:b/>
          <w:lang w:val="pt-BR"/>
        </w:rPr>
        <w:t>Pre</w:t>
      </w:r>
      <w:proofErr w:type="spellEnd"/>
      <w:r w:rsidR="003A5A55" w:rsidRPr="003A5A55">
        <w:rPr>
          <w:rFonts w:ascii="Arial" w:hAnsi="Arial" w:cs="Arial"/>
          <w:b/>
          <w:lang w:val="pt-BR"/>
        </w:rPr>
        <w:t xml:space="preserve"> </w:t>
      </w:r>
      <w:proofErr w:type="spellStart"/>
      <w:r w:rsidR="003A5A55" w:rsidRPr="003A5A55">
        <w:rPr>
          <w:rFonts w:ascii="Arial" w:hAnsi="Arial" w:cs="Arial"/>
          <w:b/>
          <w:lang w:val="pt-BR"/>
        </w:rPr>
        <w:t>Phase</w:t>
      </w:r>
      <w:proofErr w:type="spellEnd"/>
      <w:r w:rsidR="003A5A55" w:rsidRPr="003A5A55">
        <w:rPr>
          <w:rFonts w:ascii="Arial" w:hAnsi="Arial" w:cs="Arial"/>
          <w:b/>
          <w:lang w:val="pt-BR"/>
        </w:rPr>
        <w:t xml:space="preserve"> </w:t>
      </w:r>
      <w:proofErr w:type="spellStart"/>
      <w:r w:rsidR="003A5A55" w:rsidRPr="003A5A55">
        <w:rPr>
          <w:rFonts w:ascii="Arial" w:hAnsi="Arial" w:cs="Arial"/>
          <w:b/>
          <w:lang w:val="pt-BR"/>
        </w:rPr>
        <w:t>Change</w:t>
      </w:r>
      <w:proofErr w:type="spellEnd"/>
      <w:r w:rsidR="0011007C">
        <w:rPr>
          <w:rFonts w:ascii="Arial" w:hAnsi="Arial" w:cs="Arial"/>
          <w:b/>
          <w:lang w:val="pt-BR"/>
        </w:rPr>
        <w:t>”</w:t>
      </w:r>
      <w:r w:rsidR="00E5261A" w:rsidRPr="00E5261A">
        <w:rPr>
          <w:rFonts w:ascii="Arial" w:hAnsi="Arial" w:cs="Arial"/>
          <w:lang w:val="pt-BR"/>
        </w:rPr>
        <w:t>,</w:t>
      </w:r>
      <w:r w:rsidR="0086500F">
        <w:rPr>
          <w:rFonts w:ascii="Arial" w:hAnsi="Arial" w:cs="Arial"/>
          <w:lang w:val="pt-BR"/>
        </w:rPr>
        <w:t xml:space="preserve"> </w:t>
      </w:r>
      <w:r w:rsidR="00E5261A">
        <w:rPr>
          <w:rFonts w:ascii="Arial" w:hAnsi="Arial" w:cs="Arial"/>
          <w:lang w:val="pt-BR"/>
        </w:rPr>
        <w:t>acionado</w:t>
      </w:r>
      <w:r w:rsidR="0086500F">
        <w:rPr>
          <w:rFonts w:ascii="Arial" w:hAnsi="Arial" w:cs="Arial"/>
          <w:lang w:val="pt-BR"/>
        </w:rPr>
        <w:t xml:space="preserve"> quando </w:t>
      </w:r>
      <w:r w:rsidR="00266C62">
        <w:rPr>
          <w:rFonts w:ascii="Arial" w:hAnsi="Arial" w:cs="Arial"/>
          <w:lang w:val="pt-BR"/>
        </w:rPr>
        <w:t>há execução de mudança de fase do documento de contrato</w:t>
      </w:r>
      <w:r w:rsidR="00E5261A">
        <w:rPr>
          <w:rFonts w:ascii="Arial" w:hAnsi="Arial" w:cs="Arial"/>
          <w:lang w:val="pt-BR"/>
        </w:rPr>
        <w:t xml:space="preserve">, </w:t>
      </w:r>
      <w:r w:rsidR="0086500F">
        <w:rPr>
          <w:rFonts w:ascii="Arial" w:hAnsi="Arial" w:cs="Arial"/>
          <w:lang w:val="pt-BR"/>
        </w:rPr>
        <w:t>busca</w:t>
      </w:r>
      <w:r w:rsidR="00E5261A">
        <w:rPr>
          <w:rFonts w:ascii="Arial" w:hAnsi="Arial" w:cs="Arial"/>
          <w:lang w:val="pt-BR"/>
        </w:rPr>
        <w:t>ndo</w:t>
      </w:r>
      <w:r w:rsidR="0086500F">
        <w:rPr>
          <w:rFonts w:ascii="Arial" w:hAnsi="Arial" w:cs="Arial"/>
          <w:lang w:val="pt-BR"/>
        </w:rPr>
        <w:t xml:space="preserve"> todos os colaboradores na </w:t>
      </w:r>
      <w:proofErr w:type="spellStart"/>
      <w:r w:rsidR="0086500F">
        <w:rPr>
          <w:rFonts w:ascii="Arial" w:hAnsi="Arial" w:cs="Arial"/>
          <w:lang w:val="pt-BR"/>
        </w:rPr>
        <w:t>User</w:t>
      </w:r>
      <w:proofErr w:type="spellEnd"/>
      <w:r w:rsidR="0086500F">
        <w:rPr>
          <w:rFonts w:ascii="Arial" w:hAnsi="Arial" w:cs="Arial"/>
          <w:lang w:val="pt-BR"/>
        </w:rPr>
        <w:t xml:space="preserve"> </w:t>
      </w:r>
      <w:proofErr w:type="spellStart"/>
      <w:r w:rsidR="0086500F">
        <w:rPr>
          <w:rFonts w:ascii="Arial" w:hAnsi="Arial" w:cs="Arial"/>
          <w:lang w:val="pt-BR"/>
        </w:rPr>
        <w:t>Defined</w:t>
      </w:r>
      <w:proofErr w:type="spellEnd"/>
      <w:r w:rsidR="0086500F">
        <w:rPr>
          <w:rFonts w:ascii="Arial" w:hAnsi="Arial" w:cs="Arial"/>
          <w:lang w:val="pt-BR"/>
        </w:rPr>
        <w:t xml:space="preserve"> </w:t>
      </w:r>
      <w:r w:rsidR="00E5261A">
        <w:rPr>
          <w:rFonts w:ascii="Arial" w:hAnsi="Arial" w:cs="Arial"/>
          <w:lang w:val="pt-BR"/>
        </w:rPr>
        <w:t xml:space="preserve">Master Data 1(UDMD1) através do campo Representa, o preenchimento VERDADEIRO para o campo </w:t>
      </w:r>
      <w:r w:rsidR="001C14AD">
        <w:rPr>
          <w:rFonts w:ascii="Arial" w:hAnsi="Arial" w:cs="Arial"/>
          <w:lang w:val="pt-BR"/>
        </w:rPr>
        <w:t>“</w:t>
      </w:r>
      <w:r w:rsidR="00E5261A">
        <w:rPr>
          <w:rFonts w:ascii="Arial" w:hAnsi="Arial" w:cs="Arial"/>
          <w:lang w:val="pt-BR"/>
        </w:rPr>
        <w:t>Gerar atividade</w:t>
      </w:r>
      <w:r w:rsidR="001C14AD">
        <w:rPr>
          <w:rFonts w:ascii="Arial" w:hAnsi="Arial" w:cs="Arial"/>
          <w:lang w:val="pt-BR"/>
        </w:rPr>
        <w:t>”</w:t>
      </w:r>
      <w:r w:rsidR="00E5261A">
        <w:rPr>
          <w:rFonts w:ascii="Arial" w:hAnsi="Arial" w:cs="Arial"/>
          <w:lang w:val="pt-BR"/>
        </w:rPr>
        <w:t xml:space="preserve"> </w:t>
      </w:r>
      <w:r w:rsidR="0086500F">
        <w:rPr>
          <w:rFonts w:ascii="Arial" w:hAnsi="Arial" w:cs="Arial"/>
          <w:lang w:val="pt-BR"/>
        </w:rPr>
        <w:t>e fase atual do documento de contrato</w:t>
      </w:r>
      <w:r w:rsidR="00E5261A">
        <w:rPr>
          <w:rFonts w:ascii="Arial" w:hAnsi="Arial" w:cs="Arial"/>
          <w:lang w:val="pt-BR"/>
        </w:rPr>
        <w:t>.</w:t>
      </w:r>
    </w:p>
    <w:p w:rsidR="00F37D60" w:rsidRDefault="00E5261A" w:rsidP="00F37D60">
      <w:pPr>
        <w:ind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</w:t>
      </w:r>
      <w:r w:rsidR="0086500F">
        <w:rPr>
          <w:rFonts w:ascii="Arial" w:hAnsi="Arial" w:cs="Arial"/>
          <w:lang w:val="pt-BR"/>
        </w:rPr>
        <w:t>ecuperado</w:t>
      </w:r>
      <w:r>
        <w:rPr>
          <w:rFonts w:ascii="Arial" w:hAnsi="Arial" w:cs="Arial"/>
          <w:lang w:val="pt-BR"/>
        </w:rPr>
        <w:t>s</w:t>
      </w:r>
      <w:r w:rsidR="0086500F">
        <w:rPr>
          <w:rFonts w:ascii="Arial" w:hAnsi="Arial" w:cs="Arial"/>
          <w:lang w:val="pt-BR"/>
        </w:rPr>
        <w:t xml:space="preserve"> os colaboradores</w:t>
      </w:r>
      <w:r>
        <w:rPr>
          <w:rFonts w:ascii="Arial" w:hAnsi="Arial" w:cs="Arial"/>
          <w:lang w:val="pt-BR"/>
        </w:rPr>
        <w:t>,</w:t>
      </w:r>
      <w:r w:rsidR="0086500F">
        <w:rPr>
          <w:rFonts w:ascii="Arial" w:hAnsi="Arial" w:cs="Arial"/>
          <w:lang w:val="pt-BR"/>
        </w:rPr>
        <w:t xml:space="preserve"> </w:t>
      </w:r>
      <w:r w:rsidR="00043561">
        <w:rPr>
          <w:rFonts w:ascii="Arial" w:hAnsi="Arial" w:cs="Arial"/>
          <w:lang w:val="pt-BR"/>
        </w:rPr>
        <w:t xml:space="preserve">será </w:t>
      </w:r>
      <w:r w:rsidR="00F75F8B">
        <w:rPr>
          <w:rFonts w:ascii="Arial" w:hAnsi="Arial" w:cs="Arial"/>
          <w:lang w:val="pt-BR"/>
        </w:rPr>
        <w:t xml:space="preserve">criado um novo </w:t>
      </w:r>
      <w:r>
        <w:rPr>
          <w:rFonts w:ascii="Arial" w:hAnsi="Arial" w:cs="Arial"/>
          <w:lang w:val="pt-BR"/>
        </w:rPr>
        <w:t xml:space="preserve">item de </w:t>
      </w:r>
      <w:r w:rsidR="00F75F8B">
        <w:rPr>
          <w:rFonts w:ascii="Arial" w:hAnsi="Arial" w:cs="Arial"/>
          <w:lang w:val="pt-BR"/>
        </w:rPr>
        <w:t xml:space="preserve">calendário </w:t>
      </w:r>
      <w:r w:rsidR="00F37D60">
        <w:rPr>
          <w:rFonts w:ascii="Arial" w:hAnsi="Arial" w:cs="Arial"/>
          <w:lang w:val="pt-BR"/>
        </w:rPr>
        <w:t xml:space="preserve">para cada usuário válido </w:t>
      </w:r>
      <w:r w:rsidR="001C14AD">
        <w:rPr>
          <w:rFonts w:ascii="Arial" w:hAnsi="Arial" w:cs="Arial"/>
          <w:lang w:val="pt-BR"/>
        </w:rPr>
        <w:t>em um registro na UDMD1</w:t>
      </w:r>
      <w:r w:rsidR="00F37D60">
        <w:rPr>
          <w:rFonts w:ascii="Arial" w:hAnsi="Arial" w:cs="Arial"/>
          <w:lang w:val="pt-BR"/>
        </w:rPr>
        <w:t>.</w:t>
      </w:r>
    </w:p>
    <w:p w:rsidR="00BA5377" w:rsidRDefault="00BA5377" w:rsidP="00404695">
      <w:pPr>
        <w:rPr>
          <w:noProof/>
          <w:lang w:val="pt-BR" w:eastAsia="pt-BR"/>
        </w:rPr>
      </w:pPr>
    </w:p>
    <w:p w:rsidR="00BA5377" w:rsidRDefault="001C14AD" w:rsidP="00BA5377">
      <w:pPr>
        <w:keepNext/>
      </w:pPr>
      <w:r>
        <w:rPr>
          <w:noProof/>
          <w:lang w:val="pt-BR" w:eastAsia="pt-BR"/>
        </w:rPr>
        <w:drawing>
          <wp:inline distT="0" distB="0" distL="0" distR="0" wp14:anchorId="3E9FDDED" wp14:editId="791DD529">
            <wp:extent cx="5060292" cy="3793108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1846" cy="38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77" w:rsidRPr="004B2C99" w:rsidRDefault="00BA5377" w:rsidP="00BA5377">
      <w:pPr>
        <w:pStyle w:val="Legenda"/>
        <w:rPr>
          <w:rFonts w:ascii="Arial" w:hAnsi="Arial" w:cs="Arial"/>
          <w:lang w:val="pt-BR"/>
        </w:rPr>
      </w:pPr>
      <w:r w:rsidRPr="002C35EE">
        <w:rPr>
          <w:lang w:val="pt-BR"/>
        </w:rPr>
        <w:t xml:space="preserve">Figura </w:t>
      </w:r>
      <w:r>
        <w:fldChar w:fldCharType="begin"/>
      </w:r>
      <w:r w:rsidRPr="002C35EE">
        <w:rPr>
          <w:lang w:val="pt-BR"/>
        </w:rPr>
        <w:instrText xml:space="preserve"> SEQ Figura \* ARABIC </w:instrText>
      </w:r>
      <w:r>
        <w:fldChar w:fldCharType="separate"/>
      </w:r>
      <w:r w:rsidR="00C842EC" w:rsidRPr="002C35EE">
        <w:rPr>
          <w:noProof/>
          <w:lang w:val="pt-BR"/>
        </w:rPr>
        <w:t>1</w:t>
      </w:r>
      <w:r>
        <w:fldChar w:fldCharType="end"/>
      </w:r>
      <w:r w:rsidRPr="002C35EE">
        <w:rPr>
          <w:lang w:val="pt-BR"/>
        </w:rPr>
        <w:t xml:space="preserve"> - </w:t>
      </w:r>
      <w:r w:rsidRPr="004B2C99">
        <w:rPr>
          <w:lang w:val="pt-BR"/>
        </w:rPr>
        <w:t>Definição de Script usada para este GAP</w:t>
      </w:r>
    </w:p>
    <w:p w:rsidR="00C519ED" w:rsidRDefault="00C519ED" w:rsidP="00404695">
      <w:pPr>
        <w:rPr>
          <w:rFonts w:ascii="Arial" w:hAnsi="Arial" w:cs="Arial"/>
          <w:lang w:val="pt-BR"/>
        </w:rPr>
      </w:pPr>
    </w:p>
    <w:p w:rsidR="001C14AD" w:rsidRDefault="001C14AD" w:rsidP="0040469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Este</w:t>
      </w:r>
      <w:r w:rsidR="00D809AC">
        <w:rPr>
          <w:rFonts w:ascii="Arial" w:hAnsi="Arial" w:cs="Arial"/>
          <w:lang w:val="pt-BR"/>
        </w:rPr>
        <w:t xml:space="preserve"> registro na UDMD1 te</w:t>
      </w:r>
      <w:r w:rsidR="00043561">
        <w:rPr>
          <w:rFonts w:ascii="Arial" w:hAnsi="Arial" w:cs="Arial"/>
          <w:lang w:val="pt-BR"/>
        </w:rPr>
        <w:t>rá</w:t>
      </w:r>
      <w:r w:rsidR="00D809AC">
        <w:rPr>
          <w:rFonts w:ascii="Arial" w:hAnsi="Arial" w:cs="Arial"/>
          <w:lang w:val="pt-BR"/>
        </w:rPr>
        <w:t xml:space="preserve"> o nome ex</w:t>
      </w:r>
      <w:r>
        <w:rPr>
          <w:rFonts w:ascii="Arial" w:hAnsi="Arial" w:cs="Arial"/>
          <w:lang w:val="pt-BR"/>
        </w:rPr>
        <w:t xml:space="preserve">terno de “gap033_calendarios”, e será usado </w:t>
      </w:r>
      <w:r w:rsidR="00BB7C7A">
        <w:rPr>
          <w:rFonts w:ascii="Arial" w:hAnsi="Arial" w:cs="Arial"/>
          <w:lang w:val="pt-BR"/>
        </w:rPr>
        <w:t>para</w:t>
      </w:r>
      <w:r>
        <w:rPr>
          <w:rFonts w:ascii="Arial" w:hAnsi="Arial" w:cs="Arial"/>
          <w:lang w:val="pt-BR"/>
        </w:rPr>
        <w:t xml:space="preserve"> uma definição de consulta </w:t>
      </w:r>
      <w:r w:rsidR="00BB7C7A">
        <w:rPr>
          <w:rFonts w:ascii="Arial" w:hAnsi="Arial" w:cs="Arial"/>
          <w:lang w:val="pt-BR"/>
        </w:rPr>
        <w:t>na</w:t>
      </w:r>
      <w:r w:rsidR="001220D5">
        <w:rPr>
          <w:rFonts w:ascii="Arial" w:hAnsi="Arial" w:cs="Arial"/>
          <w:lang w:val="pt-BR"/>
        </w:rPr>
        <w:t xml:space="preserve"> exibição das atividades pendentes</w:t>
      </w:r>
      <w:r w:rsidR="00BB7C7A">
        <w:rPr>
          <w:rFonts w:ascii="Arial" w:hAnsi="Arial" w:cs="Arial"/>
          <w:lang w:val="pt-BR"/>
        </w:rPr>
        <w:t xml:space="preserve"> do usuário em questão</w:t>
      </w:r>
      <w:r w:rsidR="001220D5">
        <w:rPr>
          <w:rFonts w:ascii="Arial" w:hAnsi="Arial" w:cs="Arial"/>
          <w:lang w:val="pt-BR"/>
        </w:rPr>
        <w:t xml:space="preserve"> na tela inicial do CLM.</w:t>
      </w:r>
    </w:p>
    <w:p w:rsidR="001220D5" w:rsidRDefault="001220D5" w:rsidP="00404695">
      <w:pPr>
        <w:rPr>
          <w:rFonts w:ascii="Arial" w:hAnsi="Arial" w:cs="Arial"/>
          <w:lang w:val="pt-BR"/>
        </w:rPr>
      </w:pPr>
    </w:p>
    <w:p w:rsidR="001220D5" w:rsidRDefault="001220D5" w:rsidP="00404695">
      <w:pPr>
        <w:rPr>
          <w:rFonts w:ascii="Arial" w:hAnsi="Arial" w:cs="Arial"/>
          <w:lang w:val="pt-BR"/>
        </w:rPr>
      </w:pPr>
    </w:p>
    <w:p w:rsidR="001220D5" w:rsidRDefault="001220D5" w:rsidP="00404695">
      <w:pPr>
        <w:rPr>
          <w:rFonts w:ascii="Arial" w:hAnsi="Arial" w:cs="Arial"/>
          <w:lang w:val="pt-BR"/>
        </w:rPr>
      </w:pPr>
    </w:p>
    <w:p w:rsidR="00C519ED" w:rsidRPr="0054389F" w:rsidRDefault="00C519ED" w:rsidP="00C519ED">
      <w:pPr>
        <w:pStyle w:val="PargrafodaLista"/>
        <w:numPr>
          <w:ilvl w:val="1"/>
          <w:numId w:val="12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Definições de consulta</w:t>
      </w:r>
    </w:p>
    <w:p w:rsidR="00C519ED" w:rsidRDefault="00C519ED" w:rsidP="00404695">
      <w:pPr>
        <w:rPr>
          <w:rFonts w:ascii="Arial" w:hAnsi="Arial" w:cs="Arial"/>
          <w:lang w:val="pt-BR"/>
        </w:rPr>
      </w:pPr>
    </w:p>
    <w:p w:rsidR="00C519ED" w:rsidRDefault="00043561" w:rsidP="001220D5">
      <w:pPr>
        <w:ind w:firstLine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Será c</w:t>
      </w:r>
      <w:r w:rsidR="00500676">
        <w:rPr>
          <w:rFonts w:ascii="Arial" w:hAnsi="Arial" w:cs="Arial"/>
          <w:lang w:val="pt-BR"/>
        </w:rPr>
        <w:t>riada a</w:t>
      </w:r>
      <w:r w:rsidR="00C519ED">
        <w:rPr>
          <w:rFonts w:ascii="Arial" w:hAnsi="Arial" w:cs="Arial"/>
          <w:lang w:val="pt-BR"/>
        </w:rPr>
        <w:t xml:space="preserve"> definição de consulta de nome interno</w:t>
      </w:r>
      <w:r w:rsidR="00B73AF3">
        <w:rPr>
          <w:rFonts w:ascii="Arial" w:hAnsi="Arial" w:cs="Arial"/>
          <w:lang w:val="pt-BR"/>
        </w:rPr>
        <w:t xml:space="preserve"> </w:t>
      </w:r>
      <w:r w:rsidR="00B73AF3" w:rsidRPr="00B73AF3">
        <w:rPr>
          <w:rFonts w:ascii="Arial" w:hAnsi="Arial" w:cs="Arial"/>
          <w:b/>
          <w:lang w:val="pt-BR"/>
        </w:rPr>
        <w:t>“</w:t>
      </w:r>
      <w:r w:rsidR="00A71BCE" w:rsidRPr="00937D3D">
        <w:rPr>
          <w:rFonts w:ascii="Arial" w:hAnsi="Arial" w:cs="Arial"/>
          <w:b/>
          <w:lang w:val="pt-BR"/>
        </w:rPr>
        <w:t>Z_QueryDefinition_GAP033</w:t>
      </w:r>
      <w:r w:rsidR="00B73AF3" w:rsidRPr="00B73AF3">
        <w:rPr>
          <w:rFonts w:ascii="Arial" w:hAnsi="Arial" w:cs="Arial"/>
          <w:b/>
          <w:lang w:val="pt-BR"/>
        </w:rPr>
        <w:t>”</w:t>
      </w:r>
      <w:r w:rsidR="00500676" w:rsidRPr="00500676">
        <w:rPr>
          <w:rFonts w:ascii="Arial" w:hAnsi="Arial" w:cs="Arial"/>
          <w:lang w:val="pt-BR"/>
        </w:rPr>
        <w:t>, responsável por</w:t>
      </w:r>
      <w:r w:rsidR="00B73AF3" w:rsidRPr="00500676">
        <w:rPr>
          <w:rFonts w:ascii="Arial" w:hAnsi="Arial" w:cs="Arial"/>
          <w:lang w:val="pt-BR"/>
        </w:rPr>
        <w:t xml:space="preserve"> busca</w:t>
      </w:r>
      <w:r w:rsidR="00500676" w:rsidRPr="00500676">
        <w:rPr>
          <w:rFonts w:ascii="Arial" w:hAnsi="Arial" w:cs="Arial"/>
          <w:lang w:val="pt-BR"/>
        </w:rPr>
        <w:t>s</w:t>
      </w:r>
      <w:r w:rsidR="00B73AF3">
        <w:rPr>
          <w:rFonts w:ascii="Arial" w:hAnsi="Arial" w:cs="Arial"/>
          <w:lang w:val="pt-BR"/>
        </w:rPr>
        <w:t xml:space="preserve"> todas as atividades criadas para </w:t>
      </w:r>
      <w:r w:rsidR="00500676">
        <w:rPr>
          <w:rFonts w:ascii="Arial" w:hAnsi="Arial" w:cs="Arial"/>
          <w:lang w:val="pt-BR"/>
        </w:rPr>
        <w:t>o usuário que realiza a consulta.</w:t>
      </w:r>
    </w:p>
    <w:p w:rsidR="001220D5" w:rsidRDefault="001220D5" w:rsidP="00BA5377">
      <w:pPr>
        <w:keepNext/>
        <w:rPr>
          <w:noProof/>
          <w:lang w:val="pt-BR" w:eastAsia="pt-BR"/>
        </w:rPr>
      </w:pPr>
    </w:p>
    <w:p w:rsidR="00BA5377" w:rsidRDefault="00BB7C7A" w:rsidP="00BA5377">
      <w:pPr>
        <w:keepNext/>
      </w:pPr>
      <w:r>
        <w:rPr>
          <w:noProof/>
          <w:lang w:val="pt-BR" w:eastAsia="pt-BR"/>
        </w:rPr>
        <w:drawing>
          <wp:inline distT="0" distB="0" distL="0" distR="0" wp14:anchorId="76233F09" wp14:editId="569A0CA2">
            <wp:extent cx="4923404" cy="232805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122" cy="23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77" w:rsidRDefault="00BA5377" w:rsidP="00BA5377">
      <w:pPr>
        <w:pStyle w:val="Legenda"/>
        <w:rPr>
          <w:rFonts w:ascii="Arial" w:hAnsi="Arial" w:cs="Arial"/>
          <w:lang w:val="pt-BR"/>
        </w:rPr>
      </w:pPr>
      <w:r w:rsidRPr="002C35EE">
        <w:rPr>
          <w:lang w:val="pt-BR"/>
        </w:rPr>
        <w:t xml:space="preserve">Figura </w:t>
      </w:r>
      <w:r>
        <w:fldChar w:fldCharType="begin"/>
      </w:r>
      <w:r w:rsidRPr="002C35EE">
        <w:rPr>
          <w:lang w:val="pt-BR"/>
        </w:rPr>
        <w:instrText xml:space="preserve"> SEQ Figura \* ARABIC </w:instrText>
      </w:r>
      <w:r>
        <w:fldChar w:fldCharType="separate"/>
      </w:r>
      <w:r w:rsidR="00C842EC" w:rsidRPr="002C35EE">
        <w:rPr>
          <w:noProof/>
          <w:lang w:val="pt-BR"/>
        </w:rPr>
        <w:t>2</w:t>
      </w:r>
      <w:r>
        <w:fldChar w:fldCharType="end"/>
      </w:r>
      <w:r w:rsidRPr="002C35EE">
        <w:rPr>
          <w:lang w:val="pt-BR"/>
        </w:rPr>
        <w:t xml:space="preserve"> - </w:t>
      </w:r>
      <w:r w:rsidRPr="004B2C99">
        <w:rPr>
          <w:lang w:val="pt-BR"/>
        </w:rPr>
        <w:t>Definição de Consulta para este GAP</w:t>
      </w:r>
    </w:p>
    <w:p w:rsidR="005B1D25" w:rsidRDefault="005B1D25" w:rsidP="00404695">
      <w:pPr>
        <w:rPr>
          <w:lang w:val="pt-BR"/>
        </w:rPr>
      </w:pPr>
    </w:p>
    <w:p w:rsidR="001220D5" w:rsidRPr="00404695" w:rsidRDefault="001220D5" w:rsidP="00404695">
      <w:pPr>
        <w:rPr>
          <w:lang w:val="pt-BR"/>
        </w:rPr>
      </w:pPr>
    </w:p>
    <w:p w:rsidR="00404695" w:rsidRPr="0054389F" w:rsidRDefault="00404695" w:rsidP="00404695">
      <w:pPr>
        <w:pStyle w:val="PargrafodaLista"/>
        <w:numPr>
          <w:ilvl w:val="1"/>
          <w:numId w:val="12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Relatório</w:t>
      </w:r>
    </w:p>
    <w:p w:rsidR="00404695" w:rsidRPr="00BB31FE" w:rsidRDefault="00404695" w:rsidP="00404695">
      <w:pPr>
        <w:ind w:firstLine="708"/>
        <w:rPr>
          <w:rFonts w:ascii="Arial" w:hAnsi="Arial" w:cs="Arial"/>
          <w:lang w:val="pt-BR"/>
        </w:rPr>
      </w:pPr>
    </w:p>
    <w:p w:rsidR="00C519ED" w:rsidRDefault="00C87FE7" w:rsidP="00C87FE7">
      <w:pPr>
        <w:ind w:firstLine="709"/>
        <w:rPr>
          <w:rFonts w:ascii="Arial" w:hAnsi="Arial" w:cs="Arial"/>
          <w:b/>
          <w:lang w:val="pt-BR"/>
        </w:rPr>
      </w:pPr>
      <w:bookmarkStart w:id="12" w:name="_Toc178139958"/>
      <w:bookmarkStart w:id="13" w:name="_Toc244516105"/>
      <w:r w:rsidRPr="00C87FE7">
        <w:rPr>
          <w:rFonts w:ascii="Arial" w:hAnsi="Arial" w:cs="Arial"/>
          <w:lang w:val="pt-BR"/>
        </w:rPr>
        <w:t>R</w:t>
      </w:r>
      <w:r w:rsidR="00F75F8B" w:rsidRPr="00C87FE7">
        <w:rPr>
          <w:rFonts w:ascii="Arial" w:hAnsi="Arial" w:cs="Arial"/>
          <w:lang w:val="pt-BR"/>
        </w:rPr>
        <w:t xml:space="preserve">elatório </w:t>
      </w:r>
      <w:r w:rsidR="00043561">
        <w:rPr>
          <w:rFonts w:ascii="Arial" w:hAnsi="Arial" w:cs="Arial"/>
          <w:lang w:val="pt-BR"/>
        </w:rPr>
        <w:t xml:space="preserve">será </w:t>
      </w:r>
      <w:r w:rsidRPr="00C87FE7">
        <w:rPr>
          <w:rFonts w:ascii="Arial" w:hAnsi="Arial" w:cs="Arial"/>
          <w:lang w:val="pt-BR"/>
        </w:rPr>
        <w:t xml:space="preserve">criado </w:t>
      </w:r>
      <w:r w:rsidR="00043561">
        <w:rPr>
          <w:rFonts w:ascii="Arial" w:hAnsi="Arial" w:cs="Arial"/>
          <w:lang w:val="pt-BR"/>
        </w:rPr>
        <w:t>com</w:t>
      </w:r>
      <w:r w:rsidR="00043561" w:rsidRPr="00C87FE7">
        <w:rPr>
          <w:rFonts w:ascii="Arial" w:hAnsi="Arial" w:cs="Arial"/>
          <w:lang w:val="pt-BR"/>
        </w:rPr>
        <w:t xml:space="preserve"> </w:t>
      </w:r>
      <w:r w:rsidR="00F75F8B" w:rsidRPr="00C87FE7">
        <w:rPr>
          <w:rFonts w:ascii="Arial" w:hAnsi="Arial" w:cs="Arial"/>
          <w:lang w:val="pt-BR"/>
        </w:rPr>
        <w:t xml:space="preserve">nome interno </w:t>
      </w:r>
      <w:r w:rsidR="00F75F8B" w:rsidRPr="00C87FE7">
        <w:rPr>
          <w:rFonts w:ascii="Arial" w:hAnsi="Arial" w:cs="Arial"/>
          <w:b/>
          <w:lang w:val="pt-BR"/>
        </w:rPr>
        <w:t>“Z_Relatorio_GAP033”</w:t>
      </w:r>
      <w:r w:rsidRPr="00C87FE7">
        <w:rPr>
          <w:rFonts w:ascii="Arial" w:hAnsi="Arial" w:cs="Arial"/>
          <w:lang w:val="pt-BR"/>
        </w:rPr>
        <w:t>,</w:t>
      </w:r>
      <w:r w:rsidR="00C519ED" w:rsidRPr="00C87FE7">
        <w:rPr>
          <w:rFonts w:ascii="Arial" w:hAnsi="Arial" w:cs="Arial"/>
          <w:lang w:val="pt-BR"/>
        </w:rPr>
        <w:t xml:space="preserve"> </w:t>
      </w:r>
      <w:r w:rsidRPr="00C87FE7">
        <w:rPr>
          <w:rFonts w:ascii="Arial" w:hAnsi="Arial" w:cs="Arial"/>
          <w:lang w:val="pt-BR"/>
        </w:rPr>
        <w:t>onde na aba “Elementos de relatório”</w:t>
      </w:r>
      <w:r>
        <w:rPr>
          <w:rFonts w:ascii="Arial" w:hAnsi="Arial" w:cs="Arial"/>
          <w:lang w:val="pt-BR"/>
        </w:rPr>
        <w:t xml:space="preserve"> </w:t>
      </w:r>
      <w:r w:rsidR="00043561">
        <w:rPr>
          <w:rFonts w:ascii="Arial" w:hAnsi="Arial" w:cs="Arial"/>
          <w:lang w:val="pt-BR"/>
        </w:rPr>
        <w:t>será</w:t>
      </w:r>
      <w:r>
        <w:rPr>
          <w:rFonts w:ascii="Arial" w:hAnsi="Arial" w:cs="Arial"/>
          <w:lang w:val="pt-BR"/>
        </w:rPr>
        <w:t xml:space="preserve"> adicionado</w:t>
      </w:r>
      <w:r w:rsidRPr="00C87FE7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a definição de consulta </w:t>
      </w:r>
      <w:r w:rsidRPr="00B73AF3">
        <w:rPr>
          <w:rFonts w:ascii="Arial" w:hAnsi="Arial" w:cs="Arial"/>
          <w:b/>
          <w:lang w:val="pt-BR"/>
        </w:rPr>
        <w:t>“</w:t>
      </w:r>
      <w:r w:rsidR="00A71BCE" w:rsidRPr="00937D3D">
        <w:rPr>
          <w:rFonts w:ascii="Arial" w:hAnsi="Arial" w:cs="Arial"/>
          <w:b/>
          <w:lang w:val="pt-BR"/>
        </w:rPr>
        <w:t>Z_QueryDefinition_GAP033</w:t>
      </w:r>
      <w:r w:rsidRPr="00B73AF3">
        <w:rPr>
          <w:rFonts w:ascii="Arial" w:hAnsi="Arial" w:cs="Arial"/>
          <w:b/>
          <w:lang w:val="pt-BR"/>
        </w:rPr>
        <w:t>”</w:t>
      </w:r>
      <w:r>
        <w:rPr>
          <w:rFonts w:ascii="Arial" w:hAnsi="Arial" w:cs="Arial"/>
          <w:b/>
          <w:lang w:val="pt-BR"/>
        </w:rPr>
        <w:t>.</w:t>
      </w:r>
    </w:p>
    <w:p w:rsidR="00BA5377" w:rsidRPr="00C87FE7" w:rsidRDefault="00BA5377" w:rsidP="00C87FE7">
      <w:pPr>
        <w:ind w:firstLine="709"/>
        <w:rPr>
          <w:rFonts w:ascii="Arial" w:hAnsi="Arial" w:cs="Arial"/>
          <w:lang w:val="pt-BR"/>
        </w:rPr>
      </w:pPr>
    </w:p>
    <w:p w:rsidR="00BA5377" w:rsidRDefault="00BA5377" w:rsidP="00BA5377">
      <w:pPr>
        <w:keepNext/>
        <w:spacing w:line="240" w:lineRule="auto"/>
        <w:jc w:val="left"/>
      </w:pPr>
      <w:r>
        <w:rPr>
          <w:noProof/>
          <w:lang w:val="pt-BR" w:eastAsia="pt-BR"/>
        </w:rPr>
        <w:drawing>
          <wp:inline distT="0" distB="0" distL="0" distR="0" wp14:anchorId="7F801ABD" wp14:editId="708EB6C6">
            <wp:extent cx="4395278" cy="2061112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874"/>
                    <a:stretch/>
                  </pic:blipFill>
                  <pic:spPr bwMode="auto">
                    <a:xfrm>
                      <a:off x="0" y="0"/>
                      <a:ext cx="4439212" cy="208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377" w:rsidRPr="00B73B24" w:rsidRDefault="00BA5377" w:rsidP="00BA5377">
      <w:pPr>
        <w:pStyle w:val="Legenda"/>
        <w:jc w:val="left"/>
        <w:rPr>
          <w:lang w:val="pt-BR"/>
        </w:rPr>
      </w:pPr>
      <w:r w:rsidRPr="002C35EE">
        <w:rPr>
          <w:lang w:val="pt-BR"/>
        </w:rPr>
        <w:t xml:space="preserve">Figura </w:t>
      </w:r>
      <w:r>
        <w:fldChar w:fldCharType="begin"/>
      </w:r>
      <w:r w:rsidRPr="002C35EE">
        <w:rPr>
          <w:lang w:val="pt-BR"/>
        </w:rPr>
        <w:instrText xml:space="preserve"> SEQ Figura \* ARABIC </w:instrText>
      </w:r>
      <w:r>
        <w:fldChar w:fldCharType="separate"/>
      </w:r>
      <w:r w:rsidR="00C842EC" w:rsidRPr="002C35EE">
        <w:rPr>
          <w:noProof/>
          <w:lang w:val="pt-BR"/>
        </w:rPr>
        <w:t>3</w:t>
      </w:r>
      <w:r>
        <w:fldChar w:fldCharType="end"/>
      </w:r>
      <w:r w:rsidRPr="002C35EE">
        <w:rPr>
          <w:lang w:val="pt-BR"/>
        </w:rPr>
        <w:t xml:space="preserve"> </w:t>
      </w:r>
      <w:r w:rsidRPr="00B73B24">
        <w:rPr>
          <w:lang w:val="pt-BR"/>
        </w:rPr>
        <w:t>- Relatório usado para este GAP</w:t>
      </w:r>
    </w:p>
    <w:p w:rsidR="00BA5377" w:rsidRDefault="00BA5377" w:rsidP="00BA5377">
      <w:pPr>
        <w:spacing w:line="240" w:lineRule="auto"/>
        <w:jc w:val="left"/>
        <w:rPr>
          <w:lang w:val="pt-BR"/>
        </w:rPr>
      </w:pPr>
    </w:p>
    <w:p w:rsidR="00BA5377" w:rsidRDefault="00BA5377" w:rsidP="00BA5377">
      <w:pPr>
        <w:keepNext/>
        <w:spacing w:line="240" w:lineRule="auto"/>
        <w:jc w:val="left"/>
      </w:pPr>
      <w:r>
        <w:rPr>
          <w:noProof/>
          <w:lang w:val="pt-BR" w:eastAsia="pt-BR"/>
        </w:rPr>
        <w:lastRenderedPageBreak/>
        <w:drawing>
          <wp:inline distT="0" distB="0" distL="0" distR="0" wp14:anchorId="2E06BC59" wp14:editId="537463E5">
            <wp:extent cx="5297338" cy="1291836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366" cy="12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77" w:rsidRPr="002C35EE" w:rsidRDefault="00BA5377" w:rsidP="00BA5377">
      <w:pPr>
        <w:pStyle w:val="Legenda"/>
        <w:jc w:val="left"/>
        <w:rPr>
          <w:lang w:val="pt-BR"/>
        </w:rPr>
      </w:pPr>
      <w:r w:rsidRPr="002C35EE">
        <w:rPr>
          <w:lang w:val="pt-BR"/>
        </w:rPr>
        <w:t xml:space="preserve">Figura </w:t>
      </w:r>
      <w:r>
        <w:fldChar w:fldCharType="begin"/>
      </w:r>
      <w:r w:rsidRPr="002C35EE">
        <w:rPr>
          <w:lang w:val="pt-BR"/>
        </w:rPr>
        <w:instrText xml:space="preserve"> SEQ Figura \* ARABIC </w:instrText>
      </w:r>
      <w:r>
        <w:fldChar w:fldCharType="separate"/>
      </w:r>
      <w:r w:rsidR="00C842EC" w:rsidRPr="002C35EE">
        <w:rPr>
          <w:noProof/>
          <w:lang w:val="pt-BR"/>
        </w:rPr>
        <w:t>4</w:t>
      </w:r>
      <w:r>
        <w:fldChar w:fldCharType="end"/>
      </w:r>
      <w:r w:rsidRPr="002C35EE">
        <w:rPr>
          <w:lang w:val="pt-BR"/>
        </w:rPr>
        <w:t xml:space="preserve"> - </w:t>
      </w:r>
      <w:r w:rsidRPr="00B73B24">
        <w:rPr>
          <w:lang w:val="pt-BR"/>
        </w:rPr>
        <w:t>Definição de Consulta configurada no Relatório</w:t>
      </w:r>
    </w:p>
    <w:p w:rsidR="00500676" w:rsidRDefault="00500676" w:rsidP="00C519ED">
      <w:pPr>
        <w:spacing w:line="240" w:lineRule="auto"/>
        <w:jc w:val="left"/>
        <w:rPr>
          <w:lang w:val="pt-BR"/>
        </w:rPr>
      </w:pPr>
    </w:p>
    <w:p w:rsidR="00587A74" w:rsidRDefault="00587A74" w:rsidP="00C519ED">
      <w:pPr>
        <w:spacing w:line="240" w:lineRule="auto"/>
        <w:jc w:val="left"/>
        <w:rPr>
          <w:lang w:val="pt-BR"/>
        </w:rPr>
      </w:pPr>
    </w:p>
    <w:p w:rsidR="00500676" w:rsidRPr="00500676" w:rsidRDefault="00500676" w:rsidP="00500676">
      <w:pPr>
        <w:pStyle w:val="PargrafodaLista"/>
        <w:numPr>
          <w:ilvl w:val="1"/>
          <w:numId w:val="12"/>
        </w:numPr>
        <w:rPr>
          <w:lang w:val="pt-BR"/>
        </w:rPr>
      </w:pPr>
      <w:r>
        <w:rPr>
          <w:rFonts w:ascii="Arial" w:hAnsi="Arial" w:cs="Arial"/>
          <w:b/>
          <w:lang w:val="pt-BR"/>
        </w:rPr>
        <w:t>Canal de Desktop</w:t>
      </w:r>
    </w:p>
    <w:p w:rsidR="00500676" w:rsidRDefault="00500676" w:rsidP="00500676">
      <w:pPr>
        <w:rPr>
          <w:lang w:val="pt-BR"/>
        </w:rPr>
      </w:pPr>
    </w:p>
    <w:p w:rsidR="005B1D25" w:rsidRDefault="00500676" w:rsidP="00BA5377">
      <w:pPr>
        <w:ind w:firstLine="708"/>
        <w:rPr>
          <w:lang w:val="pt-BR"/>
        </w:rPr>
      </w:pPr>
      <w:r>
        <w:rPr>
          <w:lang w:val="pt-BR"/>
        </w:rPr>
        <w:t xml:space="preserve">Para a exibição do relatório em formato de canal no </w:t>
      </w:r>
      <w:proofErr w:type="spellStart"/>
      <w:r>
        <w:rPr>
          <w:lang w:val="pt-BR"/>
        </w:rPr>
        <w:t>workbench</w:t>
      </w:r>
      <w:proofErr w:type="spellEnd"/>
      <w:r>
        <w:rPr>
          <w:lang w:val="pt-BR"/>
        </w:rPr>
        <w:t xml:space="preserve"> do usuário, </w:t>
      </w:r>
      <w:r w:rsidR="00043561">
        <w:rPr>
          <w:lang w:val="pt-BR"/>
        </w:rPr>
        <w:t xml:space="preserve">será </w:t>
      </w:r>
      <w:r>
        <w:rPr>
          <w:lang w:val="pt-BR"/>
        </w:rPr>
        <w:t>criado o canal de desktop “</w:t>
      </w:r>
      <w:r w:rsidR="00587A74" w:rsidRPr="00B8266B">
        <w:rPr>
          <w:b/>
          <w:lang w:val="pt-BR"/>
        </w:rPr>
        <w:t>Eventos de Contrato por Usuário</w:t>
      </w:r>
      <w:r w:rsidR="00587A74">
        <w:rPr>
          <w:lang w:val="pt-BR"/>
        </w:rPr>
        <w:t xml:space="preserve">”, onde o relatório criado anteriormente </w:t>
      </w:r>
      <w:r w:rsidR="00043561">
        <w:rPr>
          <w:lang w:val="pt-BR"/>
        </w:rPr>
        <w:t xml:space="preserve">será </w:t>
      </w:r>
      <w:r w:rsidR="00587A74">
        <w:rPr>
          <w:lang w:val="pt-BR"/>
        </w:rPr>
        <w:t>atribuído.</w:t>
      </w:r>
    </w:p>
    <w:p w:rsidR="0054147D" w:rsidRDefault="0054147D" w:rsidP="00500676">
      <w:pPr>
        <w:rPr>
          <w:noProof/>
          <w:lang w:val="pt-BR" w:eastAsia="pt-BR"/>
        </w:rPr>
      </w:pPr>
    </w:p>
    <w:p w:rsidR="00C842EC" w:rsidRDefault="00500676" w:rsidP="00C842EC">
      <w:pPr>
        <w:keepNext/>
      </w:pPr>
      <w:r>
        <w:rPr>
          <w:noProof/>
          <w:lang w:val="pt-BR" w:eastAsia="pt-BR"/>
        </w:rPr>
        <w:drawing>
          <wp:inline distT="0" distB="0" distL="0" distR="0" wp14:anchorId="33291F8F" wp14:editId="4BAC82D8">
            <wp:extent cx="5243564" cy="291512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2919" b="4217"/>
                    <a:stretch/>
                  </pic:blipFill>
                  <pic:spPr bwMode="auto">
                    <a:xfrm>
                      <a:off x="0" y="0"/>
                      <a:ext cx="5266996" cy="29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676" w:rsidRDefault="00C842EC" w:rsidP="00C842EC">
      <w:pPr>
        <w:pStyle w:val="Legenda"/>
        <w:rPr>
          <w:lang w:val="pt-BR"/>
        </w:rPr>
      </w:pPr>
      <w:r w:rsidRPr="002C35EE">
        <w:rPr>
          <w:lang w:val="pt-BR"/>
        </w:rPr>
        <w:t xml:space="preserve">Figura </w:t>
      </w:r>
      <w:r>
        <w:fldChar w:fldCharType="begin"/>
      </w:r>
      <w:r w:rsidRPr="002C35EE">
        <w:rPr>
          <w:lang w:val="pt-BR"/>
        </w:rPr>
        <w:instrText xml:space="preserve"> SEQ Figura \* ARABIC </w:instrText>
      </w:r>
      <w:r>
        <w:fldChar w:fldCharType="separate"/>
      </w:r>
      <w:r w:rsidRPr="002C35EE">
        <w:rPr>
          <w:noProof/>
          <w:lang w:val="pt-BR"/>
        </w:rPr>
        <w:t>5</w:t>
      </w:r>
      <w:r>
        <w:fldChar w:fldCharType="end"/>
      </w:r>
      <w:r w:rsidRPr="002C35EE">
        <w:rPr>
          <w:lang w:val="pt-BR"/>
        </w:rPr>
        <w:t xml:space="preserve"> - </w:t>
      </w:r>
      <w:r w:rsidRPr="00C842EC">
        <w:rPr>
          <w:lang w:val="pt-BR"/>
        </w:rPr>
        <w:t>Canal de Desktop criado e atribuído o relatório criado anteriormente</w:t>
      </w:r>
    </w:p>
    <w:p w:rsidR="00587A74" w:rsidRDefault="00587A74" w:rsidP="00500676">
      <w:pPr>
        <w:rPr>
          <w:lang w:val="pt-BR"/>
        </w:rPr>
      </w:pPr>
    </w:p>
    <w:p w:rsidR="00587A74" w:rsidRDefault="00587A74" w:rsidP="00500676">
      <w:pPr>
        <w:rPr>
          <w:lang w:val="pt-BR"/>
        </w:rPr>
      </w:pPr>
    </w:p>
    <w:p w:rsidR="00901440" w:rsidRDefault="00901440" w:rsidP="00500676">
      <w:pPr>
        <w:rPr>
          <w:lang w:val="pt-BR"/>
        </w:rPr>
      </w:pPr>
    </w:p>
    <w:p w:rsidR="00901440" w:rsidRDefault="00901440" w:rsidP="00500676">
      <w:pPr>
        <w:rPr>
          <w:lang w:val="pt-BR"/>
        </w:rPr>
      </w:pPr>
    </w:p>
    <w:p w:rsidR="00901440" w:rsidRDefault="00901440" w:rsidP="00500676">
      <w:pPr>
        <w:rPr>
          <w:lang w:val="pt-BR"/>
        </w:rPr>
      </w:pPr>
    </w:p>
    <w:p w:rsidR="00901440" w:rsidRDefault="00901440" w:rsidP="00500676">
      <w:pPr>
        <w:rPr>
          <w:lang w:val="pt-BR"/>
        </w:rPr>
      </w:pPr>
    </w:p>
    <w:p w:rsidR="00901440" w:rsidRDefault="00901440" w:rsidP="00500676">
      <w:pPr>
        <w:rPr>
          <w:lang w:val="pt-BR"/>
        </w:rPr>
      </w:pPr>
    </w:p>
    <w:p w:rsidR="00901440" w:rsidRDefault="00901440" w:rsidP="00500676">
      <w:pPr>
        <w:rPr>
          <w:lang w:val="pt-BR"/>
        </w:rPr>
      </w:pPr>
    </w:p>
    <w:p w:rsidR="00043561" w:rsidRDefault="00043561" w:rsidP="00500676">
      <w:pPr>
        <w:rPr>
          <w:lang w:val="pt-BR"/>
        </w:rPr>
      </w:pPr>
    </w:p>
    <w:p w:rsidR="000A6020" w:rsidRDefault="000A6020" w:rsidP="00A071C2">
      <w:pPr>
        <w:pStyle w:val="PargrafodaLista"/>
        <w:numPr>
          <w:ilvl w:val="1"/>
          <w:numId w:val="12"/>
        </w:numPr>
        <w:rPr>
          <w:rFonts w:cs="Arial"/>
          <w:lang w:val="pt-BR"/>
        </w:rPr>
      </w:pPr>
      <w:r w:rsidRPr="00A071C2">
        <w:rPr>
          <w:rFonts w:ascii="Arial" w:hAnsi="Arial" w:cs="Arial"/>
          <w:b/>
          <w:lang w:val="pt-BR"/>
        </w:rPr>
        <w:lastRenderedPageBreak/>
        <w:t>Relação de campos não standard criados para o GAP.</w:t>
      </w:r>
    </w:p>
    <w:p w:rsidR="00901440" w:rsidRDefault="00901440" w:rsidP="00A071C2">
      <w:pPr>
        <w:rPr>
          <w:rFonts w:cs="Arial"/>
          <w:lang w:val="pt-BR"/>
        </w:rPr>
      </w:pPr>
    </w:p>
    <w:p w:rsidR="00901440" w:rsidRPr="00A071C2" w:rsidRDefault="00901440" w:rsidP="00A071C2">
      <w:pPr>
        <w:pStyle w:val="Ttulo6"/>
        <w:numPr>
          <w:ilvl w:val="2"/>
          <w:numId w:val="12"/>
        </w:numPr>
        <w:rPr>
          <w:lang w:val="pt-BR"/>
        </w:rPr>
      </w:pPr>
      <w:r w:rsidRPr="00A071C2">
        <w:rPr>
          <w:lang w:val="pt-BR"/>
        </w:rPr>
        <w:t>UDMD1</w:t>
      </w:r>
      <w:r w:rsidR="00A071C2">
        <w:rPr>
          <w:lang w:val="pt-BR"/>
        </w:rPr>
        <w:t xml:space="preserve"> – Coleção: </w:t>
      </w:r>
      <w:proofErr w:type="spellStart"/>
      <w:r w:rsidR="00A071C2">
        <w:rPr>
          <w:lang w:val="pt-BR"/>
        </w:rPr>
        <w:t>manutencao</w:t>
      </w:r>
      <w:proofErr w:type="spellEnd"/>
    </w:p>
    <w:p w:rsidR="00901440" w:rsidRDefault="00901440" w:rsidP="00A071C2">
      <w:pPr>
        <w:rPr>
          <w:rFonts w:cs="Arial"/>
          <w:lang w:val="pt-BR"/>
        </w:rPr>
      </w:pPr>
    </w:p>
    <w:tbl>
      <w:tblPr>
        <w:tblStyle w:val="Tabelacomgrade"/>
        <w:tblW w:w="8344" w:type="dxa"/>
        <w:jc w:val="center"/>
        <w:tblLook w:val="04A0" w:firstRow="1" w:lastRow="0" w:firstColumn="1" w:lastColumn="0" w:noHBand="0" w:noVBand="1"/>
      </w:tblPr>
      <w:tblGrid>
        <w:gridCol w:w="1796"/>
        <w:gridCol w:w="2240"/>
        <w:gridCol w:w="4308"/>
      </w:tblGrid>
      <w:tr w:rsidR="00901440" w:rsidRPr="00FB40A6" w:rsidTr="00DC5575">
        <w:trPr>
          <w:jc w:val="center"/>
        </w:trPr>
        <w:tc>
          <w:tcPr>
            <w:tcW w:w="1796" w:type="dxa"/>
          </w:tcPr>
          <w:p w:rsidR="00901440" w:rsidRPr="00584FEB" w:rsidRDefault="00901440" w:rsidP="00DC5575">
            <w:pPr>
              <w:jc w:val="center"/>
              <w:rPr>
                <w:rFonts w:ascii="Arial" w:hAnsi="Arial" w:cs="Arial"/>
                <w:lang w:val="pt-BR"/>
              </w:rPr>
            </w:pPr>
            <w:r w:rsidRPr="00584FEB">
              <w:rPr>
                <w:rFonts w:ascii="Arial" w:hAnsi="Arial" w:cs="Arial"/>
                <w:lang w:val="pt-BR"/>
              </w:rPr>
              <w:t>EXTERNAL_ID</w:t>
            </w:r>
          </w:p>
        </w:tc>
        <w:tc>
          <w:tcPr>
            <w:tcW w:w="2240" w:type="dxa"/>
          </w:tcPr>
          <w:p w:rsidR="00901440" w:rsidRPr="00584FEB" w:rsidRDefault="00901440" w:rsidP="00DC5575">
            <w:pPr>
              <w:jc w:val="center"/>
              <w:rPr>
                <w:rFonts w:ascii="Arial" w:hAnsi="Arial" w:cs="Arial"/>
                <w:lang w:val="pt-BR"/>
              </w:rPr>
            </w:pPr>
            <w:r w:rsidRPr="00584FEB">
              <w:rPr>
                <w:rFonts w:ascii="Arial" w:hAnsi="Arial" w:cs="Arial"/>
                <w:lang w:val="pt-BR"/>
              </w:rPr>
              <w:t>DISPLAY_NAME</w:t>
            </w:r>
          </w:p>
        </w:tc>
        <w:tc>
          <w:tcPr>
            <w:tcW w:w="4308" w:type="dxa"/>
          </w:tcPr>
          <w:p w:rsidR="00901440" w:rsidRPr="00584FEB" w:rsidRDefault="00901440" w:rsidP="00DC5575">
            <w:pPr>
              <w:jc w:val="center"/>
              <w:rPr>
                <w:rFonts w:ascii="Arial" w:hAnsi="Arial" w:cs="Arial"/>
                <w:lang w:val="pt-BR"/>
              </w:rPr>
            </w:pPr>
            <w:r w:rsidRPr="00584FEB">
              <w:rPr>
                <w:rFonts w:ascii="Arial" w:hAnsi="Arial" w:cs="Arial"/>
                <w:lang w:val="pt-BR"/>
              </w:rPr>
              <w:t>Localização do Campo (campo predecessor)</w:t>
            </w:r>
          </w:p>
        </w:tc>
      </w:tr>
      <w:tr w:rsidR="00901440" w:rsidRPr="00584FEB" w:rsidTr="00A071C2">
        <w:trPr>
          <w:jc w:val="center"/>
        </w:trPr>
        <w:tc>
          <w:tcPr>
            <w:tcW w:w="1796" w:type="dxa"/>
          </w:tcPr>
          <w:p w:rsidR="00901440" w:rsidRPr="00584FEB" w:rsidRDefault="00901440" w:rsidP="00DC557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</w:t>
            </w:r>
            <w:proofErr w:type="gramEnd"/>
            <w:r>
              <w:rPr>
                <w:rFonts w:ascii="Arial" w:hAnsi="Arial" w:cs="Arial"/>
                <w:lang w:val="pt-BR"/>
              </w:rPr>
              <w:t>_01</w:t>
            </w:r>
          </w:p>
        </w:tc>
        <w:tc>
          <w:tcPr>
            <w:tcW w:w="2240" w:type="dxa"/>
          </w:tcPr>
          <w:p w:rsidR="00901440" w:rsidRPr="00584FEB" w:rsidRDefault="00901440" w:rsidP="00DC557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1</w:t>
            </w:r>
          </w:p>
        </w:tc>
        <w:tc>
          <w:tcPr>
            <w:tcW w:w="4308" w:type="dxa"/>
          </w:tcPr>
          <w:p w:rsidR="00901440" w:rsidRPr="00584FEB" w:rsidRDefault="00146D88" w:rsidP="00DC557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Inicio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Coleção</w:t>
            </w:r>
            <w:proofErr w:type="spellEnd"/>
          </w:p>
        </w:tc>
      </w:tr>
      <w:tr w:rsidR="00146D88" w:rsidRPr="00584FEB" w:rsidTr="00A071C2">
        <w:trPr>
          <w:jc w:val="center"/>
        </w:trPr>
        <w:tc>
          <w:tcPr>
            <w:tcW w:w="1796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2240" w:type="dxa"/>
          </w:tcPr>
          <w:p w:rsidR="00146D88" w:rsidRPr="00584FEB" w:rsidRDefault="00146D88" w:rsidP="00DC557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2</w:t>
            </w:r>
          </w:p>
        </w:tc>
        <w:tc>
          <w:tcPr>
            <w:tcW w:w="4308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</w:t>
            </w:r>
            <w:proofErr w:type="gramEnd"/>
            <w:r>
              <w:rPr>
                <w:rFonts w:ascii="Arial" w:hAnsi="Arial" w:cs="Arial"/>
                <w:lang w:val="pt-BR"/>
              </w:rPr>
              <w:t>_01</w:t>
            </w:r>
          </w:p>
        </w:tc>
      </w:tr>
      <w:tr w:rsidR="00146D88" w:rsidRPr="00584FEB" w:rsidTr="00A071C2">
        <w:trPr>
          <w:jc w:val="center"/>
        </w:trPr>
        <w:tc>
          <w:tcPr>
            <w:tcW w:w="1796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2240" w:type="dxa"/>
          </w:tcPr>
          <w:p w:rsidR="00146D88" w:rsidRPr="00584FEB" w:rsidRDefault="00146D88" w:rsidP="00DC557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3</w:t>
            </w:r>
          </w:p>
        </w:tc>
        <w:tc>
          <w:tcPr>
            <w:tcW w:w="4308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02</w:t>
            </w:r>
          </w:p>
        </w:tc>
      </w:tr>
      <w:tr w:rsidR="00146D88" w:rsidRPr="00584FEB" w:rsidTr="00A071C2">
        <w:trPr>
          <w:jc w:val="center"/>
        </w:trPr>
        <w:tc>
          <w:tcPr>
            <w:tcW w:w="1796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2240" w:type="dxa"/>
          </w:tcPr>
          <w:p w:rsidR="00146D88" w:rsidRPr="00584FEB" w:rsidRDefault="00146D88" w:rsidP="00DC557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4</w:t>
            </w:r>
          </w:p>
        </w:tc>
        <w:tc>
          <w:tcPr>
            <w:tcW w:w="4308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03</w:t>
            </w:r>
          </w:p>
        </w:tc>
      </w:tr>
      <w:tr w:rsidR="00146D88" w:rsidRPr="00584FEB" w:rsidTr="00A071C2">
        <w:trPr>
          <w:jc w:val="center"/>
        </w:trPr>
        <w:tc>
          <w:tcPr>
            <w:tcW w:w="1796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2240" w:type="dxa"/>
          </w:tcPr>
          <w:p w:rsidR="00146D88" w:rsidRPr="00584FEB" w:rsidRDefault="00146D88" w:rsidP="00DC557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4308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04</w:t>
            </w:r>
          </w:p>
        </w:tc>
      </w:tr>
      <w:tr w:rsidR="00146D88" w:rsidRPr="00584FEB" w:rsidTr="00A071C2">
        <w:trPr>
          <w:jc w:val="center"/>
        </w:trPr>
        <w:tc>
          <w:tcPr>
            <w:tcW w:w="1796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campo</w:t>
            </w:r>
            <w:proofErr w:type="gramEnd"/>
            <w:r>
              <w:rPr>
                <w:rFonts w:ascii="Arial" w:hAnsi="Arial" w:cs="Arial"/>
                <w:lang w:val="pt-BR"/>
              </w:rPr>
              <w:t>_06</w:t>
            </w:r>
          </w:p>
        </w:tc>
        <w:tc>
          <w:tcPr>
            <w:tcW w:w="2240" w:type="dxa"/>
          </w:tcPr>
          <w:p w:rsidR="00146D88" w:rsidRPr="00584FEB" w:rsidRDefault="00146D88" w:rsidP="00DC557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4308" w:type="dxa"/>
          </w:tcPr>
          <w:p w:rsidR="00146D88" w:rsidRPr="00584FEB" w:rsidRDefault="00146D88" w:rsidP="00DC5575">
            <w:pPr>
              <w:rPr>
                <w:rFonts w:ascii="Arial" w:hAnsi="Arial" w:cs="Arial"/>
              </w:rPr>
            </w:pPr>
            <w:proofErr w:type="gramStart"/>
            <w:r w:rsidRPr="005F349C">
              <w:rPr>
                <w:rFonts w:ascii="Arial" w:hAnsi="Arial" w:cs="Arial"/>
                <w:lang w:val="pt-BR"/>
              </w:rPr>
              <w:t>campo</w:t>
            </w:r>
            <w:proofErr w:type="gramEnd"/>
            <w:r w:rsidRPr="005F349C">
              <w:rPr>
                <w:rFonts w:ascii="Arial" w:hAnsi="Arial" w:cs="Arial"/>
                <w:lang w:val="pt-BR"/>
              </w:rPr>
              <w:t>_</w:t>
            </w:r>
            <w:r>
              <w:rPr>
                <w:rFonts w:ascii="Arial" w:hAnsi="Arial" w:cs="Arial"/>
                <w:lang w:val="pt-BR"/>
              </w:rPr>
              <w:t>05</w:t>
            </w:r>
          </w:p>
        </w:tc>
      </w:tr>
      <w:tr w:rsidR="00FB40A6" w:rsidRPr="00584FEB" w:rsidTr="00A071C2">
        <w:trPr>
          <w:jc w:val="center"/>
          <w:ins w:id="14" w:author="Engineering do Brasil S.A" w:date="2015-08-04T16:21:00Z"/>
        </w:trPr>
        <w:tc>
          <w:tcPr>
            <w:tcW w:w="1796" w:type="dxa"/>
          </w:tcPr>
          <w:p w:rsidR="00FB40A6" w:rsidRPr="00FB40A6" w:rsidRDefault="00FB40A6" w:rsidP="00DC5575">
            <w:pPr>
              <w:rPr>
                <w:ins w:id="15" w:author="Engineering do Brasil S.A" w:date="2015-08-04T16:21:00Z"/>
                <w:rFonts w:ascii="Arial" w:hAnsi="Arial" w:cs="Arial"/>
                <w:color w:val="548DD4" w:themeColor="text2" w:themeTint="99"/>
                <w:lang w:val="pt-BR"/>
                <w:rPrChange w:id="16" w:author="Engineering do Brasil S.A" w:date="2015-08-04T16:21:00Z">
                  <w:rPr>
                    <w:ins w:id="17" w:author="Engineering do Brasil S.A" w:date="2015-08-04T16:21:00Z"/>
                    <w:rFonts w:ascii="Arial" w:hAnsi="Arial" w:cs="Arial"/>
                    <w:lang w:val="pt-BR"/>
                  </w:rPr>
                </w:rPrChange>
              </w:rPr>
            </w:pPr>
            <w:proofErr w:type="gramStart"/>
            <w:ins w:id="18" w:author="Engineering do Brasil S.A" w:date="2015-08-04T16:21:00Z">
              <w:r w:rsidRPr="00FB40A6">
                <w:rPr>
                  <w:rFonts w:ascii="Arial" w:hAnsi="Arial" w:cs="Arial"/>
                  <w:color w:val="548DD4" w:themeColor="text2" w:themeTint="99"/>
                  <w:lang w:val="pt-BR"/>
                  <w:rPrChange w:id="19" w:author="Engineering do Brasil S.A" w:date="2015-08-04T16:21:00Z">
                    <w:rPr>
                      <w:rFonts w:ascii="Arial" w:hAnsi="Arial" w:cs="Arial"/>
                      <w:lang w:val="pt-BR"/>
                    </w:rPr>
                  </w:rPrChange>
                </w:rPr>
                <w:t>campo</w:t>
              </w:r>
              <w:proofErr w:type="gramEnd"/>
              <w:r w:rsidRPr="00FB40A6">
                <w:rPr>
                  <w:rFonts w:ascii="Arial" w:hAnsi="Arial" w:cs="Arial"/>
                  <w:color w:val="548DD4" w:themeColor="text2" w:themeTint="99"/>
                  <w:lang w:val="pt-BR"/>
                  <w:rPrChange w:id="20" w:author="Engineering do Brasil S.A" w:date="2015-08-04T16:21:00Z">
                    <w:rPr>
                      <w:rFonts w:ascii="Arial" w:hAnsi="Arial" w:cs="Arial"/>
                      <w:lang w:val="pt-BR"/>
                    </w:rPr>
                  </w:rPrChange>
                </w:rPr>
                <w:t>_07</w:t>
              </w:r>
            </w:ins>
          </w:p>
        </w:tc>
        <w:tc>
          <w:tcPr>
            <w:tcW w:w="2240" w:type="dxa"/>
          </w:tcPr>
          <w:p w:rsidR="00FB40A6" w:rsidRPr="00FB40A6" w:rsidRDefault="00FB40A6" w:rsidP="00DC5575">
            <w:pPr>
              <w:rPr>
                <w:ins w:id="21" w:author="Engineering do Brasil S.A" w:date="2015-08-04T16:21:00Z"/>
                <w:rFonts w:ascii="Arial" w:hAnsi="Arial" w:cs="Arial"/>
                <w:color w:val="548DD4" w:themeColor="text2" w:themeTint="99"/>
                <w:lang w:val="pt-BR"/>
                <w:rPrChange w:id="22" w:author="Engineering do Brasil S.A" w:date="2015-08-04T16:21:00Z">
                  <w:rPr>
                    <w:ins w:id="23" w:author="Engineering do Brasil S.A" w:date="2015-08-04T16:21:00Z"/>
                    <w:rFonts w:ascii="Arial" w:hAnsi="Arial" w:cs="Arial"/>
                    <w:lang w:val="pt-BR"/>
                  </w:rPr>
                </w:rPrChange>
              </w:rPr>
            </w:pPr>
            <w:ins w:id="24" w:author="Engineering do Brasil S.A" w:date="2015-08-04T16:21:00Z">
              <w:r w:rsidRPr="00FB40A6">
                <w:rPr>
                  <w:rFonts w:ascii="Arial" w:hAnsi="Arial" w:cs="Arial"/>
                  <w:color w:val="548DD4" w:themeColor="text2" w:themeTint="99"/>
                  <w:lang w:val="pt-BR"/>
                  <w:rPrChange w:id="25" w:author="Engineering do Brasil S.A" w:date="2015-08-04T16:21:00Z">
                    <w:rPr>
                      <w:rFonts w:ascii="Arial" w:hAnsi="Arial" w:cs="Arial"/>
                      <w:lang w:val="pt-BR"/>
                    </w:rPr>
                  </w:rPrChange>
                </w:rPr>
                <w:t>Campo 7</w:t>
              </w:r>
            </w:ins>
          </w:p>
        </w:tc>
        <w:tc>
          <w:tcPr>
            <w:tcW w:w="4308" w:type="dxa"/>
          </w:tcPr>
          <w:p w:rsidR="00FB40A6" w:rsidRPr="00FB40A6" w:rsidRDefault="00FB40A6" w:rsidP="00DC5575">
            <w:pPr>
              <w:rPr>
                <w:ins w:id="26" w:author="Engineering do Brasil S.A" w:date="2015-08-04T16:21:00Z"/>
                <w:rFonts w:ascii="Arial" w:hAnsi="Arial" w:cs="Arial"/>
                <w:color w:val="548DD4" w:themeColor="text2" w:themeTint="99"/>
                <w:lang w:val="pt-BR"/>
                <w:rPrChange w:id="27" w:author="Engineering do Brasil S.A" w:date="2015-08-04T16:21:00Z">
                  <w:rPr>
                    <w:ins w:id="28" w:author="Engineering do Brasil S.A" w:date="2015-08-04T16:21:00Z"/>
                    <w:rFonts w:ascii="Arial" w:hAnsi="Arial" w:cs="Arial"/>
                    <w:lang w:val="pt-BR"/>
                  </w:rPr>
                </w:rPrChange>
              </w:rPr>
            </w:pPr>
            <w:ins w:id="29" w:author="Engineering do Brasil S.A" w:date="2015-08-04T16:21:00Z">
              <w:r w:rsidRPr="00FB40A6">
                <w:rPr>
                  <w:rFonts w:ascii="Arial" w:hAnsi="Arial" w:cs="Arial"/>
                  <w:color w:val="548DD4" w:themeColor="text2" w:themeTint="99"/>
                  <w:lang w:val="pt-BR"/>
                  <w:rPrChange w:id="30" w:author="Engineering do Brasil S.A" w:date="2015-08-04T16:21:00Z">
                    <w:rPr>
                      <w:rFonts w:ascii="Arial" w:hAnsi="Arial" w:cs="Arial"/>
                      <w:lang w:val="pt-BR"/>
                    </w:rPr>
                  </w:rPrChange>
                </w:rPr>
                <w:t>Campo_07</w:t>
              </w:r>
            </w:ins>
          </w:p>
        </w:tc>
      </w:tr>
    </w:tbl>
    <w:p w:rsidR="00CA2647" w:rsidRDefault="00CA2647" w:rsidP="00500676">
      <w:pPr>
        <w:rPr>
          <w:ins w:id="31" w:author="Engineering do Brasil S.A" w:date="2015-08-04T16:23:00Z"/>
          <w:lang w:val="pt-BR"/>
        </w:rPr>
      </w:pPr>
    </w:p>
    <w:p w:rsidR="00CA2647" w:rsidRDefault="00CA2647" w:rsidP="00500676">
      <w:pPr>
        <w:rPr>
          <w:ins w:id="32" w:author="Engineering do Brasil S.A" w:date="2015-08-04T16:24:00Z"/>
          <w:rFonts w:ascii="Consolas" w:eastAsia="Calibri" w:hAnsi="Consolas" w:cs="Consolas"/>
          <w:color w:val="000000"/>
          <w:highlight w:val="lightGray"/>
          <w:lang w:val="pt-BR" w:eastAsia="pt-BR"/>
        </w:rPr>
      </w:pPr>
      <w:proofErr w:type="spellStart"/>
      <w:ins w:id="33" w:author="Engineering do Brasil S.A" w:date="2015-08-04T16:24:00Z">
        <w:r w:rsidRPr="00CA2647">
          <w:rPr>
            <w:b/>
            <w:lang w:val="pt-BR"/>
            <w:rPrChange w:id="34" w:author="Engineering do Brasil S.A" w:date="2015-08-04T16:27:00Z">
              <w:rPr>
                <w:lang w:val="pt-BR"/>
              </w:rPr>
            </w:rPrChange>
          </w:rPr>
          <w:t>Obs</w:t>
        </w:r>
        <w:proofErr w:type="spellEnd"/>
        <w:r w:rsidRPr="00CA2647">
          <w:rPr>
            <w:b/>
            <w:lang w:val="pt-BR"/>
            <w:rPrChange w:id="35" w:author="Engineering do Brasil S.A" w:date="2015-08-04T16:27:00Z">
              <w:rPr>
                <w:lang w:val="pt-BR"/>
              </w:rPr>
            </w:rPrChange>
          </w:rPr>
          <w:t>:</w:t>
        </w:r>
        <w:r>
          <w:rPr>
            <w:lang w:val="pt-BR"/>
          </w:rPr>
          <w:t xml:space="preserve"> No campo_07 é incluído o tipo do canal, o método que faz esse preenchimento é o </w:t>
        </w:r>
        <w:r>
          <w:rPr>
            <w:rFonts w:ascii="Consolas" w:eastAsia="Calibri" w:hAnsi="Consolas" w:cs="Consolas"/>
            <w:color w:val="000000"/>
            <w:highlight w:val="lightGray"/>
            <w:lang w:val="pt-BR" w:eastAsia="pt-BR"/>
          </w:rPr>
          <w:t>gap033_criaCalendario:</w:t>
        </w:r>
      </w:ins>
    </w:p>
    <w:p w:rsidR="00CA2647" w:rsidRDefault="00CA2647" w:rsidP="00500676">
      <w:pPr>
        <w:rPr>
          <w:ins w:id="36" w:author="Engineering do Brasil S.A" w:date="2015-08-04T16:26:00Z"/>
          <w:rFonts w:ascii="Consolas" w:eastAsia="Calibri" w:hAnsi="Consolas" w:cs="Consolas"/>
          <w:color w:val="0D0D0D" w:themeColor="text1" w:themeTint="F2"/>
          <w:lang w:eastAsia="pt-BR"/>
        </w:rPr>
      </w:pPr>
      <w:ins w:id="37" w:author="Engineering do Brasil S.A" w:date="2015-08-04T16:26:00Z">
        <w:r w:rsidRPr="00CA2647">
          <w:rPr>
            <w:rFonts w:ascii="Consolas" w:eastAsia="Calibri" w:hAnsi="Consolas" w:cs="Consolas"/>
            <w:color w:val="0D0D0D" w:themeColor="text1" w:themeTint="F2"/>
            <w:highlight w:val="yellow"/>
            <w:lang w:eastAsia="pt-BR"/>
            <w:rPrChange w:id="38" w:author="Engineering do Brasil S.A" w:date="2015-08-04T16:26:00Z">
              <w:rPr>
                <w:rFonts w:ascii="Consolas" w:eastAsia="Calibri" w:hAnsi="Consolas" w:cs="Consolas"/>
                <w:color w:val="6A3E3E"/>
                <w:highlight w:val="lightGray"/>
                <w:lang w:val="pt-BR" w:eastAsia="pt-BR"/>
              </w:rPr>
            </w:rPrChange>
          </w:rPr>
          <w:t>udo1LinhaNova</w:t>
        </w:r>
        <w:r w:rsidRPr="00CA2647">
          <w:rPr>
            <w:rFonts w:ascii="Consolas" w:eastAsia="Calibri" w:hAnsi="Consolas" w:cs="Consolas"/>
            <w:color w:val="0D0D0D" w:themeColor="text1" w:themeTint="F2"/>
            <w:highlight w:val="yellow"/>
            <w:lang w:eastAsia="pt-BR"/>
            <w:rPrChange w:id="39" w:author="Engineering do Brasil S.A" w:date="2015-08-04T16:26:00Z">
              <w:rPr>
                <w:rFonts w:ascii="Consolas" w:eastAsia="Calibri" w:hAnsi="Consolas" w:cs="Consolas"/>
                <w:color w:val="000000"/>
                <w:highlight w:val="blue"/>
                <w:lang w:val="pt-BR" w:eastAsia="pt-BR"/>
              </w:rPr>
            </w:rPrChange>
          </w:rPr>
          <w:t>.getExtensionField(</w:t>
        </w:r>
        <w:r w:rsidRPr="00CA2647">
          <w:rPr>
            <w:rFonts w:ascii="Consolas" w:eastAsia="Calibri" w:hAnsi="Consolas" w:cs="Consolas"/>
            <w:color w:val="0D0D0D" w:themeColor="text1" w:themeTint="F2"/>
            <w:highlight w:val="yellow"/>
            <w:lang w:eastAsia="pt-BR"/>
            <w:rPrChange w:id="40" w:author="Engineering do Brasil S.A" w:date="2015-08-04T16:26:00Z">
              <w:rPr>
                <w:rFonts w:ascii="Consolas" w:eastAsia="Calibri" w:hAnsi="Consolas" w:cs="Consolas"/>
                <w:color w:val="0000C0"/>
                <w:highlight w:val="blue"/>
                <w:lang w:val="pt-BR" w:eastAsia="pt-BR"/>
              </w:rPr>
            </w:rPrChange>
          </w:rPr>
          <w:t>EXTF_TIPO_CANAL</w:t>
        </w:r>
        <w:r w:rsidRPr="00CA2647">
          <w:rPr>
            <w:rFonts w:ascii="Consolas" w:eastAsia="Calibri" w:hAnsi="Consolas" w:cs="Consolas"/>
            <w:color w:val="0D0D0D" w:themeColor="text1" w:themeTint="F2"/>
            <w:highlight w:val="yellow"/>
            <w:lang w:eastAsia="pt-BR"/>
            <w:rPrChange w:id="41" w:author="Engineering do Brasil S.A" w:date="2015-08-04T16:26:00Z">
              <w:rPr>
                <w:rFonts w:ascii="Consolas" w:eastAsia="Calibri" w:hAnsi="Consolas" w:cs="Consolas"/>
                <w:color w:val="000000"/>
                <w:highlight w:val="blue"/>
                <w:lang w:val="pt-BR" w:eastAsia="pt-BR"/>
              </w:rPr>
            </w:rPrChange>
          </w:rPr>
          <w:t>).set(</w:t>
        </w:r>
        <w:r w:rsidRPr="00CA2647">
          <w:rPr>
            <w:rFonts w:ascii="Consolas" w:eastAsia="Calibri" w:hAnsi="Consolas" w:cs="Consolas"/>
            <w:color w:val="0D0D0D" w:themeColor="text1" w:themeTint="F2"/>
            <w:highlight w:val="yellow"/>
            <w:lang w:eastAsia="pt-BR"/>
            <w:rPrChange w:id="42" w:author="Engineering do Brasil S.A" w:date="2015-08-04T16:26:00Z">
              <w:rPr>
                <w:rFonts w:ascii="Consolas" w:eastAsia="Calibri" w:hAnsi="Consolas" w:cs="Consolas"/>
                <w:color w:val="0000C0"/>
                <w:highlight w:val="blue"/>
                <w:lang w:val="pt-BR" w:eastAsia="pt-BR"/>
              </w:rPr>
            </w:rPrChange>
          </w:rPr>
          <w:t>doc</w:t>
        </w:r>
        <w:r w:rsidRPr="00CA2647">
          <w:rPr>
            <w:rFonts w:ascii="Consolas" w:eastAsia="Calibri" w:hAnsi="Consolas" w:cs="Consolas"/>
            <w:color w:val="0D0D0D" w:themeColor="text1" w:themeTint="F2"/>
            <w:highlight w:val="yellow"/>
            <w:lang w:eastAsia="pt-BR"/>
            <w:rPrChange w:id="43" w:author="Engineering do Brasil S.A" w:date="2015-08-04T16:26:00Z">
              <w:rPr>
                <w:rFonts w:ascii="Consolas" w:eastAsia="Calibri" w:hAnsi="Consolas" w:cs="Consolas"/>
                <w:color w:val="000000"/>
                <w:highlight w:val="blue"/>
                <w:lang w:val="pt-BR" w:eastAsia="pt-BR"/>
              </w:rPr>
            </w:rPrChange>
          </w:rPr>
          <w:t>.getParentIBean().getExtensionField(</w:t>
        </w:r>
        <w:r w:rsidRPr="00CA2647">
          <w:rPr>
            <w:rFonts w:ascii="Consolas" w:eastAsia="Calibri" w:hAnsi="Consolas" w:cs="Consolas"/>
            <w:color w:val="0D0D0D" w:themeColor="text1" w:themeTint="F2"/>
            <w:highlight w:val="yellow"/>
            <w:lang w:eastAsia="pt-BR"/>
            <w:rPrChange w:id="44" w:author="Engineering do Brasil S.A" w:date="2015-08-04T16:26:00Z">
              <w:rPr>
                <w:rFonts w:ascii="Consolas" w:eastAsia="Calibri" w:hAnsi="Consolas" w:cs="Consolas"/>
                <w:color w:val="0000C0"/>
                <w:highlight w:val="blue"/>
                <w:lang w:val="pt-BR" w:eastAsia="pt-BR"/>
              </w:rPr>
            </w:rPrChange>
          </w:rPr>
          <w:t>MA_CANAL</w:t>
        </w:r>
        <w:r w:rsidRPr="00CA2647">
          <w:rPr>
            <w:rFonts w:ascii="Consolas" w:eastAsia="Calibri" w:hAnsi="Consolas" w:cs="Consolas"/>
            <w:color w:val="0D0D0D" w:themeColor="text1" w:themeTint="F2"/>
            <w:highlight w:val="yellow"/>
            <w:lang w:eastAsia="pt-BR"/>
            <w:rPrChange w:id="45" w:author="Engineering do Brasil S.A" w:date="2015-08-04T16:26:00Z">
              <w:rPr>
                <w:rFonts w:ascii="Consolas" w:eastAsia="Calibri" w:hAnsi="Consolas" w:cs="Consolas"/>
                <w:color w:val="000000"/>
                <w:highlight w:val="blue"/>
                <w:lang w:val="pt-BR" w:eastAsia="pt-BR"/>
              </w:rPr>
            </w:rPrChange>
          </w:rPr>
          <w:t>).get());</w:t>
        </w:r>
      </w:ins>
    </w:p>
    <w:p w:rsidR="00CA2647" w:rsidRPr="00CA2647" w:rsidRDefault="00CA2647" w:rsidP="00500676">
      <w:pPr>
        <w:rPr>
          <w:ins w:id="46" w:author="Engineering do Brasil S.A" w:date="2015-08-04T16:26:00Z"/>
          <w:rFonts w:ascii="Consolas" w:eastAsia="Calibri" w:hAnsi="Consolas" w:cs="Consolas"/>
          <w:color w:val="0D0D0D" w:themeColor="text1" w:themeTint="F2"/>
          <w:u w:val="single"/>
          <w:lang w:eastAsia="pt-BR"/>
          <w:rPrChange w:id="47" w:author="Engineering do Brasil S.A" w:date="2015-08-04T16:27:00Z">
            <w:rPr>
              <w:ins w:id="48" w:author="Engineering do Brasil S.A" w:date="2015-08-04T16:26:00Z"/>
              <w:rFonts w:ascii="Consolas" w:eastAsia="Calibri" w:hAnsi="Consolas" w:cs="Consolas"/>
              <w:color w:val="0D0D0D" w:themeColor="text1" w:themeTint="F2"/>
              <w:lang w:eastAsia="pt-BR"/>
            </w:rPr>
          </w:rPrChange>
        </w:rPr>
      </w:pPr>
      <w:bookmarkStart w:id="49" w:name="_GoBack"/>
      <w:bookmarkEnd w:id="49"/>
    </w:p>
    <w:p w:rsidR="00CA2647" w:rsidRPr="00CA2647" w:rsidRDefault="00CA2647" w:rsidP="00500676">
      <w:pPr>
        <w:rPr>
          <w:ins w:id="50" w:author="Engineering do Brasil S.A" w:date="2015-08-04T16:23:00Z"/>
          <w:color w:val="0D0D0D" w:themeColor="text1" w:themeTint="F2"/>
          <w:lang w:val="pt-BR"/>
          <w:rPrChange w:id="51" w:author="Engineering do Brasil S.A" w:date="2015-08-04T16:27:00Z">
            <w:rPr>
              <w:ins w:id="52" w:author="Engineering do Brasil S.A" w:date="2015-08-04T16:23:00Z"/>
              <w:lang w:val="pt-BR"/>
            </w:rPr>
          </w:rPrChange>
        </w:rPr>
      </w:pPr>
      <w:ins w:id="53" w:author="Engineering do Brasil S.A" w:date="2015-08-04T16:26:00Z">
        <w:r w:rsidRPr="00CA2647">
          <w:rPr>
            <w:rFonts w:ascii="Consolas" w:eastAsia="Calibri" w:hAnsi="Consolas" w:cs="Consolas"/>
            <w:color w:val="0D0D0D" w:themeColor="text1" w:themeTint="F2"/>
            <w:lang w:val="pt-BR" w:eastAsia="pt-BR"/>
            <w:rPrChange w:id="54" w:author="Engineering do Brasil S.A" w:date="2015-08-04T16:27:00Z">
              <w:rPr>
                <w:rFonts w:ascii="Consolas" w:eastAsia="Calibri" w:hAnsi="Consolas" w:cs="Consolas"/>
                <w:color w:val="0D0D0D" w:themeColor="text1" w:themeTint="F2"/>
                <w:lang w:eastAsia="pt-BR"/>
              </w:rPr>
            </w:rPrChange>
          </w:rPr>
          <w:t>Acima o trecho do c</w:t>
        </w:r>
      </w:ins>
      <w:ins w:id="55" w:author="Engineering do Brasil S.A" w:date="2015-08-04T16:27:00Z">
        <w:r w:rsidRPr="00CA2647">
          <w:rPr>
            <w:rFonts w:ascii="Consolas" w:eastAsia="Calibri" w:hAnsi="Consolas" w:cs="Consolas"/>
            <w:color w:val="0D0D0D" w:themeColor="text1" w:themeTint="F2"/>
            <w:lang w:val="pt-BR" w:eastAsia="pt-BR"/>
            <w:rPrChange w:id="56" w:author="Engineering do Brasil S.A" w:date="2015-08-04T16:27:00Z">
              <w:rPr>
                <w:rFonts w:ascii="Consolas" w:eastAsia="Calibri" w:hAnsi="Consolas" w:cs="Consolas"/>
                <w:color w:val="0D0D0D" w:themeColor="text1" w:themeTint="F2"/>
                <w:lang w:eastAsia="pt-BR"/>
              </w:rPr>
            </w:rPrChange>
          </w:rPr>
          <w:t xml:space="preserve">ódigo no momento em que </w:t>
        </w:r>
        <w:r>
          <w:rPr>
            <w:rFonts w:ascii="Consolas" w:eastAsia="Calibri" w:hAnsi="Consolas" w:cs="Consolas"/>
            <w:color w:val="0D0D0D" w:themeColor="text1" w:themeTint="F2"/>
            <w:lang w:val="pt-BR" w:eastAsia="pt-BR"/>
          </w:rPr>
          <w:t>é pego o tipo do canal.</w:t>
        </w:r>
      </w:ins>
    </w:p>
    <w:p w:rsidR="00CA2647" w:rsidRPr="00CA2647" w:rsidRDefault="00CA2647" w:rsidP="00500676">
      <w:pPr>
        <w:rPr>
          <w:lang w:val="pt-BR"/>
          <w:rPrChange w:id="57" w:author="Engineering do Brasil S.A" w:date="2015-08-04T16:27:00Z">
            <w:rPr>
              <w:lang w:val="pt-BR"/>
            </w:rPr>
          </w:rPrChange>
        </w:rPr>
      </w:pPr>
    </w:p>
    <w:p w:rsidR="00A071C2" w:rsidRDefault="00A071C2" w:rsidP="00B8266B">
      <w:pPr>
        <w:pStyle w:val="Ttulo6"/>
        <w:numPr>
          <w:ilvl w:val="2"/>
          <w:numId w:val="12"/>
        </w:numPr>
        <w:rPr>
          <w:lang w:val="pt-BR"/>
        </w:rPr>
      </w:pPr>
      <w:r w:rsidRPr="00A071C2">
        <w:rPr>
          <w:lang w:val="pt-BR"/>
        </w:rPr>
        <w:t>UDMD1</w:t>
      </w:r>
      <w:r>
        <w:rPr>
          <w:lang w:val="pt-BR"/>
        </w:rPr>
        <w:t xml:space="preserve"> – Coleção: </w:t>
      </w:r>
      <w:proofErr w:type="spellStart"/>
      <w:r w:rsidRPr="00B8266B">
        <w:rPr>
          <w:lang w:val="pt-BR"/>
        </w:rPr>
        <w:t>tabela_alertas</w:t>
      </w:r>
      <w:proofErr w:type="spellEnd"/>
    </w:p>
    <w:p w:rsidR="00A071C2" w:rsidRPr="00B8266B" w:rsidRDefault="00A071C2">
      <w:pPr>
        <w:rPr>
          <w:lang w:val="pt-BR" w:eastAsia="pt-BR"/>
        </w:rPr>
      </w:pPr>
    </w:p>
    <w:tbl>
      <w:tblPr>
        <w:tblStyle w:val="Tabelacomgrade"/>
        <w:tblW w:w="8344" w:type="dxa"/>
        <w:jc w:val="center"/>
        <w:tblLook w:val="04A0" w:firstRow="1" w:lastRow="0" w:firstColumn="1" w:lastColumn="0" w:noHBand="0" w:noVBand="1"/>
      </w:tblPr>
      <w:tblGrid>
        <w:gridCol w:w="1796"/>
        <w:gridCol w:w="2240"/>
        <w:gridCol w:w="4308"/>
      </w:tblGrid>
      <w:tr w:rsidR="00A071C2" w:rsidRPr="00FB40A6" w:rsidTr="001048F2">
        <w:trPr>
          <w:jc w:val="center"/>
        </w:trPr>
        <w:tc>
          <w:tcPr>
            <w:tcW w:w="1796" w:type="dxa"/>
          </w:tcPr>
          <w:p w:rsidR="00A071C2" w:rsidRPr="00584FEB" w:rsidRDefault="00A071C2" w:rsidP="001048F2">
            <w:pPr>
              <w:jc w:val="center"/>
              <w:rPr>
                <w:rFonts w:ascii="Arial" w:hAnsi="Arial" w:cs="Arial"/>
                <w:lang w:val="pt-BR"/>
              </w:rPr>
            </w:pPr>
            <w:r w:rsidRPr="00584FEB">
              <w:rPr>
                <w:rFonts w:ascii="Arial" w:hAnsi="Arial" w:cs="Arial"/>
                <w:lang w:val="pt-BR"/>
              </w:rPr>
              <w:t>EXTERNAL_ID</w:t>
            </w:r>
          </w:p>
        </w:tc>
        <w:tc>
          <w:tcPr>
            <w:tcW w:w="2240" w:type="dxa"/>
          </w:tcPr>
          <w:p w:rsidR="00A071C2" w:rsidRPr="00584FEB" w:rsidRDefault="00A071C2" w:rsidP="001048F2">
            <w:pPr>
              <w:jc w:val="center"/>
              <w:rPr>
                <w:rFonts w:ascii="Arial" w:hAnsi="Arial" w:cs="Arial"/>
                <w:lang w:val="pt-BR"/>
              </w:rPr>
            </w:pPr>
            <w:r w:rsidRPr="00584FEB">
              <w:rPr>
                <w:rFonts w:ascii="Arial" w:hAnsi="Arial" w:cs="Arial"/>
                <w:lang w:val="pt-BR"/>
              </w:rPr>
              <w:t>DISPLAY_NAME</w:t>
            </w:r>
          </w:p>
        </w:tc>
        <w:tc>
          <w:tcPr>
            <w:tcW w:w="4308" w:type="dxa"/>
          </w:tcPr>
          <w:p w:rsidR="00A071C2" w:rsidRPr="00584FEB" w:rsidRDefault="00A071C2" w:rsidP="001048F2">
            <w:pPr>
              <w:jc w:val="center"/>
              <w:rPr>
                <w:rFonts w:ascii="Arial" w:hAnsi="Arial" w:cs="Arial"/>
                <w:lang w:val="pt-BR"/>
              </w:rPr>
            </w:pPr>
            <w:r w:rsidRPr="00584FEB">
              <w:rPr>
                <w:rFonts w:ascii="Arial" w:hAnsi="Arial" w:cs="Arial"/>
                <w:lang w:val="pt-BR"/>
              </w:rPr>
              <w:t>Localização do Campo (campo predecessor)</w:t>
            </w:r>
          </w:p>
        </w:tc>
      </w:tr>
      <w:tr w:rsidR="00A071C2" w:rsidRPr="00584FEB" w:rsidTr="001048F2">
        <w:trPr>
          <w:jc w:val="center"/>
        </w:trPr>
        <w:tc>
          <w:tcPr>
            <w:tcW w:w="1796" w:type="dxa"/>
          </w:tcPr>
          <w:p w:rsidR="00A071C2" w:rsidRPr="00584FEB" w:rsidRDefault="00A071C2" w:rsidP="001048F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atividade</w:t>
            </w:r>
            <w:proofErr w:type="gramEnd"/>
          </w:p>
        </w:tc>
        <w:tc>
          <w:tcPr>
            <w:tcW w:w="2240" w:type="dxa"/>
          </w:tcPr>
          <w:p w:rsidR="00A071C2" w:rsidRPr="00584FEB" w:rsidRDefault="00A071C2" w:rsidP="001048F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Gerar Atividade</w:t>
            </w:r>
          </w:p>
        </w:tc>
        <w:tc>
          <w:tcPr>
            <w:tcW w:w="4308" w:type="dxa"/>
          </w:tcPr>
          <w:p w:rsidR="00A071C2" w:rsidRPr="00584FEB" w:rsidRDefault="00146D88" w:rsidP="001048F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notificar</w:t>
            </w:r>
            <w:proofErr w:type="spellEnd"/>
          </w:p>
        </w:tc>
      </w:tr>
    </w:tbl>
    <w:p w:rsidR="00901440" w:rsidRDefault="00901440" w:rsidP="00500676">
      <w:pPr>
        <w:rPr>
          <w:lang w:val="pt-BR"/>
        </w:rPr>
      </w:pPr>
    </w:p>
    <w:p w:rsidR="000A6020" w:rsidRDefault="000A6020" w:rsidP="00A071C2">
      <w:pPr>
        <w:pStyle w:val="PargrafodaLista"/>
        <w:numPr>
          <w:ilvl w:val="1"/>
          <w:numId w:val="12"/>
        </w:numPr>
        <w:rPr>
          <w:rFonts w:ascii="Arial" w:hAnsi="Arial" w:cs="Arial"/>
          <w:b/>
          <w:lang w:val="pt-BR"/>
        </w:rPr>
      </w:pPr>
      <w:r w:rsidRPr="00A071C2">
        <w:rPr>
          <w:rFonts w:ascii="Arial" w:hAnsi="Arial" w:cs="Arial"/>
          <w:b/>
          <w:lang w:val="pt-BR"/>
        </w:rPr>
        <w:t>Customização de Página</w:t>
      </w:r>
    </w:p>
    <w:p w:rsidR="002A1BC5" w:rsidRDefault="002A1BC5" w:rsidP="00B8266B">
      <w:pPr>
        <w:rPr>
          <w:rFonts w:ascii="Arial" w:hAnsi="Arial" w:cs="Arial"/>
          <w:b/>
          <w:lang w:val="pt-BR"/>
        </w:rPr>
      </w:pPr>
    </w:p>
    <w:p w:rsidR="002A1BC5" w:rsidRPr="00B8266B" w:rsidRDefault="002A1BC5" w:rsidP="00B8266B">
      <w:pPr>
        <w:rPr>
          <w:rFonts w:ascii="Arial" w:hAnsi="Arial" w:cs="Arial"/>
          <w:lang w:val="pt-BR"/>
        </w:rPr>
      </w:pPr>
      <w:r w:rsidRPr="00B8266B">
        <w:rPr>
          <w:rFonts w:ascii="Arial" w:hAnsi="Arial" w:cs="Arial"/>
          <w:lang w:val="pt-BR"/>
        </w:rPr>
        <w:t xml:space="preserve">No objeto </w:t>
      </w:r>
      <w:r w:rsidR="00043561">
        <w:rPr>
          <w:rFonts w:ascii="Arial" w:hAnsi="Arial" w:cs="Arial"/>
          <w:lang w:val="pt-BR"/>
        </w:rPr>
        <w:t>“</w:t>
      </w:r>
      <w:r w:rsidRPr="00B8266B">
        <w:rPr>
          <w:rFonts w:ascii="Arial" w:hAnsi="Arial" w:cs="Arial"/>
          <w:b/>
          <w:lang w:val="pt-BR"/>
        </w:rPr>
        <w:t>userdefined.md1.ui.buyside.default</w:t>
      </w:r>
      <w:r w:rsidR="00043561">
        <w:rPr>
          <w:rFonts w:ascii="Arial" w:hAnsi="Arial" w:cs="Arial"/>
          <w:lang w:val="pt-BR"/>
        </w:rPr>
        <w:t>”</w:t>
      </w:r>
      <w:r w:rsidRPr="00B8266B">
        <w:rPr>
          <w:rFonts w:ascii="Arial" w:hAnsi="Arial" w:cs="Arial"/>
          <w:lang w:val="pt-BR"/>
        </w:rPr>
        <w:t xml:space="preserve">, </w:t>
      </w:r>
      <w:r w:rsidR="00043561">
        <w:rPr>
          <w:rFonts w:ascii="Arial" w:hAnsi="Arial" w:cs="Arial"/>
          <w:lang w:val="pt-BR"/>
        </w:rPr>
        <w:t>serão</w:t>
      </w:r>
      <w:r w:rsidRPr="00B8266B">
        <w:rPr>
          <w:rFonts w:ascii="Arial" w:hAnsi="Arial" w:cs="Arial"/>
          <w:lang w:val="pt-BR"/>
        </w:rPr>
        <w:t xml:space="preserve"> criadas as customizações de página especificas para este GAP:</w:t>
      </w:r>
    </w:p>
    <w:tbl>
      <w:tblPr>
        <w:tblStyle w:val="Tabelacomgrade"/>
        <w:tblW w:w="6546" w:type="dxa"/>
        <w:jc w:val="center"/>
        <w:tblLook w:val="04A0" w:firstRow="1" w:lastRow="0" w:firstColumn="1" w:lastColumn="0" w:noHBand="0" w:noVBand="1"/>
      </w:tblPr>
      <w:tblGrid>
        <w:gridCol w:w="2985"/>
        <w:gridCol w:w="1750"/>
        <w:gridCol w:w="972"/>
        <w:gridCol w:w="839"/>
      </w:tblGrid>
      <w:tr w:rsidR="00043561" w:rsidRPr="00584FEB" w:rsidTr="00B8266B">
        <w:trPr>
          <w:jc w:val="center"/>
        </w:trPr>
        <w:tc>
          <w:tcPr>
            <w:tcW w:w="2985" w:type="dxa"/>
          </w:tcPr>
          <w:p w:rsidR="002A1BC5" w:rsidRPr="00584FEB" w:rsidRDefault="00043561" w:rsidP="001048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FIELD_NAME</w:t>
            </w:r>
          </w:p>
        </w:tc>
        <w:tc>
          <w:tcPr>
            <w:tcW w:w="1750" w:type="dxa"/>
          </w:tcPr>
          <w:p w:rsidR="002A1BC5" w:rsidRPr="00584FEB" w:rsidRDefault="00043561" w:rsidP="001048F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ID</w:t>
            </w:r>
          </w:p>
        </w:tc>
        <w:tc>
          <w:tcPr>
            <w:tcW w:w="972" w:type="dxa"/>
          </w:tcPr>
          <w:p w:rsidR="002A1BC5" w:rsidRPr="00584FEB" w:rsidRDefault="00043561" w:rsidP="001048F2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Property</w:t>
            </w:r>
            <w:proofErr w:type="spellEnd"/>
          </w:p>
        </w:tc>
        <w:tc>
          <w:tcPr>
            <w:tcW w:w="839" w:type="dxa"/>
          </w:tcPr>
          <w:p w:rsidR="002A1BC5" w:rsidRPr="00584FEB" w:rsidRDefault="00043561" w:rsidP="001048F2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Value</w:t>
            </w:r>
            <w:proofErr w:type="spellEnd"/>
          </w:p>
        </w:tc>
      </w:tr>
      <w:tr w:rsidR="00043561" w:rsidRPr="00584FEB" w:rsidTr="00B8266B">
        <w:trPr>
          <w:jc w:val="center"/>
        </w:trPr>
        <w:tc>
          <w:tcPr>
            <w:tcW w:w="2985" w:type="dxa"/>
          </w:tcPr>
          <w:p w:rsidR="00043561" w:rsidRPr="00B8266B" w:rsidRDefault="00043561" w:rsidP="001048F2">
            <w:pPr>
              <w:rPr>
                <w:rFonts w:ascii="Arial" w:hAnsi="Arial" w:cs="Arial"/>
                <w:lang w:val="pt-BR"/>
              </w:rPr>
            </w:pPr>
            <w:proofErr w:type="spellStart"/>
            <w:r w:rsidRPr="00B8266B">
              <w:rPr>
                <w:rFonts w:ascii="Arial" w:hAnsi="Arial" w:cs="Arial"/>
                <w:lang w:val="pt-BR"/>
              </w:rPr>
              <w:t>Table</w:t>
            </w:r>
            <w:proofErr w:type="spellEnd"/>
            <w:r w:rsidRPr="00B8266B">
              <w:rPr>
                <w:rFonts w:ascii="Arial" w:hAnsi="Arial" w:cs="Arial"/>
                <w:lang w:val="pt-BR"/>
              </w:rPr>
              <w:t>: Tabela de Manutenção</w:t>
            </w:r>
          </w:p>
        </w:tc>
        <w:tc>
          <w:tcPr>
            <w:tcW w:w="1750" w:type="dxa"/>
          </w:tcPr>
          <w:p w:rsidR="00043561" w:rsidRPr="00584FEB" w:rsidRDefault="00043561" w:rsidP="001048F2">
            <w:pPr>
              <w:rPr>
                <w:rFonts w:ascii="Arial" w:hAnsi="Arial" w:cs="Arial"/>
                <w:lang w:val="pt-BR"/>
              </w:rPr>
            </w:pPr>
            <w:r w:rsidRPr="00B8266B">
              <w:rPr>
                <w:rFonts w:ascii="Arial" w:hAnsi="Arial" w:cs="Arial"/>
                <w:lang w:val="pt-BR"/>
              </w:rPr>
              <w:t>MANUTENCAO</w:t>
            </w:r>
          </w:p>
        </w:tc>
        <w:tc>
          <w:tcPr>
            <w:tcW w:w="972" w:type="dxa"/>
            <w:vAlign w:val="center"/>
          </w:tcPr>
          <w:p w:rsidR="00043561" w:rsidRPr="00B8266B" w:rsidRDefault="00043561" w:rsidP="001048F2">
            <w:pPr>
              <w:rPr>
                <w:rFonts w:ascii="Arial" w:hAnsi="Arial" w:cs="Arial"/>
                <w:lang w:val="pt-BR"/>
              </w:rPr>
            </w:pPr>
            <w:proofErr w:type="spellStart"/>
            <w:r w:rsidRPr="00B8266B">
              <w:rPr>
                <w:rFonts w:ascii="Arial" w:hAnsi="Arial" w:cs="Arial"/>
                <w:lang w:val="pt-BR"/>
              </w:rPr>
              <w:t>Hidden</w:t>
            </w:r>
            <w:proofErr w:type="spellEnd"/>
          </w:p>
        </w:tc>
        <w:tc>
          <w:tcPr>
            <w:tcW w:w="839" w:type="dxa"/>
            <w:vAlign w:val="center"/>
          </w:tcPr>
          <w:p w:rsidR="00043561" w:rsidRPr="00B8266B" w:rsidRDefault="00043561" w:rsidP="001048F2">
            <w:pPr>
              <w:rPr>
                <w:rFonts w:ascii="Arial" w:hAnsi="Arial" w:cs="Arial"/>
                <w:lang w:val="pt-BR"/>
              </w:rPr>
            </w:pPr>
            <w:r w:rsidRPr="00B8266B">
              <w:rPr>
                <w:rFonts w:ascii="Arial" w:hAnsi="Arial" w:cs="Arial"/>
                <w:lang w:val="pt-BR"/>
              </w:rPr>
              <w:t>Yes </w:t>
            </w:r>
          </w:p>
        </w:tc>
      </w:tr>
    </w:tbl>
    <w:p w:rsidR="002A1BC5" w:rsidRDefault="002A1BC5" w:rsidP="00B8266B">
      <w:pPr>
        <w:rPr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Default="00887C76" w:rsidP="00B8266B">
      <w:pPr>
        <w:rPr>
          <w:rFonts w:ascii="Arial" w:hAnsi="Arial" w:cs="Arial"/>
          <w:b/>
          <w:lang w:val="pt-BR"/>
        </w:rPr>
      </w:pPr>
    </w:p>
    <w:p w:rsidR="00887C76" w:rsidRPr="00B8266B" w:rsidRDefault="00887C76" w:rsidP="00B8266B">
      <w:pPr>
        <w:rPr>
          <w:rFonts w:ascii="Arial" w:hAnsi="Arial" w:cs="Arial"/>
          <w:b/>
          <w:lang w:val="pt-BR"/>
        </w:rPr>
      </w:pPr>
    </w:p>
    <w:p w:rsidR="00043561" w:rsidRDefault="00043561">
      <w:pPr>
        <w:spacing w:line="240" w:lineRule="auto"/>
        <w:jc w:val="left"/>
        <w:rPr>
          <w:lang w:val="pt-BR"/>
        </w:rPr>
      </w:pPr>
    </w:p>
    <w:p w:rsidR="00043561" w:rsidRPr="00B8266B" w:rsidRDefault="000A6020" w:rsidP="00A071C2">
      <w:pPr>
        <w:pStyle w:val="PargrafodaLista"/>
        <w:numPr>
          <w:ilvl w:val="1"/>
          <w:numId w:val="12"/>
        </w:numPr>
        <w:rPr>
          <w:lang w:val="pt-BR"/>
        </w:rPr>
      </w:pPr>
      <w:r w:rsidRPr="00A071C2">
        <w:rPr>
          <w:rFonts w:ascii="Arial" w:hAnsi="Arial" w:cs="Arial"/>
          <w:b/>
          <w:lang w:val="pt-BR"/>
        </w:rPr>
        <w:t>Tarefa Planejada</w:t>
      </w:r>
    </w:p>
    <w:p w:rsidR="00043561" w:rsidRDefault="00043561" w:rsidP="00B8266B">
      <w:pPr>
        <w:rPr>
          <w:lang w:val="pt-BR"/>
        </w:rPr>
      </w:pPr>
    </w:p>
    <w:p w:rsidR="00BA5377" w:rsidRDefault="00043561" w:rsidP="00B8266B">
      <w:pPr>
        <w:ind w:firstLine="708"/>
        <w:rPr>
          <w:lang w:val="pt-BR"/>
        </w:rPr>
      </w:pPr>
      <w:r>
        <w:rPr>
          <w:lang w:val="pt-BR"/>
        </w:rPr>
        <w:t>Para que seja executada a limpeza das informações previstas no script “</w:t>
      </w:r>
      <w:r w:rsidR="00954C02" w:rsidRPr="003A5A55">
        <w:rPr>
          <w:rFonts w:ascii="Arial" w:hAnsi="Arial" w:cs="Arial"/>
          <w:b/>
          <w:lang w:val="pt-BR"/>
        </w:rPr>
        <w:t xml:space="preserve">Z - </w:t>
      </w:r>
      <w:proofErr w:type="spellStart"/>
      <w:r w:rsidR="00954C02" w:rsidRPr="003A5A55">
        <w:rPr>
          <w:rFonts w:ascii="Arial" w:hAnsi="Arial" w:cs="Arial"/>
          <w:b/>
          <w:lang w:val="pt-BR"/>
        </w:rPr>
        <w:t>Con</w:t>
      </w:r>
      <w:proofErr w:type="spellEnd"/>
      <w:r w:rsidR="00954C02" w:rsidRPr="003A5A55">
        <w:rPr>
          <w:rFonts w:ascii="Arial" w:hAnsi="Arial" w:cs="Arial"/>
          <w:b/>
          <w:lang w:val="pt-BR"/>
        </w:rPr>
        <w:t xml:space="preserve"> </w:t>
      </w:r>
      <w:proofErr w:type="spellStart"/>
      <w:r w:rsidR="00954C02" w:rsidRPr="003A5A55">
        <w:rPr>
          <w:rFonts w:ascii="Arial" w:hAnsi="Arial" w:cs="Arial"/>
          <w:b/>
          <w:lang w:val="pt-BR"/>
        </w:rPr>
        <w:t>Doc</w:t>
      </w:r>
      <w:proofErr w:type="spellEnd"/>
      <w:r w:rsidR="00954C02" w:rsidRPr="003A5A55">
        <w:rPr>
          <w:rFonts w:ascii="Arial" w:hAnsi="Arial" w:cs="Arial"/>
          <w:b/>
          <w:lang w:val="pt-BR"/>
        </w:rPr>
        <w:t xml:space="preserve"> </w:t>
      </w:r>
      <w:proofErr w:type="spellStart"/>
      <w:r w:rsidR="00954C02">
        <w:rPr>
          <w:rFonts w:ascii="Arial" w:hAnsi="Arial" w:cs="Arial"/>
          <w:b/>
          <w:lang w:val="pt-BR"/>
        </w:rPr>
        <w:t>Pre</w:t>
      </w:r>
      <w:proofErr w:type="spellEnd"/>
      <w:r w:rsidR="00954C02" w:rsidRPr="003A5A55">
        <w:rPr>
          <w:rFonts w:ascii="Arial" w:hAnsi="Arial" w:cs="Arial"/>
          <w:b/>
          <w:lang w:val="pt-BR"/>
        </w:rPr>
        <w:t xml:space="preserve"> </w:t>
      </w:r>
      <w:proofErr w:type="spellStart"/>
      <w:r w:rsidR="00954C02" w:rsidRPr="003A5A55">
        <w:rPr>
          <w:rFonts w:ascii="Arial" w:hAnsi="Arial" w:cs="Arial"/>
          <w:b/>
          <w:lang w:val="pt-BR"/>
        </w:rPr>
        <w:t>Phase</w:t>
      </w:r>
      <w:proofErr w:type="spellEnd"/>
      <w:r w:rsidR="00954C02" w:rsidRPr="003A5A55">
        <w:rPr>
          <w:rFonts w:ascii="Arial" w:hAnsi="Arial" w:cs="Arial"/>
          <w:b/>
          <w:lang w:val="pt-BR"/>
        </w:rPr>
        <w:t xml:space="preserve"> </w:t>
      </w:r>
      <w:proofErr w:type="spellStart"/>
      <w:r w:rsidR="00954C02" w:rsidRPr="003A5A55">
        <w:rPr>
          <w:rFonts w:ascii="Arial" w:hAnsi="Arial" w:cs="Arial"/>
          <w:b/>
          <w:lang w:val="pt-BR"/>
        </w:rPr>
        <w:t>Change</w:t>
      </w:r>
      <w:proofErr w:type="spellEnd"/>
      <w:r>
        <w:rPr>
          <w:lang w:val="pt-BR"/>
        </w:rPr>
        <w:t xml:space="preserve">” </w:t>
      </w:r>
      <w:r w:rsidR="00954C02">
        <w:rPr>
          <w:lang w:val="pt-BR"/>
        </w:rPr>
        <w:t>foi</w:t>
      </w:r>
      <w:r>
        <w:rPr>
          <w:lang w:val="pt-BR"/>
        </w:rPr>
        <w:t xml:space="preserve"> criada </w:t>
      </w:r>
      <w:r w:rsidR="00954C02">
        <w:rPr>
          <w:lang w:val="pt-BR"/>
        </w:rPr>
        <w:t>uma Tarefa Agendada com o nome de exibição “</w:t>
      </w:r>
      <w:r w:rsidR="00954C02" w:rsidRPr="00B8266B">
        <w:rPr>
          <w:b/>
          <w:lang w:val="pt-BR"/>
        </w:rPr>
        <w:t>Manutenção GAP033</w:t>
      </w:r>
      <w:r w:rsidR="00954C02">
        <w:rPr>
          <w:lang w:val="pt-BR"/>
        </w:rPr>
        <w:t xml:space="preserve">” </w:t>
      </w:r>
      <w:r w:rsidR="00887C76">
        <w:rPr>
          <w:lang w:val="pt-BR"/>
        </w:rPr>
        <w:t>com as seguintes características:</w:t>
      </w:r>
    </w:p>
    <w:p w:rsidR="00887C76" w:rsidRDefault="00887C76" w:rsidP="00B8266B">
      <w:pPr>
        <w:rPr>
          <w:lang w:val="pt-BR"/>
        </w:rPr>
      </w:pPr>
    </w:p>
    <w:p w:rsidR="00887C76" w:rsidRDefault="00887C76" w:rsidP="00B8266B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7BE3F58" wp14:editId="4890E34B">
            <wp:extent cx="5086350" cy="2762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61" w:rsidRDefault="00887C76" w:rsidP="00B8266B">
      <w:pPr>
        <w:pStyle w:val="Legenda"/>
        <w:rPr>
          <w:lang w:val="pt-BR"/>
        </w:rPr>
      </w:pPr>
      <w:r w:rsidRPr="002C35EE">
        <w:rPr>
          <w:lang w:val="pt-BR"/>
        </w:rPr>
        <w:t xml:space="preserve">Figura </w:t>
      </w:r>
      <w:r w:rsidRPr="00B8266B">
        <w:rPr>
          <w:lang w:val="pt-BR"/>
        </w:rPr>
        <w:t>7</w:t>
      </w:r>
      <w:r w:rsidRPr="002C35EE">
        <w:rPr>
          <w:lang w:val="pt-BR"/>
        </w:rPr>
        <w:t xml:space="preserve"> </w:t>
      </w:r>
      <w:r>
        <w:rPr>
          <w:lang w:val="pt-BR"/>
        </w:rPr>
        <w:t>–</w:t>
      </w:r>
      <w:r w:rsidRPr="002C35EE">
        <w:rPr>
          <w:lang w:val="pt-BR"/>
        </w:rPr>
        <w:t xml:space="preserve"> </w:t>
      </w:r>
      <w:r>
        <w:rPr>
          <w:lang w:val="pt-BR"/>
        </w:rPr>
        <w:t>Tarefa Agendada – Manutenção GAP 033.</w:t>
      </w:r>
    </w:p>
    <w:p w:rsidR="00043561" w:rsidRPr="00043561" w:rsidRDefault="00043561" w:rsidP="00B8266B">
      <w:pPr>
        <w:rPr>
          <w:lang w:val="pt-BR"/>
        </w:rPr>
      </w:pPr>
    </w:p>
    <w:p w:rsidR="00954C02" w:rsidRDefault="00954C02">
      <w:pPr>
        <w:spacing w:line="240" w:lineRule="auto"/>
        <w:jc w:val="left"/>
        <w:rPr>
          <w:rFonts w:ascii="Calibri" w:hAnsi="Calibri" w:cs="Calibri"/>
          <w:b/>
          <w:bCs/>
          <w:color w:val="29323D"/>
          <w:sz w:val="28"/>
          <w:szCs w:val="28"/>
          <w:lang w:val="pt-BR"/>
        </w:rPr>
      </w:pPr>
      <w:bookmarkStart w:id="58" w:name="_Toc387654228"/>
      <w:r>
        <w:rPr>
          <w:rFonts w:ascii="Calibri" w:hAnsi="Calibri" w:cs="Calibri"/>
          <w:color w:val="29323D"/>
          <w:lang w:val="pt-BR"/>
        </w:rPr>
        <w:br w:type="page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 w:rsidRPr="003B28ED">
        <w:rPr>
          <w:rFonts w:ascii="Calibri" w:hAnsi="Calibri" w:cs="Calibri"/>
          <w:color w:val="29323D"/>
          <w:lang w:val="pt-BR"/>
        </w:rPr>
        <w:lastRenderedPageBreak/>
        <w:t>Premissas</w:t>
      </w:r>
      <w:bookmarkEnd w:id="12"/>
      <w:bookmarkEnd w:id="13"/>
      <w:bookmarkEnd w:id="58"/>
    </w:p>
    <w:p w:rsidR="000D7556" w:rsidRDefault="000D7556" w:rsidP="000D7556">
      <w:pPr>
        <w:rPr>
          <w:rFonts w:ascii="Arial" w:hAnsi="Arial" w:cs="Arial"/>
        </w:rPr>
      </w:pPr>
      <w:bookmarkStart w:id="59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dos servidores (DEV, QAS e PRD) para instalação e configuração;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0" w:name="_Toc387654229"/>
      <w:r>
        <w:rPr>
          <w:rFonts w:ascii="Calibri" w:hAnsi="Calibri" w:cs="Calibri"/>
          <w:color w:val="29323D"/>
          <w:lang w:val="pt-BR"/>
        </w:rPr>
        <w:t>Riscos</w:t>
      </w:r>
      <w:bookmarkEnd w:id="60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E35587" w:rsidRDefault="00E36325" w:rsidP="00E35587">
      <w:pPr>
        <w:rPr>
          <w:lang w:val="pt-BR"/>
        </w:rPr>
      </w:pPr>
      <w:r>
        <w:rPr>
          <w:rFonts w:ascii="Arial" w:hAnsi="Arial" w:cs="Arial"/>
          <w:lang w:val="pt-BR"/>
        </w:rPr>
        <w:t>N/A</w:t>
      </w:r>
    </w:p>
    <w:p w:rsidR="0055109F" w:rsidRPr="0055109F" w:rsidRDefault="0055109F" w:rsidP="0055109F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1" w:name="_Toc387654230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59"/>
      <w:bookmarkEnd w:id="61"/>
    </w:p>
    <w:p w:rsidR="003B28ED" w:rsidRPr="002A76FF" w:rsidRDefault="003B28ED" w:rsidP="003B28ED">
      <w:pPr>
        <w:rPr>
          <w:lang w:val="pt-BR"/>
        </w:rPr>
      </w:pPr>
      <w:bookmarkStart w:id="62" w:name="_Toc178139960"/>
      <w:bookmarkStart w:id="63" w:name="_Toc244516107"/>
    </w:p>
    <w:p w:rsidR="003266ED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62"/>
      <w:bookmarkEnd w:id="63"/>
    </w:p>
    <w:p w:rsidR="008F4CCA" w:rsidRPr="00D64D97" w:rsidRDefault="008F4CCA" w:rsidP="00D64D97">
      <w:pPr>
        <w:rPr>
          <w:rFonts w:ascii="Arial" w:hAnsi="Arial" w:cs="Arial"/>
          <w:lang w:val="pt-BR"/>
        </w:rPr>
      </w:pPr>
    </w:p>
    <w:p w:rsidR="00B002C5" w:rsidRDefault="00A73FB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64" w:name="_Toc387654231"/>
      <w:r w:rsidR="00D64D97">
        <w:rPr>
          <w:rFonts w:ascii="Calibri" w:hAnsi="Calibri" w:cs="Calibri"/>
          <w:color w:val="29323D"/>
          <w:lang w:val="pt-BR"/>
        </w:rPr>
        <w:t>Aprovação do documento</w:t>
      </w:r>
      <w:bookmarkEnd w:id="64"/>
    </w:p>
    <w:p w:rsidR="00D64D97" w:rsidRDefault="00D64D97" w:rsidP="00D64D97">
      <w:pPr>
        <w:rPr>
          <w:lang w:val="pt-BR"/>
        </w:rPr>
      </w:pPr>
    </w:p>
    <w:tbl>
      <w:tblPr>
        <w:tblW w:w="4931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7"/>
        <w:gridCol w:w="1979"/>
        <w:gridCol w:w="3134"/>
        <w:gridCol w:w="3483"/>
      </w:tblGrid>
      <w:tr w:rsidR="00230617" w:rsidRPr="002A76FF" w:rsidTr="00075293">
        <w:trPr>
          <w:cantSplit/>
        </w:trPr>
        <w:tc>
          <w:tcPr>
            <w:tcW w:w="669" w:type="pct"/>
            <w:shd w:val="clear" w:color="auto" w:fill="D9D9D9"/>
          </w:tcPr>
          <w:p w:rsidR="00230617" w:rsidRPr="002A76FF" w:rsidRDefault="00230617" w:rsidP="00075293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97" w:type="pct"/>
            <w:shd w:val="clear" w:color="auto" w:fill="D9D9D9"/>
          </w:tcPr>
          <w:p w:rsidR="00230617" w:rsidRPr="002A76FF" w:rsidRDefault="00230617" w:rsidP="00075293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579" w:type="pct"/>
            <w:shd w:val="clear" w:color="auto" w:fill="D9D9D9"/>
          </w:tcPr>
          <w:p w:rsidR="00230617" w:rsidRDefault="00230617" w:rsidP="00075293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55" w:type="pct"/>
            <w:shd w:val="clear" w:color="auto" w:fill="D9D9D9"/>
          </w:tcPr>
          <w:p w:rsidR="00230617" w:rsidRPr="002A76FF" w:rsidRDefault="00230617" w:rsidP="00075293">
            <w:pPr>
              <w:spacing w:before="60" w:after="60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230617" w:rsidRPr="00E35587" w:rsidTr="00075293">
        <w:trPr>
          <w:cantSplit/>
          <w:trHeight w:val="407"/>
        </w:trPr>
        <w:tc>
          <w:tcPr>
            <w:tcW w:w="6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8F4CCA" w:rsidP="00230617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12/05/2014</w:t>
            </w:r>
          </w:p>
        </w:tc>
        <w:tc>
          <w:tcPr>
            <w:tcW w:w="9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230617" w:rsidP="0007529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Adilson Pereira</w:t>
            </w:r>
          </w:p>
        </w:tc>
        <w:tc>
          <w:tcPr>
            <w:tcW w:w="1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230617" w:rsidP="0007529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Consultor Funcional SAP CLM</w:t>
            </w:r>
          </w:p>
        </w:tc>
        <w:tc>
          <w:tcPr>
            <w:tcW w:w="17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230617" w:rsidP="00075293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230617" w:rsidRPr="00E35587" w:rsidTr="00075293">
        <w:trPr>
          <w:cantSplit/>
          <w:trHeight w:val="407"/>
        </w:trPr>
        <w:tc>
          <w:tcPr>
            <w:tcW w:w="6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8F4CCA" w:rsidP="00230617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12/05/2014</w:t>
            </w:r>
          </w:p>
        </w:tc>
        <w:tc>
          <w:tcPr>
            <w:tcW w:w="9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230617" w:rsidP="0007529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Sheilla Melo</w:t>
            </w:r>
          </w:p>
        </w:tc>
        <w:tc>
          <w:tcPr>
            <w:tcW w:w="1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230617" w:rsidP="0007529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Líder Técnica SAP CLM</w:t>
            </w:r>
          </w:p>
        </w:tc>
        <w:tc>
          <w:tcPr>
            <w:tcW w:w="17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30617" w:rsidRPr="00E35587" w:rsidRDefault="00230617" w:rsidP="00075293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</w:p>
    <w:p w:rsidR="00D64D97" w:rsidRPr="00D64D97" w:rsidRDefault="00D64D97" w:rsidP="00D64D97">
      <w:pPr>
        <w:rPr>
          <w:lang w:val="it-IT"/>
        </w:rPr>
      </w:pPr>
    </w:p>
    <w:sectPr w:rsidR="00D64D97" w:rsidRPr="00D64D97" w:rsidSect="005137C6">
      <w:headerReference w:type="default" r:id="rId22"/>
      <w:footerReference w:type="default" r:id="rId23"/>
      <w:footerReference w:type="first" r:id="rId24"/>
      <w:pgSz w:w="11906" w:h="16838"/>
      <w:pgMar w:top="1843" w:right="1133" w:bottom="720" w:left="851" w:header="1020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106" w:rsidRDefault="00566106" w:rsidP="00A13348">
      <w:r>
        <w:separator/>
      </w:r>
    </w:p>
  </w:endnote>
  <w:endnote w:type="continuationSeparator" w:id="0">
    <w:p w:rsidR="00566106" w:rsidRDefault="00566106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68" w:type="pct"/>
      <w:tblLook w:val="04A0" w:firstRow="1" w:lastRow="0" w:firstColumn="1" w:lastColumn="0" w:noHBand="0" w:noVBand="1"/>
    </w:tblPr>
    <w:tblGrid>
      <w:gridCol w:w="4205"/>
      <w:gridCol w:w="933"/>
      <w:gridCol w:w="933"/>
      <w:gridCol w:w="4205"/>
    </w:tblGrid>
    <w:tr w:rsidR="005137C6" w:rsidTr="005137C6">
      <w:trPr>
        <w:trHeight w:val="204"/>
      </w:trPr>
      <w:tc>
        <w:tcPr>
          <w:tcW w:w="2046" w:type="pct"/>
        </w:tcPr>
        <w:p w:rsidR="005137C6" w:rsidRPr="003B28ED" w:rsidRDefault="005137C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</w:t>
          </w:r>
          <w:r w:rsidRPr="00EE719F">
            <w:rPr>
              <w:rFonts w:ascii="Cambria" w:hAnsi="Cambria"/>
              <w:bCs/>
              <w:sz w:val="18"/>
              <w:szCs w:val="18"/>
              <w:lang w:val="pt-BR"/>
            </w:rPr>
            <w:t xml:space="preserve"> Projeto</w:t>
          </w:r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454" w:type="pct"/>
        </w:tcPr>
        <w:p w:rsidR="005137C6" w:rsidRPr="003B28ED" w:rsidRDefault="005137C6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454" w:type="pct"/>
          <w:noWrap/>
          <w:vAlign w:val="center"/>
        </w:tcPr>
        <w:p w:rsidR="005137C6" w:rsidRPr="00EE719F" w:rsidRDefault="005137C6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046" w:type="pct"/>
        </w:tcPr>
        <w:p w:rsidR="005137C6" w:rsidRPr="003B28ED" w:rsidRDefault="005137C6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 w:rsidRPr="00EE719F">
            <w:rPr>
              <w:rFonts w:ascii="Cambria" w:hAnsi="Cambria"/>
              <w:bCs/>
              <w:sz w:val="18"/>
              <w:szCs w:val="18"/>
              <w:lang w:val="pt-BR"/>
            </w:rPr>
            <w:t>Estimativa</w:t>
          </w:r>
          <w:r>
            <w:rPr>
              <w:rFonts w:ascii="Cambria" w:hAnsi="Cambria"/>
              <w:bCs/>
              <w:sz w:val="18"/>
              <w:szCs w:val="18"/>
            </w:rPr>
            <w:t xml:space="preserve"> de</w:t>
          </w:r>
          <w:r w:rsidRPr="00EE719F">
            <w:rPr>
              <w:rFonts w:ascii="Cambria" w:hAnsi="Cambria"/>
              <w:bCs/>
              <w:sz w:val="18"/>
              <w:szCs w:val="18"/>
              <w:lang w:val="pt-BR"/>
            </w:rPr>
            <w:t xml:space="preserve"> Esforço</w:t>
          </w:r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CA2647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9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</w:tbl>
  <w:p w:rsidR="00FF0EF7" w:rsidRDefault="009C0A98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6199E9" wp14:editId="775A7B46">
              <wp:simplePos x="0" y="0"/>
              <wp:positionH relativeFrom="page">
                <wp:posOffset>-22225</wp:posOffset>
              </wp:positionH>
              <wp:positionV relativeFrom="paragraph">
                <wp:posOffset>581660</wp:posOffset>
              </wp:positionV>
              <wp:extent cx="7605395" cy="340360"/>
              <wp:effectExtent l="0" t="0" r="0" b="2540"/>
              <wp:wrapNone/>
              <wp:docPr id="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BDC7E9" id="Rectangle 26" o:spid="_x0000_s1026" style="position:absolute;margin-left:-1.75pt;margin-top:45.8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lptQ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" stroked="f" strokeweight="0">
              <v:fill color2="#bfbfbf" rotate="t" focus="100%" type="gradient"/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EF7" w:rsidRDefault="00FF0EF7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FF0EF7" w:rsidRDefault="00FF0EF7">
    <w:pPr>
      <w:pStyle w:val="Rodap"/>
    </w:pPr>
  </w:p>
  <w:p w:rsidR="00FF0EF7" w:rsidRDefault="009C0A98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362585</wp:posOffset>
              </wp:positionV>
              <wp:extent cx="7605395" cy="340360"/>
              <wp:effectExtent l="0" t="0" r="0" b="2540"/>
              <wp:wrapNone/>
              <wp:docPr id="5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B4A0BE" id="Rectangle 14" o:spid="_x0000_s1026" style="position:absolute;margin-left:-43.65pt;margin-top:28.55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kg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106" w:rsidRDefault="00566106" w:rsidP="00A13348">
      <w:r>
        <w:separator/>
      </w:r>
    </w:p>
  </w:footnote>
  <w:footnote w:type="continuationSeparator" w:id="0">
    <w:p w:rsidR="00566106" w:rsidRDefault="00566106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818" w:rsidRDefault="00E96618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1B44B753" wp14:editId="3639A97E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A7818">
      <w:rPr>
        <w:rFonts w:ascii="Arial" w:hAnsi="Arial" w:cs="Arial"/>
        <w:b/>
        <w:color w:val="F95902"/>
        <w:sz w:val="18"/>
        <w:szCs w:val="18"/>
      </w:rPr>
      <w:t xml:space="preserve"> </w:t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CA7818" w:rsidRDefault="00CA7818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CA7818" w:rsidRDefault="00A23639" w:rsidP="006C7119">
    <w:pPr>
      <w:pStyle w:val="Cabealho"/>
      <w:pBdr>
        <w:bottom w:val="single" w:sz="6" w:space="1" w:color="C4004A"/>
      </w:pBdr>
      <w:rPr>
        <w:b/>
        <w:bCs/>
        <w:sz w:val="16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4FA278C3" wp14:editId="26FFB8D8">
          <wp:simplePos x="0" y="0"/>
          <wp:positionH relativeFrom="margin">
            <wp:posOffset>5353050</wp:posOffset>
          </wp:positionH>
          <wp:positionV relativeFrom="margin">
            <wp:posOffset>-746760</wp:posOffset>
          </wp:positionV>
          <wp:extent cx="941070" cy="337820"/>
          <wp:effectExtent l="0" t="0" r="0" b="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A7818"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CA7818" w:rsidRDefault="00CA7818" w:rsidP="00CA7818">
    <w:pPr>
      <w:pStyle w:val="Cabealho"/>
      <w:rPr>
        <w:b/>
        <w:bCs/>
        <w:sz w:val="16"/>
      </w:rPr>
    </w:pPr>
  </w:p>
  <w:p w:rsidR="00CA7818" w:rsidRDefault="00CA78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2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136CD"/>
    <w:multiLevelType w:val="multilevel"/>
    <w:tmpl w:val="45EA92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5E7E4856"/>
    <w:multiLevelType w:val="multilevel"/>
    <w:tmpl w:val="701C74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2"/>
  </w:num>
  <w:num w:numId="5">
    <w:abstractNumId w:val="4"/>
  </w:num>
  <w:num w:numId="6">
    <w:abstractNumId w:val="5"/>
  </w:num>
  <w:num w:numId="7">
    <w:abstractNumId w:val="11"/>
  </w:num>
  <w:num w:numId="8">
    <w:abstractNumId w:val="13"/>
  </w:num>
  <w:num w:numId="9">
    <w:abstractNumId w:val="9"/>
  </w:num>
  <w:num w:numId="10">
    <w:abstractNumId w:val="10"/>
  </w:num>
  <w:num w:numId="11">
    <w:abstractNumId w:val="1"/>
  </w:num>
  <w:num w:numId="12">
    <w:abstractNumId w:val="8"/>
  </w:num>
  <w:num w:numId="13">
    <w:abstractNumId w:val="3"/>
  </w:num>
  <w:num w:numId="14">
    <w:abstractNumId w:val="0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trackRevision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IT_EXEMPT_2" w:val="UؕŮUźؕ"/>
    <w:docVar w:name="Author" w:val="UؕŮUźؕ"/>
    <w:docVar w:name="Entered_By" w:val="UؕŮUźؕؕŮUźؕ"/>
    <w:docVar w:name="FileName" w:val="UؕŮUźؕؕŮUźؕ"/>
    <w:docVar w:name="OLE_LINK1" w:val="UؕŮUźؕؕŮUźؕŮUźؕ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3539A"/>
    <w:rsid w:val="00040250"/>
    <w:rsid w:val="00043561"/>
    <w:rsid w:val="000446EE"/>
    <w:rsid w:val="0004637B"/>
    <w:rsid w:val="00053494"/>
    <w:rsid w:val="00062077"/>
    <w:rsid w:val="00063831"/>
    <w:rsid w:val="00085385"/>
    <w:rsid w:val="00086E09"/>
    <w:rsid w:val="00091010"/>
    <w:rsid w:val="000A14D5"/>
    <w:rsid w:val="000A6020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13E5"/>
    <w:rsid w:val="00102AFE"/>
    <w:rsid w:val="00105C75"/>
    <w:rsid w:val="0011007C"/>
    <w:rsid w:val="00110933"/>
    <w:rsid w:val="00110BA5"/>
    <w:rsid w:val="001170FC"/>
    <w:rsid w:val="00120312"/>
    <w:rsid w:val="001220D5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46D88"/>
    <w:rsid w:val="00152930"/>
    <w:rsid w:val="00164FFD"/>
    <w:rsid w:val="00177852"/>
    <w:rsid w:val="001805C6"/>
    <w:rsid w:val="00195348"/>
    <w:rsid w:val="001A068D"/>
    <w:rsid w:val="001A272F"/>
    <w:rsid w:val="001A2854"/>
    <w:rsid w:val="001A70D6"/>
    <w:rsid w:val="001B0455"/>
    <w:rsid w:val="001B495D"/>
    <w:rsid w:val="001B586A"/>
    <w:rsid w:val="001C14AD"/>
    <w:rsid w:val="001C3D44"/>
    <w:rsid w:val="001C4C07"/>
    <w:rsid w:val="001C645F"/>
    <w:rsid w:val="001C6C2D"/>
    <w:rsid w:val="001E4C1E"/>
    <w:rsid w:val="001E6F55"/>
    <w:rsid w:val="001F2D06"/>
    <w:rsid w:val="001F303A"/>
    <w:rsid w:val="00204536"/>
    <w:rsid w:val="0020652E"/>
    <w:rsid w:val="002076F0"/>
    <w:rsid w:val="00212151"/>
    <w:rsid w:val="00215F04"/>
    <w:rsid w:val="0022113F"/>
    <w:rsid w:val="00224E42"/>
    <w:rsid w:val="00225D02"/>
    <w:rsid w:val="002300A5"/>
    <w:rsid w:val="00230617"/>
    <w:rsid w:val="00231E19"/>
    <w:rsid w:val="00233D4A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66C62"/>
    <w:rsid w:val="0027055B"/>
    <w:rsid w:val="00270CD6"/>
    <w:rsid w:val="002711EB"/>
    <w:rsid w:val="00273D7D"/>
    <w:rsid w:val="00276A36"/>
    <w:rsid w:val="0028133B"/>
    <w:rsid w:val="00282EAC"/>
    <w:rsid w:val="00287BF9"/>
    <w:rsid w:val="0029123C"/>
    <w:rsid w:val="002A04BC"/>
    <w:rsid w:val="002A1BC5"/>
    <w:rsid w:val="002A473F"/>
    <w:rsid w:val="002A58A2"/>
    <w:rsid w:val="002A6F86"/>
    <w:rsid w:val="002A76FF"/>
    <w:rsid w:val="002B2767"/>
    <w:rsid w:val="002B4C5D"/>
    <w:rsid w:val="002B698E"/>
    <w:rsid w:val="002B7D57"/>
    <w:rsid w:val="002C35EE"/>
    <w:rsid w:val="002D2EE9"/>
    <w:rsid w:val="002D6F89"/>
    <w:rsid w:val="002D7894"/>
    <w:rsid w:val="002E0412"/>
    <w:rsid w:val="002E4404"/>
    <w:rsid w:val="002E7930"/>
    <w:rsid w:val="002F033C"/>
    <w:rsid w:val="002F6F98"/>
    <w:rsid w:val="0030005F"/>
    <w:rsid w:val="00305680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44CA6"/>
    <w:rsid w:val="003575FE"/>
    <w:rsid w:val="003702DE"/>
    <w:rsid w:val="00382509"/>
    <w:rsid w:val="003939E9"/>
    <w:rsid w:val="003974B4"/>
    <w:rsid w:val="003A538A"/>
    <w:rsid w:val="003A5A55"/>
    <w:rsid w:val="003B0079"/>
    <w:rsid w:val="003B28ED"/>
    <w:rsid w:val="003B3E3B"/>
    <w:rsid w:val="003B4812"/>
    <w:rsid w:val="003B4EC7"/>
    <w:rsid w:val="003C02AA"/>
    <w:rsid w:val="003C0D69"/>
    <w:rsid w:val="003C4210"/>
    <w:rsid w:val="003D215A"/>
    <w:rsid w:val="003D3639"/>
    <w:rsid w:val="003D74B0"/>
    <w:rsid w:val="003E01A3"/>
    <w:rsid w:val="003E440D"/>
    <w:rsid w:val="003E658C"/>
    <w:rsid w:val="003F5CE8"/>
    <w:rsid w:val="003F613B"/>
    <w:rsid w:val="00401A83"/>
    <w:rsid w:val="0040342C"/>
    <w:rsid w:val="004039C4"/>
    <w:rsid w:val="00404695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612C"/>
    <w:rsid w:val="00456EF1"/>
    <w:rsid w:val="00465AC2"/>
    <w:rsid w:val="00470564"/>
    <w:rsid w:val="0047274F"/>
    <w:rsid w:val="00475CE1"/>
    <w:rsid w:val="00484012"/>
    <w:rsid w:val="0048549D"/>
    <w:rsid w:val="004855E8"/>
    <w:rsid w:val="00486D74"/>
    <w:rsid w:val="0048734C"/>
    <w:rsid w:val="004903BD"/>
    <w:rsid w:val="004A1F98"/>
    <w:rsid w:val="004A30E2"/>
    <w:rsid w:val="004A5991"/>
    <w:rsid w:val="004B09CD"/>
    <w:rsid w:val="004B13FE"/>
    <w:rsid w:val="004B14E2"/>
    <w:rsid w:val="004B379E"/>
    <w:rsid w:val="004C2D5F"/>
    <w:rsid w:val="004C54EC"/>
    <w:rsid w:val="004C73EF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0676"/>
    <w:rsid w:val="00501A3E"/>
    <w:rsid w:val="005137C6"/>
    <w:rsid w:val="0051402F"/>
    <w:rsid w:val="00514343"/>
    <w:rsid w:val="00522AEF"/>
    <w:rsid w:val="00524A6A"/>
    <w:rsid w:val="0053034D"/>
    <w:rsid w:val="005305CD"/>
    <w:rsid w:val="005333FE"/>
    <w:rsid w:val="0053402C"/>
    <w:rsid w:val="0054147D"/>
    <w:rsid w:val="0054250C"/>
    <w:rsid w:val="00543FE6"/>
    <w:rsid w:val="005459C0"/>
    <w:rsid w:val="0055109F"/>
    <w:rsid w:val="00554F49"/>
    <w:rsid w:val="00555D8B"/>
    <w:rsid w:val="00561DDF"/>
    <w:rsid w:val="00566106"/>
    <w:rsid w:val="00566729"/>
    <w:rsid w:val="00570377"/>
    <w:rsid w:val="00573D84"/>
    <w:rsid w:val="00576363"/>
    <w:rsid w:val="00581670"/>
    <w:rsid w:val="0058611A"/>
    <w:rsid w:val="00586C9B"/>
    <w:rsid w:val="00587A74"/>
    <w:rsid w:val="00587CB7"/>
    <w:rsid w:val="0059494C"/>
    <w:rsid w:val="005955DA"/>
    <w:rsid w:val="005A0034"/>
    <w:rsid w:val="005A1662"/>
    <w:rsid w:val="005A60A6"/>
    <w:rsid w:val="005A7590"/>
    <w:rsid w:val="005A7C8A"/>
    <w:rsid w:val="005B1D25"/>
    <w:rsid w:val="005C2AE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2DAF"/>
    <w:rsid w:val="00615E8E"/>
    <w:rsid w:val="006175BE"/>
    <w:rsid w:val="00622421"/>
    <w:rsid w:val="00642E3F"/>
    <w:rsid w:val="00643121"/>
    <w:rsid w:val="006466DB"/>
    <w:rsid w:val="00650CEE"/>
    <w:rsid w:val="0065566C"/>
    <w:rsid w:val="00655F5A"/>
    <w:rsid w:val="00660C43"/>
    <w:rsid w:val="00662268"/>
    <w:rsid w:val="00671569"/>
    <w:rsid w:val="0068316E"/>
    <w:rsid w:val="00683CE4"/>
    <w:rsid w:val="00683E5D"/>
    <w:rsid w:val="00684711"/>
    <w:rsid w:val="00686E76"/>
    <w:rsid w:val="00692A99"/>
    <w:rsid w:val="00693003"/>
    <w:rsid w:val="00693C4E"/>
    <w:rsid w:val="00694ACF"/>
    <w:rsid w:val="006A2738"/>
    <w:rsid w:val="006A3193"/>
    <w:rsid w:val="006B0368"/>
    <w:rsid w:val="006B03AE"/>
    <w:rsid w:val="006B12F3"/>
    <w:rsid w:val="006C3D76"/>
    <w:rsid w:val="006C50AD"/>
    <w:rsid w:val="006C5F4C"/>
    <w:rsid w:val="006C6804"/>
    <w:rsid w:val="006C7119"/>
    <w:rsid w:val="006D35EE"/>
    <w:rsid w:val="006D3F4E"/>
    <w:rsid w:val="006E08D2"/>
    <w:rsid w:val="006E3C20"/>
    <w:rsid w:val="006E6B4E"/>
    <w:rsid w:val="006F28BA"/>
    <w:rsid w:val="006F46D4"/>
    <w:rsid w:val="006F6848"/>
    <w:rsid w:val="006F6D8A"/>
    <w:rsid w:val="006F75BD"/>
    <w:rsid w:val="007078EB"/>
    <w:rsid w:val="0071384C"/>
    <w:rsid w:val="007141F5"/>
    <w:rsid w:val="007161D6"/>
    <w:rsid w:val="007207AB"/>
    <w:rsid w:val="007227F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83295"/>
    <w:rsid w:val="007854ED"/>
    <w:rsid w:val="00790CC1"/>
    <w:rsid w:val="00794DA7"/>
    <w:rsid w:val="007969F3"/>
    <w:rsid w:val="00796B62"/>
    <w:rsid w:val="00797E97"/>
    <w:rsid w:val="007A08E6"/>
    <w:rsid w:val="007A41C5"/>
    <w:rsid w:val="007C2B6E"/>
    <w:rsid w:val="007C34F4"/>
    <w:rsid w:val="007C6477"/>
    <w:rsid w:val="007C64AA"/>
    <w:rsid w:val="007D37CC"/>
    <w:rsid w:val="007D6427"/>
    <w:rsid w:val="007E681A"/>
    <w:rsid w:val="007F6DB4"/>
    <w:rsid w:val="00801383"/>
    <w:rsid w:val="00810222"/>
    <w:rsid w:val="00811374"/>
    <w:rsid w:val="00812052"/>
    <w:rsid w:val="008131A9"/>
    <w:rsid w:val="00815A11"/>
    <w:rsid w:val="00816F24"/>
    <w:rsid w:val="00824DDD"/>
    <w:rsid w:val="00825FEB"/>
    <w:rsid w:val="00826EDB"/>
    <w:rsid w:val="00831DC3"/>
    <w:rsid w:val="00834BF0"/>
    <w:rsid w:val="00841770"/>
    <w:rsid w:val="00845B7B"/>
    <w:rsid w:val="008462B5"/>
    <w:rsid w:val="008530AC"/>
    <w:rsid w:val="00856D3D"/>
    <w:rsid w:val="0086500F"/>
    <w:rsid w:val="0087052E"/>
    <w:rsid w:val="0087105E"/>
    <w:rsid w:val="00874C98"/>
    <w:rsid w:val="00877C00"/>
    <w:rsid w:val="0088133B"/>
    <w:rsid w:val="00886F40"/>
    <w:rsid w:val="00887C76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13E"/>
    <w:rsid w:val="008C15FA"/>
    <w:rsid w:val="008C22A3"/>
    <w:rsid w:val="008C3F27"/>
    <w:rsid w:val="008C41E3"/>
    <w:rsid w:val="008D24EC"/>
    <w:rsid w:val="008D604C"/>
    <w:rsid w:val="008E0552"/>
    <w:rsid w:val="008E3DFE"/>
    <w:rsid w:val="008E5E3E"/>
    <w:rsid w:val="008F4CCA"/>
    <w:rsid w:val="008F7919"/>
    <w:rsid w:val="00901440"/>
    <w:rsid w:val="00904716"/>
    <w:rsid w:val="0091650B"/>
    <w:rsid w:val="009173B1"/>
    <w:rsid w:val="00920184"/>
    <w:rsid w:val="00926CC2"/>
    <w:rsid w:val="00931F95"/>
    <w:rsid w:val="00932EFF"/>
    <w:rsid w:val="009401F8"/>
    <w:rsid w:val="00940881"/>
    <w:rsid w:val="00944152"/>
    <w:rsid w:val="009446F5"/>
    <w:rsid w:val="00945208"/>
    <w:rsid w:val="00951F56"/>
    <w:rsid w:val="00951F58"/>
    <w:rsid w:val="009528F9"/>
    <w:rsid w:val="00954C02"/>
    <w:rsid w:val="0097088E"/>
    <w:rsid w:val="0097161E"/>
    <w:rsid w:val="009729A9"/>
    <w:rsid w:val="00973BCB"/>
    <w:rsid w:val="00975346"/>
    <w:rsid w:val="00977929"/>
    <w:rsid w:val="00977C38"/>
    <w:rsid w:val="00980536"/>
    <w:rsid w:val="009811E1"/>
    <w:rsid w:val="0098129D"/>
    <w:rsid w:val="009824A9"/>
    <w:rsid w:val="00985CDD"/>
    <w:rsid w:val="009A266F"/>
    <w:rsid w:val="009A7C6F"/>
    <w:rsid w:val="009B1482"/>
    <w:rsid w:val="009B45AC"/>
    <w:rsid w:val="009B541F"/>
    <w:rsid w:val="009B60A5"/>
    <w:rsid w:val="009B6535"/>
    <w:rsid w:val="009B6C44"/>
    <w:rsid w:val="009C07E9"/>
    <w:rsid w:val="009C0A98"/>
    <w:rsid w:val="009C71DD"/>
    <w:rsid w:val="009C76FF"/>
    <w:rsid w:val="009C79E6"/>
    <w:rsid w:val="009C7CD7"/>
    <w:rsid w:val="009D0045"/>
    <w:rsid w:val="009D367D"/>
    <w:rsid w:val="009D4536"/>
    <w:rsid w:val="009D4C08"/>
    <w:rsid w:val="009E347B"/>
    <w:rsid w:val="009E3DEA"/>
    <w:rsid w:val="009E3E42"/>
    <w:rsid w:val="009F30EE"/>
    <w:rsid w:val="009F4DA6"/>
    <w:rsid w:val="009F5267"/>
    <w:rsid w:val="00A00A0F"/>
    <w:rsid w:val="00A00A80"/>
    <w:rsid w:val="00A025B7"/>
    <w:rsid w:val="00A038C2"/>
    <w:rsid w:val="00A03B18"/>
    <w:rsid w:val="00A071C2"/>
    <w:rsid w:val="00A10970"/>
    <w:rsid w:val="00A11408"/>
    <w:rsid w:val="00A13348"/>
    <w:rsid w:val="00A1621D"/>
    <w:rsid w:val="00A17DF1"/>
    <w:rsid w:val="00A23639"/>
    <w:rsid w:val="00A2672C"/>
    <w:rsid w:val="00A26BFF"/>
    <w:rsid w:val="00A31469"/>
    <w:rsid w:val="00A423B4"/>
    <w:rsid w:val="00A43388"/>
    <w:rsid w:val="00A448B7"/>
    <w:rsid w:val="00A50E86"/>
    <w:rsid w:val="00A54A46"/>
    <w:rsid w:val="00A553DE"/>
    <w:rsid w:val="00A55B99"/>
    <w:rsid w:val="00A5702F"/>
    <w:rsid w:val="00A6385F"/>
    <w:rsid w:val="00A6492B"/>
    <w:rsid w:val="00A678F1"/>
    <w:rsid w:val="00A70C4F"/>
    <w:rsid w:val="00A714E0"/>
    <w:rsid w:val="00A71BCE"/>
    <w:rsid w:val="00A73FB6"/>
    <w:rsid w:val="00A773E5"/>
    <w:rsid w:val="00A94333"/>
    <w:rsid w:val="00A97D15"/>
    <w:rsid w:val="00AA6DE7"/>
    <w:rsid w:val="00AA74EB"/>
    <w:rsid w:val="00AB4E44"/>
    <w:rsid w:val="00AB51CA"/>
    <w:rsid w:val="00AB7EAD"/>
    <w:rsid w:val="00AC4228"/>
    <w:rsid w:val="00AD0524"/>
    <w:rsid w:val="00AD09C7"/>
    <w:rsid w:val="00AE2230"/>
    <w:rsid w:val="00AE5C3E"/>
    <w:rsid w:val="00AF17E0"/>
    <w:rsid w:val="00AF1C78"/>
    <w:rsid w:val="00B002C5"/>
    <w:rsid w:val="00B03D9F"/>
    <w:rsid w:val="00B04AA1"/>
    <w:rsid w:val="00B0645A"/>
    <w:rsid w:val="00B07656"/>
    <w:rsid w:val="00B11EDB"/>
    <w:rsid w:val="00B20054"/>
    <w:rsid w:val="00B21407"/>
    <w:rsid w:val="00B30398"/>
    <w:rsid w:val="00B35C76"/>
    <w:rsid w:val="00B35F54"/>
    <w:rsid w:val="00B40F44"/>
    <w:rsid w:val="00B42502"/>
    <w:rsid w:val="00B458CC"/>
    <w:rsid w:val="00B46036"/>
    <w:rsid w:val="00B500E7"/>
    <w:rsid w:val="00B5180D"/>
    <w:rsid w:val="00B53E78"/>
    <w:rsid w:val="00B54935"/>
    <w:rsid w:val="00B61A21"/>
    <w:rsid w:val="00B73AF3"/>
    <w:rsid w:val="00B750F3"/>
    <w:rsid w:val="00B8266B"/>
    <w:rsid w:val="00B90013"/>
    <w:rsid w:val="00B90D57"/>
    <w:rsid w:val="00B929B9"/>
    <w:rsid w:val="00B958EA"/>
    <w:rsid w:val="00B977D4"/>
    <w:rsid w:val="00BA44FC"/>
    <w:rsid w:val="00BA5377"/>
    <w:rsid w:val="00BA564E"/>
    <w:rsid w:val="00BB1E88"/>
    <w:rsid w:val="00BB2EB5"/>
    <w:rsid w:val="00BB31FE"/>
    <w:rsid w:val="00BB50D3"/>
    <w:rsid w:val="00BB7C7A"/>
    <w:rsid w:val="00BC13EB"/>
    <w:rsid w:val="00BC2120"/>
    <w:rsid w:val="00BD17BF"/>
    <w:rsid w:val="00BD20FC"/>
    <w:rsid w:val="00BD3C88"/>
    <w:rsid w:val="00BD775C"/>
    <w:rsid w:val="00BD7E50"/>
    <w:rsid w:val="00BE63A2"/>
    <w:rsid w:val="00BF4730"/>
    <w:rsid w:val="00C04236"/>
    <w:rsid w:val="00C0573D"/>
    <w:rsid w:val="00C06E65"/>
    <w:rsid w:val="00C25BB4"/>
    <w:rsid w:val="00C35816"/>
    <w:rsid w:val="00C429BC"/>
    <w:rsid w:val="00C464E7"/>
    <w:rsid w:val="00C46E0F"/>
    <w:rsid w:val="00C519ED"/>
    <w:rsid w:val="00C554CB"/>
    <w:rsid w:val="00C56319"/>
    <w:rsid w:val="00C56A8F"/>
    <w:rsid w:val="00C602A3"/>
    <w:rsid w:val="00C62890"/>
    <w:rsid w:val="00C75588"/>
    <w:rsid w:val="00C769C0"/>
    <w:rsid w:val="00C842EC"/>
    <w:rsid w:val="00C84921"/>
    <w:rsid w:val="00C84A5D"/>
    <w:rsid w:val="00C87C4F"/>
    <w:rsid w:val="00C87FE7"/>
    <w:rsid w:val="00C87FE8"/>
    <w:rsid w:val="00C97270"/>
    <w:rsid w:val="00C974AD"/>
    <w:rsid w:val="00CA16A2"/>
    <w:rsid w:val="00CA2647"/>
    <w:rsid w:val="00CA3432"/>
    <w:rsid w:val="00CA6EAE"/>
    <w:rsid w:val="00CA7818"/>
    <w:rsid w:val="00CB191A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196C"/>
    <w:rsid w:val="00D131AB"/>
    <w:rsid w:val="00D13B73"/>
    <w:rsid w:val="00D221C2"/>
    <w:rsid w:val="00D26380"/>
    <w:rsid w:val="00D32638"/>
    <w:rsid w:val="00D3512D"/>
    <w:rsid w:val="00D35821"/>
    <w:rsid w:val="00D37209"/>
    <w:rsid w:val="00D37E1D"/>
    <w:rsid w:val="00D41529"/>
    <w:rsid w:val="00D455AD"/>
    <w:rsid w:val="00D54099"/>
    <w:rsid w:val="00D6279C"/>
    <w:rsid w:val="00D64D97"/>
    <w:rsid w:val="00D70323"/>
    <w:rsid w:val="00D74690"/>
    <w:rsid w:val="00D766E5"/>
    <w:rsid w:val="00D809AC"/>
    <w:rsid w:val="00D81DB3"/>
    <w:rsid w:val="00D8284E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163E"/>
    <w:rsid w:val="00DE172A"/>
    <w:rsid w:val="00DE5629"/>
    <w:rsid w:val="00DE7BB0"/>
    <w:rsid w:val="00DF2D25"/>
    <w:rsid w:val="00DF2E96"/>
    <w:rsid w:val="00DF3079"/>
    <w:rsid w:val="00E01C6A"/>
    <w:rsid w:val="00E02E3A"/>
    <w:rsid w:val="00E045BC"/>
    <w:rsid w:val="00E073B0"/>
    <w:rsid w:val="00E13AAC"/>
    <w:rsid w:val="00E17A95"/>
    <w:rsid w:val="00E17FB2"/>
    <w:rsid w:val="00E2312B"/>
    <w:rsid w:val="00E26147"/>
    <w:rsid w:val="00E27016"/>
    <w:rsid w:val="00E27A4E"/>
    <w:rsid w:val="00E319F4"/>
    <w:rsid w:val="00E34D67"/>
    <w:rsid w:val="00E35587"/>
    <w:rsid w:val="00E36325"/>
    <w:rsid w:val="00E44295"/>
    <w:rsid w:val="00E461AC"/>
    <w:rsid w:val="00E46B73"/>
    <w:rsid w:val="00E472E1"/>
    <w:rsid w:val="00E5261A"/>
    <w:rsid w:val="00E53376"/>
    <w:rsid w:val="00E60741"/>
    <w:rsid w:val="00E621ED"/>
    <w:rsid w:val="00E6644C"/>
    <w:rsid w:val="00E80BA9"/>
    <w:rsid w:val="00E81FAE"/>
    <w:rsid w:val="00E915E6"/>
    <w:rsid w:val="00E92530"/>
    <w:rsid w:val="00E943A3"/>
    <w:rsid w:val="00E96618"/>
    <w:rsid w:val="00EA0435"/>
    <w:rsid w:val="00EA3A0A"/>
    <w:rsid w:val="00EA44BA"/>
    <w:rsid w:val="00EB1387"/>
    <w:rsid w:val="00EB2DDA"/>
    <w:rsid w:val="00EB3DCC"/>
    <w:rsid w:val="00EB6D81"/>
    <w:rsid w:val="00EC2BAD"/>
    <w:rsid w:val="00ED384A"/>
    <w:rsid w:val="00EE6467"/>
    <w:rsid w:val="00EE6E6E"/>
    <w:rsid w:val="00EE7101"/>
    <w:rsid w:val="00EE719F"/>
    <w:rsid w:val="00EF034B"/>
    <w:rsid w:val="00EF1E13"/>
    <w:rsid w:val="00EF2E46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37D60"/>
    <w:rsid w:val="00F400E5"/>
    <w:rsid w:val="00F41E09"/>
    <w:rsid w:val="00F423D3"/>
    <w:rsid w:val="00F43D14"/>
    <w:rsid w:val="00F554EF"/>
    <w:rsid w:val="00F5591A"/>
    <w:rsid w:val="00F67ECB"/>
    <w:rsid w:val="00F732C8"/>
    <w:rsid w:val="00F75299"/>
    <w:rsid w:val="00F75F8B"/>
    <w:rsid w:val="00F835C7"/>
    <w:rsid w:val="00F85463"/>
    <w:rsid w:val="00F86595"/>
    <w:rsid w:val="00F93866"/>
    <w:rsid w:val="00FA00E9"/>
    <w:rsid w:val="00FA0E4F"/>
    <w:rsid w:val="00FA0FE1"/>
    <w:rsid w:val="00FA2C01"/>
    <w:rsid w:val="00FA3AB1"/>
    <w:rsid w:val="00FA4A85"/>
    <w:rsid w:val="00FA669B"/>
    <w:rsid w:val="00FA7431"/>
    <w:rsid w:val="00FB0C89"/>
    <w:rsid w:val="00FB2342"/>
    <w:rsid w:val="00FB40A6"/>
    <w:rsid w:val="00FB7EA4"/>
    <w:rsid w:val="00FC69EA"/>
    <w:rsid w:val="00FD304E"/>
    <w:rsid w:val="00FD6B6F"/>
    <w:rsid w:val="00FD7041"/>
    <w:rsid w:val="00FE5C9F"/>
    <w:rsid w:val="00FE5FC2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2B51D6-7D09-4B8A-894B-35726E44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EAD"/>
    <w:pPr>
      <w:spacing w:line="360" w:lineRule="auto"/>
      <w:jc w:val="both"/>
    </w:pPr>
    <w:rPr>
      <w:rFonts w:ascii="Trebuchet MS" w:eastAsia="Times New Roman" w:hAnsi="Trebuchet MS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A73FB6"/>
    <w:pPr>
      <w:keepNext/>
      <w:keepLines/>
      <w:spacing w:before="480"/>
      <w:ind w:left="17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rsid w:val="00A73FB6"/>
    <w:rPr>
      <w:rFonts w:ascii="Cambria" w:eastAsia="Times New Roman" w:hAnsi="Cambria"/>
      <w:b/>
      <w:bCs/>
      <w:color w:val="365F91"/>
      <w:sz w:val="28"/>
      <w:szCs w:val="28"/>
      <w:lang w:val="en-US" w:eastAsia="en-US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A73FB6"/>
    <w:pPr>
      <w:tabs>
        <w:tab w:val="left" w:pos="440"/>
        <w:tab w:val="right" w:leader="dot" w:pos="9912"/>
      </w:tabs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</w:pPr>
    <w:rPr>
      <w:rFonts w:ascii="Verdana" w:hAnsi="Verdana" w:cs="Arial Unicode MS"/>
      <w:color w:val="000000"/>
      <w:sz w:val="16"/>
      <w:lang w:val="es-ES"/>
    </w:rPr>
  </w:style>
  <w:style w:type="paragraph" w:styleId="Legenda">
    <w:name w:val="caption"/>
    <w:basedOn w:val="Normal"/>
    <w:next w:val="Normal"/>
    <w:uiPriority w:val="35"/>
    <w:unhideWhenUsed/>
    <w:qFormat/>
    <w:rsid w:val="00EE719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879B9-9DFC-4A1A-B3B0-7B8DF2B4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804</Words>
  <Characters>4345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4</cp:revision>
  <cp:lastPrinted>2012-03-23T18:36:00Z</cp:lastPrinted>
  <dcterms:created xsi:type="dcterms:W3CDTF">2014-07-22T19:24:00Z</dcterms:created>
  <dcterms:modified xsi:type="dcterms:W3CDTF">2015-08-04T19:27:00Z</dcterms:modified>
</cp:coreProperties>
</file>