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64E6C" w14:textId="77777777"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684B0602" wp14:editId="21327C94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5B81FE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1396B163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171FDAB7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3C16575A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4021EC5D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70758F5D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6909CBFB" w14:textId="77777777"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37E35D49" w14:textId="77777777"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E20B4A" wp14:editId="02D7E157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AAB4C" w14:textId="77777777" w:rsidR="0036101B" w:rsidRPr="00912F2D" w:rsidRDefault="0036101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14:paraId="52EA4DD6" w14:textId="77777777" w:rsidR="0036101B" w:rsidRDefault="0036101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</w:t>
                            </w:r>
                            <w:r w:rsidR="00910101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21</w:t>
                            </w:r>
                          </w:p>
                          <w:p w14:paraId="01B8F2AC" w14:textId="77777777" w:rsidR="0036101B" w:rsidRPr="0002653F" w:rsidRDefault="00910101" w:rsidP="005565BB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Identificação de Minuta Customizada e Padrão</w:t>
                            </w:r>
                            <w:r w:rsidR="00D357FD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20B4A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14:paraId="0FDAAB4C" w14:textId="77777777" w:rsidR="0036101B" w:rsidRPr="00912F2D" w:rsidRDefault="0036101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14:paraId="52EA4DD6" w14:textId="77777777" w:rsidR="0036101B" w:rsidRDefault="0036101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</w:t>
                      </w:r>
                      <w:r w:rsidR="00910101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21</w:t>
                      </w:r>
                    </w:p>
                    <w:p w14:paraId="01B8F2AC" w14:textId="77777777" w:rsidR="0036101B" w:rsidRPr="0002653F" w:rsidRDefault="00910101" w:rsidP="005565BB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Identificação de Minuta Customizada e Padrão</w:t>
                      </w:r>
                      <w:r w:rsidR="00D357FD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87E9216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1AB7244B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7EF823F7" w14:textId="77777777"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EEC76B6" wp14:editId="4092EF1F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C7F0D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14:paraId="1088A8F4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65C6539B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04825FA4" w14:textId="77777777"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189BD37F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2D0D7C77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796CA616" w14:textId="77777777" w:rsidR="00B90013" w:rsidRPr="003B28ED" w:rsidRDefault="00F340B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EC6249" wp14:editId="0A836530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CFC45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14:paraId="582C976C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41B9E6C5" w14:textId="77777777" w:rsidR="004F002C" w:rsidRPr="003B28ED" w:rsidRDefault="004F002C" w:rsidP="004F002C">
      <w:pPr>
        <w:rPr>
          <w:rFonts w:ascii="Calibri" w:hAnsi="Calibri" w:cs="Calibri"/>
          <w:lang w:val="pt-BR"/>
        </w:rPr>
      </w:pPr>
    </w:p>
    <w:p w14:paraId="13D6F9EC" w14:textId="77777777" w:rsidR="00F11370" w:rsidRPr="003B28ED" w:rsidRDefault="00F11370" w:rsidP="004F002C">
      <w:pPr>
        <w:rPr>
          <w:rFonts w:ascii="Calibri" w:hAnsi="Calibri" w:cs="Calibri"/>
          <w:lang w:val="pt-BR"/>
        </w:rPr>
      </w:pPr>
    </w:p>
    <w:p w14:paraId="393E8ADB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14:paraId="2F61CF46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14:paraId="5659707E" w14:textId="77777777"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14:paraId="403D773A" w14:textId="77777777" w:rsidR="007A08E6" w:rsidRPr="00A742D2" w:rsidRDefault="007A08E6" w:rsidP="00A742D2">
      <w:pPr>
        <w:rPr>
          <w:rFonts w:ascii="Calibri" w:hAnsi="Calibri" w:cs="Calibri"/>
          <w:lang w:val="pt-BR"/>
        </w:rPr>
      </w:pPr>
      <w:r w:rsidRPr="00A742D2">
        <w:rPr>
          <w:rFonts w:ascii="Calibri" w:hAnsi="Calibri" w:cs="Calibri"/>
          <w:lang w:val="pt-BR"/>
        </w:rPr>
        <w:t>Código e nome do Documento:</w:t>
      </w:r>
      <w:r w:rsidRPr="00A742D2">
        <w:rPr>
          <w:rFonts w:ascii="Calibri" w:hAnsi="Calibri" w:cs="Calibri"/>
          <w:lang w:val="pt-BR"/>
        </w:rPr>
        <w:tab/>
        <w:t>CLM.0</w:t>
      </w:r>
      <w:r w:rsidR="00910101">
        <w:rPr>
          <w:rFonts w:ascii="Calibri" w:hAnsi="Calibri" w:cs="Calibri"/>
          <w:lang w:val="pt-BR"/>
        </w:rPr>
        <w:t>21</w:t>
      </w:r>
      <w:r w:rsidRPr="00A742D2">
        <w:rPr>
          <w:rFonts w:ascii="Calibri" w:hAnsi="Calibri" w:cs="Calibri"/>
          <w:lang w:val="pt-BR"/>
        </w:rPr>
        <w:t xml:space="preserve"> </w:t>
      </w:r>
      <w:r w:rsidR="009B15FA" w:rsidRPr="00A742D2">
        <w:rPr>
          <w:rFonts w:ascii="Calibri" w:hAnsi="Calibri" w:cs="Calibri"/>
          <w:lang w:val="pt-BR"/>
        </w:rPr>
        <w:t>–</w:t>
      </w:r>
      <w:r w:rsidRPr="00A742D2">
        <w:rPr>
          <w:rFonts w:ascii="Calibri" w:hAnsi="Calibri" w:cs="Calibri"/>
          <w:lang w:val="pt-BR"/>
        </w:rPr>
        <w:t xml:space="preserve"> </w:t>
      </w:r>
      <w:r w:rsidR="00910101">
        <w:rPr>
          <w:rFonts w:ascii="Calibri" w:hAnsi="Calibri" w:cs="Calibri"/>
          <w:lang w:val="pt-BR"/>
        </w:rPr>
        <w:t>Identificação de Minuta Customizada e Padrão</w:t>
      </w:r>
      <w:r w:rsidR="005565BB" w:rsidRPr="00A742D2">
        <w:rPr>
          <w:rFonts w:ascii="Calibri" w:hAnsi="Calibri" w:cs="Calibri"/>
          <w:lang w:val="pt-BR"/>
        </w:rPr>
        <w:t>.</w:t>
      </w:r>
    </w:p>
    <w:p w14:paraId="1113C3AA" w14:textId="77777777" w:rsidR="00F11370" w:rsidRPr="00A742D2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A742D2">
        <w:rPr>
          <w:rFonts w:ascii="Calibri" w:hAnsi="Calibri" w:cs="Calibri"/>
          <w:lang w:val="pt-BR"/>
        </w:rPr>
        <w:t xml:space="preserve"> </w:t>
      </w:r>
      <w:r w:rsidR="00F340B7" w:rsidRPr="00A742D2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CD8DAB" wp14:editId="01C0D1E9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4B84A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910101">
        <w:rPr>
          <w:rFonts w:ascii="Calibri" w:hAnsi="Calibri" w:cs="Calibri"/>
          <w:lang w:val="pt-BR"/>
        </w:rPr>
        <w:t>1</w:t>
      </w:r>
      <w:r w:rsidR="00356AAE">
        <w:rPr>
          <w:rFonts w:ascii="Calibri" w:hAnsi="Calibri" w:cs="Calibri"/>
          <w:lang w:val="pt-BR"/>
        </w:rPr>
        <w:t>1</w:t>
      </w:r>
      <w:r w:rsidR="00A94333" w:rsidRPr="00A742D2">
        <w:rPr>
          <w:rFonts w:ascii="Calibri" w:hAnsi="Calibri" w:cs="Calibri"/>
          <w:lang w:val="pt-BR"/>
        </w:rPr>
        <w:t>/0</w:t>
      </w:r>
      <w:r w:rsidR="00D357FD">
        <w:rPr>
          <w:rFonts w:ascii="Calibri" w:hAnsi="Calibri" w:cs="Calibri"/>
          <w:lang w:val="pt-BR"/>
        </w:rPr>
        <w:t>8</w:t>
      </w:r>
      <w:r w:rsidR="00A94333" w:rsidRPr="00A742D2">
        <w:rPr>
          <w:rFonts w:ascii="Calibri" w:hAnsi="Calibri" w:cs="Calibri"/>
          <w:lang w:val="pt-BR"/>
        </w:rPr>
        <w:t>/201</w:t>
      </w:r>
      <w:r w:rsidR="005565BB" w:rsidRPr="00A742D2">
        <w:rPr>
          <w:rFonts w:ascii="Calibri" w:hAnsi="Calibri" w:cs="Calibri"/>
          <w:lang w:val="pt-BR"/>
        </w:rPr>
        <w:t>4</w:t>
      </w:r>
    </w:p>
    <w:p w14:paraId="3E461132" w14:textId="77777777"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ins w:id="0" w:author="Engineering do Brasil S.A" w:date="2015-07-03T12:49:00Z">
        <w:r w:rsidR="00B6178F">
          <w:rPr>
            <w:rFonts w:ascii="Calibri" w:hAnsi="Calibri" w:cs="Calibri"/>
            <w:lang w:val="pt-BR"/>
          </w:rPr>
          <w:t>2</w:t>
        </w:r>
      </w:ins>
      <w:del w:id="1" w:author="Engineering do Brasil S.A" w:date="2015-07-03T12:49:00Z">
        <w:r w:rsidR="00D357FD" w:rsidDel="00B6178F">
          <w:rPr>
            <w:rFonts w:ascii="Calibri" w:hAnsi="Calibri" w:cs="Calibri"/>
            <w:lang w:val="pt-BR"/>
          </w:rPr>
          <w:delText>1</w:delText>
        </w:r>
      </w:del>
      <w:r>
        <w:rPr>
          <w:rFonts w:ascii="Calibri" w:hAnsi="Calibri" w:cs="Calibri"/>
          <w:lang w:val="pt-BR"/>
        </w:rPr>
        <w:t>.0</w:t>
      </w:r>
    </w:p>
    <w:p w14:paraId="210E8D19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14:paraId="4647BB11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14:paraId="48E063DA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03T12:50:00Z">
        <w:r w:rsidR="00A761CD" w:rsidDel="00B6178F">
          <w:rPr>
            <w:rFonts w:ascii="Calibri" w:hAnsi="Calibri" w:cs="Calibri"/>
            <w:lang w:val="pt-BR"/>
          </w:rPr>
          <w:delText>N/A</w:delText>
        </w:r>
      </w:del>
      <w:ins w:id="3" w:author="Engineering do Brasil S.A" w:date="2015-07-03T12:50:00Z">
        <w:r w:rsidR="00B6178F">
          <w:rPr>
            <w:rFonts w:ascii="Calibri" w:hAnsi="Calibri" w:cs="Calibri"/>
            <w:lang w:val="pt-BR"/>
          </w:rPr>
          <w:t>16/05/2015</w:t>
        </w:r>
      </w:ins>
    </w:p>
    <w:p w14:paraId="63637284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</w:p>
    <w:p w14:paraId="792D275D" w14:textId="77777777"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D4183A0" wp14:editId="356382DF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14:paraId="544C0CD3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14:paraId="0494E62E" w14:textId="77777777" w:rsidR="00356AAE" w:rsidRDefault="00586E6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356AAE" w:rsidRPr="005A3464">
        <w:rPr>
          <w:rFonts w:ascii="Calibri" w:hAnsi="Calibri" w:cs="Calibri"/>
          <w:color w:val="29323D"/>
          <w:lang w:val="pt-BR"/>
        </w:rPr>
        <w:t>1.</w:t>
      </w:r>
      <w:r w:rsidR="00356AAE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356AAE" w:rsidRPr="005A3464">
        <w:rPr>
          <w:rFonts w:ascii="Calibri" w:hAnsi="Calibri" w:cs="Calibri"/>
          <w:color w:val="29323D"/>
          <w:lang w:val="pt-BR"/>
        </w:rPr>
        <w:t>Histórico do Documento</w:t>
      </w:r>
      <w:r w:rsidR="00356AAE" w:rsidRPr="00B6178F">
        <w:rPr>
          <w:lang w:val="pt-BR"/>
        </w:rPr>
        <w:tab/>
      </w:r>
      <w:r w:rsidR="00356AAE">
        <w:fldChar w:fldCharType="begin"/>
      </w:r>
      <w:r w:rsidR="00356AAE" w:rsidRPr="00B6178F">
        <w:rPr>
          <w:lang w:val="pt-BR"/>
        </w:rPr>
        <w:instrText xml:space="preserve"> PAGEREF _Toc395512727 \h </w:instrText>
      </w:r>
      <w:r w:rsidR="00356AAE">
        <w:fldChar w:fldCharType="separate"/>
      </w:r>
      <w:r w:rsidR="00356AAE" w:rsidRPr="00B6178F">
        <w:rPr>
          <w:lang w:val="pt-BR"/>
        </w:rPr>
        <w:t>3</w:t>
      </w:r>
      <w:r w:rsidR="00356AAE">
        <w:fldChar w:fldCharType="end"/>
      </w:r>
    </w:p>
    <w:p w14:paraId="5F4F18EC" w14:textId="77777777"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Documentos Relacionados</w:t>
      </w:r>
      <w:r w:rsidRPr="00B6178F">
        <w:rPr>
          <w:lang w:val="pt-BR"/>
        </w:rPr>
        <w:tab/>
      </w:r>
      <w:r>
        <w:fldChar w:fldCharType="begin"/>
      </w:r>
      <w:r w:rsidRPr="00B6178F">
        <w:rPr>
          <w:lang w:val="pt-BR"/>
        </w:rPr>
        <w:instrText xml:space="preserve"> PAGEREF _Toc395512728 \h </w:instrText>
      </w:r>
      <w:r>
        <w:fldChar w:fldCharType="separate"/>
      </w:r>
      <w:r w:rsidRPr="00B6178F">
        <w:rPr>
          <w:lang w:val="pt-BR"/>
        </w:rPr>
        <w:t>3</w:t>
      </w:r>
      <w:r>
        <w:fldChar w:fldCharType="end"/>
      </w:r>
    </w:p>
    <w:p w14:paraId="787C07FF" w14:textId="77777777"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Abreviações</w:t>
      </w:r>
      <w:r w:rsidRPr="00B6178F">
        <w:rPr>
          <w:lang w:val="pt-BR"/>
        </w:rPr>
        <w:tab/>
      </w:r>
      <w:r>
        <w:fldChar w:fldCharType="begin"/>
      </w:r>
      <w:r w:rsidRPr="00B6178F">
        <w:rPr>
          <w:lang w:val="pt-BR"/>
        </w:rPr>
        <w:instrText xml:space="preserve"> PAGEREF _Toc395512729 \h </w:instrText>
      </w:r>
      <w:r>
        <w:fldChar w:fldCharType="separate"/>
      </w:r>
      <w:r w:rsidRPr="00B6178F">
        <w:rPr>
          <w:lang w:val="pt-BR"/>
        </w:rPr>
        <w:t>3</w:t>
      </w:r>
      <w:r>
        <w:fldChar w:fldCharType="end"/>
      </w:r>
    </w:p>
    <w:p w14:paraId="494BC1EA" w14:textId="77777777"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Visão Geral</w:t>
      </w:r>
      <w:r w:rsidRPr="00B6178F">
        <w:rPr>
          <w:lang w:val="pt-BR"/>
        </w:rPr>
        <w:tab/>
      </w:r>
      <w:r>
        <w:fldChar w:fldCharType="begin"/>
      </w:r>
      <w:r w:rsidRPr="00B6178F">
        <w:rPr>
          <w:lang w:val="pt-BR"/>
        </w:rPr>
        <w:instrText xml:space="preserve"> PAGEREF _Toc395512730 \h </w:instrText>
      </w:r>
      <w:r>
        <w:fldChar w:fldCharType="separate"/>
      </w:r>
      <w:r w:rsidRPr="00B6178F">
        <w:rPr>
          <w:lang w:val="pt-BR"/>
        </w:rPr>
        <w:t>3</w:t>
      </w:r>
      <w:r>
        <w:fldChar w:fldCharType="end"/>
      </w:r>
    </w:p>
    <w:p w14:paraId="7A5B06A5" w14:textId="77777777"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Requisitos Funcionais</w:t>
      </w:r>
      <w:r w:rsidRPr="00B6178F">
        <w:rPr>
          <w:lang w:val="pt-BR"/>
        </w:rPr>
        <w:tab/>
      </w:r>
      <w:r>
        <w:fldChar w:fldCharType="begin"/>
      </w:r>
      <w:r w:rsidRPr="00B6178F">
        <w:rPr>
          <w:lang w:val="pt-BR"/>
        </w:rPr>
        <w:instrText xml:space="preserve"> PAGEREF _Toc395512731 \h </w:instrText>
      </w:r>
      <w:r>
        <w:fldChar w:fldCharType="separate"/>
      </w:r>
      <w:r w:rsidRPr="00B6178F">
        <w:rPr>
          <w:lang w:val="pt-BR"/>
        </w:rPr>
        <w:t>4</w:t>
      </w:r>
      <w:r>
        <w:fldChar w:fldCharType="end"/>
      </w:r>
    </w:p>
    <w:p w14:paraId="111AE394" w14:textId="77777777"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Componentes Impactados</w:t>
      </w:r>
      <w:r w:rsidRPr="00B6178F">
        <w:rPr>
          <w:lang w:val="pt-BR"/>
        </w:rPr>
        <w:tab/>
      </w:r>
      <w:r>
        <w:fldChar w:fldCharType="begin"/>
      </w:r>
      <w:r w:rsidRPr="00B6178F">
        <w:rPr>
          <w:lang w:val="pt-BR"/>
        </w:rPr>
        <w:instrText xml:space="preserve"> PAGEREF _Toc395512732 \h </w:instrText>
      </w:r>
      <w:r>
        <w:fldChar w:fldCharType="separate"/>
      </w:r>
      <w:r w:rsidRPr="00B6178F">
        <w:rPr>
          <w:lang w:val="pt-BR"/>
        </w:rPr>
        <w:t>4</w:t>
      </w:r>
      <w:r>
        <w:fldChar w:fldCharType="end"/>
      </w:r>
    </w:p>
    <w:p w14:paraId="4F994D27" w14:textId="77777777"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Premissas</w:t>
      </w:r>
      <w:r w:rsidRPr="00B6178F">
        <w:rPr>
          <w:lang w:val="pt-BR"/>
        </w:rPr>
        <w:tab/>
      </w:r>
      <w:r>
        <w:fldChar w:fldCharType="begin"/>
      </w:r>
      <w:r w:rsidRPr="00B6178F">
        <w:rPr>
          <w:lang w:val="pt-BR"/>
        </w:rPr>
        <w:instrText xml:space="preserve"> PAGEREF _Toc395512733 \h </w:instrText>
      </w:r>
      <w:r>
        <w:fldChar w:fldCharType="separate"/>
      </w:r>
      <w:r w:rsidRPr="00B6178F">
        <w:rPr>
          <w:lang w:val="pt-BR"/>
        </w:rPr>
        <w:t>4</w:t>
      </w:r>
      <w:r>
        <w:fldChar w:fldCharType="end"/>
      </w:r>
    </w:p>
    <w:p w14:paraId="4731A756" w14:textId="77777777"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Riscos</w:t>
      </w:r>
      <w:r w:rsidRPr="00B6178F">
        <w:rPr>
          <w:lang w:val="pt-BR"/>
        </w:rPr>
        <w:tab/>
      </w:r>
      <w:r>
        <w:fldChar w:fldCharType="begin"/>
      </w:r>
      <w:r w:rsidRPr="00B6178F">
        <w:rPr>
          <w:lang w:val="pt-BR"/>
        </w:rPr>
        <w:instrText xml:space="preserve"> PAGEREF _Toc395512734 \h </w:instrText>
      </w:r>
      <w:r>
        <w:fldChar w:fldCharType="separate"/>
      </w:r>
      <w:r w:rsidRPr="00B6178F">
        <w:rPr>
          <w:lang w:val="pt-BR"/>
        </w:rPr>
        <w:t>4</w:t>
      </w:r>
      <w:r>
        <w:fldChar w:fldCharType="end"/>
      </w:r>
    </w:p>
    <w:p w14:paraId="56ED63BC" w14:textId="77777777" w:rsidR="00356AAE" w:rsidRDefault="00356AA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Escopo Negativo</w:t>
      </w:r>
      <w:r w:rsidRPr="00B6178F">
        <w:rPr>
          <w:lang w:val="pt-BR"/>
        </w:rPr>
        <w:tab/>
      </w:r>
      <w:r>
        <w:fldChar w:fldCharType="begin"/>
      </w:r>
      <w:r w:rsidRPr="00B6178F">
        <w:rPr>
          <w:lang w:val="pt-BR"/>
        </w:rPr>
        <w:instrText xml:space="preserve"> PAGEREF _Toc395512735 \h </w:instrText>
      </w:r>
      <w:r>
        <w:fldChar w:fldCharType="separate"/>
      </w:r>
      <w:r w:rsidRPr="00B6178F">
        <w:rPr>
          <w:lang w:val="pt-BR"/>
        </w:rPr>
        <w:t>5</w:t>
      </w:r>
      <w:r>
        <w:fldChar w:fldCharType="end"/>
      </w:r>
    </w:p>
    <w:p w14:paraId="6C1806CD" w14:textId="77777777" w:rsidR="00356AAE" w:rsidRDefault="00356AAE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A3464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5A3464">
        <w:rPr>
          <w:rFonts w:ascii="Calibri" w:hAnsi="Calibri" w:cs="Calibri"/>
          <w:color w:val="29323D"/>
          <w:lang w:val="pt-BR"/>
        </w:rPr>
        <w:t>Aprovação do documento</w:t>
      </w:r>
      <w:r w:rsidRPr="00B6178F">
        <w:rPr>
          <w:lang w:val="pt-BR"/>
        </w:rPr>
        <w:tab/>
      </w:r>
      <w:r>
        <w:fldChar w:fldCharType="begin"/>
      </w:r>
      <w:r w:rsidRPr="00B6178F">
        <w:rPr>
          <w:lang w:val="pt-BR"/>
        </w:rPr>
        <w:instrText xml:space="preserve"> PAGEREF _Toc395512736 \h </w:instrText>
      </w:r>
      <w:r>
        <w:fldChar w:fldCharType="separate"/>
      </w:r>
      <w:r w:rsidRPr="00B6178F">
        <w:rPr>
          <w:lang w:val="pt-BR"/>
        </w:rPr>
        <w:t>5</w:t>
      </w:r>
      <w:r>
        <w:fldChar w:fldCharType="end"/>
      </w:r>
    </w:p>
    <w:p w14:paraId="70C9C8B3" w14:textId="77777777"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14:paraId="08258054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3"/>
      <w:bookmarkStart w:id="5" w:name="_Toc244516100"/>
      <w:bookmarkStart w:id="6" w:name="_Toc395512727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4"/>
      <w:bookmarkEnd w:id="5"/>
      <w:bookmarkEnd w:id="6"/>
    </w:p>
    <w:p w14:paraId="21B8CF63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14:paraId="11C92D53" w14:textId="77777777" w:rsidTr="00D64D97">
        <w:trPr>
          <w:cantSplit/>
        </w:trPr>
        <w:tc>
          <w:tcPr>
            <w:tcW w:w="418" w:type="pct"/>
            <w:shd w:val="clear" w:color="auto" w:fill="D9D9D9"/>
          </w:tcPr>
          <w:p w14:paraId="49F8DDA2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14:paraId="6B5B736E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14:paraId="2E682C29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14:paraId="6D72FBA1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14:paraId="6F2C4E6A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14:paraId="1FC83DDB" w14:textId="77777777" w:rsidTr="00D64D97">
        <w:trPr>
          <w:cantSplit/>
        </w:trPr>
        <w:tc>
          <w:tcPr>
            <w:tcW w:w="418" w:type="pct"/>
          </w:tcPr>
          <w:p w14:paraId="6DDC8385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14:paraId="3FAE7243" w14:textId="77777777" w:rsidR="00D64D97" w:rsidRPr="002A76FF" w:rsidRDefault="004B704F" w:rsidP="00356AA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356AA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BD464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/08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 w:rsidR="0055012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14:paraId="22625261" w14:textId="77777777"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14:paraId="30FF0524" w14:textId="77777777"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14:paraId="42750EDE" w14:textId="77777777"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B6178F" w:rsidRPr="00B6178F" w14:paraId="6B188BC2" w14:textId="77777777" w:rsidTr="00D64D97">
        <w:trPr>
          <w:cantSplit/>
        </w:trPr>
        <w:tc>
          <w:tcPr>
            <w:tcW w:w="418" w:type="pct"/>
          </w:tcPr>
          <w:p w14:paraId="5FF9C0EA" w14:textId="77777777" w:rsidR="00B6178F" w:rsidRDefault="00B6178F" w:rsidP="00B6178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7" w:author="Engineering do Brasil S.A" w:date="2015-07-03T12:5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2.0</w:t>
              </w:r>
            </w:ins>
          </w:p>
        </w:tc>
        <w:tc>
          <w:tcPr>
            <w:tcW w:w="558" w:type="pct"/>
          </w:tcPr>
          <w:p w14:paraId="0B6AC05B" w14:textId="77777777" w:rsidR="00B6178F" w:rsidRDefault="00B6178F" w:rsidP="00B6178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8" w:author="Engineering do Brasil S.A" w:date="2015-07-03T12:5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16/06/2015</w:t>
              </w:r>
            </w:ins>
          </w:p>
        </w:tc>
        <w:tc>
          <w:tcPr>
            <w:tcW w:w="903" w:type="pct"/>
          </w:tcPr>
          <w:p w14:paraId="19621364" w14:textId="77777777" w:rsidR="00B6178F" w:rsidRDefault="00B6178F" w:rsidP="00B6178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Engineering do Brasil S.A" w:date="2015-07-03T12:5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14:paraId="628E9CDF" w14:textId="77777777" w:rsidR="00B6178F" w:rsidRDefault="00B6178F" w:rsidP="00B6178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0" w:author="Engineering do Brasil S.A" w:date="2015-07-03T12:5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</w:tcPr>
          <w:p w14:paraId="14250409" w14:textId="77777777" w:rsidR="00B6178F" w:rsidRDefault="00B6178F" w:rsidP="00B6178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commentRangeStart w:id="11"/>
            <w:ins w:id="12" w:author="Engineering do Brasil S.A" w:date="2015-07-03T12:51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Adequação da EF para Acordos Comerciais </w:t>
              </w:r>
              <w:commentRangeEnd w:id="11"/>
              <w:r>
                <w:rPr>
                  <w:rStyle w:val="Refdecomentrio"/>
                  <w:lang w:val="pt-BR" w:eastAsia="pt-BR"/>
                </w:rPr>
                <w:commentReference w:id="11"/>
              </w:r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R034</w:t>
              </w:r>
            </w:ins>
          </w:p>
        </w:tc>
      </w:tr>
      <w:tr w:rsidR="00B6178F" w:rsidRPr="00B6178F" w14:paraId="5498F8F9" w14:textId="77777777" w:rsidTr="00D64D97">
        <w:trPr>
          <w:cantSplit/>
        </w:trPr>
        <w:tc>
          <w:tcPr>
            <w:tcW w:w="418" w:type="pct"/>
          </w:tcPr>
          <w:p w14:paraId="27B67E0D" w14:textId="77777777" w:rsidR="00B6178F" w:rsidRDefault="00B6178F" w:rsidP="00B6178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58" w:type="pct"/>
          </w:tcPr>
          <w:p w14:paraId="1F0E73D8" w14:textId="77777777" w:rsidR="00B6178F" w:rsidRDefault="00B6178F" w:rsidP="00B6178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903" w:type="pct"/>
          </w:tcPr>
          <w:p w14:paraId="087EE503" w14:textId="77777777" w:rsidR="00B6178F" w:rsidRDefault="00B6178F" w:rsidP="00B6178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1498" w:type="pct"/>
          </w:tcPr>
          <w:p w14:paraId="072458C5" w14:textId="77777777" w:rsidR="00B6178F" w:rsidRDefault="00B6178F" w:rsidP="00B6178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1623" w:type="pct"/>
          </w:tcPr>
          <w:p w14:paraId="186E2548" w14:textId="77777777" w:rsidR="00B6178F" w:rsidRDefault="00B6178F" w:rsidP="00B6178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</w:tr>
    </w:tbl>
    <w:p w14:paraId="0B943CAE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50E898FB" w14:textId="77777777" w:rsidR="004F002C" w:rsidRDefault="004F002C" w:rsidP="004F002C">
      <w:pPr>
        <w:rPr>
          <w:rFonts w:ascii="Cambria" w:hAnsi="Cambria" w:cs="Calibri"/>
          <w:b/>
          <w:lang w:val="pt-BR"/>
        </w:rPr>
      </w:pPr>
    </w:p>
    <w:p w14:paraId="0641B0C0" w14:textId="77777777" w:rsidR="00EA65CF" w:rsidRPr="002A76FF" w:rsidRDefault="00EA65CF" w:rsidP="004F002C">
      <w:pPr>
        <w:rPr>
          <w:rFonts w:ascii="Cambria" w:hAnsi="Cambria" w:cs="Calibri"/>
          <w:b/>
          <w:lang w:val="pt-BR"/>
        </w:rPr>
      </w:pPr>
    </w:p>
    <w:p w14:paraId="212667E1" w14:textId="77777777"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3" w:name="_Toc178139954"/>
      <w:bookmarkStart w:id="14" w:name="_Toc244516101"/>
      <w:bookmarkStart w:id="15" w:name="_Toc395512728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3"/>
      <w:bookmarkEnd w:id="14"/>
      <w:bookmarkEnd w:id="15"/>
    </w:p>
    <w:p w14:paraId="596BEA12" w14:textId="77777777"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14:paraId="1BFF8B62" w14:textId="77777777"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14:paraId="3592F616" w14:textId="77777777"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14:paraId="14A0996A" w14:textId="77777777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14:paraId="61F76868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14:paraId="6B6D4362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14:paraId="59BEEC21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14:paraId="0C758CA0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B6178F" w14:paraId="27FD95D7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702A2F54" w14:textId="77777777"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14:paraId="1D668FB8" w14:textId="77777777"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14:paraId="02A45665" w14:textId="77777777"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75931E48" w14:textId="77777777"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B6178F" w14:paraId="40C06B73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466A0FE1" w14:textId="77777777"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14:paraId="6DEFFC1C" w14:textId="77777777"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14:paraId="2AA7A20E" w14:textId="77777777"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7C00AB81" w14:textId="77777777"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B6178F" w:rsidRPr="00B6178F" w14:paraId="5361D680" w14:textId="77777777" w:rsidTr="00D64D97">
        <w:trPr>
          <w:cantSplit/>
          <w:ins w:id="16" w:author="Engineering do Brasil S.A" w:date="2015-07-03T12:52:00Z"/>
        </w:trPr>
        <w:tc>
          <w:tcPr>
            <w:tcW w:w="822" w:type="pct"/>
            <w:shd w:val="clear" w:color="auto" w:fill="auto"/>
            <w:vAlign w:val="center"/>
          </w:tcPr>
          <w:p w14:paraId="30E6F0B9" w14:textId="77777777" w:rsidR="00B6178F" w:rsidRPr="008D6BEE" w:rsidRDefault="00B6178F" w:rsidP="00B6178F">
            <w:pPr>
              <w:spacing w:before="60" w:after="60"/>
              <w:jc w:val="both"/>
              <w:rPr>
                <w:ins w:id="17" w:author="Engineering do Brasil S.A" w:date="2015-07-03T12:52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8" w:author="Engineering do Brasil S.A" w:date="2015-07-03T12:52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14:paraId="26ADA9CC" w14:textId="77777777" w:rsidR="00B6178F" w:rsidRPr="008D6BEE" w:rsidRDefault="00B6178F" w:rsidP="00B6178F">
            <w:pPr>
              <w:spacing w:before="60" w:after="60"/>
              <w:jc w:val="both"/>
              <w:rPr>
                <w:ins w:id="19" w:author="Engineering do Brasil S.A" w:date="2015-07-03T12:52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0" w:author="Engineering do Brasil S.A" w:date="2015-07-03T12:52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14</w:t>
              </w:r>
            </w:ins>
          </w:p>
        </w:tc>
        <w:tc>
          <w:tcPr>
            <w:tcW w:w="533" w:type="pct"/>
            <w:shd w:val="clear" w:color="auto" w:fill="auto"/>
          </w:tcPr>
          <w:p w14:paraId="6F57C09D" w14:textId="77777777" w:rsidR="00B6178F" w:rsidRPr="008D6BEE" w:rsidRDefault="00B6178F" w:rsidP="00B6178F">
            <w:pPr>
              <w:spacing w:before="60" w:after="60"/>
              <w:jc w:val="both"/>
              <w:rPr>
                <w:ins w:id="21" w:author="Engineering do Brasil S.A" w:date="2015-07-03T12:52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14852825" w14:textId="77777777" w:rsidR="00B6178F" w:rsidRPr="008D6BEE" w:rsidRDefault="00B6178F" w:rsidP="00B6178F">
            <w:pPr>
              <w:spacing w:before="60" w:after="60"/>
              <w:jc w:val="both"/>
              <w:rPr>
                <w:ins w:id="22" w:author="Engineering do Brasil S.A" w:date="2015-07-03T12:52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3" w:author="Engineering do Brasil S.A" w:date="2015-07-03T12:52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 Projeto Clientes</w:t>
              </w:r>
            </w:ins>
          </w:p>
        </w:tc>
      </w:tr>
    </w:tbl>
    <w:p w14:paraId="6B6EDC24" w14:textId="77777777" w:rsidR="004F002C" w:rsidRPr="002A76FF" w:rsidRDefault="004F002C" w:rsidP="004F002C">
      <w:pPr>
        <w:rPr>
          <w:rFonts w:ascii="Cambria" w:hAnsi="Cambria"/>
          <w:b/>
          <w:lang w:val="pt-BR"/>
        </w:rPr>
      </w:pPr>
    </w:p>
    <w:p w14:paraId="170043A5" w14:textId="77777777" w:rsidR="004F002C" w:rsidRPr="002A76FF" w:rsidRDefault="004F002C" w:rsidP="004F002C">
      <w:pPr>
        <w:rPr>
          <w:rFonts w:ascii="Cambria" w:hAnsi="Cambria"/>
          <w:b/>
          <w:lang w:val="pt-BR"/>
        </w:rPr>
      </w:pPr>
    </w:p>
    <w:p w14:paraId="002FE072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4" w:name="_Toc178139955"/>
      <w:bookmarkStart w:id="25" w:name="_Toc244516102"/>
      <w:bookmarkStart w:id="26" w:name="_Toc395512729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24"/>
      <w:bookmarkEnd w:id="25"/>
      <w:bookmarkEnd w:id="26"/>
    </w:p>
    <w:p w14:paraId="47C21E2D" w14:textId="77777777" w:rsidR="004F002C" w:rsidRDefault="004F002C" w:rsidP="004F002C">
      <w:pPr>
        <w:rPr>
          <w:lang w:val="pt-BR"/>
        </w:rPr>
      </w:pPr>
    </w:p>
    <w:p w14:paraId="7D0C76FE" w14:textId="77777777" w:rsidR="00EA65CF" w:rsidRPr="002A76FF" w:rsidRDefault="00EA65CF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27" w:author="Engineering do Brasil S.A" w:date="2015-07-03T12:52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055"/>
        <w:gridCol w:w="7657"/>
        <w:tblGridChange w:id="28">
          <w:tblGrid>
            <w:gridCol w:w="1575"/>
            <w:gridCol w:w="8137"/>
          </w:tblGrid>
        </w:tblGridChange>
      </w:tblGrid>
      <w:tr w:rsidR="00686E76" w:rsidRPr="00E17A95" w14:paraId="43C849D2" w14:textId="77777777" w:rsidTr="00B6178F">
        <w:trPr>
          <w:trHeight w:val="424"/>
          <w:trPrChange w:id="29" w:author="Engineering do Brasil S.A" w:date="2015-07-03T12:52:00Z">
            <w:trPr>
              <w:trHeight w:val="424"/>
            </w:trPr>
          </w:trPrChange>
        </w:trPr>
        <w:tc>
          <w:tcPr>
            <w:tcW w:w="1058" w:type="pct"/>
            <w:shd w:val="clear" w:color="auto" w:fill="D9D9D9"/>
            <w:tcPrChange w:id="30" w:author="Engineering do Brasil S.A" w:date="2015-07-03T12:52:00Z">
              <w:tcPr>
                <w:tcW w:w="811" w:type="pct"/>
                <w:shd w:val="clear" w:color="auto" w:fill="D9D9D9"/>
              </w:tcPr>
            </w:tcPrChange>
          </w:tcPr>
          <w:p w14:paraId="623DE3E9" w14:textId="77777777"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942" w:type="pct"/>
            <w:shd w:val="clear" w:color="auto" w:fill="D9D9D9"/>
            <w:tcPrChange w:id="31" w:author="Engineering do Brasil S.A" w:date="2015-07-03T12:52:00Z">
              <w:tcPr>
                <w:tcW w:w="4189" w:type="pct"/>
                <w:shd w:val="clear" w:color="auto" w:fill="D9D9D9"/>
              </w:tcPr>
            </w:tcPrChange>
          </w:tcPr>
          <w:p w14:paraId="7B5D4260" w14:textId="77777777"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B6178F" w:rsidRPr="00B6178F" w14:paraId="663AFCCF" w14:textId="77777777" w:rsidTr="00B6178F">
        <w:trPr>
          <w:trHeight w:val="259"/>
          <w:trPrChange w:id="32" w:author="Engineering do Brasil S.A" w:date="2015-07-03T12:52:00Z">
            <w:trPr>
              <w:trHeight w:val="259"/>
            </w:trPr>
          </w:trPrChange>
        </w:trPr>
        <w:tc>
          <w:tcPr>
            <w:tcW w:w="1058" w:type="pct"/>
            <w:tcPrChange w:id="33" w:author="Engineering do Brasil S.A" w:date="2015-07-03T12:52:00Z">
              <w:tcPr>
                <w:tcW w:w="811" w:type="pct"/>
              </w:tcPr>
            </w:tcPrChange>
          </w:tcPr>
          <w:p w14:paraId="75C4DB52" w14:textId="77777777" w:rsidR="00B6178F" w:rsidRPr="00E17A95" w:rsidRDefault="00B6178F" w:rsidP="00B6178F">
            <w:pPr>
              <w:rPr>
                <w:rFonts w:ascii="Cambria" w:hAnsi="Cambria"/>
                <w:lang w:val="pt-BR"/>
              </w:rPr>
            </w:pPr>
            <w:ins w:id="34" w:author="Engineering do Brasil S.A" w:date="2015-07-03T12:52:00Z">
              <w:r>
                <w:rPr>
                  <w:rFonts w:ascii="Cambria" w:hAnsi="Cambria"/>
                </w:rPr>
                <w:t>Acordo Básico</w:t>
              </w:r>
            </w:ins>
            <w:del w:id="35" w:author="Engineering do Brasil S.A" w:date="2015-07-03T12:52:00Z">
              <w:r w:rsidDel="00C82D56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942" w:type="pct"/>
            <w:tcPrChange w:id="36" w:author="Engineering do Brasil S.A" w:date="2015-07-03T12:52:00Z">
              <w:tcPr>
                <w:tcW w:w="4189" w:type="pct"/>
              </w:tcPr>
            </w:tcPrChange>
          </w:tcPr>
          <w:p w14:paraId="1C1ED76C" w14:textId="77777777" w:rsidR="00B6178F" w:rsidRPr="00E17A95" w:rsidRDefault="00B6178F" w:rsidP="00B6178F">
            <w:pPr>
              <w:rPr>
                <w:rFonts w:ascii="Cambria" w:hAnsi="Cambria"/>
                <w:lang w:val="pt-BR"/>
              </w:rPr>
            </w:pPr>
            <w:ins w:id="37" w:author="Engineering do Brasil S.A" w:date="2015-07-03T12:52:00Z">
              <w:r w:rsidRPr="008D1161"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38" w:author="Engineering do Brasil S.A" w:date="2015-07-03T12:52:00Z">
              <w:r w:rsidDel="00C82D56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B6178F" w:rsidRPr="00B6178F" w14:paraId="68F89DB9" w14:textId="77777777" w:rsidTr="00B6178F">
        <w:trPr>
          <w:trHeight w:val="259"/>
          <w:trPrChange w:id="39" w:author="Engineering do Brasil S.A" w:date="2015-07-03T12:52:00Z">
            <w:trPr>
              <w:trHeight w:val="259"/>
            </w:trPr>
          </w:trPrChange>
        </w:trPr>
        <w:tc>
          <w:tcPr>
            <w:tcW w:w="1058" w:type="pct"/>
            <w:tcPrChange w:id="40" w:author="Engineering do Brasil S.A" w:date="2015-07-03T12:52:00Z">
              <w:tcPr>
                <w:tcW w:w="811" w:type="pct"/>
              </w:tcPr>
            </w:tcPrChange>
          </w:tcPr>
          <w:p w14:paraId="00018258" w14:textId="77777777" w:rsidR="00B6178F" w:rsidRPr="00E17A95" w:rsidRDefault="00B6178F" w:rsidP="00B6178F">
            <w:pPr>
              <w:rPr>
                <w:rFonts w:ascii="Cambria" w:hAnsi="Cambria"/>
                <w:lang w:val="pt-BR"/>
              </w:rPr>
            </w:pPr>
            <w:ins w:id="41" w:author="Engineering do Brasil S.A" w:date="2015-07-03T12:52:00Z">
              <w:r>
                <w:rPr>
                  <w:rFonts w:ascii="Cambria" w:hAnsi="Cambria"/>
                </w:rPr>
                <w:t>Acordo Básico Geral</w:t>
              </w:r>
            </w:ins>
          </w:p>
        </w:tc>
        <w:tc>
          <w:tcPr>
            <w:tcW w:w="3942" w:type="pct"/>
            <w:tcPrChange w:id="42" w:author="Engineering do Brasil S.A" w:date="2015-07-03T12:52:00Z">
              <w:tcPr>
                <w:tcW w:w="4189" w:type="pct"/>
              </w:tcPr>
            </w:tcPrChange>
          </w:tcPr>
          <w:p w14:paraId="54F22815" w14:textId="77777777" w:rsidR="00B6178F" w:rsidRPr="00E17A95" w:rsidRDefault="00B6178F" w:rsidP="00B6178F">
            <w:pPr>
              <w:rPr>
                <w:rFonts w:ascii="Cambria" w:hAnsi="Cambria"/>
                <w:lang w:val="pt-BR"/>
              </w:rPr>
            </w:pPr>
            <w:ins w:id="43" w:author="Engineering do Brasil S.A" w:date="2015-07-03T12:52:00Z">
              <w:r w:rsidRPr="008D1161"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B6178F" w:rsidRPr="00B6178F" w14:paraId="593132F0" w14:textId="77777777" w:rsidTr="00B6178F">
        <w:trPr>
          <w:trHeight w:val="259"/>
          <w:ins w:id="44" w:author="Engineering do Brasil S.A" w:date="2015-07-03T12:52:00Z"/>
          <w:trPrChange w:id="45" w:author="Engineering do Brasil S.A" w:date="2015-07-03T12:52:00Z">
            <w:trPr>
              <w:trHeight w:val="259"/>
            </w:trPr>
          </w:trPrChange>
        </w:trPr>
        <w:tc>
          <w:tcPr>
            <w:tcW w:w="1058" w:type="pct"/>
            <w:tcPrChange w:id="46" w:author="Engineering do Brasil S.A" w:date="2015-07-03T12:52:00Z">
              <w:tcPr>
                <w:tcW w:w="811" w:type="pct"/>
              </w:tcPr>
            </w:tcPrChange>
          </w:tcPr>
          <w:p w14:paraId="24C79FB8" w14:textId="77777777" w:rsidR="00B6178F" w:rsidRDefault="00B6178F" w:rsidP="00B6178F">
            <w:pPr>
              <w:rPr>
                <w:ins w:id="47" w:author="Engineering do Brasil S.A" w:date="2015-07-03T12:52:00Z"/>
                <w:rFonts w:ascii="Cambria" w:hAnsi="Cambria"/>
              </w:rPr>
            </w:pPr>
            <w:ins w:id="48" w:author="Engineering do Brasil S.A" w:date="2015-07-03T12:52:00Z">
              <w:r>
                <w:rPr>
                  <w:rFonts w:ascii="Cambria" w:hAnsi="Cambria"/>
                </w:rPr>
                <w:t>Acordo Básico Comercial</w:t>
              </w:r>
            </w:ins>
          </w:p>
        </w:tc>
        <w:tc>
          <w:tcPr>
            <w:tcW w:w="3942" w:type="pct"/>
            <w:tcPrChange w:id="49" w:author="Engineering do Brasil S.A" w:date="2015-07-03T12:52:00Z">
              <w:tcPr>
                <w:tcW w:w="4189" w:type="pct"/>
              </w:tcPr>
            </w:tcPrChange>
          </w:tcPr>
          <w:p w14:paraId="194723B2" w14:textId="77777777" w:rsidR="00B6178F" w:rsidRPr="008D1161" w:rsidRDefault="00B6178F" w:rsidP="00B6178F">
            <w:pPr>
              <w:rPr>
                <w:ins w:id="50" w:author="Engineering do Brasil S.A" w:date="2015-07-03T12:52:00Z"/>
                <w:rFonts w:ascii="Cambria" w:hAnsi="Cambria"/>
                <w:lang w:val="pt-BR"/>
              </w:rPr>
            </w:pPr>
            <w:ins w:id="51" w:author="Engineering do Brasil S.A" w:date="2015-07-03T12:52:00Z">
              <w:r w:rsidRPr="008D1161"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14:paraId="4F7C01C5" w14:textId="77777777" w:rsidR="004F002C" w:rsidRDefault="004F002C" w:rsidP="004F002C">
      <w:pPr>
        <w:rPr>
          <w:b/>
          <w:lang w:val="pt-BR"/>
        </w:rPr>
      </w:pPr>
    </w:p>
    <w:p w14:paraId="635CC193" w14:textId="77777777" w:rsidR="00EA65CF" w:rsidRDefault="00EA65CF" w:rsidP="004F002C">
      <w:pPr>
        <w:rPr>
          <w:b/>
          <w:lang w:val="pt-BR"/>
        </w:rPr>
      </w:pPr>
    </w:p>
    <w:p w14:paraId="787B0A87" w14:textId="77777777" w:rsidR="0001312C" w:rsidRPr="002A76FF" w:rsidRDefault="0001312C" w:rsidP="004F002C">
      <w:pPr>
        <w:rPr>
          <w:b/>
          <w:lang w:val="pt-BR"/>
        </w:rPr>
      </w:pPr>
    </w:p>
    <w:p w14:paraId="234FCCFD" w14:textId="77777777"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2" w:name="_Toc395512730"/>
      <w:r>
        <w:rPr>
          <w:rFonts w:ascii="Calibri" w:hAnsi="Calibri" w:cs="Calibri"/>
          <w:color w:val="29323D"/>
          <w:lang w:val="pt-BR"/>
        </w:rPr>
        <w:t>Visão Geral</w:t>
      </w:r>
      <w:bookmarkEnd w:id="52"/>
    </w:p>
    <w:p w14:paraId="4777C7C6" w14:textId="77777777" w:rsidR="004F002C" w:rsidRPr="002A76FF" w:rsidRDefault="004F002C" w:rsidP="004F002C">
      <w:pPr>
        <w:rPr>
          <w:lang w:val="pt-BR"/>
        </w:rPr>
      </w:pPr>
    </w:p>
    <w:p w14:paraId="5937C3CE" w14:textId="77777777" w:rsidR="00A8113D" w:rsidRDefault="00A13EC8" w:rsidP="00A8113D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  <w:r w:rsidRPr="00FF3CE3">
        <w:rPr>
          <w:rFonts w:ascii="Arial" w:hAnsi="Arial" w:cs="Arial"/>
          <w:sz w:val="20"/>
        </w:rPr>
        <w:t>Este documento tem por ob</w:t>
      </w:r>
      <w:r w:rsidRPr="00AF6978">
        <w:rPr>
          <w:rFonts w:ascii="Arial" w:hAnsi="Arial" w:cs="Arial"/>
          <w:sz w:val="20"/>
        </w:rPr>
        <w:t xml:space="preserve">jetivo, elaborar a proposta de solução para atender ao requisito </w:t>
      </w:r>
      <w:r w:rsidR="00F95B65" w:rsidRPr="00AF6978">
        <w:rPr>
          <w:rFonts w:ascii="Arial" w:hAnsi="Arial" w:cs="Arial"/>
          <w:sz w:val="20"/>
        </w:rPr>
        <w:t>do SAP CLM inicialmente levantado pela</w:t>
      </w:r>
      <w:r w:rsidRPr="00AF6978">
        <w:rPr>
          <w:rFonts w:ascii="Arial" w:hAnsi="Arial" w:cs="Arial"/>
          <w:sz w:val="20"/>
        </w:rPr>
        <w:t xml:space="preserve"> Área </w:t>
      </w:r>
      <w:r>
        <w:rPr>
          <w:rFonts w:ascii="Arial" w:hAnsi="Arial" w:cs="Arial"/>
          <w:sz w:val="20"/>
        </w:rPr>
        <w:t xml:space="preserve">Usuária </w:t>
      </w:r>
      <w:r w:rsidR="00F95B65">
        <w:rPr>
          <w:rFonts w:ascii="Arial" w:hAnsi="Arial" w:cs="Arial"/>
          <w:sz w:val="20"/>
        </w:rPr>
        <w:t>para que</w:t>
      </w:r>
      <w:r w:rsidR="00BD4644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 w:rsidR="00134975">
        <w:rPr>
          <w:rFonts w:ascii="Arial" w:hAnsi="Arial" w:cs="Arial"/>
          <w:bCs/>
          <w:sz w:val="20"/>
          <w:szCs w:val="20"/>
          <w:lang w:eastAsia="pt-BR"/>
        </w:rPr>
        <w:t xml:space="preserve">o usuário </w:t>
      </w:r>
      <w:r w:rsidR="00A8113D">
        <w:rPr>
          <w:rFonts w:ascii="Arial" w:hAnsi="Arial" w:cs="Arial"/>
          <w:bCs/>
          <w:sz w:val="20"/>
          <w:szCs w:val="20"/>
          <w:lang w:eastAsia="pt-BR"/>
        </w:rPr>
        <w:t>possa identificar de forma clara quando um documento de contrato trata-se de uma Minuta Padrão ou uma Minuta Customizada.</w:t>
      </w:r>
    </w:p>
    <w:p w14:paraId="4B5F9D9C" w14:textId="77777777" w:rsidR="00BD4644" w:rsidRDefault="00A8113D" w:rsidP="00A8113D">
      <w:pPr>
        <w:pStyle w:val="SemEspaamen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2E2E5977" w14:textId="77777777" w:rsidR="00134F48" w:rsidRDefault="00FF3CE3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  <w:r w:rsidRPr="00FF3CE3">
        <w:rPr>
          <w:rFonts w:ascii="Arial" w:hAnsi="Arial" w:cs="Arial"/>
          <w:sz w:val="20"/>
          <w:lang w:val="pt-BR"/>
        </w:rPr>
        <w:t xml:space="preserve">O produto a ser disponibilizado representa uma solução para </w:t>
      </w:r>
      <w:r w:rsidR="0054264A">
        <w:rPr>
          <w:rFonts w:ascii="Arial" w:hAnsi="Arial" w:cs="Arial"/>
          <w:sz w:val="20"/>
          <w:lang w:val="pt-BR"/>
        </w:rPr>
        <w:t xml:space="preserve">que </w:t>
      </w:r>
      <w:r w:rsidR="00BD4644">
        <w:rPr>
          <w:rFonts w:ascii="Arial" w:hAnsi="Arial" w:cs="Arial"/>
          <w:sz w:val="20"/>
          <w:lang w:val="pt-BR"/>
        </w:rPr>
        <w:t>o usuário</w:t>
      </w:r>
      <w:r w:rsidR="00A8113D">
        <w:rPr>
          <w:rFonts w:ascii="Arial" w:hAnsi="Arial" w:cs="Arial"/>
          <w:sz w:val="20"/>
          <w:lang w:val="pt-BR"/>
        </w:rPr>
        <w:t xml:space="preserve">, na tela do documento de contrato, identifique de imediato se o documento de contrato é uma Minuta Padrão ou Customizada. A solução baseia-se na criação </w:t>
      </w:r>
      <w:r w:rsidR="009C32E4">
        <w:rPr>
          <w:rFonts w:ascii="Arial" w:hAnsi="Arial" w:cs="Arial"/>
          <w:sz w:val="20"/>
          <w:lang w:val="pt-BR"/>
        </w:rPr>
        <w:t>de um campo “Minuta Customizada”,</w:t>
      </w:r>
      <w:r w:rsidR="00A8113D">
        <w:rPr>
          <w:rFonts w:ascii="Arial" w:hAnsi="Arial" w:cs="Arial"/>
          <w:sz w:val="20"/>
          <w:lang w:val="pt-BR"/>
        </w:rPr>
        <w:t xml:space="preserve"> que, de acordo com a evolução do processo do documento contratual, caso </w:t>
      </w:r>
      <w:r w:rsidR="003E6DA1">
        <w:rPr>
          <w:rFonts w:ascii="Arial" w:hAnsi="Arial" w:cs="Arial"/>
          <w:sz w:val="20"/>
          <w:lang w:val="pt-BR"/>
        </w:rPr>
        <w:t>aconteça</w:t>
      </w:r>
      <w:r w:rsidR="00A8113D">
        <w:rPr>
          <w:rFonts w:ascii="Arial" w:hAnsi="Arial" w:cs="Arial"/>
          <w:sz w:val="20"/>
          <w:lang w:val="pt-BR"/>
        </w:rPr>
        <w:t xml:space="preserve"> alguma alteração de versão, o campo “Minuta Customizada” passe a ser marcado.</w:t>
      </w:r>
    </w:p>
    <w:p w14:paraId="432B045F" w14:textId="77777777" w:rsidR="00656557" w:rsidRDefault="00656557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</w:p>
    <w:p w14:paraId="645377B1" w14:textId="77777777" w:rsidR="00656557" w:rsidRDefault="00656557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Este GAP atenderá a todos os tipos de Acordos Básicos, </w:t>
      </w:r>
      <w:ins w:id="53" w:author="Engineering do Brasil S.A" w:date="2015-07-03T12:53:00Z">
        <w:r w:rsidR="00B6178F">
          <w:rPr>
            <w:rFonts w:ascii="Arial" w:hAnsi="Arial" w:cs="Arial"/>
            <w:sz w:val="20"/>
            <w:lang w:val="pt-BR"/>
          </w:rPr>
          <w:t xml:space="preserve">exceto Acordos Subordinados </w:t>
        </w:r>
      </w:ins>
      <w:del w:id="54" w:author="Engineering do Brasil S.A" w:date="2015-07-03T12:53:00Z">
        <w:r w:rsidDel="00B6178F">
          <w:rPr>
            <w:rFonts w:ascii="Arial" w:hAnsi="Arial" w:cs="Arial"/>
            <w:sz w:val="20"/>
            <w:lang w:val="pt-BR"/>
          </w:rPr>
          <w:delText xml:space="preserve">porém somente a Acordos Básicos e não Acordos Subordinados, </w:delText>
        </w:r>
      </w:del>
      <w:r>
        <w:rPr>
          <w:rFonts w:ascii="Arial" w:hAnsi="Arial" w:cs="Arial"/>
          <w:sz w:val="20"/>
          <w:lang w:val="pt-BR"/>
        </w:rPr>
        <w:t>além de todos os tipos de documento de contrato.</w:t>
      </w:r>
    </w:p>
    <w:p w14:paraId="7123B091" w14:textId="77777777" w:rsidR="007B0BAF" w:rsidRPr="00A25D00" w:rsidRDefault="007B0BAF" w:rsidP="00B1490F">
      <w:pPr>
        <w:pStyle w:val="TableText"/>
        <w:rPr>
          <w:rFonts w:ascii="Arial" w:hAnsi="Arial" w:cs="Arial"/>
          <w:sz w:val="20"/>
          <w:lang w:val="pt-BR"/>
        </w:rPr>
      </w:pPr>
    </w:p>
    <w:p w14:paraId="0139A0C4" w14:textId="77777777" w:rsidR="007B28E1" w:rsidRDefault="007B28E1" w:rsidP="00B1490F">
      <w:pPr>
        <w:pStyle w:val="TableText"/>
        <w:rPr>
          <w:rFonts w:ascii="Cambria" w:hAnsi="Cambria" w:cs="Times New Roman"/>
        </w:rPr>
      </w:pPr>
    </w:p>
    <w:p w14:paraId="1AD93CDF" w14:textId="77777777" w:rsidR="00EA65CF" w:rsidRDefault="00EA65CF" w:rsidP="00B1490F">
      <w:pPr>
        <w:pStyle w:val="TableText"/>
        <w:rPr>
          <w:rFonts w:ascii="Cambria" w:hAnsi="Cambria" w:cs="Times New Roman"/>
        </w:rPr>
      </w:pPr>
    </w:p>
    <w:p w14:paraId="1B00FD4C" w14:textId="77777777" w:rsidR="008C564D" w:rsidRDefault="008C564D" w:rsidP="00B1490F">
      <w:pPr>
        <w:pStyle w:val="TableText"/>
        <w:rPr>
          <w:rFonts w:ascii="Cambria" w:hAnsi="Cambria" w:cs="Times New Roman"/>
        </w:rPr>
      </w:pPr>
    </w:p>
    <w:p w14:paraId="10021A20" w14:textId="77777777" w:rsidR="008C564D" w:rsidRDefault="008C564D" w:rsidP="00B1490F">
      <w:pPr>
        <w:pStyle w:val="TableText"/>
        <w:rPr>
          <w:rFonts w:ascii="Cambria" w:hAnsi="Cambria" w:cs="Times New Roman"/>
        </w:rPr>
      </w:pPr>
    </w:p>
    <w:p w14:paraId="3BB100B9" w14:textId="77777777" w:rsidR="008C564D" w:rsidRDefault="008C564D" w:rsidP="00B1490F">
      <w:pPr>
        <w:pStyle w:val="TableText"/>
        <w:rPr>
          <w:rFonts w:ascii="Cambria" w:hAnsi="Cambria" w:cs="Times New Roman"/>
        </w:rPr>
      </w:pPr>
    </w:p>
    <w:p w14:paraId="10759928" w14:textId="77777777" w:rsidR="008C564D" w:rsidRDefault="008C564D" w:rsidP="00B1490F">
      <w:pPr>
        <w:pStyle w:val="TableText"/>
        <w:rPr>
          <w:rFonts w:ascii="Cambria" w:hAnsi="Cambria" w:cs="Times New Roman"/>
        </w:rPr>
      </w:pPr>
    </w:p>
    <w:p w14:paraId="0A814A88" w14:textId="77777777" w:rsidR="008C564D" w:rsidRDefault="008C564D" w:rsidP="00B1490F">
      <w:pPr>
        <w:pStyle w:val="TableText"/>
        <w:rPr>
          <w:rFonts w:ascii="Cambria" w:hAnsi="Cambria" w:cs="Times New Roman"/>
        </w:rPr>
      </w:pPr>
    </w:p>
    <w:p w14:paraId="1D150353" w14:textId="77777777" w:rsidR="008C564D" w:rsidRDefault="008C564D" w:rsidP="00B1490F">
      <w:pPr>
        <w:pStyle w:val="TableText"/>
        <w:rPr>
          <w:rFonts w:ascii="Cambria" w:hAnsi="Cambria" w:cs="Times New Roman"/>
        </w:rPr>
      </w:pPr>
    </w:p>
    <w:p w14:paraId="4A2D384E" w14:textId="77777777" w:rsidR="00EA65CF" w:rsidRDefault="00EA65CF" w:rsidP="00B1490F">
      <w:pPr>
        <w:pStyle w:val="TableText"/>
        <w:rPr>
          <w:rFonts w:ascii="Cambria" w:hAnsi="Cambria" w:cs="Times New Roman"/>
        </w:rPr>
      </w:pPr>
    </w:p>
    <w:p w14:paraId="43D5E82B" w14:textId="77777777"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5" w:name="_Toc395512731"/>
      <w:r>
        <w:rPr>
          <w:rFonts w:ascii="Calibri" w:hAnsi="Calibri" w:cs="Calibri"/>
          <w:color w:val="29323D"/>
          <w:lang w:val="pt-BR"/>
        </w:rPr>
        <w:t>Requisitos Funcionais</w:t>
      </w:r>
      <w:bookmarkEnd w:id="55"/>
    </w:p>
    <w:p w14:paraId="00389FAD" w14:textId="77777777" w:rsidR="007B0BAF" w:rsidRDefault="007B0BAF" w:rsidP="00975346">
      <w:pPr>
        <w:rPr>
          <w:lang w:val="pt-BR"/>
        </w:rPr>
      </w:pPr>
    </w:p>
    <w:p w14:paraId="17527276" w14:textId="77777777" w:rsidR="000D7556" w:rsidRPr="000D7556" w:rsidRDefault="006458DB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</w:t>
      </w:r>
      <w:r w:rsidR="0054264A">
        <w:rPr>
          <w:rFonts w:ascii="Arial" w:hAnsi="Arial" w:cs="Arial"/>
          <w:b/>
          <w:u w:val="single"/>
          <w:lang w:val="pt-BR"/>
        </w:rPr>
        <w:t>:</w:t>
      </w:r>
      <w:r>
        <w:rPr>
          <w:rFonts w:ascii="Arial" w:hAnsi="Arial" w:cs="Arial"/>
          <w:b/>
          <w:u w:val="single"/>
          <w:lang w:val="pt-BR"/>
        </w:rPr>
        <w:t xml:space="preserve"> Criar campo</w:t>
      </w:r>
      <w:r w:rsidR="00A80C5D">
        <w:rPr>
          <w:rFonts w:ascii="Arial" w:hAnsi="Arial" w:cs="Arial"/>
          <w:b/>
          <w:u w:val="single"/>
          <w:lang w:val="pt-BR"/>
        </w:rPr>
        <w:t xml:space="preserve"> “Minuta Customizada”</w:t>
      </w:r>
      <w:r w:rsidR="005C4E68">
        <w:rPr>
          <w:rFonts w:ascii="Arial" w:hAnsi="Arial" w:cs="Arial"/>
          <w:b/>
          <w:u w:val="single"/>
          <w:lang w:val="pt-BR"/>
        </w:rPr>
        <w:t>.</w:t>
      </w:r>
    </w:p>
    <w:p w14:paraId="50FDDEB3" w14:textId="77777777" w:rsidR="000D7556" w:rsidRPr="000D7556" w:rsidRDefault="000D7556" w:rsidP="00A553DE">
      <w:pPr>
        <w:rPr>
          <w:rFonts w:ascii="Arial" w:hAnsi="Arial" w:cs="Arial"/>
          <w:lang w:val="pt-BR"/>
        </w:rPr>
      </w:pPr>
    </w:p>
    <w:p w14:paraId="36556C53" w14:textId="77777777" w:rsidR="00EA7140" w:rsidRDefault="005F7965" w:rsidP="006458D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campo </w:t>
      </w:r>
      <w:r w:rsidR="009C32E4">
        <w:rPr>
          <w:rFonts w:ascii="Arial" w:hAnsi="Arial" w:cs="Arial"/>
          <w:lang w:val="pt-BR"/>
        </w:rPr>
        <w:t>“Minuta Customizada” será</w:t>
      </w:r>
      <w:r>
        <w:rPr>
          <w:rFonts w:ascii="Arial" w:hAnsi="Arial" w:cs="Arial"/>
          <w:lang w:val="pt-BR"/>
        </w:rPr>
        <w:t xml:space="preserve"> criado no documento de contrato para que o usuário possa </w:t>
      </w:r>
      <w:r w:rsidR="00D76B45">
        <w:rPr>
          <w:rFonts w:ascii="Arial" w:hAnsi="Arial" w:cs="Arial"/>
          <w:lang w:val="pt-BR"/>
        </w:rPr>
        <w:t xml:space="preserve">identificar, visualmente, quando a minuta se tratar de uma </w:t>
      </w:r>
      <w:r w:rsidR="009C32E4">
        <w:rPr>
          <w:rFonts w:ascii="Arial" w:hAnsi="Arial" w:cs="Arial"/>
          <w:lang w:val="pt-BR"/>
        </w:rPr>
        <w:t>minuta</w:t>
      </w:r>
      <w:r w:rsidR="00D76B45">
        <w:rPr>
          <w:rFonts w:ascii="Arial" w:hAnsi="Arial" w:cs="Arial"/>
          <w:lang w:val="pt-BR"/>
        </w:rPr>
        <w:t xml:space="preserve"> customizada</w:t>
      </w:r>
      <w:r>
        <w:rPr>
          <w:rFonts w:ascii="Arial" w:hAnsi="Arial" w:cs="Arial"/>
          <w:lang w:val="pt-BR"/>
        </w:rPr>
        <w:t>.</w:t>
      </w:r>
    </w:p>
    <w:p w14:paraId="06297C68" w14:textId="77777777" w:rsidR="005F7965" w:rsidRDefault="005F7965" w:rsidP="006458DB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73"/>
        <w:gridCol w:w="2473"/>
        <w:gridCol w:w="2673"/>
      </w:tblGrid>
      <w:tr w:rsidR="003B379C" w14:paraId="1B784156" w14:textId="77777777" w:rsidTr="00D76B45">
        <w:trPr>
          <w:jc w:val="center"/>
        </w:trPr>
        <w:tc>
          <w:tcPr>
            <w:tcW w:w="1773" w:type="dxa"/>
          </w:tcPr>
          <w:p w14:paraId="00964381" w14:textId="77777777"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379C">
              <w:rPr>
                <w:rFonts w:ascii="Arial" w:hAnsi="Arial" w:cs="Arial"/>
                <w:b/>
                <w:lang w:val="pt-BR"/>
              </w:rPr>
              <w:t>Campo</w:t>
            </w:r>
          </w:p>
        </w:tc>
        <w:tc>
          <w:tcPr>
            <w:tcW w:w="2473" w:type="dxa"/>
          </w:tcPr>
          <w:p w14:paraId="1FA8554D" w14:textId="77777777"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Nome do Campo</w:t>
            </w:r>
          </w:p>
        </w:tc>
        <w:tc>
          <w:tcPr>
            <w:tcW w:w="2673" w:type="dxa"/>
          </w:tcPr>
          <w:p w14:paraId="17DD2F9C" w14:textId="77777777"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379C">
              <w:rPr>
                <w:rFonts w:ascii="Arial" w:hAnsi="Arial" w:cs="Arial"/>
                <w:b/>
                <w:lang w:val="pt-BR"/>
              </w:rPr>
              <w:t>Característica</w:t>
            </w:r>
          </w:p>
        </w:tc>
      </w:tr>
      <w:tr w:rsidR="003B379C" w14:paraId="7986E5FD" w14:textId="77777777" w:rsidTr="00D76B45">
        <w:trPr>
          <w:jc w:val="center"/>
        </w:trPr>
        <w:tc>
          <w:tcPr>
            <w:tcW w:w="1773" w:type="dxa"/>
          </w:tcPr>
          <w:p w14:paraId="6F6F5146" w14:textId="77777777" w:rsidR="003B379C" w:rsidRDefault="00D76B45" w:rsidP="00227A9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m_</w:t>
            </w:r>
            <w:r w:rsidR="009C32E4">
              <w:rPr>
                <w:rFonts w:ascii="Arial" w:hAnsi="Arial" w:cs="Arial"/>
                <w:lang w:val="pt-BR"/>
              </w:rPr>
              <w:t>customizada</w:t>
            </w:r>
          </w:p>
        </w:tc>
        <w:tc>
          <w:tcPr>
            <w:tcW w:w="2473" w:type="dxa"/>
          </w:tcPr>
          <w:p w14:paraId="1C8DE880" w14:textId="77777777" w:rsidR="003B379C" w:rsidRDefault="00D76B45" w:rsidP="009C32E4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Minuta </w:t>
            </w:r>
            <w:r w:rsidR="009C32E4">
              <w:rPr>
                <w:rFonts w:ascii="Arial" w:hAnsi="Arial" w:cs="Arial"/>
                <w:lang w:val="pt-BR"/>
              </w:rPr>
              <w:t>Customizada</w:t>
            </w:r>
          </w:p>
        </w:tc>
        <w:tc>
          <w:tcPr>
            <w:tcW w:w="2673" w:type="dxa"/>
          </w:tcPr>
          <w:p w14:paraId="0B1D2E53" w14:textId="77777777" w:rsidR="003B379C" w:rsidRDefault="00D76B45" w:rsidP="006458D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Checkbox</w:t>
            </w:r>
          </w:p>
        </w:tc>
      </w:tr>
    </w:tbl>
    <w:p w14:paraId="473211D2" w14:textId="77777777" w:rsidR="005F7965" w:rsidRDefault="005F7965" w:rsidP="006458DB">
      <w:pPr>
        <w:jc w:val="both"/>
        <w:rPr>
          <w:rFonts w:ascii="Arial" w:hAnsi="Arial" w:cs="Arial"/>
          <w:lang w:val="pt-BR"/>
        </w:rPr>
      </w:pPr>
    </w:p>
    <w:p w14:paraId="66E28951" w14:textId="77777777" w:rsidR="009C32E4" w:rsidRDefault="009C32E4" w:rsidP="006458D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45A06526" wp14:editId="35554F3A">
            <wp:extent cx="4044315" cy="216281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D513" w14:textId="77777777" w:rsidR="003B379C" w:rsidRDefault="003B379C" w:rsidP="003B379C">
      <w:pPr>
        <w:pStyle w:val="Legenda"/>
      </w:pPr>
      <w:r>
        <w:t xml:space="preserve">Figura </w:t>
      </w:r>
      <w:r w:rsidR="006C2199">
        <w:fldChar w:fldCharType="begin"/>
      </w:r>
      <w:r w:rsidR="006C2199">
        <w:instrText xml:space="preserve"> SEQ Figura \* ARABIC </w:instrText>
      </w:r>
      <w:r w:rsidR="006C2199">
        <w:fldChar w:fldCharType="separate"/>
      </w:r>
      <w:r>
        <w:rPr>
          <w:noProof/>
        </w:rPr>
        <w:t>1</w:t>
      </w:r>
      <w:r w:rsidR="006C2199">
        <w:rPr>
          <w:noProof/>
        </w:rPr>
        <w:fldChar w:fldCharType="end"/>
      </w:r>
      <w:r>
        <w:t xml:space="preserve"> </w:t>
      </w:r>
      <w:r w:rsidR="00F8266E">
        <w:t>–</w:t>
      </w:r>
      <w:r>
        <w:t xml:space="preserve"> </w:t>
      </w:r>
      <w:r w:rsidR="00F8266E">
        <w:t xml:space="preserve">Previsão da localização do campo </w:t>
      </w:r>
      <w:r w:rsidR="00391927">
        <w:t>“Minuta Customizada”</w:t>
      </w:r>
      <w:r>
        <w:t>.</w:t>
      </w:r>
    </w:p>
    <w:p w14:paraId="698CFBE9" w14:textId="77777777" w:rsidR="009C32E4" w:rsidRDefault="009C32E4" w:rsidP="009C32E4">
      <w:pPr>
        <w:rPr>
          <w:lang w:val="pt-BR"/>
        </w:rPr>
      </w:pPr>
    </w:p>
    <w:p w14:paraId="60A91AD2" w14:textId="77777777" w:rsidR="005346F5" w:rsidRPr="0031148A" w:rsidRDefault="005346F5" w:rsidP="00EA7140">
      <w:pPr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rFonts w:ascii="Arial" w:hAnsi="Arial" w:cs="Arial"/>
          <w:lang w:val="pt-BR"/>
        </w:rPr>
      </w:pPr>
      <w:r w:rsidRPr="0031148A">
        <w:rPr>
          <w:rFonts w:ascii="Arial" w:hAnsi="Arial" w:cs="Arial"/>
          <w:b/>
          <w:u w:val="single"/>
          <w:lang w:val="pt-BR"/>
        </w:rPr>
        <w:t xml:space="preserve">Script Java: </w:t>
      </w:r>
      <w:r w:rsidR="0031148A" w:rsidRPr="0031148A">
        <w:rPr>
          <w:rFonts w:ascii="Arial" w:hAnsi="Arial" w:cs="Arial"/>
          <w:b/>
          <w:u w:val="single"/>
          <w:lang w:val="pt-BR"/>
        </w:rPr>
        <w:t>Marcar campo “Minuta Customizada”.</w:t>
      </w:r>
    </w:p>
    <w:p w14:paraId="5276C9D2" w14:textId="77777777" w:rsidR="0031148A" w:rsidRPr="0031148A" w:rsidRDefault="0031148A" w:rsidP="0031148A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14:paraId="32296DD5" w14:textId="77777777" w:rsidR="00391927" w:rsidRDefault="00391927" w:rsidP="009C32E4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 xml:space="preserve">A identificação entre minuta Padrão e Customizada, dependerá da marcação do campo mencionado no tópico anterior. Um script será responsável por executar </w:t>
      </w:r>
      <w:r w:rsidR="009C32E4">
        <w:rPr>
          <w:rFonts w:ascii="Arial" w:hAnsi="Arial" w:cs="Arial"/>
          <w:bCs/>
          <w:sz w:val="20"/>
          <w:szCs w:val="20"/>
          <w:lang w:eastAsia="pt-BR"/>
        </w:rPr>
        <w:t>a atividade de n</w:t>
      </w:r>
      <w:r>
        <w:rPr>
          <w:rFonts w:ascii="Arial" w:hAnsi="Arial" w:cs="Arial"/>
          <w:bCs/>
          <w:sz w:val="20"/>
          <w:szCs w:val="20"/>
          <w:lang w:eastAsia="pt-BR"/>
        </w:rPr>
        <w:t>o momento em que o usuário incluir uma nova versão do documento de contrato</w:t>
      </w:r>
      <w:r w:rsidR="009D0726">
        <w:rPr>
          <w:rFonts w:ascii="Arial" w:hAnsi="Arial" w:cs="Arial"/>
          <w:bCs/>
          <w:sz w:val="20"/>
          <w:szCs w:val="20"/>
          <w:lang w:eastAsia="pt-BR"/>
        </w:rPr>
        <w:t xml:space="preserve"> (versão diferente de 1)</w:t>
      </w:r>
      <w:r>
        <w:rPr>
          <w:rFonts w:ascii="Arial" w:hAnsi="Arial" w:cs="Arial"/>
          <w:bCs/>
          <w:sz w:val="20"/>
          <w:szCs w:val="20"/>
          <w:lang w:eastAsia="pt-BR"/>
        </w:rPr>
        <w:t>, marcar o campo “Minuta Customizada”.</w:t>
      </w:r>
      <w:r w:rsidR="009D0726">
        <w:rPr>
          <w:rFonts w:ascii="Arial" w:hAnsi="Arial" w:cs="Arial"/>
          <w:bCs/>
          <w:sz w:val="20"/>
          <w:szCs w:val="20"/>
          <w:lang w:eastAsia="pt-BR"/>
        </w:rPr>
        <w:t xml:space="preserve"> Caso o usuário remova o documento, fazendo com que este retorne para a versão 1, o campo deverá ser desmarcado.</w:t>
      </w:r>
    </w:p>
    <w:p w14:paraId="7A675779" w14:textId="77777777"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14:paraId="6993A7A7" w14:textId="77777777" w:rsidR="009C32E4" w:rsidRDefault="009C32E4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14:paraId="6093A4AE" w14:textId="77777777" w:rsidR="00391927" w:rsidRPr="000D7556" w:rsidRDefault="00391927" w:rsidP="00391927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Bloqueio de edição do</w:t>
      </w:r>
      <w:r w:rsidR="009C32E4">
        <w:rPr>
          <w:rFonts w:ascii="Arial" w:hAnsi="Arial" w:cs="Arial"/>
          <w:b/>
          <w:u w:val="single"/>
          <w:lang w:val="pt-BR"/>
        </w:rPr>
        <w:t xml:space="preserve"> campo </w:t>
      </w:r>
      <w:r>
        <w:rPr>
          <w:rFonts w:ascii="Arial" w:hAnsi="Arial" w:cs="Arial"/>
          <w:b/>
          <w:u w:val="single"/>
          <w:lang w:val="pt-BR"/>
        </w:rPr>
        <w:t>“Minuta Customizada”.</w:t>
      </w:r>
    </w:p>
    <w:p w14:paraId="1B21A073" w14:textId="77777777"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14:paraId="74150B34" w14:textId="77777777" w:rsidR="00391927" w:rsidRDefault="0067637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>Para garantir que a alteração seja feita apenas pelo script e não por usuários, será criada uma customização de página para o campo “Minuta  Customizada”</w:t>
      </w:r>
      <w:r w:rsidR="009C32E4">
        <w:rPr>
          <w:rFonts w:ascii="Arial" w:hAnsi="Arial" w:cs="Arial"/>
          <w:bCs/>
          <w:sz w:val="20"/>
          <w:szCs w:val="20"/>
          <w:lang w:eastAsia="pt-BR"/>
        </w:rPr>
        <w:t>, tornando-o campo</w:t>
      </w:r>
      <w:r w:rsidR="00A8113D">
        <w:rPr>
          <w:rFonts w:ascii="Arial" w:hAnsi="Arial" w:cs="Arial"/>
          <w:bCs/>
          <w:sz w:val="20"/>
          <w:szCs w:val="20"/>
          <w:lang w:eastAsia="pt-BR"/>
        </w:rPr>
        <w:t xml:space="preserve"> de somente leitura.</w:t>
      </w:r>
    </w:p>
    <w:p w14:paraId="665BC944" w14:textId="77777777"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14:paraId="6A452DD0" w14:textId="77777777" w:rsidR="008D77FF" w:rsidRDefault="008D77FF" w:rsidP="008D77FF">
      <w:pPr>
        <w:pStyle w:val="SemEspaamento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14:paraId="7AFB64EB" w14:textId="77777777"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6" w:name="_Toc395512732"/>
      <w:r>
        <w:rPr>
          <w:rFonts w:ascii="Calibri" w:hAnsi="Calibri" w:cs="Calibri"/>
          <w:color w:val="29323D"/>
          <w:lang w:val="pt-BR"/>
        </w:rPr>
        <w:t>Componentes Impactados</w:t>
      </w:r>
      <w:bookmarkEnd w:id="56"/>
    </w:p>
    <w:p w14:paraId="195B7BD7" w14:textId="77777777"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57" w:name="_Toc178139958"/>
      <w:bookmarkStart w:id="58" w:name="_Toc244516105"/>
    </w:p>
    <w:p w14:paraId="65AAB34E" w14:textId="77777777"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14:paraId="60ADAD1F" w14:textId="77777777" w:rsidR="003B28ED" w:rsidRPr="002A76FF" w:rsidRDefault="003B28ED" w:rsidP="003B28ED">
      <w:pPr>
        <w:pStyle w:val="Remissivo1"/>
        <w:rPr>
          <w:lang w:val="pt-BR"/>
        </w:rPr>
      </w:pPr>
    </w:p>
    <w:p w14:paraId="01D76CC9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9" w:name="_Toc395512733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57"/>
      <w:bookmarkEnd w:id="58"/>
      <w:bookmarkEnd w:id="59"/>
    </w:p>
    <w:p w14:paraId="40750B6C" w14:textId="77777777" w:rsidR="003B28ED" w:rsidRPr="002A76FF" w:rsidRDefault="003B28ED" w:rsidP="003B28ED">
      <w:pPr>
        <w:rPr>
          <w:lang w:val="pt-BR"/>
        </w:rPr>
      </w:pPr>
      <w:bookmarkStart w:id="60" w:name="_Toc244516106"/>
    </w:p>
    <w:p w14:paraId="6544151C" w14:textId="77777777"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14:paraId="7FEAD312" w14:textId="77777777"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14:paraId="6EB05C10" w14:textId="77777777"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1" w:name="_Toc395512734"/>
      <w:r>
        <w:rPr>
          <w:rFonts w:ascii="Calibri" w:hAnsi="Calibri" w:cs="Calibri"/>
          <w:color w:val="29323D"/>
          <w:lang w:val="pt-BR"/>
        </w:rPr>
        <w:lastRenderedPageBreak/>
        <w:t>Riscos</w:t>
      </w:r>
      <w:bookmarkEnd w:id="61"/>
    </w:p>
    <w:p w14:paraId="7EC8BBD5" w14:textId="77777777"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75DADB7A" w14:textId="77777777" w:rsidR="00440094" w:rsidRPr="009C32E4" w:rsidRDefault="005D4765" w:rsidP="009C32E4">
      <w:pPr>
        <w:spacing w:after="200" w:line="276" w:lineRule="auto"/>
        <w:rPr>
          <w:rFonts w:ascii="Arial" w:hAnsi="Arial" w:cs="Arial"/>
          <w:lang w:val="pt-BR"/>
        </w:rPr>
      </w:pPr>
      <w:r w:rsidRPr="00E41737">
        <w:rPr>
          <w:rFonts w:ascii="Arial" w:hAnsi="Arial" w:cs="Arial"/>
          <w:lang w:val="pt-BR"/>
        </w:rPr>
        <w:t>N/A.</w:t>
      </w:r>
    </w:p>
    <w:p w14:paraId="6822D652" w14:textId="77777777"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2" w:name="_Toc395512735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60"/>
      <w:bookmarkEnd w:id="62"/>
    </w:p>
    <w:p w14:paraId="1B850380" w14:textId="77777777" w:rsidR="003B28ED" w:rsidRPr="002A76FF" w:rsidRDefault="003B28ED" w:rsidP="003B28ED">
      <w:pPr>
        <w:rPr>
          <w:lang w:val="pt-BR"/>
        </w:rPr>
      </w:pPr>
      <w:bookmarkStart w:id="63" w:name="_Toc178139960"/>
      <w:bookmarkStart w:id="64" w:name="_Toc244516107"/>
    </w:p>
    <w:p w14:paraId="58E3F4B4" w14:textId="77777777"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63"/>
      <w:bookmarkEnd w:id="64"/>
    </w:p>
    <w:p w14:paraId="3C2F87DD" w14:textId="77777777" w:rsidR="009C32E4" w:rsidRDefault="009C32E4" w:rsidP="007B7068">
      <w:pPr>
        <w:rPr>
          <w:lang w:val="pt-BR"/>
        </w:rPr>
      </w:pPr>
    </w:p>
    <w:p w14:paraId="067C0766" w14:textId="77777777"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65" w:name="_Toc395512736"/>
      <w:r>
        <w:rPr>
          <w:rFonts w:ascii="Calibri" w:hAnsi="Calibri" w:cs="Calibri"/>
          <w:color w:val="29323D"/>
          <w:lang w:val="pt-BR"/>
        </w:rPr>
        <w:t>Aprovação do documento</w:t>
      </w:r>
      <w:bookmarkEnd w:id="65"/>
    </w:p>
    <w:p w14:paraId="5F348CEC" w14:textId="77777777"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1"/>
        <w:gridCol w:w="2033"/>
        <w:gridCol w:w="3362"/>
        <w:gridCol w:w="3358"/>
      </w:tblGrid>
      <w:tr w:rsidR="003303EF" w:rsidRPr="00646C9F" w14:paraId="05FE8912" w14:textId="77777777" w:rsidTr="00321206">
        <w:trPr>
          <w:cantSplit/>
        </w:trPr>
        <w:tc>
          <w:tcPr>
            <w:tcW w:w="621" w:type="pct"/>
            <w:shd w:val="clear" w:color="auto" w:fill="D9D9D9"/>
          </w:tcPr>
          <w:p w14:paraId="7E0F34C3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14:paraId="286826C9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14:paraId="3EA4AFEE" w14:textId="77777777"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14:paraId="4EFE1F2B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14:paraId="4815AEFC" w14:textId="77777777" w:rsidTr="00321206">
        <w:trPr>
          <w:cantSplit/>
        </w:trPr>
        <w:tc>
          <w:tcPr>
            <w:tcW w:w="621" w:type="pct"/>
          </w:tcPr>
          <w:p w14:paraId="10DD1FDB" w14:textId="77777777" w:rsidR="003303EF" w:rsidRPr="008D6BEE" w:rsidRDefault="004B704F" w:rsidP="00356AA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356AAE"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7B7068">
              <w:rPr>
                <w:rFonts w:ascii="Arial" w:hAnsi="Arial" w:cs="Arial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1017" w:type="pct"/>
          </w:tcPr>
          <w:p w14:paraId="0E1BBD66" w14:textId="77777777"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14:paraId="593DA54E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14:paraId="2CFB8478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14:paraId="60572B2A" w14:textId="77777777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E6C6A7" w14:textId="77777777" w:rsidR="003303EF" w:rsidRPr="008D6BEE" w:rsidRDefault="004B704F" w:rsidP="00356AA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356AAE"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7B7068">
              <w:rPr>
                <w:rFonts w:ascii="Arial" w:hAnsi="Arial" w:cs="Arial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5FA49F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3B4B31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  <w:bookmarkStart w:id="66" w:name="_GoBack"/>
            <w:bookmarkEnd w:id="66"/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C08910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B6178F" w:rsidRPr="008D6BEE" w14:paraId="632A3D98" w14:textId="77777777" w:rsidTr="00321206">
        <w:trPr>
          <w:cantSplit/>
          <w:ins w:id="67" w:author="Engineering do Brasil S.A" w:date="2015-07-03T12:55:00Z"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1FC9DF" w14:textId="77777777" w:rsidR="00B6178F" w:rsidRDefault="00B6178F" w:rsidP="00B6178F">
            <w:pPr>
              <w:spacing w:before="60" w:after="60"/>
              <w:jc w:val="both"/>
              <w:rPr>
                <w:ins w:id="68" w:author="Engineering do Brasil S.A" w:date="2015-07-03T12:55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69" w:author="Engineering do Brasil S.A" w:date="2015-07-03T12:55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16/06/2015</w:t>
              </w:r>
            </w:ins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901ACB" w14:textId="77777777" w:rsidR="00B6178F" w:rsidRPr="008D6BEE" w:rsidRDefault="00B6178F" w:rsidP="00B6178F">
            <w:pPr>
              <w:spacing w:before="60" w:after="60"/>
              <w:jc w:val="both"/>
              <w:rPr>
                <w:ins w:id="70" w:author="Engineering do Brasil S.A" w:date="2015-07-03T12:55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1" w:author="Engineering do Brasil S.A" w:date="2015-07-03T12:55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60D315" w14:textId="77777777" w:rsidR="00B6178F" w:rsidRPr="008D6BEE" w:rsidRDefault="00B6178F" w:rsidP="00B6178F">
            <w:pPr>
              <w:spacing w:before="60" w:after="60"/>
              <w:jc w:val="both"/>
              <w:rPr>
                <w:ins w:id="72" w:author="Engineering do Brasil S.A" w:date="2015-07-03T12:55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3" w:author="Engineering do Brasil S.A" w:date="2015-07-03T12:55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8EB7B4" w14:textId="77777777" w:rsidR="00B6178F" w:rsidRPr="008D6BEE" w:rsidRDefault="00B6178F" w:rsidP="00B6178F">
            <w:pPr>
              <w:spacing w:before="60" w:after="60"/>
              <w:jc w:val="both"/>
              <w:rPr>
                <w:ins w:id="74" w:author="Engineering do Brasil S.A" w:date="2015-07-03T12:55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B6178F" w:rsidRPr="007B7068" w14:paraId="1B65B066" w14:textId="77777777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89DBD0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C2B478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G. de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924DBD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BD25F3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B6178F" w:rsidRPr="007B7068" w14:paraId="52C032AC" w14:textId="77777777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2CF9B8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74D852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9B786A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673DF1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B6178F" w:rsidRPr="007B7068" w14:paraId="7A7326C0" w14:textId="77777777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64CE72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50BCB6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646F08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04425F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B6178F" w:rsidRPr="008D6BEE" w14:paraId="510E544A" w14:textId="77777777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A297DA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A842AA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123DA4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D373CD" w14:textId="77777777" w:rsidR="00B6178F" w:rsidRPr="008D6BEE" w:rsidRDefault="00B6178F" w:rsidP="00B6178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14:paraId="2DC48C67" w14:textId="77777777" w:rsidR="00D64D97" w:rsidRPr="00D64D97" w:rsidRDefault="00D64D97" w:rsidP="007B7068">
      <w:pPr>
        <w:rPr>
          <w:lang w:val="it-IT"/>
        </w:rPr>
      </w:pPr>
    </w:p>
    <w:sectPr w:rsidR="00D64D97" w:rsidRPr="00D64D97" w:rsidSect="003B28ED">
      <w:headerReference w:type="default" r:id="rId19"/>
      <w:footerReference w:type="default" r:id="rId20"/>
      <w:footerReference w:type="first" r:id="rId21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Allan Gama de Andrade" w:date="2015-07-02T17:01:00Z" w:initials="AGA">
    <w:p w14:paraId="6FD8904E" w14:textId="77777777" w:rsidR="00B6178F" w:rsidRDefault="00B6178F">
      <w:pPr>
        <w:pStyle w:val="Textodecomentrio"/>
      </w:pPr>
      <w:r>
        <w:rPr>
          <w:rStyle w:val="Refdecomentrio"/>
        </w:rPr>
        <w:annotationRef/>
      </w:r>
      <w:r>
        <w:t>Informar o requisito que gerou a versão.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D8904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DB75A" w14:textId="77777777" w:rsidR="006C2199" w:rsidRDefault="006C2199" w:rsidP="00A13348">
      <w:r>
        <w:separator/>
      </w:r>
    </w:p>
  </w:endnote>
  <w:endnote w:type="continuationSeparator" w:id="0">
    <w:p w14:paraId="2A530526" w14:textId="77777777" w:rsidR="006C2199" w:rsidRDefault="006C2199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36101B" w14:paraId="55C2290D" w14:textId="77777777" w:rsidTr="003B28ED">
      <w:trPr>
        <w:trHeight w:val="151"/>
      </w:trPr>
      <w:tc>
        <w:tcPr>
          <w:tcW w:w="2250" w:type="pct"/>
        </w:tcPr>
        <w:p w14:paraId="2C40CBD7" w14:textId="77777777" w:rsidR="0036101B" w:rsidRPr="003B28ED" w:rsidRDefault="0036101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14:paraId="4CD8B2AC" w14:textId="77777777" w:rsidR="0036101B" w:rsidRPr="003B28ED" w:rsidRDefault="0036101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14:paraId="304B59D6" w14:textId="77777777" w:rsidR="0036101B" w:rsidRPr="003B28ED" w:rsidRDefault="0036101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B6178F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36101B" w14:paraId="7FBED1A0" w14:textId="77777777" w:rsidTr="003B28ED">
      <w:trPr>
        <w:trHeight w:val="150"/>
      </w:trPr>
      <w:tc>
        <w:tcPr>
          <w:tcW w:w="2250" w:type="pct"/>
        </w:tcPr>
        <w:p w14:paraId="14ADCE69" w14:textId="77777777" w:rsidR="0036101B" w:rsidRPr="003B28ED" w:rsidRDefault="0036101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14:paraId="6AD46131" w14:textId="77777777" w:rsidR="0036101B" w:rsidRPr="003B28ED" w:rsidRDefault="0036101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14:paraId="70A186D7" w14:textId="77777777" w:rsidR="0036101B" w:rsidRPr="003B28ED" w:rsidRDefault="0036101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14:paraId="567CDA24" w14:textId="77777777" w:rsidR="0036101B" w:rsidRDefault="0036101B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54322D" wp14:editId="5C15D359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6B8F3A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544F0" w14:textId="77777777" w:rsidR="0036101B" w:rsidRDefault="0036101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14:paraId="5F62A671" w14:textId="77777777" w:rsidR="0036101B" w:rsidRDefault="0036101B">
    <w:pPr>
      <w:pStyle w:val="Rodap"/>
    </w:pPr>
  </w:p>
  <w:p w14:paraId="66983589" w14:textId="77777777" w:rsidR="0036101B" w:rsidRDefault="0036101B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59D692" wp14:editId="2D8985B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39FF25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1A263" w14:textId="77777777" w:rsidR="006C2199" w:rsidRDefault="006C2199" w:rsidP="00A13348">
      <w:r>
        <w:separator/>
      </w:r>
    </w:p>
  </w:footnote>
  <w:footnote w:type="continuationSeparator" w:id="0">
    <w:p w14:paraId="5A9BB8DE" w14:textId="77777777" w:rsidR="006C2199" w:rsidRDefault="006C2199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B9143" w14:textId="77777777" w:rsidR="0036101B" w:rsidRDefault="0036101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7BDFF122" wp14:editId="5932907F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03DE4EC1" wp14:editId="027FE3D6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14:paraId="13208E30" w14:textId="77777777" w:rsidR="0036101B" w:rsidRDefault="0036101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62FB7F8F" w14:textId="77777777" w:rsidR="0036101B" w:rsidRDefault="0036101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65596CA9" w14:textId="77777777" w:rsidR="0036101B" w:rsidRDefault="0036101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14:paraId="32AA75D3" w14:textId="77777777" w:rsidR="0036101B" w:rsidRDefault="0036101B" w:rsidP="00CA7818">
    <w:pPr>
      <w:pStyle w:val="Cabealho"/>
      <w:rPr>
        <w:b/>
        <w:bCs/>
        <w:sz w:val="16"/>
      </w:rPr>
    </w:pPr>
  </w:p>
  <w:p w14:paraId="5076DEBE" w14:textId="77777777" w:rsidR="0036101B" w:rsidRDefault="003610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BBA8A7E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76251"/>
    <w:multiLevelType w:val="hybridMultilevel"/>
    <w:tmpl w:val="F03E0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E25A3"/>
    <w:multiLevelType w:val="hybridMultilevel"/>
    <w:tmpl w:val="44666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40A9"/>
    <w:multiLevelType w:val="hybridMultilevel"/>
    <w:tmpl w:val="9620C2F6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315B3"/>
    <w:multiLevelType w:val="hybridMultilevel"/>
    <w:tmpl w:val="55980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03A4C92"/>
    <w:multiLevelType w:val="hybridMultilevel"/>
    <w:tmpl w:val="A21C8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 w15:restartNumberingAfterBreak="0">
    <w:nsid w:val="6F45685B"/>
    <w:multiLevelType w:val="hybridMultilevel"/>
    <w:tmpl w:val="F302508A"/>
    <w:lvl w:ilvl="0" w:tplc="1AB28772">
      <w:start w:val="1"/>
      <w:numFmt w:val="decimal"/>
      <w:lvlText w:val="%1."/>
      <w:lvlJc w:val="left"/>
      <w:pPr>
        <w:ind w:left="248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5"/>
  </w:num>
  <w:num w:numId="5">
    <w:abstractNumId w:val="5"/>
  </w:num>
  <w:num w:numId="6">
    <w:abstractNumId w:val="6"/>
  </w:num>
  <w:num w:numId="7">
    <w:abstractNumId w:val="14"/>
  </w:num>
  <w:num w:numId="8">
    <w:abstractNumId w:val="16"/>
  </w:num>
  <w:num w:numId="9">
    <w:abstractNumId w:val="12"/>
  </w:num>
  <w:num w:numId="10">
    <w:abstractNumId w:val="13"/>
  </w:num>
  <w:num w:numId="11">
    <w:abstractNumId w:val="0"/>
  </w:num>
  <w:num w:numId="12">
    <w:abstractNumId w:val="9"/>
  </w:num>
  <w:num w:numId="13">
    <w:abstractNumId w:val="3"/>
  </w:num>
  <w:num w:numId="14">
    <w:abstractNumId w:val="1"/>
  </w:num>
  <w:num w:numId="15">
    <w:abstractNumId w:val="11"/>
  </w:num>
  <w:num w:numId="16">
    <w:abstractNumId w:val="7"/>
  </w:num>
  <w:num w:numId="17">
    <w:abstractNumId w:val="2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trackRevisions/>
  <w:documentProtection w:edit="comments" w:formatting="1" w:enforcement="1" w:cryptProviderType="rsaAES" w:cryptAlgorithmClass="hash" w:cryptAlgorithmType="typeAny" w:cryptAlgorithmSid="14" w:cryptSpinCount="100000" w:hash="Sb+7TOie8uAl32PmBa9J1nG3iyP0nMW1EROFP0Ra8waE+VnVkfhArM4MC/aaGgzjgntMmpYbDZkofFfwt2ky4A==" w:salt="2ZOZhf+8BT2HY75m8YUEmw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2DD9"/>
    <w:rsid w:val="000446EE"/>
    <w:rsid w:val="0004637B"/>
    <w:rsid w:val="00062077"/>
    <w:rsid w:val="00063831"/>
    <w:rsid w:val="00085385"/>
    <w:rsid w:val="00086E09"/>
    <w:rsid w:val="00091010"/>
    <w:rsid w:val="00096BCE"/>
    <w:rsid w:val="000A14D5"/>
    <w:rsid w:val="000B1432"/>
    <w:rsid w:val="000B4319"/>
    <w:rsid w:val="000B672D"/>
    <w:rsid w:val="000B7196"/>
    <w:rsid w:val="000B7D38"/>
    <w:rsid w:val="000C1174"/>
    <w:rsid w:val="000C2300"/>
    <w:rsid w:val="000D0883"/>
    <w:rsid w:val="000D2266"/>
    <w:rsid w:val="000D3CB4"/>
    <w:rsid w:val="000D6CBE"/>
    <w:rsid w:val="000D7556"/>
    <w:rsid w:val="000E7387"/>
    <w:rsid w:val="000F03C0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065F"/>
    <w:rsid w:val="00102AFE"/>
    <w:rsid w:val="001040CE"/>
    <w:rsid w:val="00105C75"/>
    <w:rsid w:val="00110933"/>
    <w:rsid w:val="00110BA5"/>
    <w:rsid w:val="001170FC"/>
    <w:rsid w:val="00120312"/>
    <w:rsid w:val="00121A9D"/>
    <w:rsid w:val="00125263"/>
    <w:rsid w:val="0012558C"/>
    <w:rsid w:val="00127642"/>
    <w:rsid w:val="0013121B"/>
    <w:rsid w:val="00131A51"/>
    <w:rsid w:val="0013317D"/>
    <w:rsid w:val="00134975"/>
    <w:rsid w:val="00134F48"/>
    <w:rsid w:val="00136DE9"/>
    <w:rsid w:val="00140065"/>
    <w:rsid w:val="001419F2"/>
    <w:rsid w:val="00141E83"/>
    <w:rsid w:val="001420BE"/>
    <w:rsid w:val="00143460"/>
    <w:rsid w:val="00144BEC"/>
    <w:rsid w:val="00152930"/>
    <w:rsid w:val="00161070"/>
    <w:rsid w:val="00161751"/>
    <w:rsid w:val="00164FFD"/>
    <w:rsid w:val="00175A56"/>
    <w:rsid w:val="00177852"/>
    <w:rsid w:val="001805C6"/>
    <w:rsid w:val="00192601"/>
    <w:rsid w:val="00195348"/>
    <w:rsid w:val="00197C90"/>
    <w:rsid w:val="001A068D"/>
    <w:rsid w:val="001A272F"/>
    <w:rsid w:val="001A37ED"/>
    <w:rsid w:val="001A4F72"/>
    <w:rsid w:val="001A70D6"/>
    <w:rsid w:val="001B0455"/>
    <w:rsid w:val="001B3893"/>
    <w:rsid w:val="001B586A"/>
    <w:rsid w:val="001C4C07"/>
    <w:rsid w:val="001C645F"/>
    <w:rsid w:val="001C6C2D"/>
    <w:rsid w:val="001E47C9"/>
    <w:rsid w:val="001E4A14"/>
    <w:rsid w:val="001F2D06"/>
    <w:rsid w:val="001F303A"/>
    <w:rsid w:val="0020652E"/>
    <w:rsid w:val="002076F0"/>
    <w:rsid w:val="00212151"/>
    <w:rsid w:val="00215F04"/>
    <w:rsid w:val="00224E42"/>
    <w:rsid w:val="00225D02"/>
    <w:rsid w:val="00227A96"/>
    <w:rsid w:val="002300A5"/>
    <w:rsid w:val="00231E19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00DA"/>
    <w:rsid w:val="00261650"/>
    <w:rsid w:val="002625BF"/>
    <w:rsid w:val="00262E34"/>
    <w:rsid w:val="002638AC"/>
    <w:rsid w:val="00266A33"/>
    <w:rsid w:val="0027055B"/>
    <w:rsid w:val="00270CD6"/>
    <w:rsid w:val="00270EC2"/>
    <w:rsid w:val="00273D7D"/>
    <w:rsid w:val="00276A36"/>
    <w:rsid w:val="00282E52"/>
    <w:rsid w:val="00282EAC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6FF"/>
    <w:rsid w:val="002B2767"/>
    <w:rsid w:val="002B4C5D"/>
    <w:rsid w:val="002B566F"/>
    <w:rsid w:val="002B698E"/>
    <w:rsid w:val="002B7D57"/>
    <w:rsid w:val="002C718D"/>
    <w:rsid w:val="002D2EE9"/>
    <w:rsid w:val="002D325D"/>
    <w:rsid w:val="002D6F89"/>
    <w:rsid w:val="002D7681"/>
    <w:rsid w:val="002D7894"/>
    <w:rsid w:val="002E0412"/>
    <w:rsid w:val="002E4404"/>
    <w:rsid w:val="002E68A8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148A"/>
    <w:rsid w:val="00313122"/>
    <w:rsid w:val="0031731D"/>
    <w:rsid w:val="00320AB1"/>
    <w:rsid w:val="00321206"/>
    <w:rsid w:val="00321BD2"/>
    <w:rsid w:val="00326161"/>
    <w:rsid w:val="003266ED"/>
    <w:rsid w:val="00326F37"/>
    <w:rsid w:val="00327BCA"/>
    <w:rsid w:val="003303EF"/>
    <w:rsid w:val="003312AB"/>
    <w:rsid w:val="00335690"/>
    <w:rsid w:val="003417B6"/>
    <w:rsid w:val="00343942"/>
    <w:rsid w:val="00356AAE"/>
    <w:rsid w:val="003575FE"/>
    <w:rsid w:val="0036101B"/>
    <w:rsid w:val="003702DE"/>
    <w:rsid w:val="00372714"/>
    <w:rsid w:val="00372790"/>
    <w:rsid w:val="00382509"/>
    <w:rsid w:val="00383EB6"/>
    <w:rsid w:val="00390BF9"/>
    <w:rsid w:val="00391927"/>
    <w:rsid w:val="003939E9"/>
    <w:rsid w:val="003974B4"/>
    <w:rsid w:val="003A3A49"/>
    <w:rsid w:val="003A538A"/>
    <w:rsid w:val="003A65EA"/>
    <w:rsid w:val="003B0079"/>
    <w:rsid w:val="003B28ED"/>
    <w:rsid w:val="003B379C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E01A3"/>
    <w:rsid w:val="003E440D"/>
    <w:rsid w:val="003E5A1D"/>
    <w:rsid w:val="003E6DA1"/>
    <w:rsid w:val="003F5CE8"/>
    <w:rsid w:val="003F613B"/>
    <w:rsid w:val="00401A83"/>
    <w:rsid w:val="004039C4"/>
    <w:rsid w:val="00407309"/>
    <w:rsid w:val="004075BE"/>
    <w:rsid w:val="00417A92"/>
    <w:rsid w:val="00422AC6"/>
    <w:rsid w:val="004232C5"/>
    <w:rsid w:val="00424EFE"/>
    <w:rsid w:val="0042550F"/>
    <w:rsid w:val="00425A19"/>
    <w:rsid w:val="004268BE"/>
    <w:rsid w:val="00427168"/>
    <w:rsid w:val="0043251B"/>
    <w:rsid w:val="00440094"/>
    <w:rsid w:val="00443675"/>
    <w:rsid w:val="004500E3"/>
    <w:rsid w:val="004503B5"/>
    <w:rsid w:val="00451BC6"/>
    <w:rsid w:val="0045612C"/>
    <w:rsid w:val="004575F8"/>
    <w:rsid w:val="00464A49"/>
    <w:rsid w:val="00464FE2"/>
    <w:rsid w:val="00465AC2"/>
    <w:rsid w:val="00470564"/>
    <w:rsid w:val="0047274F"/>
    <w:rsid w:val="00474C2C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438E"/>
    <w:rsid w:val="004A30E2"/>
    <w:rsid w:val="004A5991"/>
    <w:rsid w:val="004B09CD"/>
    <w:rsid w:val="004B13FE"/>
    <w:rsid w:val="004B14E2"/>
    <w:rsid w:val="004B32C4"/>
    <w:rsid w:val="004B379E"/>
    <w:rsid w:val="004B704F"/>
    <w:rsid w:val="004C2D5F"/>
    <w:rsid w:val="004C54EC"/>
    <w:rsid w:val="004D022E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5ACC"/>
    <w:rsid w:val="004F70A2"/>
    <w:rsid w:val="004F7D3F"/>
    <w:rsid w:val="00501A3E"/>
    <w:rsid w:val="00510369"/>
    <w:rsid w:val="0051402F"/>
    <w:rsid w:val="00514343"/>
    <w:rsid w:val="005207A8"/>
    <w:rsid w:val="00520F16"/>
    <w:rsid w:val="005225E9"/>
    <w:rsid w:val="00522AEF"/>
    <w:rsid w:val="00523F67"/>
    <w:rsid w:val="00524A6A"/>
    <w:rsid w:val="0053034D"/>
    <w:rsid w:val="005305CD"/>
    <w:rsid w:val="005333FE"/>
    <w:rsid w:val="0053402C"/>
    <w:rsid w:val="005346F5"/>
    <w:rsid w:val="005372B8"/>
    <w:rsid w:val="0054250C"/>
    <w:rsid w:val="0054264A"/>
    <w:rsid w:val="00543FE6"/>
    <w:rsid w:val="005459C0"/>
    <w:rsid w:val="00550120"/>
    <w:rsid w:val="00554F49"/>
    <w:rsid w:val="00555D8B"/>
    <w:rsid w:val="005565BB"/>
    <w:rsid w:val="005569DA"/>
    <w:rsid w:val="00561DDF"/>
    <w:rsid w:val="00566617"/>
    <w:rsid w:val="00570377"/>
    <w:rsid w:val="0057390E"/>
    <w:rsid w:val="00573D84"/>
    <w:rsid w:val="00576363"/>
    <w:rsid w:val="00576665"/>
    <w:rsid w:val="00580920"/>
    <w:rsid w:val="00581670"/>
    <w:rsid w:val="00586C9B"/>
    <w:rsid w:val="00586E6D"/>
    <w:rsid w:val="00587CB7"/>
    <w:rsid w:val="005929FE"/>
    <w:rsid w:val="00593EE3"/>
    <w:rsid w:val="0059494C"/>
    <w:rsid w:val="005A0034"/>
    <w:rsid w:val="005A0EDE"/>
    <w:rsid w:val="005A1662"/>
    <w:rsid w:val="005A60A6"/>
    <w:rsid w:val="005A7590"/>
    <w:rsid w:val="005A7C8A"/>
    <w:rsid w:val="005B70B7"/>
    <w:rsid w:val="005C4E68"/>
    <w:rsid w:val="005C70BD"/>
    <w:rsid w:val="005D02D4"/>
    <w:rsid w:val="005D4765"/>
    <w:rsid w:val="005D6549"/>
    <w:rsid w:val="005E026B"/>
    <w:rsid w:val="005E6A92"/>
    <w:rsid w:val="005F0DCE"/>
    <w:rsid w:val="005F10BD"/>
    <w:rsid w:val="005F2BE5"/>
    <w:rsid w:val="005F7965"/>
    <w:rsid w:val="00601CFA"/>
    <w:rsid w:val="006023BD"/>
    <w:rsid w:val="00603083"/>
    <w:rsid w:val="006049EF"/>
    <w:rsid w:val="006055EF"/>
    <w:rsid w:val="00615E8E"/>
    <w:rsid w:val="0062267C"/>
    <w:rsid w:val="00625B3B"/>
    <w:rsid w:val="00633675"/>
    <w:rsid w:val="00633E3D"/>
    <w:rsid w:val="00642E3F"/>
    <w:rsid w:val="00643121"/>
    <w:rsid w:val="006456F2"/>
    <w:rsid w:val="006458DB"/>
    <w:rsid w:val="006466DB"/>
    <w:rsid w:val="00646C9F"/>
    <w:rsid w:val="00650CEE"/>
    <w:rsid w:val="0065566C"/>
    <w:rsid w:val="00655F5A"/>
    <w:rsid w:val="00656557"/>
    <w:rsid w:val="00660C43"/>
    <w:rsid w:val="00662268"/>
    <w:rsid w:val="006635A5"/>
    <w:rsid w:val="00671569"/>
    <w:rsid w:val="00672ABE"/>
    <w:rsid w:val="0067637F"/>
    <w:rsid w:val="0068316E"/>
    <w:rsid w:val="00683CE4"/>
    <w:rsid w:val="00683E5D"/>
    <w:rsid w:val="00684711"/>
    <w:rsid w:val="00686E76"/>
    <w:rsid w:val="00692A99"/>
    <w:rsid w:val="00694ACF"/>
    <w:rsid w:val="006A2738"/>
    <w:rsid w:val="006A2D31"/>
    <w:rsid w:val="006A3193"/>
    <w:rsid w:val="006A331C"/>
    <w:rsid w:val="006A77F5"/>
    <w:rsid w:val="006B0368"/>
    <w:rsid w:val="006B03AE"/>
    <w:rsid w:val="006B12F3"/>
    <w:rsid w:val="006B52EA"/>
    <w:rsid w:val="006C2199"/>
    <w:rsid w:val="006C3D76"/>
    <w:rsid w:val="006C50AD"/>
    <w:rsid w:val="006C5F4C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0EB3"/>
    <w:rsid w:val="007031FB"/>
    <w:rsid w:val="007078EB"/>
    <w:rsid w:val="0071384C"/>
    <w:rsid w:val="007141F5"/>
    <w:rsid w:val="007161D6"/>
    <w:rsid w:val="00716792"/>
    <w:rsid w:val="007207AB"/>
    <w:rsid w:val="00722D15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6C39"/>
    <w:rsid w:val="00757B8A"/>
    <w:rsid w:val="00767D2F"/>
    <w:rsid w:val="007709BB"/>
    <w:rsid w:val="00783295"/>
    <w:rsid w:val="007854ED"/>
    <w:rsid w:val="00794DA7"/>
    <w:rsid w:val="00794EAE"/>
    <w:rsid w:val="007969F3"/>
    <w:rsid w:val="00796B62"/>
    <w:rsid w:val="00797E97"/>
    <w:rsid w:val="007A08E6"/>
    <w:rsid w:val="007A38E8"/>
    <w:rsid w:val="007B0BAF"/>
    <w:rsid w:val="007B0DE5"/>
    <w:rsid w:val="007B28E1"/>
    <w:rsid w:val="007B364D"/>
    <w:rsid w:val="007B4D23"/>
    <w:rsid w:val="007B7068"/>
    <w:rsid w:val="007C2B6E"/>
    <w:rsid w:val="007C34F4"/>
    <w:rsid w:val="007C5393"/>
    <w:rsid w:val="007C5EC0"/>
    <w:rsid w:val="007C64AA"/>
    <w:rsid w:val="007D223F"/>
    <w:rsid w:val="007D2FA3"/>
    <w:rsid w:val="007D37CC"/>
    <w:rsid w:val="007D6427"/>
    <w:rsid w:val="007E22CD"/>
    <w:rsid w:val="007E681A"/>
    <w:rsid w:val="007F6DB4"/>
    <w:rsid w:val="00801383"/>
    <w:rsid w:val="00810222"/>
    <w:rsid w:val="00811374"/>
    <w:rsid w:val="00812052"/>
    <w:rsid w:val="008131A9"/>
    <w:rsid w:val="00815A11"/>
    <w:rsid w:val="00816F24"/>
    <w:rsid w:val="00822C74"/>
    <w:rsid w:val="00824AB1"/>
    <w:rsid w:val="00824DDD"/>
    <w:rsid w:val="00825FEB"/>
    <w:rsid w:val="00826EDB"/>
    <w:rsid w:val="00831DC3"/>
    <w:rsid w:val="00834BF0"/>
    <w:rsid w:val="00836A3E"/>
    <w:rsid w:val="00841770"/>
    <w:rsid w:val="008434B5"/>
    <w:rsid w:val="00845174"/>
    <w:rsid w:val="00845B7B"/>
    <w:rsid w:val="008462B5"/>
    <w:rsid w:val="008530AC"/>
    <w:rsid w:val="00856D3D"/>
    <w:rsid w:val="00862B52"/>
    <w:rsid w:val="0087052E"/>
    <w:rsid w:val="0087105E"/>
    <w:rsid w:val="00874C98"/>
    <w:rsid w:val="00877C00"/>
    <w:rsid w:val="008811DA"/>
    <w:rsid w:val="00886F40"/>
    <w:rsid w:val="00892B9A"/>
    <w:rsid w:val="0089643D"/>
    <w:rsid w:val="00897584"/>
    <w:rsid w:val="008A2B39"/>
    <w:rsid w:val="008A43E0"/>
    <w:rsid w:val="008A5EFF"/>
    <w:rsid w:val="008A6391"/>
    <w:rsid w:val="008A70F3"/>
    <w:rsid w:val="008B2391"/>
    <w:rsid w:val="008B531A"/>
    <w:rsid w:val="008B6DBC"/>
    <w:rsid w:val="008B786D"/>
    <w:rsid w:val="008C15FA"/>
    <w:rsid w:val="008C22A3"/>
    <w:rsid w:val="008C41E3"/>
    <w:rsid w:val="008C564D"/>
    <w:rsid w:val="008D24EC"/>
    <w:rsid w:val="008D52CB"/>
    <w:rsid w:val="008D604C"/>
    <w:rsid w:val="008D6BEE"/>
    <w:rsid w:val="008D77FF"/>
    <w:rsid w:val="008E0552"/>
    <w:rsid w:val="008E3DFE"/>
    <w:rsid w:val="008E5E3E"/>
    <w:rsid w:val="008F7919"/>
    <w:rsid w:val="00901218"/>
    <w:rsid w:val="00901338"/>
    <w:rsid w:val="00904716"/>
    <w:rsid w:val="00910101"/>
    <w:rsid w:val="00911606"/>
    <w:rsid w:val="00914F14"/>
    <w:rsid w:val="0091650B"/>
    <w:rsid w:val="00920184"/>
    <w:rsid w:val="00921302"/>
    <w:rsid w:val="00926CC2"/>
    <w:rsid w:val="00931F95"/>
    <w:rsid w:val="00932EFF"/>
    <w:rsid w:val="00935460"/>
    <w:rsid w:val="00937DF2"/>
    <w:rsid w:val="009401F8"/>
    <w:rsid w:val="00940881"/>
    <w:rsid w:val="00944152"/>
    <w:rsid w:val="009446F5"/>
    <w:rsid w:val="00945208"/>
    <w:rsid w:val="00950112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4B31"/>
    <w:rsid w:val="00985CDD"/>
    <w:rsid w:val="009968A7"/>
    <w:rsid w:val="009A23C9"/>
    <w:rsid w:val="009A266F"/>
    <w:rsid w:val="009A7C6F"/>
    <w:rsid w:val="009B1177"/>
    <w:rsid w:val="009B1482"/>
    <w:rsid w:val="009B15FA"/>
    <w:rsid w:val="009B45AC"/>
    <w:rsid w:val="009B541F"/>
    <w:rsid w:val="009B60A5"/>
    <w:rsid w:val="009B6535"/>
    <w:rsid w:val="009B6C44"/>
    <w:rsid w:val="009C1D49"/>
    <w:rsid w:val="009C32E4"/>
    <w:rsid w:val="009C71DD"/>
    <w:rsid w:val="009C79E6"/>
    <w:rsid w:val="009C7CD7"/>
    <w:rsid w:val="009D0045"/>
    <w:rsid w:val="009D0726"/>
    <w:rsid w:val="009D367D"/>
    <w:rsid w:val="009D4536"/>
    <w:rsid w:val="009D4C08"/>
    <w:rsid w:val="009E347B"/>
    <w:rsid w:val="009E3E42"/>
    <w:rsid w:val="009E7951"/>
    <w:rsid w:val="009F0C5A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408"/>
    <w:rsid w:val="00A13348"/>
    <w:rsid w:val="00A13880"/>
    <w:rsid w:val="00A13EC8"/>
    <w:rsid w:val="00A1621D"/>
    <w:rsid w:val="00A17DF1"/>
    <w:rsid w:val="00A21944"/>
    <w:rsid w:val="00A25D00"/>
    <w:rsid w:val="00A2672C"/>
    <w:rsid w:val="00A26BFF"/>
    <w:rsid w:val="00A31469"/>
    <w:rsid w:val="00A41933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42D2"/>
    <w:rsid w:val="00A761CD"/>
    <w:rsid w:val="00A773E5"/>
    <w:rsid w:val="00A80C5D"/>
    <w:rsid w:val="00A8113D"/>
    <w:rsid w:val="00A94333"/>
    <w:rsid w:val="00A97D15"/>
    <w:rsid w:val="00A97FF5"/>
    <w:rsid w:val="00AA112C"/>
    <w:rsid w:val="00AA6DE7"/>
    <w:rsid w:val="00AA74EB"/>
    <w:rsid w:val="00AB4E44"/>
    <w:rsid w:val="00AB51CA"/>
    <w:rsid w:val="00AB775D"/>
    <w:rsid w:val="00AD0524"/>
    <w:rsid w:val="00AD09C7"/>
    <w:rsid w:val="00AE5C3E"/>
    <w:rsid w:val="00AE7640"/>
    <w:rsid w:val="00AF17E0"/>
    <w:rsid w:val="00AF1992"/>
    <w:rsid w:val="00AF1C78"/>
    <w:rsid w:val="00AF6978"/>
    <w:rsid w:val="00AF707B"/>
    <w:rsid w:val="00AF7C7D"/>
    <w:rsid w:val="00B002C5"/>
    <w:rsid w:val="00B04AA1"/>
    <w:rsid w:val="00B0645A"/>
    <w:rsid w:val="00B07656"/>
    <w:rsid w:val="00B11411"/>
    <w:rsid w:val="00B11C82"/>
    <w:rsid w:val="00B1490F"/>
    <w:rsid w:val="00B152C5"/>
    <w:rsid w:val="00B20054"/>
    <w:rsid w:val="00B21407"/>
    <w:rsid w:val="00B30398"/>
    <w:rsid w:val="00B316E7"/>
    <w:rsid w:val="00B35F54"/>
    <w:rsid w:val="00B37FFB"/>
    <w:rsid w:val="00B40F44"/>
    <w:rsid w:val="00B42502"/>
    <w:rsid w:val="00B458CC"/>
    <w:rsid w:val="00B46036"/>
    <w:rsid w:val="00B46A87"/>
    <w:rsid w:val="00B500E7"/>
    <w:rsid w:val="00B5180D"/>
    <w:rsid w:val="00B52182"/>
    <w:rsid w:val="00B53251"/>
    <w:rsid w:val="00B53E78"/>
    <w:rsid w:val="00B54935"/>
    <w:rsid w:val="00B6178F"/>
    <w:rsid w:val="00B61A21"/>
    <w:rsid w:val="00B705A3"/>
    <w:rsid w:val="00B750F3"/>
    <w:rsid w:val="00B81202"/>
    <w:rsid w:val="00B90013"/>
    <w:rsid w:val="00B90D57"/>
    <w:rsid w:val="00B929B9"/>
    <w:rsid w:val="00B958EA"/>
    <w:rsid w:val="00BA1252"/>
    <w:rsid w:val="00BA564E"/>
    <w:rsid w:val="00BB1E88"/>
    <w:rsid w:val="00BB2EB5"/>
    <w:rsid w:val="00BB6E02"/>
    <w:rsid w:val="00BC13EB"/>
    <w:rsid w:val="00BC2120"/>
    <w:rsid w:val="00BD17BF"/>
    <w:rsid w:val="00BD38D5"/>
    <w:rsid w:val="00BD3C88"/>
    <w:rsid w:val="00BD4644"/>
    <w:rsid w:val="00BD775C"/>
    <w:rsid w:val="00BD7E50"/>
    <w:rsid w:val="00BF4730"/>
    <w:rsid w:val="00C04236"/>
    <w:rsid w:val="00C06E65"/>
    <w:rsid w:val="00C1406C"/>
    <w:rsid w:val="00C22C07"/>
    <w:rsid w:val="00C25BB4"/>
    <w:rsid w:val="00C40212"/>
    <w:rsid w:val="00C4190A"/>
    <w:rsid w:val="00C429BC"/>
    <w:rsid w:val="00C464E7"/>
    <w:rsid w:val="00C50446"/>
    <w:rsid w:val="00C52920"/>
    <w:rsid w:val="00C554CB"/>
    <w:rsid w:val="00C56A8F"/>
    <w:rsid w:val="00C602A3"/>
    <w:rsid w:val="00C60DB6"/>
    <w:rsid w:val="00C62890"/>
    <w:rsid w:val="00C62C31"/>
    <w:rsid w:val="00C742E7"/>
    <w:rsid w:val="00C769C0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6EAE"/>
    <w:rsid w:val="00CA7245"/>
    <w:rsid w:val="00CA7818"/>
    <w:rsid w:val="00CB191A"/>
    <w:rsid w:val="00CB73F6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0B47"/>
    <w:rsid w:val="00CF4044"/>
    <w:rsid w:val="00CF467C"/>
    <w:rsid w:val="00D04519"/>
    <w:rsid w:val="00D131AB"/>
    <w:rsid w:val="00D13B73"/>
    <w:rsid w:val="00D26380"/>
    <w:rsid w:val="00D273A5"/>
    <w:rsid w:val="00D3512D"/>
    <w:rsid w:val="00D357FD"/>
    <w:rsid w:val="00D35821"/>
    <w:rsid w:val="00D37209"/>
    <w:rsid w:val="00D37E1D"/>
    <w:rsid w:val="00D4054A"/>
    <w:rsid w:val="00D44A5C"/>
    <w:rsid w:val="00D455AD"/>
    <w:rsid w:val="00D54099"/>
    <w:rsid w:val="00D572F7"/>
    <w:rsid w:val="00D6279C"/>
    <w:rsid w:val="00D64D97"/>
    <w:rsid w:val="00D65683"/>
    <w:rsid w:val="00D70323"/>
    <w:rsid w:val="00D74690"/>
    <w:rsid w:val="00D766E5"/>
    <w:rsid w:val="00D76B45"/>
    <w:rsid w:val="00D81DB3"/>
    <w:rsid w:val="00D83C5A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DF5CCF"/>
    <w:rsid w:val="00E00613"/>
    <w:rsid w:val="00E01C6A"/>
    <w:rsid w:val="00E02E3A"/>
    <w:rsid w:val="00E0351F"/>
    <w:rsid w:val="00E045BC"/>
    <w:rsid w:val="00E13AAC"/>
    <w:rsid w:val="00E15D92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1737"/>
    <w:rsid w:val="00E44295"/>
    <w:rsid w:val="00E461AC"/>
    <w:rsid w:val="00E46B73"/>
    <w:rsid w:val="00E472E1"/>
    <w:rsid w:val="00E52482"/>
    <w:rsid w:val="00E562DB"/>
    <w:rsid w:val="00E60741"/>
    <w:rsid w:val="00E607D3"/>
    <w:rsid w:val="00E621ED"/>
    <w:rsid w:val="00E6633D"/>
    <w:rsid w:val="00E6644C"/>
    <w:rsid w:val="00E73508"/>
    <w:rsid w:val="00E74615"/>
    <w:rsid w:val="00E7649F"/>
    <w:rsid w:val="00E80BA9"/>
    <w:rsid w:val="00E81FAE"/>
    <w:rsid w:val="00E915E6"/>
    <w:rsid w:val="00E92530"/>
    <w:rsid w:val="00E943A3"/>
    <w:rsid w:val="00E96618"/>
    <w:rsid w:val="00EA3A0A"/>
    <w:rsid w:val="00EA44BA"/>
    <w:rsid w:val="00EA65CF"/>
    <w:rsid w:val="00EA7140"/>
    <w:rsid w:val="00EB1387"/>
    <w:rsid w:val="00EB1391"/>
    <w:rsid w:val="00EB2DDA"/>
    <w:rsid w:val="00EB3DCC"/>
    <w:rsid w:val="00EC2BAD"/>
    <w:rsid w:val="00EC30D3"/>
    <w:rsid w:val="00ED384A"/>
    <w:rsid w:val="00EE2E79"/>
    <w:rsid w:val="00EE3253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0415"/>
    <w:rsid w:val="00F31B3C"/>
    <w:rsid w:val="00F3263C"/>
    <w:rsid w:val="00F340B7"/>
    <w:rsid w:val="00F37FB8"/>
    <w:rsid w:val="00F41E09"/>
    <w:rsid w:val="00F423D3"/>
    <w:rsid w:val="00F436C4"/>
    <w:rsid w:val="00F43D14"/>
    <w:rsid w:val="00F554EF"/>
    <w:rsid w:val="00F5591A"/>
    <w:rsid w:val="00F55C32"/>
    <w:rsid w:val="00F65AD4"/>
    <w:rsid w:val="00F66BA6"/>
    <w:rsid w:val="00F67ECB"/>
    <w:rsid w:val="00F71CAA"/>
    <w:rsid w:val="00F732C8"/>
    <w:rsid w:val="00F75299"/>
    <w:rsid w:val="00F8266E"/>
    <w:rsid w:val="00F835C7"/>
    <w:rsid w:val="00F86595"/>
    <w:rsid w:val="00F94D65"/>
    <w:rsid w:val="00F95B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5744"/>
    <w:rsid w:val="00FB6B17"/>
    <w:rsid w:val="00FB7EA4"/>
    <w:rsid w:val="00FC3815"/>
    <w:rsid w:val="00FC69EA"/>
    <w:rsid w:val="00FC753F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CE3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51DCA"/>
  <w15:docId w15:val="{3DE840D6-50A2-42C3-9074-4BA892E3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379C"/>
    <w:pPr>
      <w:spacing w:after="200"/>
      <w:jc w:val="both"/>
    </w:pPr>
    <w:rPr>
      <w:rFonts w:ascii="Trebuchet MS" w:hAnsi="Trebuchet MS"/>
      <w:bCs/>
      <w:i/>
      <w:color w:val="404040" w:themeColor="text1" w:themeTint="BF"/>
      <w:sz w:val="18"/>
      <w:szCs w:val="18"/>
      <w:lang w:val="pt-BR"/>
    </w:rPr>
  </w:style>
  <w:style w:type="character" w:styleId="Refdecomentrio">
    <w:name w:val="annotation reference"/>
    <w:basedOn w:val="Fontepargpadro"/>
    <w:semiHidden/>
    <w:unhideWhenUsed/>
    <w:rsid w:val="00B6178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6AF06-1776-4D9D-B171-F74E98EE2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692</Words>
  <Characters>3739</Characters>
  <Application>Microsoft Office Word</Application>
  <DocSecurity>8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2015-07-03T15:55:00Z</dcterms:created>
  <dcterms:modified xsi:type="dcterms:W3CDTF">2015-07-03T15:55:00Z</dcterms:modified>
</cp:coreProperties>
</file>