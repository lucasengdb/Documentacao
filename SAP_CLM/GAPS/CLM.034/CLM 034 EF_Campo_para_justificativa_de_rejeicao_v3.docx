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B62" w:rsidRPr="003B28ED" w:rsidRDefault="00E96618" w:rsidP="004F699B">
      <w:pPr>
        <w:rPr>
          <w:rFonts w:ascii="Calibri" w:hAnsi="Calibri" w:cs="Calibri"/>
          <w:sz w:val="40"/>
          <w:szCs w:val="40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5168" behindDoc="1" locked="0" layoutInCell="1" allowOverlap="1" wp14:anchorId="3114B5DC" wp14:editId="02918820">
            <wp:simplePos x="0" y="0"/>
            <wp:positionH relativeFrom="column">
              <wp:posOffset>173990</wp:posOffset>
            </wp:positionH>
            <wp:positionV relativeFrom="paragraph">
              <wp:posOffset>-1153160</wp:posOffset>
            </wp:positionV>
            <wp:extent cx="6172200" cy="4509770"/>
            <wp:effectExtent l="0" t="0" r="0" b="5080"/>
            <wp:wrapNone/>
            <wp:docPr id="11" name="Imagem 720" descr="23261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20" descr="232618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50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EB3DCC" w:rsidRPr="003B28ED" w:rsidRDefault="00EB3DCC" w:rsidP="00320AB1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4F002C" w:rsidRPr="003B28ED" w:rsidRDefault="00F340B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0D54BD2" wp14:editId="01CA89DD">
                <wp:simplePos x="0" y="0"/>
                <wp:positionH relativeFrom="column">
                  <wp:posOffset>2773045</wp:posOffset>
                </wp:positionH>
                <wp:positionV relativeFrom="paragraph">
                  <wp:posOffset>-2376805</wp:posOffset>
                </wp:positionV>
                <wp:extent cx="971550" cy="6174740"/>
                <wp:effectExtent l="8255" t="0" r="8255" b="8255"/>
                <wp:wrapNone/>
                <wp:docPr id="6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71550" cy="6174740"/>
                        </a:xfrm>
                        <a:prstGeom prst="rect">
                          <a:avLst/>
                        </a:prstGeom>
                        <a:solidFill>
                          <a:srgbClr val="17365D">
                            <a:alpha val="7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101B" w:rsidRPr="00912F2D" w:rsidRDefault="0036101B" w:rsidP="00CA781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  <w:t>Especificação Funcional</w:t>
                            </w:r>
                          </w:p>
                          <w:p w:rsidR="0036101B" w:rsidRDefault="0036101B" w:rsidP="00CA781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  <w:t>CLM.0</w:t>
                            </w:r>
                            <w:r w:rsidR="003E5A1D"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  <w:t>34</w:t>
                            </w:r>
                          </w:p>
                          <w:p w:rsidR="0036101B" w:rsidRPr="0002653F" w:rsidRDefault="003E5A1D" w:rsidP="005565BB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  <w:t>Campo de comentário para justificativa de rejeição das etapas de análise</w:t>
                            </w:r>
                            <w:r w:rsidR="00D357FD"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" tIns="91440" rIns="9144" bIns="9144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D54BD2" id="Rectangle 6" o:spid="_x0000_s1026" style="position:absolute;left:0;text-align:left;margin-left:218.35pt;margin-top:-187.15pt;width:76.5pt;height:486.2pt;rotation:9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" fillcolor="#17365d" stroked="f" strokeweight="1pt">
                <v:fill opacity="46003f"/>
                <v:textbox inset=".72pt,7.2pt,.72pt,7.2pt">
                  <w:txbxContent>
                    <w:p w:rsidR="0036101B" w:rsidRPr="00912F2D" w:rsidRDefault="0036101B" w:rsidP="00CA7818">
                      <w:pPr>
                        <w:pStyle w:val="SemEspaamento"/>
                        <w:jc w:val="center"/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  <w:t>Especificação Funcional</w:t>
                      </w:r>
                    </w:p>
                    <w:p w:rsidR="0036101B" w:rsidRDefault="0036101B" w:rsidP="00CA7818">
                      <w:pPr>
                        <w:pStyle w:val="SemEspaamento"/>
                        <w:jc w:val="center"/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</w:pPr>
                      <w:r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  <w:t>CLM.0</w:t>
                      </w:r>
                      <w:r w:rsidR="003E5A1D"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  <w:t>34</w:t>
                      </w:r>
                    </w:p>
                    <w:p w:rsidR="0036101B" w:rsidRPr="0002653F" w:rsidRDefault="003E5A1D" w:rsidP="005565BB">
                      <w:pPr>
                        <w:pStyle w:val="SemEspaamento"/>
                        <w:jc w:val="center"/>
                        <w:rPr>
                          <w:rFonts w:ascii="Candara" w:hAnsi="Candara"/>
                          <w:sz w:val="30"/>
                          <w:szCs w:val="30"/>
                        </w:rPr>
                      </w:pPr>
                      <w:r>
                        <w:rPr>
                          <w:rFonts w:ascii="Candara" w:hAnsi="Candara"/>
                          <w:sz w:val="30"/>
                          <w:szCs w:val="30"/>
                        </w:rPr>
                        <w:t>Campo de comentário para justificativa de rejeição das etapas de análise</w:t>
                      </w:r>
                      <w:r w:rsidR="00D357FD">
                        <w:rPr>
                          <w:rFonts w:ascii="Candara" w:hAnsi="Candara"/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F002C" w:rsidRPr="003B28ED" w:rsidRDefault="00F340B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52179D34" wp14:editId="6EF6BD64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7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8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2755C0" id="Group 737" o:spid="_x0000_s1026" style="position:absolute;margin-left:336pt;margin-top:577.5pt;width:3in;height:80.25pt;z-index:251657216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d1w4vAAAAA2gAAAA8AAABkcnMvZG93bnJldi54bWxET91qwjAUvhf2DuEMdmfTOdCua1pEGChu&#10;F+v2AIfkrC1rTkoStb79ciF4+fH9V81sR3EmHwbHCp6zHASxdmbgTsHP9/uyABEissHRMSm4UoCm&#10;flhUWBp34S86t7ETKYRDiQr6GKdSyqB7shgyNxEn7td5izFB30nj8ZLC7ShXeb6WFgdODT1OtOtJ&#10;/7Unq2B/+jwcCj2vi+PqI/pNa67u5VWpp8d5+wYi0hzv4pt7bxSkrelKugGy/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3XDi8AAAADaAAAADwAAAAAAAAAAAAAAAACfAgAA&#10;ZHJzL2Rvd25yZXYueG1sUEsFBgAAAAAEAAQA9wAAAIwDAAAAAA=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qSd7EAAAA2gAAAA8AAABkcnMvZG93bnJldi54bWxEj0+LwjAUxO+C3yE8YS+iqcuyaDWKCIK4&#10;7sE/qMdn82yLzUtpsrb77Y0geBxm5jfMZNaYQtypcrllBYN+BII4sTrnVMFhv+wNQTiPrLGwTAr+&#10;ycFs2m5NMNa25i3ddz4VAcIuRgWZ92UspUsyMuj6tiQO3tVWBn2QVSp1hXWAm0J+RtG3NJhzWMiw&#10;pEVGyW33ZxRsfovzz3pz2qb6+HXBQ3Nad2tW6qPTzMcgPDX+HX61V1rBCJ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EqSd7EAAAA2gAAAA8AAAAAAAAAAAAAAAAA&#10;nwIAAGRycy9kb3ducmV2LnhtbFBLBQYAAAAABAAEAPcAAACQAwAAAAA=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5MtxvAAAAA2wAAAA8AAABkcnMvZG93bnJldi54bWxEj02LwjAQhu/C/ocwC3uzqR5EqlFEWNar&#10;VUFvQzPbdG0mpYla//3OQfA2w7wfzyzXg2/VnfrYBDYwyXJQxFWwDdcGjofv8RxUTMgW28Bk4EkR&#10;1quP0RILGx68p3uZaiUhHAs04FLqCq1j5chjzEJHLLff0HtMsva1tj0+JNy3eprnM+2xYWlw2NHW&#10;UXUtb15K/pyv6UTn0+Qnn+6vZVfFeDHm63PYLEAlGtJb/HLvrOALvfwiA+jV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ky3G8AAAADbAAAADwAAAAAAAAAAAAAAAACfAgAA&#10;ZHJzL2Rvd25yZXYueG1sUEsFBgAAAAAEAAQA9wAAAIwDAAAAAA==&#10;">
                  <v:imagedata r:id="rId14" o:title=""/>
                </v:shape>
              </v:group>
            </w:pict>
          </mc:Fallback>
        </mc:AlternateContent>
      </w: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9F4DA6" w:rsidRPr="003B28ED" w:rsidRDefault="009F4DA6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F340B7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ACC8C95" wp14:editId="6439EF4B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3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4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0927F5" id="Group 737" o:spid="_x0000_s1026" style="position:absolute;margin-left:336pt;margin-top:577.5pt;width:3in;height:80.25pt;z-index:251660288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4yY7DAAAA2gAAAA8AAABkcnMvZG93bnJldi54bWxEj8FqwzAQRO+F/IPYQG6N3DSkrhMlhEDB&#10;oe2hbj9gsTa2qbUykuzYfx8FCj0OM/OG2R1G04qBnG8sK3haJiCIS6sbrhT8fL89piB8QNbYWiYF&#10;E3k47GcPO8y0vfIXDUWoRISwz1BBHUKXSenLmgz6pe2Io3exzmCI0lVSO7xGuGnlKkk20mDDcaHG&#10;jk41lb9FbxTk/ef5nJbjJn1ffQT3UujJPr8qtZiPxy2IQGP4D/+1c61gDfcr8QbI/Q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jjJjsMAAADaAAAADwAAAAAAAAAAAAAAAACf&#10;AgAAZHJzL2Rvd25yZXYueG1sUEsFBgAAAAAEAAQA9wAAAI8DAAAAAA=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nQ9vEAAAA2gAAAA8AAABkcnMvZG93bnJldi54bWxEj0+LwjAUxO+C3yE8YS+iqcuuSDWKCIK4&#10;7sE/qMdn82yLzUtpsrb77Y0geBxm5jfMZNaYQtypcrllBYN+BII4sTrnVMFhv+yNQDiPrLGwTAr+&#10;ycFs2m5NMNa25i3ddz4VAcIuRgWZ92UspUsyMuj6tiQO3tVWBn2QVSp1hXWAm0J+RtFQGsw5LGRY&#10;0iKj5Lb7Mwo2v8X5Z705bVN9/LrgoTmtuzUr9dFp5mMQnhr/Dr/aK63gG5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BnQ9vEAAAA2gAAAA8AAAAAAAAAAAAAAAAA&#10;nwIAAGRycy9kb3ducmV2LnhtbFBLBQYAAAAABAAEAPcAAACQAwAAAAA=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z+HfG8AAAA2gAAAA8AAABkcnMvZG93bnJldi54bWxEj80KwjAQhO+C7xBW8KapHkSqUUQQvVoV&#10;9LY0a1NtNqWJWt/eCILHYX4+Zr5sbSWe1PjSsYLRMAFBnDtdcqHgeNgMpiB8QNZYOSYFb/KwXHQ7&#10;c0y1e/GenlkoRBxhn6ICE0KdSulzQxb90NXE0bu6xmKIsimkbvAVx20lx0kykRZLjgSDNa0N5ffs&#10;YSPkZmxBJzqfRttkvL9nde79Ral+r13NQARqwz/8a++0ggl8r8QbIBcf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CM/h3xvAAAANoAAAAPAAAAAAAAAAAAAAAAAJ8CAABkcnMv&#10;ZG93bnJldi54bWxQSwUGAAAAAAQABAD3AAAAiAMAAAAA&#10;">
                  <v:imagedata r:id="rId14" o:title=""/>
                </v:shape>
              </v:group>
            </w:pict>
          </mc:Fallback>
        </mc:AlternateContent>
      </w: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4F002C" w:rsidRPr="003B28ED" w:rsidRDefault="004F002C" w:rsidP="004F002C">
      <w:pPr>
        <w:rPr>
          <w:rFonts w:ascii="Calibri" w:hAnsi="Calibri" w:cs="Calibri"/>
          <w:lang w:val="pt-BR"/>
        </w:rPr>
      </w:pPr>
    </w:p>
    <w:p w:rsidR="00F11370" w:rsidRPr="003B28ED" w:rsidRDefault="00F11370" w:rsidP="004F002C">
      <w:pPr>
        <w:rPr>
          <w:rFonts w:ascii="Calibri" w:hAnsi="Calibri" w:cs="Calibri"/>
          <w:lang w:val="pt-BR"/>
        </w:rPr>
      </w:pP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t>Sumário</w:t>
      </w:r>
    </w:p>
    <w:p w:rsidR="00F11370" w:rsidRDefault="007A08E6" w:rsidP="00F11370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Tipo de</w:t>
      </w:r>
      <w:r w:rsidR="00F11370" w:rsidRPr="003B28ED">
        <w:rPr>
          <w:rFonts w:ascii="Calibri" w:hAnsi="Calibri" w:cs="Calibri"/>
          <w:lang w:val="pt-BR"/>
        </w:rPr>
        <w:t xml:space="preserve"> Documento:</w:t>
      </w:r>
      <w:r>
        <w:rPr>
          <w:rFonts w:ascii="Calibri" w:hAnsi="Calibri" w:cs="Calibri"/>
          <w:lang w:val="pt-BR"/>
        </w:rPr>
        <w:t xml:space="preserve"> </w:t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  <w:t>Especificação Funcional.</w:t>
      </w:r>
    </w:p>
    <w:p w:rsidR="007A08E6" w:rsidRPr="00A742D2" w:rsidRDefault="007A08E6" w:rsidP="00A742D2">
      <w:pPr>
        <w:rPr>
          <w:rFonts w:ascii="Calibri" w:hAnsi="Calibri" w:cs="Calibri"/>
          <w:lang w:val="pt-BR"/>
        </w:rPr>
      </w:pPr>
      <w:r w:rsidRPr="00A742D2">
        <w:rPr>
          <w:rFonts w:ascii="Calibri" w:hAnsi="Calibri" w:cs="Calibri"/>
          <w:lang w:val="pt-BR"/>
        </w:rPr>
        <w:t>Código e nome do Documento:</w:t>
      </w:r>
      <w:r w:rsidRPr="00A742D2">
        <w:rPr>
          <w:rFonts w:ascii="Calibri" w:hAnsi="Calibri" w:cs="Calibri"/>
          <w:lang w:val="pt-BR"/>
        </w:rPr>
        <w:tab/>
        <w:t>CLM.0</w:t>
      </w:r>
      <w:r w:rsidR="003E5A1D">
        <w:rPr>
          <w:rFonts w:ascii="Calibri" w:hAnsi="Calibri" w:cs="Calibri"/>
          <w:lang w:val="pt-BR"/>
        </w:rPr>
        <w:t>34</w:t>
      </w:r>
      <w:r w:rsidRPr="00A742D2">
        <w:rPr>
          <w:rFonts w:ascii="Calibri" w:hAnsi="Calibri" w:cs="Calibri"/>
          <w:lang w:val="pt-BR"/>
        </w:rPr>
        <w:t xml:space="preserve"> </w:t>
      </w:r>
      <w:r w:rsidR="009B15FA" w:rsidRPr="00A742D2">
        <w:rPr>
          <w:rFonts w:ascii="Calibri" w:hAnsi="Calibri" w:cs="Calibri"/>
          <w:lang w:val="pt-BR"/>
        </w:rPr>
        <w:t>–</w:t>
      </w:r>
      <w:r w:rsidRPr="00A742D2">
        <w:rPr>
          <w:rFonts w:ascii="Calibri" w:hAnsi="Calibri" w:cs="Calibri"/>
          <w:lang w:val="pt-BR"/>
        </w:rPr>
        <w:t xml:space="preserve"> </w:t>
      </w:r>
      <w:r w:rsidR="003E5A1D">
        <w:rPr>
          <w:rFonts w:ascii="Calibri" w:hAnsi="Calibri" w:cs="Calibri"/>
          <w:lang w:val="pt-BR"/>
        </w:rPr>
        <w:t>Campo de comentário para justificativa de rejeição das etapas de análise</w:t>
      </w:r>
      <w:r w:rsidR="005565BB" w:rsidRPr="00A742D2">
        <w:rPr>
          <w:rFonts w:ascii="Calibri" w:hAnsi="Calibri" w:cs="Calibri"/>
          <w:lang w:val="pt-BR"/>
        </w:rPr>
        <w:t>.</w:t>
      </w:r>
    </w:p>
    <w:p w:rsidR="00F11370" w:rsidRPr="00A742D2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Data de Criação:</w:t>
      </w:r>
      <w:r w:rsidR="00CA7818" w:rsidRPr="00A742D2">
        <w:rPr>
          <w:rFonts w:ascii="Calibri" w:hAnsi="Calibri" w:cs="Calibri"/>
          <w:lang w:val="pt-BR"/>
        </w:rPr>
        <w:t xml:space="preserve"> </w:t>
      </w:r>
      <w:r w:rsidR="00F340B7" w:rsidRPr="00A742D2">
        <w:rPr>
          <w:rFonts w:ascii="Calibri" w:hAnsi="Calibri" w:cs="Calibri"/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D9DEECF" wp14:editId="4EDF3784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58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61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77CD7A" id="Group 737" o:spid="_x0000_s1026" style="position:absolute;margin-left:336pt;margin-top:577.5pt;width:3in;height:80.25pt;z-index:251659264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7f/BbEAAAA2wAAAA8AAABkcnMvZG93bnJldi54bWxEj8FqwzAQRO+F/IPYQm6NnARcx40SQqFg&#10;k/ZQNx+wWFvb1FoZSYntv48KhR6HmXnD7I+T6cWNnO8sK1ivEhDEtdUdNwouX29PGQgfkDX2lknB&#10;TB6Oh8XDHnNtR/6kWxUaESHsc1TQhjDkUvq6JYN+ZQfi6H1bZzBE6RqpHY4Rbnq5SZJUGuw4LrQ4&#10;0GtL9U91NQqK60dZZvWUZufNe3DPlZ7tdqfU8nE6vYAINIX/8F+70ArSNfx+iT9AHu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7f/BbEAAAA2wAAAA8AAAAAAAAAAAAAAAAA&#10;nwIAAGRycy9kb3ducmV2LnhtbFBLBQYAAAAABAAEAPcAAACQAwAAAAA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G6HiPFAAAA2wAAAA8AAABkcnMvZG93bnJldi54bWxEj0FrwkAUhO8F/8PyCr0U3VSKSMwqRSgU&#10;Gw+mYjw+s88kmH0bsluT/ntXEHocZuYbJlkNphFX6lxtWcHbJAJBXFhdc6lg//M5noNwHlljY5kU&#10;/JGD1XL0lGCsbc87uma+FAHCLkYFlfdtLKUrKjLoJrYlDt7ZdgZ9kF0pdYd9gJtGTqNoJg3WHBYq&#10;bGldUXHJfo2CdNscvzdpviv14f2E+yHfvPas1Mvz8LEA4Wnw/+FH+0srmE3h/iX8ALm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uh4jxQAAANsAAAAPAAAAAAAAAAAAAAAA&#10;AJ8CAABkcnMvZG93bnJldi54bWxQSwUGAAAAAAQABAD3AAAAkQMAAAAA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YWhHBAAAA2wAAAA8AAABkcnMvZG93bnJldi54bWxEj19rgzAUxd8H+w7hDvY2YzuQYY1SCqV7&#10;1a7Qvl3MnXGaGzFZ6779Uhjs8XD+/DhFtdhRXGn2vWMFqyQFQdw63XOn4OO4f3kD4QOyxtExKfgh&#10;D1X5+FBgrt2Na7o2oRNxhH2OCkwIUy6lbw1Z9ImbiKP36WaLIcq5k3rGWxy3o1ynaSYt9hwJBifa&#10;GWqH5ttGyJexHZ3ofFod0nU9NFPr/UWp56dluwERaAn/4b/2u1aQvcL9S/wBsvw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aYWhHBAAAA2wAAAA8AAAAAAAAAAAAAAAAAnwIA&#10;AGRycy9kb3ducmV2LnhtbFBLBQYAAAAABAAEAPcAAACNAwAAAAA=&#10;">
                  <v:imagedata r:id="rId14" o:title=""/>
                </v:shape>
              </v:group>
            </w:pict>
          </mc:Fallback>
        </mc:AlternateContent>
      </w:r>
      <w:r w:rsidR="007A08E6" w:rsidRPr="00A742D2">
        <w:rPr>
          <w:rFonts w:ascii="Calibri" w:hAnsi="Calibri" w:cs="Calibri"/>
          <w:lang w:val="pt-BR"/>
        </w:rPr>
        <w:tab/>
      </w:r>
      <w:r w:rsidR="007A08E6" w:rsidRPr="00A742D2">
        <w:rPr>
          <w:rFonts w:ascii="Calibri" w:hAnsi="Calibri" w:cs="Calibri"/>
          <w:lang w:val="pt-BR"/>
        </w:rPr>
        <w:tab/>
      </w:r>
      <w:r w:rsidR="007A08E6" w:rsidRPr="00A742D2">
        <w:rPr>
          <w:rFonts w:ascii="Calibri" w:hAnsi="Calibri" w:cs="Calibri"/>
          <w:lang w:val="pt-BR"/>
        </w:rPr>
        <w:tab/>
      </w:r>
      <w:r w:rsidR="004B704F">
        <w:rPr>
          <w:rFonts w:ascii="Calibri" w:hAnsi="Calibri" w:cs="Calibri"/>
          <w:lang w:val="pt-BR"/>
        </w:rPr>
        <w:t>11</w:t>
      </w:r>
      <w:r w:rsidR="00A94333" w:rsidRPr="00A742D2">
        <w:rPr>
          <w:rFonts w:ascii="Calibri" w:hAnsi="Calibri" w:cs="Calibri"/>
          <w:lang w:val="pt-BR"/>
        </w:rPr>
        <w:t>/0</w:t>
      </w:r>
      <w:r w:rsidR="00D357FD">
        <w:rPr>
          <w:rFonts w:ascii="Calibri" w:hAnsi="Calibri" w:cs="Calibri"/>
          <w:lang w:val="pt-BR"/>
        </w:rPr>
        <w:t>8</w:t>
      </w:r>
      <w:r w:rsidR="00A94333" w:rsidRPr="00A742D2">
        <w:rPr>
          <w:rFonts w:ascii="Calibri" w:hAnsi="Calibri" w:cs="Calibri"/>
          <w:lang w:val="pt-BR"/>
        </w:rPr>
        <w:t>/201</w:t>
      </w:r>
      <w:r w:rsidR="005565BB" w:rsidRPr="00A742D2">
        <w:rPr>
          <w:rFonts w:ascii="Calibri" w:hAnsi="Calibri" w:cs="Calibri"/>
          <w:lang w:val="pt-BR"/>
        </w:rPr>
        <w:t>4</w:t>
      </w:r>
    </w:p>
    <w:p w:rsidR="007A08E6" w:rsidRPr="003B28ED" w:rsidRDefault="007A08E6" w:rsidP="00F11370">
      <w:pPr>
        <w:rPr>
          <w:rFonts w:ascii="Calibri" w:hAnsi="Calibri" w:cs="Calibri"/>
          <w:lang w:val="pt-BR"/>
        </w:rPr>
      </w:pPr>
      <w:r w:rsidRPr="007A08E6">
        <w:rPr>
          <w:rFonts w:ascii="Calibri" w:hAnsi="Calibri" w:cs="Calibri"/>
          <w:lang w:val="pt-BR"/>
        </w:rPr>
        <w:t xml:space="preserve">Versão </w:t>
      </w:r>
      <w:proofErr w:type="gramStart"/>
      <w:r w:rsidRPr="007A08E6">
        <w:rPr>
          <w:rFonts w:ascii="Calibri" w:hAnsi="Calibri" w:cs="Calibri"/>
          <w:lang w:val="pt-BR"/>
        </w:rPr>
        <w:t>atual:</w:t>
      </w:r>
      <w:r>
        <w:rPr>
          <w:rFonts w:ascii="Calibri" w:hAnsi="Calibri" w:cs="Calibri"/>
          <w:lang w:val="pt-BR"/>
        </w:rPr>
        <w:tab/>
      </w:r>
      <w:proofErr w:type="gramEnd"/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</w:r>
      <w:r w:rsidR="003F10FA">
        <w:rPr>
          <w:rFonts w:ascii="Calibri" w:hAnsi="Calibri" w:cs="Calibri"/>
          <w:lang w:val="pt-BR"/>
        </w:rPr>
        <w:t>3.0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proofErr w:type="gramStart"/>
      <w:r w:rsidRPr="003B28ED">
        <w:rPr>
          <w:rFonts w:ascii="Calibri" w:hAnsi="Calibri" w:cs="Calibri"/>
          <w:lang w:val="pt-BR"/>
        </w:rPr>
        <w:t>Escrito Por</w:t>
      </w:r>
      <w:proofErr w:type="gramEnd"/>
      <w:r w:rsidRPr="003B28ED">
        <w:rPr>
          <w:rFonts w:ascii="Calibri" w:hAnsi="Calibri" w:cs="Calibri"/>
          <w:lang w:val="pt-BR"/>
        </w:rPr>
        <w:t>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9B15FA">
        <w:rPr>
          <w:rFonts w:ascii="Calibri" w:hAnsi="Calibri" w:cs="Calibri"/>
          <w:lang w:val="pt-BR"/>
        </w:rPr>
        <w:t>Adilson Pereira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Revisado Por: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  <w:t>Sheilla Melo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Última Modificação:</w:t>
      </w:r>
      <w:r w:rsidR="00CA7818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3F10FA">
        <w:rPr>
          <w:rFonts w:ascii="Calibri" w:hAnsi="Calibri" w:cs="Calibri"/>
          <w:lang w:val="pt-BR"/>
        </w:rPr>
        <w:t>12/06/2015</w:t>
      </w:r>
    </w:p>
    <w:p w:rsidR="00CA7818" w:rsidRDefault="00E96618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240" behindDoc="0" locked="0" layoutInCell="1" allowOverlap="1" wp14:anchorId="3DC83B1B" wp14:editId="45905A44">
            <wp:simplePos x="0" y="0"/>
            <wp:positionH relativeFrom="margin">
              <wp:posOffset>4344035</wp:posOffset>
            </wp:positionH>
            <wp:positionV relativeFrom="margin">
              <wp:posOffset>7833995</wp:posOffset>
            </wp:positionV>
            <wp:extent cx="2209165" cy="793115"/>
            <wp:effectExtent l="0" t="0" r="635" b="6985"/>
            <wp:wrapSquare wrapText="bothSides"/>
            <wp:docPr id="1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1370" w:rsidRPr="003B28ED">
        <w:rPr>
          <w:rFonts w:ascii="Calibri" w:hAnsi="Calibri" w:cs="Calibri"/>
          <w:sz w:val="32"/>
          <w:szCs w:val="32"/>
          <w:lang w:val="pt-BR"/>
        </w:rPr>
        <w:br w:type="page"/>
      </w: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lastRenderedPageBreak/>
        <w:t>Índice</w:t>
      </w:r>
    </w:p>
    <w:p w:rsidR="00E15D92" w:rsidRDefault="00586E6D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begin"/>
      </w:r>
      <w:r w:rsidR="004F002C" w:rsidRPr="0053034D">
        <w:rPr>
          <w:rFonts w:ascii="Calibri" w:hAnsi="Calibri" w:cs="Calibri"/>
          <w:b w:val="0"/>
          <w:i w:val="0"/>
          <w:sz w:val="20"/>
          <w:lang w:val="pt-BR"/>
        </w:rPr>
        <w:instrText xml:space="preserve"> TOC \o "1-3" </w:instrText>
      </w: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separate"/>
      </w:r>
      <w:r w:rsidR="00E15D92" w:rsidRPr="0002543C">
        <w:rPr>
          <w:rFonts w:ascii="Calibri" w:hAnsi="Calibri" w:cs="Calibri"/>
          <w:color w:val="29323D"/>
          <w:lang w:val="pt-BR"/>
        </w:rPr>
        <w:t>1.</w:t>
      </w:r>
      <w:r w:rsidR="00E15D92"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="00E15D92" w:rsidRPr="0002543C">
        <w:rPr>
          <w:rFonts w:ascii="Calibri" w:hAnsi="Calibri" w:cs="Calibri"/>
          <w:color w:val="29323D"/>
          <w:lang w:val="pt-BR"/>
        </w:rPr>
        <w:t>Histórico do Documento</w:t>
      </w:r>
      <w:r w:rsidR="00E15D92" w:rsidRPr="003F10FA">
        <w:rPr>
          <w:lang w:val="pt-BR"/>
        </w:rPr>
        <w:tab/>
      </w:r>
      <w:r w:rsidR="00E15D92">
        <w:fldChar w:fldCharType="begin"/>
      </w:r>
      <w:r w:rsidR="00E15D92" w:rsidRPr="003F10FA">
        <w:rPr>
          <w:lang w:val="pt-BR"/>
        </w:rPr>
        <w:instrText xml:space="preserve"> PAGEREF _Toc395183107 \h </w:instrText>
      </w:r>
      <w:r w:rsidR="00E15D92">
        <w:fldChar w:fldCharType="separate"/>
      </w:r>
      <w:r w:rsidR="00E15D92" w:rsidRPr="003F10FA">
        <w:rPr>
          <w:lang w:val="pt-BR"/>
        </w:rPr>
        <w:t>3</w:t>
      </w:r>
      <w:r w:rsidR="00E15D92">
        <w:fldChar w:fldCharType="end"/>
      </w:r>
    </w:p>
    <w:p w:rsidR="00E15D92" w:rsidRDefault="00E15D92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02543C">
        <w:rPr>
          <w:rFonts w:ascii="Calibri" w:hAnsi="Calibri" w:cs="Calibri"/>
          <w:color w:val="29323D"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02543C">
        <w:rPr>
          <w:rFonts w:ascii="Calibri" w:hAnsi="Calibri" w:cs="Calibri"/>
          <w:color w:val="29323D"/>
          <w:lang w:val="pt-BR"/>
        </w:rPr>
        <w:t>Documentos Relacionados</w:t>
      </w:r>
      <w:r w:rsidRPr="003F10FA">
        <w:rPr>
          <w:lang w:val="pt-BR"/>
        </w:rPr>
        <w:tab/>
      </w:r>
      <w:r>
        <w:fldChar w:fldCharType="begin"/>
      </w:r>
      <w:r w:rsidRPr="003F10FA">
        <w:rPr>
          <w:lang w:val="pt-BR"/>
        </w:rPr>
        <w:instrText xml:space="preserve"> PAGEREF _Toc395183108 \h </w:instrText>
      </w:r>
      <w:r>
        <w:fldChar w:fldCharType="separate"/>
      </w:r>
      <w:r w:rsidRPr="003F10FA">
        <w:rPr>
          <w:lang w:val="pt-BR"/>
        </w:rPr>
        <w:t>3</w:t>
      </w:r>
      <w:r>
        <w:fldChar w:fldCharType="end"/>
      </w:r>
    </w:p>
    <w:p w:rsidR="00E15D92" w:rsidRDefault="00E15D92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02543C">
        <w:rPr>
          <w:rFonts w:ascii="Calibri" w:hAnsi="Calibri" w:cs="Calibri"/>
          <w:color w:val="29323D"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02543C">
        <w:rPr>
          <w:rFonts w:ascii="Calibri" w:hAnsi="Calibri" w:cs="Calibri"/>
          <w:color w:val="29323D"/>
          <w:lang w:val="pt-BR"/>
        </w:rPr>
        <w:t>Abreviações</w:t>
      </w:r>
      <w:r w:rsidRPr="003F10FA">
        <w:rPr>
          <w:lang w:val="pt-BR"/>
        </w:rPr>
        <w:tab/>
      </w:r>
      <w:r>
        <w:fldChar w:fldCharType="begin"/>
      </w:r>
      <w:r w:rsidRPr="003F10FA">
        <w:rPr>
          <w:lang w:val="pt-BR"/>
        </w:rPr>
        <w:instrText xml:space="preserve"> PAGEREF _Toc395183109 \h </w:instrText>
      </w:r>
      <w:r>
        <w:fldChar w:fldCharType="separate"/>
      </w:r>
      <w:r w:rsidRPr="003F10FA">
        <w:rPr>
          <w:lang w:val="pt-BR"/>
        </w:rPr>
        <w:t>3</w:t>
      </w:r>
      <w:r>
        <w:fldChar w:fldCharType="end"/>
      </w:r>
    </w:p>
    <w:p w:rsidR="00E15D92" w:rsidRDefault="00E15D92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02543C">
        <w:rPr>
          <w:rFonts w:ascii="Calibri" w:hAnsi="Calibri" w:cs="Calibri"/>
          <w:color w:val="29323D"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02543C">
        <w:rPr>
          <w:rFonts w:ascii="Calibri" w:hAnsi="Calibri" w:cs="Calibri"/>
          <w:color w:val="29323D"/>
          <w:lang w:val="pt-BR"/>
        </w:rPr>
        <w:t>Visão Geral</w:t>
      </w:r>
      <w:r w:rsidRPr="003F10FA">
        <w:rPr>
          <w:lang w:val="pt-BR"/>
        </w:rPr>
        <w:tab/>
      </w:r>
      <w:r>
        <w:fldChar w:fldCharType="begin"/>
      </w:r>
      <w:r w:rsidRPr="003F10FA">
        <w:rPr>
          <w:lang w:val="pt-BR"/>
        </w:rPr>
        <w:instrText xml:space="preserve"> PAGEREF _Toc395183110 \h </w:instrText>
      </w:r>
      <w:r>
        <w:fldChar w:fldCharType="separate"/>
      </w:r>
      <w:r w:rsidRPr="003F10FA">
        <w:rPr>
          <w:lang w:val="pt-BR"/>
        </w:rPr>
        <w:t>3</w:t>
      </w:r>
      <w:r>
        <w:fldChar w:fldCharType="end"/>
      </w:r>
    </w:p>
    <w:p w:rsidR="00E15D92" w:rsidRDefault="00E15D92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02543C">
        <w:rPr>
          <w:rFonts w:ascii="Calibri" w:hAnsi="Calibri" w:cs="Calibri"/>
          <w:color w:val="29323D"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02543C">
        <w:rPr>
          <w:rFonts w:ascii="Calibri" w:hAnsi="Calibri" w:cs="Calibri"/>
          <w:color w:val="29323D"/>
          <w:lang w:val="pt-BR"/>
        </w:rPr>
        <w:t>Requisitos Funcionais</w:t>
      </w:r>
      <w:r w:rsidRPr="003F10FA">
        <w:rPr>
          <w:lang w:val="pt-BR"/>
        </w:rPr>
        <w:tab/>
      </w:r>
      <w:r>
        <w:fldChar w:fldCharType="begin"/>
      </w:r>
      <w:r w:rsidRPr="003F10FA">
        <w:rPr>
          <w:lang w:val="pt-BR"/>
        </w:rPr>
        <w:instrText xml:space="preserve"> PAGEREF _Toc395183111 \h </w:instrText>
      </w:r>
      <w:r>
        <w:fldChar w:fldCharType="separate"/>
      </w:r>
      <w:r w:rsidRPr="003F10FA">
        <w:rPr>
          <w:lang w:val="pt-BR"/>
        </w:rPr>
        <w:t>4</w:t>
      </w:r>
      <w:r>
        <w:fldChar w:fldCharType="end"/>
      </w:r>
    </w:p>
    <w:p w:rsidR="00E15D92" w:rsidRDefault="00E15D92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02543C">
        <w:rPr>
          <w:rFonts w:ascii="Calibri" w:hAnsi="Calibri" w:cs="Calibri"/>
          <w:color w:val="29323D"/>
          <w:lang w:val="pt-BR"/>
        </w:rPr>
        <w:t>6.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02543C">
        <w:rPr>
          <w:rFonts w:ascii="Calibri" w:hAnsi="Calibri" w:cs="Calibri"/>
          <w:color w:val="29323D"/>
          <w:lang w:val="pt-BR"/>
        </w:rPr>
        <w:t>Componentes Impactados</w:t>
      </w:r>
      <w:r w:rsidRPr="003F10FA">
        <w:rPr>
          <w:lang w:val="pt-BR"/>
        </w:rPr>
        <w:tab/>
      </w:r>
      <w:r>
        <w:fldChar w:fldCharType="begin"/>
      </w:r>
      <w:r w:rsidRPr="003F10FA">
        <w:rPr>
          <w:lang w:val="pt-BR"/>
        </w:rPr>
        <w:instrText xml:space="preserve"> PAGEREF _Toc395183112 \h </w:instrText>
      </w:r>
      <w:r>
        <w:fldChar w:fldCharType="separate"/>
      </w:r>
      <w:r w:rsidRPr="003F10FA">
        <w:rPr>
          <w:lang w:val="pt-BR"/>
        </w:rPr>
        <w:t>6</w:t>
      </w:r>
      <w:r>
        <w:fldChar w:fldCharType="end"/>
      </w:r>
    </w:p>
    <w:p w:rsidR="00E15D92" w:rsidRDefault="00E15D92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02543C">
        <w:rPr>
          <w:rFonts w:ascii="Calibri" w:hAnsi="Calibri" w:cs="Calibri"/>
          <w:color w:val="29323D"/>
          <w:lang w:val="pt-BR"/>
        </w:rPr>
        <w:t>7.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02543C">
        <w:rPr>
          <w:rFonts w:ascii="Calibri" w:hAnsi="Calibri" w:cs="Calibri"/>
          <w:color w:val="29323D"/>
          <w:lang w:val="pt-BR"/>
        </w:rPr>
        <w:t>Premissas</w:t>
      </w:r>
      <w:r w:rsidRPr="003F10FA">
        <w:rPr>
          <w:lang w:val="pt-BR"/>
        </w:rPr>
        <w:tab/>
      </w:r>
      <w:r>
        <w:fldChar w:fldCharType="begin"/>
      </w:r>
      <w:r w:rsidRPr="003F10FA">
        <w:rPr>
          <w:lang w:val="pt-BR"/>
        </w:rPr>
        <w:instrText xml:space="preserve"> PAGEREF _Toc395183113 \h </w:instrText>
      </w:r>
      <w:r>
        <w:fldChar w:fldCharType="separate"/>
      </w:r>
      <w:r w:rsidRPr="003F10FA">
        <w:rPr>
          <w:lang w:val="pt-BR"/>
        </w:rPr>
        <w:t>6</w:t>
      </w:r>
      <w:r>
        <w:fldChar w:fldCharType="end"/>
      </w:r>
    </w:p>
    <w:p w:rsidR="00E15D92" w:rsidRDefault="00E15D92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02543C">
        <w:rPr>
          <w:rFonts w:ascii="Calibri" w:hAnsi="Calibri" w:cs="Calibri"/>
          <w:color w:val="29323D"/>
          <w:lang w:val="pt-BR"/>
        </w:rPr>
        <w:t>8.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02543C">
        <w:rPr>
          <w:rFonts w:ascii="Calibri" w:hAnsi="Calibri" w:cs="Calibri"/>
          <w:color w:val="29323D"/>
          <w:lang w:val="pt-BR"/>
        </w:rPr>
        <w:t>Riscos</w:t>
      </w:r>
      <w:r w:rsidRPr="003F10FA">
        <w:rPr>
          <w:lang w:val="pt-BR"/>
        </w:rPr>
        <w:tab/>
      </w:r>
      <w:r>
        <w:fldChar w:fldCharType="begin"/>
      </w:r>
      <w:r w:rsidRPr="003F10FA">
        <w:rPr>
          <w:lang w:val="pt-BR"/>
        </w:rPr>
        <w:instrText xml:space="preserve"> PAGEREF _Toc395183114 \h </w:instrText>
      </w:r>
      <w:r>
        <w:fldChar w:fldCharType="separate"/>
      </w:r>
      <w:r w:rsidRPr="003F10FA">
        <w:rPr>
          <w:lang w:val="pt-BR"/>
        </w:rPr>
        <w:t>6</w:t>
      </w:r>
      <w:r>
        <w:fldChar w:fldCharType="end"/>
      </w:r>
    </w:p>
    <w:p w:rsidR="00E15D92" w:rsidRDefault="00E15D92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02543C">
        <w:rPr>
          <w:rFonts w:ascii="Calibri" w:hAnsi="Calibri" w:cs="Calibri"/>
          <w:color w:val="29323D"/>
          <w:lang w:val="pt-BR"/>
        </w:rPr>
        <w:t>9.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02543C">
        <w:rPr>
          <w:rFonts w:ascii="Calibri" w:hAnsi="Calibri" w:cs="Calibri"/>
          <w:color w:val="29323D"/>
          <w:lang w:val="pt-BR"/>
        </w:rPr>
        <w:t>Escopo Negativo</w:t>
      </w:r>
      <w:r w:rsidRPr="003F10FA">
        <w:rPr>
          <w:lang w:val="pt-BR"/>
        </w:rPr>
        <w:tab/>
      </w:r>
      <w:r>
        <w:fldChar w:fldCharType="begin"/>
      </w:r>
      <w:r w:rsidRPr="003F10FA">
        <w:rPr>
          <w:lang w:val="pt-BR"/>
        </w:rPr>
        <w:instrText xml:space="preserve"> PAGEREF _Toc395183115 \h </w:instrText>
      </w:r>
      <w:r>
        <w:fldChar w:fldCharType="separate"/>
      </w:r>
      <w:r w:rsidRPr="003F10FA">
        <w:rPr>
          <w:lang w:val="pt-BR"/>
        </w:rPr>
        <w:t>6</w:t>
      </w:r>
      <w:r>
        <w:fldChar w:fldCharType="end"/>
      </w:r>
    </w:p>
    <w:p w:rsidR="00E15D92" w:rsidRDefault="00E15D92">
      <w:pPr>
        <w:pStyle w:val="Sumrio1"/>
        <w:tabs>
          <w:tab w:val="left" w:pos="66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02543C">
        <w:rPr>
          <w:rFonts w:ascii="Calibri" w:hAnsi="Calibri" w:cs="Calibri"/>
          <w:color w:val="29323D"/>
          <w:lang w:val="pt-BR"/>
        </w:rPr>
        <w:t>10.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02543C">
        <w:rPr>
          <w:rFonts w:ascii="Calibri" w:hAnsi="Calibri" w:cs="Calibri"/>
          <w:color w:val="29323D"/>
          <w:lang w:val="pt-BR"/>
        </w:rPr>
        <w:t>Aprovação do documento</w:t>
      </w:r>
      <w:r>
        <w:tab/>
      </w:r>
      <w:r>
        <w:fldChar w:fldCharType="begin"/>
      </w:r>
      <w:r>
        <w:instrText xml:space="preserve"> PAGEREF _Toc395183116 \h </w:instrText>
      </w:r>
      <w:r>
        <w:fldChar w:fldCharType="separate"/>
      </w:r>
      <w:r>
        <w:t>6</w:t>
      </w:r>
      <w:r>
        <w:fldChar w:fldCharType="end"/>
      </w:r>
    </w:p>
    <w:p w:rsidR="009B1482" w:rsidRPr="003B28ED" w:rsidRDefault="00586E6D" w:rsidP="009B1482">
      <w:pPr>
        <w:tabs>
          <w:tab w:val="right" w:leader="dot" w:pos="9781"/>
        </w:tabs>
        <w:jc w:val="center"/>
        <w:rPr>
          <w:rFonts w:ascii="Calibri" w:hAnsi="Calibri" w:cs="Calibri"/>
          <w:b/>
          <w:noProof/>
          <w:lang w:val="pt-BR"/>
        </w:rPr>
      </w:pPr>
      <w:r w:rsidRPr="0053034D">
        <w:rPr>
          <w:rFonts w:ascii="Calibri" w:hAnsi="Calibri" w:cs="Calibri"/>
          <w:noProof/>
          <w:lang w:val="pt-BR"/>
        </w:rPr>
        <w:fldChar w:fldCharType="end"/>
      </w:r>
      <w:r w:rsidR="006B0368" w:rsidRPr="003B28ED">
        <w:rPr>
          <w:rFonts w:ascii="Calibri" w:hAnsi="Calibri" w:cs="Calibri"/>
          <w:b/>
          <w:noProof/>
          <w:lang w:val="pt-BR"/>
        </w:rPr>
        <w:br w:type="column"/>
      </w: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0" w:name="_Toc178139953"/>
      <w:bookmarkStart w:id="1" w:name="_Toc244516100"/>
      <w:bookmarkStart w:id="2" w:name="_Toc395183107"/>
      <w:r w:rsidRPr="003B28ED">
        <w:rPr>
          <w:rFonts w:ascii="Calibri" w:hAnsi="Calibri" w:cs="Calibri"/>
          <w:color w:val="29323D"/>
          <w:lang w:val="pt-BR"/>
        </w:rPr>
        <w:t>Histórico do Documento</w:t>
      </w:r>
      <w:bookmarkEnd w:id="0"/>
      <w:bookmarkEnd w:id="1"/>
      <w:bookmarkEnd w:id="2"/>
    </w:p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4"/>
        <w:gridCol w:w="1114"/>
        <w:gridCol w:w="1769"/>
        <w:gridCol w:w="2941"/>
        <w:gridCol w:w="3187"/>
      </w:tblGrid>
      <w:tr w:rsidR="00D64D97" w:rsidRPr="009B1482" w:rsidTr="00D64D97">
        <w:trPr>
          <w:cantSplit/>
        </w:trPr>
        <w:tc>
          <w:tcPr>
            <w:tcW w:w="41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Versões</w:t>
            </w:r>
          </w:p>
        </w:tc>
        <w:tc>
          <w:tcPr>
            <w:tcW w:w="55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903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Atualizado Por</w:t>
            </w:r>
          </w:p>
        </w:tc>
        <w:tc>
          <w:tcPr>
            <w:tcW w:w="149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623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Descrição</w:t>
            </w:r>
          </w:p>
        </w:tc>
      </w:tr>
      <w:tr w:rsidR="00D64D97" w:rsidRPr="008E0552" w:rsidTr="00D64D97">
        <w:trPr>
          <w:cantSplit/>
        </w:trPr>
        <w:tc>
          <w:tcPr>
            <w:tcW w:w="418" w:type="pct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1.0</w:t>
            </w:r>
          </w:p>
        </w:tc>
        <w:tc>
          <w:tcPr>
            <w:tcW w:w="558" w:type="pct"/>
          </w:tcPr>
          <w:p w:rsidR="00D64D97" w:rsidRPr="002A76FF" w:rsidRDefault="004B704F" w:rsidP="00134975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11</w:t>
            </w:r>
            <w:r w:rsidR="00BD4644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/08</w:t>
            </w:r>
            <w:r w:rsidR="00D64D97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/201</w:t>
            </w:r>
            <w:r w:rsidR="00550120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4</w:t>
            </w:r>
          </w:p>
        </w:tc>
        <w:tc>
          <w:tcPr>
            <w:tcW w:w="903" w:type="pct"/>
          </w:tcPr>
          <w:p w:rsidR="00D64D97" w:rsidRPr="002A76FF" w:rsidRDefault="009B15FA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:rsidR="00D64D97" w:rsidRDefault="00D64D97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D64D97" w:rsidRPr="002A76FF" w:rsidRDefault="009B1482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Versão inicial</w:t>
            </w:r>
          </w:p>
        </w:tc>
      </w:tr>
      <w:tr w:rsidR="00FC47BE" w:rsidRPr="00BD62EE" w:rsidTr="00D64D97">
        <w:trPr>
          <w:cantSplit/>
        </w:trPr>
        <w:tc>
          <w:tcPr>
            <w:tcW w:w="418" w:type="pct"/>
          </w:tcPr>
          <w:p w:rsidR="00FC47BE" w:rsidRDefault="00FC47BE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3" w:author="Sheilla Melo De Souza" w:date="2014-10-23T10:17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2.0</w:t>
              </w:r>
            </w:ins>
          </w:p>
        </w:tc>
        <w:tc>
          <w:tcPr>
            <w:tcW w:w="558" w:type="pct"/>
          </w:tcPr>
          <w:p w:rsidR="00FC47BE" w:rsidRDefault="00FC47BE" w:rsidP="004F5ACC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4" w:author="Sheilla Melo De Souza" w:date="2014-10-23T10:17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21/10/2014</w:t>
              </w:r>
            </w:ins>
          </w:p>
        </w:tc>
        <w:tc>
          <w:tcPr>
            <w:tcW w:w="903" w:type="pct"/>
          </w:tcPr>
          <w:p w:rsidR="00FC47BE" w:rsidRDefault="00FC47BE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5" w:author="Sheilla Melo De Souza" w:date="2014-10-23T10:17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Sheilla Melo</w:t>
              </w:r>
            </w:ins>
          </w:p>
        </w:tc>
        <w:tc>
          <w:tcPr>
            <w:tcW w:w="1498" w:type="pct"/>
          </w:tcPr>
          <w:p w:rsidR="00FC47BE" w:rsidRDefault="00FC47BE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6" w:author="Sheilla Melo De Souza" w:date="2014-10-23T10:17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Consultor SAP</w:t>
              </w:r>
            </w:ins>
          </w:p>
        </w:tc>
        <w:tc>
          <w:tcPr>
            <w:tcW w:w="1623" w:type="pct"/>
          </w:tcPr>
          <w:p w:rsidR="00FC47BE" w:rsidRDefault="00FC47BE" w:rsidP="00FC47B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7" w:author="Sheilla Melo De Souza" w:date="2014-10-23T10:17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 xml:space="preserve">Melhoria no tópico </w:t>
              </w:r>
              <w:r w:rsidRPr="00FC47BE">
                <w:rPr>
                  <w:rFonts w:ascii="Cambria" w:hAnsi="Cambria" w:cs="Calibri"/>
                  <w:bCs/>
                  <w:i/>
                  <w:sz w:val="18"/>
                  <w:szCs w:val="18"/>
                  <w:lang w:val="pt-BR"/>
                </w:rPr>
                <w:t>9. Script Java: Limpeza do campo “Justificativa”.</w:t>
              </w:r>
            </w:ins>
          </w:p>
        </w:tc>
      </w:tr>
      <w:tr w:rsidR="00FC47BE" w:rsidRPr="00BD62EE" w:rsidTr="00D64D97">
        <w:trPr>
          <w:cantSplit/>
        </w:trPr>
        <w:tc>
          <w:tcPr>
            <w:tcW w:w="418" w:type="pct"/>
          </w:tcPr>
          <w:p w:rsidR="00FC47BE" w:rsidRDefault="003F10FA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3.0</w:t>
            </w:r>
          </w:p>
        </w:tc>
        <w:tc>
          <w:tcPr>
            <w:tcW w:w="558" w:type="pct"/>
          </w:tcPr>
          <w:p w:rsidR="00FC47BE" w:rsidRDefault="003F10FA" w:rsidP="004F5ACC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12/06/2015</w:t>
            </w:r>
          </w:p>
        </w:tc>
        <w:tc>
          <w:tcPr>
            <w:tcW w:w="903" w:type="pct"/>
          </w:tcPr>
          <w:p w:rsidR="00FC47BE" w:rsidRDefault="003F10FA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Roberto Santarello</w:t>
            </w:r>
          </w:p>
        </w:tc>
        <w:tc>
          <w:tcPr>
            <w:tcW w:w="1498" w:type="pct"/>
          </w:tcPr>
          <w:p w:rsidR="00FC47BE" w:rsidRDefault="003F10FA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FC47BE" w:rsidRDefault="003F10FA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Adequar para o projeto Clientes</w:t>
            </w:r>
          </w:p>
        </w:tc>
      </w:tr>
    </w:tbl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p w:rsidR="004F002C" w:rsidRDefault="004F002C" w:rsidP="004F002C">
      <w:pPr>
        <w:rPr>
          <w:rFonts w:ascii="Cambria" w:hAnsi="Cambria" w:cs="Calibri"/>
          <w:b/>
          <w:lang w:val="pt-BR"/>
        </w:rPr>
      </w:pPr>
    </w:p>
    <w:p w:rsidR="00EA65CF" w:rsidRPr="002A76FF" w:rsidRDefault="00EA65CF" w:rsidP="004F002C">
      <w:pPr>
        <w:rPr>
          <w:rFonts w:ascii="Cambria" w:hAnsi="Cambria" w:cs="Calibri"/>
          <w:b/>
          <w:lang w:val="pt-BR"/>
        </w:rPr>
      </w:pPr>
    </w:p>
    <w:p w:rsidR="004F002C" w:rsidRPr="003B28ED" w:rsidRDefault="004F002C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8" w:name="_Toc178139954"/>
      <w:bookmarkStart w:id="9" w:name="_Toc244516101"/>
      <w:bookmarkStart w:id="10" w:name="_Toc395183108"/>
      <w:r w:rsidRPr="003B28ED">
        <w:rPr>
          <w:rFonts w:ascii="Calibri" w:hAnsi="Calibri" w:cs="Calibri"/>
          <w:color w:val="29323D"/>
          <w:lang w:val="pt-BR"/>
        </w:rPr>
        <w:t>Documentos Relacionados</w:t>
      </w:r>
      <w:bookmarkEnd w:id="8"/>
      <w:bookmarkEnd w:id="9"/>
      <w:bookmarkEnd w:id="10"/>
    </w:p>
    <w:p w:rsidR="004F002C" w:rsidRPr="002A76FF" w:rsidRDefault="004F002C" w:rsidP="004F002C">
      <w:pPr>
        <w:jc w:val="both"/>
        <w:rPr>
          <w:rFonts w:ascii="Cambria" w:hAnsi="Cambria"/>
          <w:sz w:val="24"/>
          <w:lang w:val="pt-BR"/>
        </w:rPr>
      </w:pPr>
    </w:p>
    <w:p w:rsidR="004F002C" w:rsidRPr="009B1482" w:rsidRDefault="004F002C" w:rsidP="00A553DE">
      <w:pPr>
        <w:jc w:val="both"/>
        <w:rPr>
          <w:rFonts w:ascii="Arial" w:hAnsi="Arial" w:cs="Arial"/>
          <w:color w:val="000000"/>
          <w:lang w:val="pt-BR"/>
        </w:rPr>
      </w:pPr>
      <w:r w:rsidRPr="009B1482">
        <w:rPr>
          <w:rFonts w:ascii="Arial" w:hAnsi="Arial" w:cs="Arial"/>
          <w:color w:val="000000"/>
          <w:lang w:val="pt-BR"/>
        </w:rPr>
        <w:t xml:space="preserve">Os seguintes documentos foram utilizados como referência para a elaboração desta </w:t>
      </w:r>
      <w:r w:rsidR="00E17A95" w:rsidRPr="009B1482">
        <w:rPr>
          <w:rFonts w:ascii="Arial" w:hAnsi="Arial" w:cs="Arial"/>
          <w:color w:val="000000"/>
          <w:lang w:val="pt-BR"/>
        </w:rPr>
        <w:t>proposta</w:t>
      </w:r>
      <w:r w:rsidRPr="009B1482">
        <w:rPr>
          <w:rFonts w:ascii="Arial" w:hAnsi="Arial" w:cs="Arial"/>
          <w:color w:val="000000"/>
          <w:lang w:val="pt-BR"/>
        </w:rPr>
        <w:t xml:space="preserve"> técnica:</w:t>
      </w:r>
    </w:p>
    <w:p w:rsidR="004F002C" w:rsidRPr="002A76FF" w:rsidRDefault="004F002C" w:rsidP="00EB3DCC">
      <w:pPr>
        <w:ind w:left="284"/>
        <w:rPr>
          <w:rFonts w:ascii="Cambria" w:hAnsi="Cambria"/>
          <w:lang w:val="pt-BR"/>
        </w:rPr>
      </w:pPr>
    </w:p>
    <w:tbl>
      <w:tblPr>
        <w:tblW w:w="4966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shd w:val="clear" w:color="auto" w:fill="D9D9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18"/>
        <w:gridCol w:w="895"/>
        <w:gridCol w:w="1049"/>
        <w:gridCol w:w="6277"/>
      </w:tblGrid>
      <w:tr w:rsidR="00686E76" w:rsidRPr="002A76FF" w:rsidTr="00D64D97">
        <w:trPr>
          <w:cantSplit/>
        </w:trPr>
        <w:tc>
          <w:tcPr>
            <w:tcW w:w="822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Tipo Documento</w:t>
            </w:r>
          </w:p>
        </w:tc>
        <w:tc>
          <w:tcPr>
            <w:tcW w:w="455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Versão</w:t>
            </w:r>
          </w:p>
        </w:tc>
        <w:tc>
          <w:tcPr>
            <w:tcW w:w="533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Data</w:t>
            </w:r>
          </w:p>
        </w:tc>
        <w:tc>
          <w:tcPr>
            <w:tcW w:w="3190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Título</w:t>
            </w:r>
          </w:p>
        </w:tc>
      </w:tr>
      <w:tr w:rsidR="00273D7D" w:rsidRPr="00BD62EE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273D7D" w:rsidRPr="008D6BEE" w:rsidRDefault="00D85303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455" w:type="pct"/>
            <w:shd w:val="clear" w:color="auto" w:fill="auto"/>
          </w:tcPr>
          <w:p w:rsidR="00273D7D" w:rsidRPr="008D6BEE" w:rsidRDefault="00D6279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3</w:t>
            </w:r>
          </w:p>
        </w:tc>
        <w:tc>
          <w:tcPr>
            <w:tcW w:w="533" w:type="pct"/>
            <w:shd w:val="clear" w:color="auto" w:fill="auto"/>
          </w:tcPr>
          <w:p w:rsidR="00273D7D" w:rsidRPr="008D6BEE" w:rsidRDefault="00273D7D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273D7D" w:rsidRPr="008D6BEE" w:rsidRDefault="002625BF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BBP 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Estrutura</w:t>
            </w:r>
            <w:r w:rsidR="0053402C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Org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anizacional, Dados mestres 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Integração</w:t>
            </w:r>
          </w:p>
        </w:tc>
      </w:tr>
      <w:tr w:rsidR="006B03AE" w:rsidRPr="00BD62EE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6B03AE" w:rsidRPr="008D6BEE" w:rsidRDefault="00D85303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455" w:type="pct"/>
            <w:shd w:val="clear" w:color="auto" w:fill="auto"/>
          </w:tcPr>
          <w:p w:rsidR="006B03AE" w:rsidRPr="008D6BEE" w:rsidRDefault="00D6279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10</w:t>
            </w:r>
          </w:p>
        </w:tc>
        <w:tc>
          <w:tcPr>
            <w:tcW w:w="533" w:type="pct"/>
            <w:shd w:val="clear" w:color="auto" w:fill="auto"/>
          </w:tcPr>
          <w:p w:rsidR="006B03AE" w:rsidRPr="008D6BEE" w:rsidRDefault="006B03AE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6B03AE" w:rsidRPr="008D6BEE" w:rsidRDefault="002625BF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BBP 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Gestão 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Contratos 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Aquisições</w:t>
            </w:r>
          </w:p>
        </w:tc>
      </w:tr>
    </w:tbl>
    <w:p w:rsidR="004F002C" w:rsidRPr="002A76FF" w:rsidRDefault="004F002C" w:rsidP="004F002C">
      <w:pPr>
        <w:rPr>
          <w:rFonts w:ascii="Cambria" w:hAnsi="Cambria"/>
          <w:b/>
          <w:lang w:val="pt-BR"/>
        </w:rPr>
      </w:pPr>
    </w:p>
    <w:p w:rsidR="004F002C" w:rsidRPr="002A76FF" w:rsidRDefault="004F002C" w:rsidP="004F002C">
      <w:pPr>
        <w:rPr>
          <w:rFonts w:ascii="Cambria" w:hAnsi="Cambria"/>
          <w:b/>
          <w:lang w:val="pt-BR"/>
        </w:rPr>
      </w:pP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1" w:name="_Toc178139955"/>
      <w:bookmarkStart w:id="12" w:name="_Toc244516102"/>
      <w:bookmarkStart w:id="13" w:name="_Toc395183109"/>
      <w:r w:rsidRPr="003B28ED">
        <w:rPr>
          <w:rFonts w:ascii="Calibri" w:hAnsi="Calibri" w:cs="Calibri"/>
          <w:color w:val="29323D"/>
          <w:lang w:val="pt-BR"/>
        </w:rPr>
        <w:t>Abreviações</w:t>
      </w:r>
      <w:bookmarkEnd w:id="11"/>
      <w:bookmarkEnd w:id="12"/>
      <w:bookmarkEnd w:id="13"/>
    </w:p>
    <w:p w:rsidR="004F002C" w:rsidRDefault="004F002C" w:rsidP="004F002C">
      <w:pPr>
        <w:rPr>
          <w:lang w:val="pt-BR"/>
        </w:rPr>
      </w:pPr>
    </w:p>
    <w:p w:rsidR="00EA65CF" w:rsidRPr="002A76FF" w:rsidRDefault="00EA65CF" w:rsidP="004F002C">
      <w:pPr>
        <w:rPr>
          <w:lang w:val="pt-BR"/>
        </w:rPr>
      </w:pPr>
    </w:p>
    <w:tbl>
      <w:tblPr>
        <w:tblW w:w="99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1"/>
        <w:gridCol w:w="6662"/>
      </w:tblGrid>
      <w:tr w:rsidR="00BD62EE" w:rsidTr="00BD62EE">
        <w:trPr>
          <w:trHeight w:val="424"/>
        </w:trPr>
        <w:tc>
          <w:tcPr>
            <w:tcW w:w="325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D62EE" w:rsidRDefault="00BD62EE">
            <w:pPr>
              <w:spacing w:before="60" w:after="60" w:line="276" w:lineRule="auto"/>
              <w:jc w:val="both"/>
              <w:rPr>
                <w:rFonts w:ascii="Cambria" w:hAnsi="Cambria"/>
                <w:b/>
                <w:bCs/>
                <w:smallCaps/>
                <w:lang w:val="pt-BR"/>
              </w:rPr>
            </w:pPr>
            <w:proofErr w:type="spellStart"/>
            <w:r>
              <w:rPr>
                <w:rFonts w:ascii="Cambria" w:hAnsi="Cambria"/>
                <w:b/>
                <w:bCs/>
                <w:smallCaps/>
              </w:rPr>
              <w:t>Acrônimo</w:t>
            </w:r>
            <w:proofErr w:type="spellEnd"/>
          </w:p>
        </w:tc>
        <w:tc>
          <w:tcPr>
            <w:tcW w:w="666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D62EE" w:rsidRDefault="00BD62EE">
            <w:pPr>
              <w:spacing w:before="60" w:after="60" w:line="276" w:lineRule="auto"/>
              <w:jc w:val="both"/>
              <w:rPr>
                <w:rFonts w:ascii="Cambria" w:hAnsi="Cambria"/>
                <w:b/>
                <w:bCs/>
                <w:smallCaps/>
              </w:rPr>
            </w:pPr>
            <w:proofErr w:type="spellStart"/>
            <w:r>
              <w:rPr>
                <w:rFonts w:ascii="Cambria" w:hAnsi="Cambria"/>
                <w:b/>
                <w:bCs/>
                <w:smallCaps/>
              </w:rPr>
              <w:t>Descrição</w:t>
            </w:r>
            <w:proofErr w:type="spellEnd"/>
          </w:p>
        </w:tc>
      </w:tr>
      <w:tr w:rsidR="00BD62EE" w:rsidRPr="00BD62EE" w:rsidTr="00BD62EE">
        <w:trPr>
          <w:trHeight w:val="259"/>
        </w:trPr>
        <w:tc>
          <w:tcPr>
            <w:tcW w:w="3251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D62EE" w:rsidRDefault="00BD62EE">
            <w:pPr>
              <w:spacing w:line="276" w:lineRule="auto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Acordo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Básico</w:t>
            </w:r>
            <w:proofErr w:type="spellEnd"/>
          </w:p>
        </w:tc>
        <w:tc>
          <w:tcPr>
            <w:tcW w:w="666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D62EE" w:rsidRPr="00BD62EE" w:rsidRDefault="00BD62EE">
            <w:pPr>
              <w:spacing w:line="276" w:lineRule="auto"/>
              <w:rPr>
                <w:rFonts w:ascii="Cambria" w:hAnsi="Cambria"/>
                <w:lang w:val="pt-BR"/>
              </w:rPr>
            </w:pPr>
            <w:r w:rsidRPr="00BD62EE">
              <w:rPr>
                <w:rFonts w:ascii="Cambria" w:hAnsi="Cambria"/>
                <w:lang w:val="pt-BR"/>
              </w:rPr>
              <w:t>Estrutura comum entre os diferentes tipos de acordos básicos.</w:t>
            </w:r>
          </w:p>
        </w:tc>
      </w:tr>
      <w:tr w:rsidR="00BD62EE" w:rsidRPr="00BD62EE" w:rsidTr="00BD62EE">
        <w:trPr>
          <w:trHeight w:val="259"/>
        </w:trPr>
        <w:tc>
          <w:tcPr>
            <w:tcW w:w="3251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D62EE" w:rsidRDefault="00BD62EE">
            <w:pPr>
              <w:spacing w:line="276" w:lineRule="auto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Acordo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Básico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Geral</w:t>
            </w:r>
            <w:proofErr w:type="spellEnd"/>
          </w:p>
        </w:tc>
        <w:tc>
          <w:tcPr>
            <w:tcW w:w="666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D62EE" w:rsidRPr="00BD62EE" w:rsidRDefault="00BD62EE">
            <w:pPr>
              <w:spacing w:line="276" w:lineRule="auto"/>
              <w:rPr>
                <w:rFonts w:ascii="Cambria" w:hAnsi="Cambria"/>
                <w:lang w:val="pt-BR"/>
              </w:rPr>
            </w:pPr>
            <w:r w:rsidRPr="00BD62EE">
              <w:rPr>
                <w:rFonts w:ascii="Cambria" w:hAnsi="Cambria"/>
                <w:lang w:val="pt-BR"/>
              </w:rPr>
              <w:t>Acordo criado no SAP CLM e publicado ao SAP ECC.</w:t>
            </w:r>
          </w:p>
        </w:tc>
      </w:tr>
      <w:tr w:rsidR="00BD62EE" w:rsidRPr="00BD62EE" w:rsidTr="00BD62EE">
        <w:trPr>
          <w:trHeight w:val="259"/>
        </w:trPr>
        <w:tc>
          <w:tcPr>
            <w:tcW w:w="3251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D62EE" w:rsidRDefault="00BD62EE">
            <w:pPr>
              <w:spacing w:line="276" w:lineRule="auto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Acordo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Básico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Comercial</w:t>
            </w:r>
            <w:proofErr w:type="spellEnd"/>
          </w:p>
        </w:tc>
        <w:tc>
          <w:tcPr>
            <w:tcW w:w="666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D62EE" w:rsidRPr="00BD62EE" w:rsidRDefault="00BD62EE">
            <w:pPr>
              <w:spacing w:line="276" w:lineRule="auto"/>
              <w:rPr>
                <w:rFonts w:ascii="Cambria" w:hAnsi="Cambria"/>
                <w:lang w:val="pt-BR"/>
              </w:rPr>
            </w:pPr>
            <w:r w:rsidRPr="00BD62EE">
              <w:rPr>
                <w:rFonts w:ascii="Cambria" w:hAnsi="Cambria"/>
                <w:lang w:val="pt-BR"/>
              </w:rPr>
              <w:t>Acordo criado no SAP CLM sem publicação no SAP ECC.</w:t>
            </w:r>
          </w:p>
        </w:tc>
      </w:tr>
    </w:tbl>
    <w:p w:rsidR="004F002C" w:rsidRDefault="004F002C" w:rsidP="004F002C">
      <w:pPr>
        <w:rPr>
          <w:b/>
          <w:lang w:val="pt-BR"/>
        </w:rPr>
      </w:pPr>
    </w:p>
    <w:p w:rsidR="00EA65CF" w:rsidRDefault="00EA65CF" w:rsidP="004F002C">
      <w:pPr>
        <w:rPr>
          <w:b/>
          <w:lang w:val="pt-BR"/>
        </w:rPr>
      </w:pPr>
    </w:p>
    <w:p w:rsidR="0001312C" w:rsidRPr="002A76FF" w:rsidRDefault="0001312C" w:rsidP="004F002C">
      <w:pPr>
        <w:rPr>
          <w:b/>
          <w:lang w:val="pt-BR"/>
        </w:rPr>
      </w:pPr>
    </w:p>
    <w:p w:rsidR="004F002C" w:rsidRPr="003B28ED" w:rsidRDefault="00326F37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4" w:name="_Toc395183110"/>
      <w:r>
        <w:rPr>
          <w:rFonts w:ascii="Calibri" w:hAnsi="Calibri" w:cs="Calibri"/>
          <w:color w:val="29323D"/>
          <w:lang w:val="pt-BR"/>
        </w:rPr>
        <w:t>Visão Geral</w:t>
      </w:r>
      <w:bookmarkEnd w:id="14"/>
    </w:p>
    <w:p w:rsidR="004F002C" w:rsidRPr="002A76FF" w:rsidRDefault="004F002C" w:rsidP="004F002C">
      <w:pPr>
        <w:rPr>
          <w:lang w:val="pt-BR"/>
        </w:rPr>
      </w:pPr>
    </w:p>
    <w:p w:rsidR="00BD4644" w:rsidRDefault="00A13EC8" w:rsidP="00BD4644">
      <w:pPr>
        <w:pStyle w:val="SemEspaamento"/>
        <w:jc w:val="both"/>
        <w:rPr>
          <w:rFonts w:ascii="Arial" w:hAnsi="Arial" w:cs="Arial"/>
          <w:bCs/>
          <w:sz w:val="20"/>
          <w:szCs w:val="20"/>
          <w:lang w:eastAsia="pt-BR"/>
        </w:rPr>
      </w:pPr>
      <w:r w:rsidRPr="00FF3CE3">
        <w:rPr>
          <w:rFonts w:ascii="Arial" w:hAnsi="Arial" w:cs="Arial"/>
          <w:sz w:val="20"/>
        </w:rPr>
        <w:t>Este documento tem por ob</w:t>
      </w:r>
      <w:r w:rsidRPr="00AF6978">
        <w:rPr>
          <w:rFonts w:ascii="Arial" w:hAnsi="Arial" w:cs="Arial"/>
          <w:sz w:val="20"/>
        </w:rPr>
        <w:t xml:space="preserve">jetivo, elaborar a proposta de solução para atender ao requisito </w:t>
      </w:r>
      <w:r w:rsidR="00F95B65" w:rsidRPr="00AF6978">
        <w:rPr>
          <w:rFonts w:ascii="Arial" w:hAnsi="Arial" w:cs="Arial"/>
          <w:sz w:val="20"/>
        </w:rPr>
        <w:t>do SAP CLM inicialmente levantado pela</w:t>
      </w:r>
      <w:r w:rsidRPr="00AF6978">
        <w:rPr>
          <w:rFonts w:ascii="Arial" w:hAnsi="Arial" w:cs="Arial"/>
          <w:sz w:val="20"/>
        </w:rPr>
        <w:t xml:space="preserve"> Área </w:t>
      </w:r>
      <w:r>
        <w:rPr>
          <w:rFonts w:ascii="Arial" w:hAnsi="Arial" w:cs="Arial"/>
          <w:sz w:val="20"/>
        </w:rPr>
        <w:t xml:space="preserve">Usuária </w:t>
      </w:r>
      <w:r w:rsidR="00F95B65">
        <w:rPr>
          <w:rFonts w:ascii="Arial" w:hAnsi="Arial" w:cs="Arial"/>
          <w:sz w:val="20"/>
        </w:rPr>
        <w:t>para que</w:t>
      </w:r>
      <w:r w:rsidR="00BD4644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</w:t>
      </w:r>
      <w:r w:rsidR="00134975">
        <w:rPr>
          <w:rFonts w:ascii="Arial" w:hAnsi="Arial" w:cs="Arial"/>
          <w:bCs/>
          <w:sz w:val="20"/>
          <w:szCs w:val="20"/>
          <w:lang w:eastAsia="pt-BR"/>
        </w:rPr>
        <w:t>quando o usuário responsável por uma etapa de análise do documento de contrato necessite retroceder uma etapa, possa justificar esta ação.</w:t>
      </w:r>
    </w:p>
    <w:p w:rsidR="00BD4644" w:rsidRDefault="00BD4644" w:rsidP="00897584">
      <w:pPr>
        <w:pStyle w:val="TableText"/>
        <w:rPr>
          <w:rFonts w:ascii="Arial" w:hAnsi="Arial" w:cs="Arial"/>
          <w:sz w:val="20"/>
          <w:lang w:val="pt-BR"/>
        </w:rPr>
      </w:pPr>
    </w:p>
    <w:p w:rsidR="00134F48" w:rsidRDefault="00FF3CE3" w:rsidP="00134975">
      <w:pPr>
        <w:pStyle w:val="TableText"/>
        <w:tabs>
          <w:tab w:val="left" w:pos="2268"/>
        </w:tabs>
        <w:rPr>
          <w:rFonts w:ascii="Arial" w:hAnsi="Arial" w:cs="Arial"/>
          <w:sz w:val="20"/>
          <w:lang w:val="pt-BR"/>
        </w:rPr>
      </w:pPr>
      <w:r w:rsidRPr="00FF3CE3">
        <w:rPr>
          <w:rFonts w:ascii="Arial" w:hAnsi="Arial" w:cs="Arial"/>
          <w:sz w:val="20"/>
          <w:lang w:val="pt-BR"/>
        </w:rPr>
        <w:t xml:space="preserve">O produto a ser disponibilizado representa uma solução para </w:t>
      </w:r>
      <w:r w:rsidR="0054264A">
        <w:rPr>
          <w:rFonts w:ascii="Arial" w:hAnsi="Arial" w:cs="Arial"/>
          <w:sz w:val="20"/>
          <w:lang w:val="pt-BR"/>
        </w:rPr>
        <w:t xml:space="preserve">que </w:t>
      </w:r>
      <w:r w:rsidR="00BD4644">
        <w:rPr>
          <w:rFonts w:ascii="Arial" w:hAnsi="Arial" w:cs="Arial"/>
          <w:sz w:val="20"/>
          <w:lang w:val="pt-BR"/>
        </w:rPr>
        <w:t xml:space="preserve">o usuário </w:t>
      </w:r>
      <w:r w:rsidR="00134975">
        <w:rPr>
          <w:rFonts w:ascii="Arial" w:hAnsi="Arial" w:cs="Arial"/>
          <w:sz w:val="20"/>
          <w:lang w:val="pt-BR"/>
        </w:rPr>
        <w:t xml:space="preserve">preencha em um campo Z o motivo pelo qual está retrocedendo uma determinada etapa do documento de contrato, permitindo ao usuário responsável pela etapa atual verificar o motivo da rejeição. </w:t>
      </w:r>
    </w:p>
    <w:p w:rsidR="00921302" w:rsidRDefault="00921302" w:rsidP="00134975">
      <w:pPr>
        <w:pStyle w:val="TableText"/>
        <w:tabs>
          <w:tab w:val="left" w:pos="2268"/>
        </w:tabs>
        <w:rPr>
          <w:rFonts w:ascii="Arial" w:hAnsi="Arial" w:cs="Arial"/>
          <w:sz w:val="20"/>
          <w:lang w:val="pt-BR"/>
        </w:rPr>
      </w:pPr>
    </w:p>
    <w:p w:rsidR="00921302" w:rsidRPr="00BD4644" w:rsidRDefault="00921302" w:rsidP="00134975">
      <w:pPr>
        <w:pStyle w:val="TableText"/>
        <w:tabs>
          <w:tab w:val="left" w:pos="2268"/>
        </w:tabs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>Esta funcionalidade estará disponível independente do</w:t>
      </w:r>
      <w:r w:rsidR="00356147">
        <w:rPr>
          <w:rFonts w:ascii="Arial" w:hAnsi="Arial" w:cs="Arial"/>
          <w:sz w:val="20"/>
          <w:lang w:val="pt-BR"/>
        </w:rPr>
        <w:t>s</w:t>
      </w:r>
      <w:r>
        <w:rPr>
          <w:rFonts w:ascii="Arial" w:hAnsi="Arial" w:cs="Arial"/>
          <w:sz w:val="20"/>
          <w:lang w:val="pt-BR"/>
        </w:rPr>
        <w:t xml:space="preserve"> tipo</w:t>
      </w:r>
      <w:r w:rsidR="00356147">
        <w:rPr>
          <w:rFonts w:ascii="Arial" w:hAnsi="Arial" w:cs="Arial"/>
          <w:sz w:val="20"/>
          <w:lang w:val="pt-BR"/>
        </w:rPr>
        <w:t>s</w:t>
      </w:r>
      <w:r>
        <w:rPr>
          <w:rFonts w:ascii="Arial" w:hAnsi="Arial" w:cs="Arial"/>
          <w:sz w:val="20"/>
          <w:lang w:val="pt-BR"/>
        </w:rPr>
        <w:t xml:space="preserve"> de Acordo Básico</w:t>
      </w:r>
      <w:r w:rsidR="00603853">
        <w:rPr>
          <w:rFonts w:ascii="Arial" w:hAnsi="Arial" w:cs="Arial"/>
          <w:sz w:val="20"/>
          <w:lang w:val="pt-BR"/>
        </w:rPr>
        <w:t xml:space="preserve"> e documento de contrato</w:t>
      </w:r>
      <w:r>
        <w:rPr>
          <w:rFonts w:ascii="Arial" w:hAnsi="Arial" w:cs="Arial"/>
          <w:sz w:val="20"/>
          <w:lang w:val="pt-BR"/>
        </w:rPr>
        <w:t>, porém seu uso será limitado ao Acordo Básico</w:t>
      </w:r>
      <w:r w:rsidR="00BD62EE">
        <w:rPr>
          <w:rFonts w:ascii="Arial" w:hAnsi="Arial" w:cs="Arial"/>
          <w:sz w:val="20"/>
          <w:lang w:val="pt-BR"/>
        </w:rPr>
        <w:t xml:space="preserve"> Geral</w:t>
      </w:r>
      <w:r w:rsidR="003F10FA">
        <w:rPr>
          <w:rFonts w:ascii="Arial" w:hAnsi="Arial" w:cs="Arial"/>
          <w:sz w:val="20"/>
          <w:lang w:val="pt-BR"/>
        </w:rPr>
        <w:t xml:space="preserve"> e Acordo Comercial</w:t>
      </w:r>
      <w:r>
        <w:rPr>
          <w:rFonts w:ascii="Arial" w:hAnsi="Arial" w:cs="Arial"/>
          <w:sz w:val="20"/>
          <w:lang w:val="pt-BR"/>
        </w:rPr>
        <w:t xml:space="preserve"> e não será possível acesso a partir de um Acordo Subordinado.</w:t>
      </w:r>
    </w:p>
    <w:p w:rsidR="00B1490F" w:rsidRPr="00134975" w:rsidRDefault="00B1490F" w:rsidP="00B1490F">
      <w:pPr>
        <w:pStyle w:val="TableText"/>
        <w:rPr>
          <w:rFonts w:ascii="Cambria" w:hAnsi="Cambria" w:cs="Times New Roman"/>
          <w:lang w:val="pt-BR"/>
        </w:rPr>
      </w:pPr>
    </w:p>
    <w:p w:rsidR="007B0BAF" w:rsidRPr="00A25D00" w:rsidRDefault="007B0BAF" w:rsidP="00B1490F">
      <w:pPr>
        <w:pStyle w:val="TableText"/>
        <w:rPr>
          <w:rFonts w:ascii="Arial" w:hAnsi="Arial" w:cs="Arial"/>
          <w:sz w:val="20"/>
          <w:lang w:val="pt-BR"/>
        </w:rPr>
      </w:pPr>
    </w:p>
    <w:p w:rsidR="007B28E1" w:rsidRDefault="007B28E1" w:rsidP="00B1490F">
      <w:pPr>
        <w:pStyle w:val="TableText"/>
        <w:rPr>
          <w:rFonts w:ascii="Cambria" w:hAnsi="Cambria" w:cs="Times New Roman"/>
        </w:rPr>
      </w:pPr>
    </w:p>
    <w:p w:rsidR="00EA65CF" w:rsidRDefault="00EA65CF" w:rsidP="00B1490F">
      <w:pPr>
        <w:pStyle w:val="TableText"/>
        <w:rPr>
          <w:rFonts w:ascii="Cambria" w:hAnsi="Cambria" w:cs="Times New Roman"/>
        </w:rPr>
      </w:pPr>
    </w:p>
    <w:p w:rsidR="008C564D" w:rsidRDefault="008C564D" w:rsidP="00B1490F">
      <w:pPr>
        <w:pStyle w:val="TableText"/>
        <w:rPr>
          <w:rFonts w:ascii="Cambria" w:hAnsi="Cambria" w:cs="Times New Roman"/>
        </w:rPr>
      </w:pPr>
    </w:p>
    <w:p w:rsidR="008C564D" w:rsidRDefault="008C564D" w:rsidP="00B1490F">
      <w:pPr>
        <w:pStyle w:val="TableText"/>
        <w:rPr>
          <w:rFonts w:ascii="Cambria" w:hAnsi="Cambria" w:cs="Times New Roman"/>
        </w:rPr>
      </w:pPr>
    </w:p>
    <w:p w:rsidR="008C564D" w:rsidRDefault="008C564D" w:rsidP="00B1490F">
      <w:pPr>
        <w:pStyle w:val="TableText"/>
        <w:rPr>
          <w:rFonts w:ascii="Cambria" w:hAnsi="Cambria" w:cs="Times New Roman"/>
        </w:rPr>
      </w:pPr>
    </w:p>
    <w:p w:rsidR="008C564D" w:rsidRDefault="008C564D" w:rsidP="00B1490F">
      <w:pPr>
        <w:pStyle w:val="TableText"/>
        <w:rPr>
          <w:rFonts w:ascii="Cambria" w:hAnsi="Cambria" w:cs="Times New Roman"/>
        </w:rPr>
      </w:pPr>
    </w:p>
    <w:p w:rsidR="008C564D" w:rsidRDefault="008C564D" w:rsidP="00B1490F">
      <w:pPr>
        <w:pStyle w:val="TableText"/>
        <w:rPr>
          <w:rFonts w:ascii="Cambria" w:hAnsi="Cambria" w:cs="Times New Roman"/>
        </w:rPr>
      </w:pPr>
    </w:p>
    <w:p w:rsidR="008C564D" w:rsidRDefault="008C564D" w:rsidP="00B1490F">
      <w:pPr>
        <w:pStyle w:val="TableText"/>
        <w:rPr>
          <w:rFonts w:ascii="Cambria" w:hAnsi="Cambria" w:cs="Times New Roman"/>
        </w:rPr>
      </w:pPr>
    </w:p>
    <w:p w:rsidR="008C564D" w:rsidRDefault="008C564D" w:rsidP="00B1490F">
      <w:pPr>
        <w:pStyle w:val="TableText"/>
        <w:rPr>
          <w:rFonts w:ascii="Cambria" w:hAnsi="Cambria" w:cs="Times New Roman"/>
        </w:rPr>
      </w:pPr>
    </w:p>
    <w:p w:rsidR="008C564D" w:rsidRDefault="008C564D" w:rsidP="00B1490F">
      <w:pPr>
        <w:pStyle w:val="TableText"/>
        <w:rPr>
          <w:rFonts w:ascii="Cambria" w:hAnsi="Cambria" w:cs="Times New Roman"/>
        </w:rPr>
      </w:pPr>
    </w:p>
    <w:p w:rsidR="008C564D" w:rsidRDefault="008C564D" w:rsidP="00B1490F">
      <w:pPr>
        <w:pStyle w:val="TableText"/>
        <w:rPr>
          <w:rFonts w:ascii="Cambria" w:hAnsi="Cambria" w:cs="Times New Roman"/>
        </w:rPr>
      </w:pPr>
    </w:p>
    <w:p w:rsidR="00EA65CF" w:rsidRDefault="00EA65CF" w:rsidP="00B1490F">
      <w:pPr>
        <w:pStyle w:val="TableText"/>
        <w:rPr>
          <w:rFonts w:ascii="Cambria" w:hAnsi="Cambria" w:cs="Times New Roman"/>
        </w:rPr>
      </w:pPr>
    </w:p>
    <w:p w:rsidR="00975346" w:rsidRPr="003B28ED" w:rsidRDefault="0097534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5" w:name="_Toc395183111"/>
      <w:r>
        <w:rPr>
          <w:rFonts w:ascii="Calibri" w:hAnsi="Calibri" w:cs="Calibri"/>
          <w:color w:val="29323D"/>
          <w:lang w:val="pt-BR"/>
        </w:rPr>
        <w:t>Requisitos Funcionais</w:t>
      </w:r>
      <w:bookmarkEnd w:id="15"/>
    </w:p>
    <w:p w:rsidR="007B0BAF" w:rsidRDefault="007B0BAF" w:rsidP="00975346">
      <w:pPr>
        <w:rPr>
          <w:lang w:val="pt-BR"/>
        </w:rPr>
      </w:pPr>
    </w:p>
    <w:p w:rsidR="000D7556" w:rsidRPr="000D7556" w:rsidRDefault="006458DB" w:rsidP="00A553DE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>
        <w:rPr>
          <w:rFonts w:ascii="Arial" w:hAnsi="Arial" w:cs="Arial"/>
          <w:b/>
          <w:u w:val="single"/>
          <w:lang w:val="pt-BR"/>
        </w:rPr>
        <w:t>SAP CLM</w:t>
      </w:r>
      <w:r w:rsidR="0054264A">
        <w:rPr>
          <w:rFonts w:ascii="Arial" w:hAnsi="Arial" w:cs="Arial"/>
          <w:b/>
          <w:u w:val="single"/>
          <w:lang w:val="pt-BR"/>
        </w:rPr>
        <w:t>:</w:t>
      </w:r>
      <w:r>
        <w:rPr>
          <w:rFonts w:ascii="Arial" w:hAnsi="Arial" w:cs="Arial"/>
          <w:b/>
          <w:u w:val="single"/>
          <w:lang w:val="pt-BR"/>
        </w:rPr>
        <w:t xml:space="preserve"> Criar campo “Justificativa”</w:t>
      </w:r>
      <w:r w:rsidR="005C4E68">
        <w:rPr>
          <w:rFonts w:ascii="Arial" w:hAnsi="Arial" w:cs="Arial"/>
          <w:b/>
          <w:u w:val="single"/>
          <w:lang w:val="pt-BR"/>
        </w:rPr>
        <w:t>.</w:t>
      </w:r>
    </w:p>
    <w:p w:rsidR="000D7556" w:rsidRPr="000D7556" w:rsidRDefault="000D7556" w:rsidP="00A553DE">
      <w:pPr>
        <w:rPr>
          <w:rFonts w:ascii="Arial" w:hAnsi="Arial" w:cs="Arial"/>
          <w:lang w:val="pt-BR"/>
        </w:rPr>
      </w:pPr>
    </w:p>
    <w:p w:rsidR="00EA7140" w:rsidRDefault="005F7965" w:rsidP="006458DB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campo “justificativa” será criado no documento de contrato para que o usuário possa inserir um texto com até 256 caracteres justificando de forma breve o motivo pelo qual o documento retrocedeu de etapa.</w:t>
      </w:r>
    </w:p>
    <w:p w:rsidR="005F7965" w:rsidRDefault="005F7965" w:rsidP="006458DB">
      <w:pPr>
        <w:jc w:val="both"/>
        <w:rPr>
          <w:rFonts w:ascii="Arial" w:hAnsi="Arial" w:cs="Arial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306"/>
        <w:gridCol w:w="2473"/>
        <w:gridCol w:w="3354"/>
      </w:tblGrid>
      <w:tr w:rsidR="003B379C" w:rsidTr="003B379C">
        <w:trPr>
          <w:jc w:val="center"/>
        </w:trPr>
        <w:tc>
          <w:tcPr>
            <w:tcW w:w="1306" w:type="dxa"/>
          </w:tcPr>
          <w:p w:rsidR="003B379C" w:rsidRPr="003B379C" w:rsidRDefault="003B379C" w:rsidP="003B37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3B379C">
              <w:rPr>
                <w:rFonts w:ascii="Arial" w:hAnsi="Arial" w:cs="Arial"/>
                <w:b/>
                <w:lang w:val="pt-BR"/>
              </w:rPr>
              <w:t>Campo</w:t>
            </w:r>
          </w:p>
        </w:tc>
        <w:tc>
          <w:tcPr>
            <w:tcW w:w="2473" w:type="dxa"/>
          </w:tcPr>
          <w:p w:rsidR="003B379C" w:rsidRPr="003B379C" w:rsidRDefault="003B379C" w:rsidP="003B37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Nome do Campo</w:t>
            </w:r>
          </w:p>
        </w:tc>
        <w:tc>
          <w:tcPr>
            <w:tcW w:w="3354" w:type="dxa"/>
          </w:tcPr>
          <w:p w:rsidR="003B379C" w:rsidRPr="003B379C" w:rsidRDefault="003B379C" w:rsidP="003B37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3B379C">
              <w:rPr>
                <w:rFonts w:ascii="Arial" w:hAnsi="Arial" w:cs="Arial"/>
                <w:b/>
                <w:lang w:val="pt-BR"/>
              </w:rPr>
              <w:t>Característica</w:t>
            </w:r>
          </w:p>
        </w:tc>
      </w:tr>
      <w:tr w:rsidR="003B379C" w:rsidTr="003B379C">
        <w:trPr>
          <w:jc w:val="center"/>
        </w:trPr>
        <w:tc>
          <w:tcPr>
            <w:tcW w:w="1306" w:type="dxa"/>
          </w:tcPr>
          <w:p w:rsidR="003B379C" w:rsidRDefault="003B379C" w:rsidP="006458D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justificativa</w:t>
            </w:r>
          </w:p>
        </w:tc>
        <w:tc>
          <w:tcPr>
            <w:tcW w:w="2473" w:type="dxa"/>
          </w:tcPr>
          <w:p w:rsidR="003B379C" w:rsidRDefault="003B379C" w:rsidP="006458D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Justificativa da Rejeição</w:t>
            </w:r>
          </w:p>
        </w:tc>
        <w:tc>
          <w:tcPr>
            <w:tcW w:w="3354" w:type="dxa"/>
          </w:tcPr>
          <w:p w:rsidR="003B379C" w:rsidRDefault="003B379C" w:rsidP="006458D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Texto livre, até 256 caracteres.</w:t>
            </w:r>
          </w:p>
        </w:tc>
      </w:tr>
    </w:tbl>
    <w:p w:rsidR="005F7965" w:rsidRDefault="005F7965" w:rsidP="006458DB">
      <w:pPr>
        <w:jc w:val="both"/>
        <w:rPr>
          <w:rFonts w:ascii="Arial" w:hAnsi="Arial" w:cs="Arial"/>
          <w:lang w:val="pt-BR"/>
        </w:rPr>
      </w:pPr>
    </w:p>
    <w:p w:rsidR="003B379C" w:rsidRDefault="003B379C" w:rsidP="006458DB">
      <w:pPr>
        <w:jc w:val="both"/>
        <w:rPr>
          <w:rFonts w:ascii="Arial" w:hAnsi="Arial" w:cs="Arial"/>
          <w:lang w:val="pt-BR"/>
        </w:rPr>
      </w:pPr>
    </w:p>
    <w:p w:rsidR="005F7965" w:rsidRDefault="003B379C" w:rsidP="006458DB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 w:eastAsia="pt-BR"/>
        </w:rPr>
        <w:drawing>
          <wp:inline distT="0" distB="0" distL="0" distR="0">
            <wp:extent cx="4967754" cy="2927838"/>
            <wp:effectExtent l="0" t="0" r="4445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831" cy="2927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79C" w:rsidRDefault="003B379C" w:rsidP="003B379C">
      <w:pPr>
        <w:pStyle w:val="Legenda"/>
      </w:pPr>
      <w:r>
        <w:t xml:space="preserve">Figura </w:t>
      </w:r>
      <w:r w:rsidR="00997656">
        <w:fldChar w:fldCharType="begin"/>
      </w:r>
      <w:r w:rsidR="00997656">
        <w:instrText xml:space="preserve"> SEQ Figura \* ARABIC </w:instrText>
      </w:r>
      <w:r w:rsidR="00997656">
        <w:fldChar w:fldCharType="separate"/>
      </w:r>
      <w:r>
        <w:rPr>
          <w:noProof/>
        </w:rPr>
        <w:t>1</w:t>
      </w:r>
      <w:r w:rsidR="00997656">
        <w:rPr>
          <w:noProof/>
        </w:rPr>
        <w:fldChar w:fldCharType="end"/>
      </w:r>
      <w:r>
        <w:t xml:space="preserve"> </w:t>
      </w:r>
      <w:r w:rsidR="00F8266E">
        <w:t>–</w:t>
      </w:r>
      <w:r>
        <w:t xml:space="preserve"> </w:t>
      </w:r>
      <w:r w:rsidR="00F8266E">
        <w:t>Previsão da localização do campo Justificativa de Rejeição no documento de contrato</w:t>
      </w:r>
      <w:r>
        <w:t>.</w:t>
      </w:r>
    </w:p>
    <w:p w:rsidR="003B379C" w:rsidRDefault="003B379C" w:rsidP="00EA7140">
      <w:pPr>
        <w:jc w:val="both"/>
        <w:rPr>
          <w:rFonts w:ascii="Arial" w:hAnsi="Arial" w:cs="Arial"/>
          <w:lang w:val="pt-BR"/>
        </w:rPr>
      </w:pPr>
    </w:p>
    <w:p w:rsidR="001E47C9" w:rsidRPr="000D7556" w:rsidRDefault="001E47C9" w:rsidP="001E47C9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>
        <w:rPr>
          <w:rFonts w:ascii="Arial" w:hAnsi="Arial" w:cs="Arial"/>
          <w:b/>
          <w:u w:val="single"/>
          <w:lang w:val="pt-BR"/>
        </w:rPr>
        <w:t>SAP CLM: Texto de auxilio ao usuário para preenchimento do campo “Justificativa de Rejeição”.</w:t>
      </w:r>
    </w:p>
    <w:p w:rsidR="001E47C9" w:rsidRDefault="001E47C9" w:rsidP="00EA7140">
      <w:pPr>
        <w:jc w:val="both"/>
        <w:rPr>
          <w:rFonts w:ascii="Arial" w:hAnsi="Arial" w:cs="Arial"/>
          <w:lang w:val="pt-BR"/>
        </w:rPr>
      </w:pPr>
    </w:p>
    <w:p w:rsidR="001E47C9" w:rsidRDefault="00AF707B" w:rsidP="00EA7140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Para auxiliar o usuário no preenchimento do campo “Justificativa de Rejeição”, será criada uma mensagem de auxilio, disponível quando o usuário posicionar o mouse sobre o campo, com o conteúdo “Preencher este campo quando houver rejeição da etapa de análise”.</w:t>
      </w:r>
    </w:p>
    <w:p w:rsidR="001E47C9" w:rsidRDefault="001E47C9" w:rsidP="00EA7140">
      <w:pPr>
        <w:jc w:val="both"/>
        <w:rPr>
          <w:rFonts w:ascii="Arial" w:hAnsi="Arial" w:cs="Arial"/>
          <w:lang w:val="pt-BR"/>
        </w:rPr>
      </w:pPr>
    </w:p>
    <w:p w:rsidR="003B379C" w:rsidRDefault="003B379C" w:rsidP="00EA7140">
      <w:pPr>
        <w:jc w:val="both"/>
        <w:rPr>
          <w:rFonts w:ascii="Arial" w:hAnsi="Arial" w:cs="Arial"/>
          <w:lang w:val="pt-BR"/>
        </w:rPr>
      </w:pPr>
    </w:p>
    <w:p w:rsidR="005346F5" w:rsidRPr="000D7556" w:rsidRDefault="005346F5" w:rsidP="005346F5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 w:rsidRPr="00E73508">
        <w:rPr>
          <w:rFonts w:ascii="Arial" w:hAnsi="Arial" w:cs="Arial"/>
          <w:b/>
          <w:u w:val="single"/>
          <w:lang w:val="pt-BR"/>
        </w:rPr>
        <w:t>S</w:t>
      </w:r>
      <w:r>
        <w:rPr>
          <w:rFonts w:ascii="Arial" w:hAnsi="Arial" w:cs="Arial"/>
          <w:b/>
          <w:u w:val="single"/>
          <w:lang w:val="pt-BR"/>
        </w:rPr>
        <w:t xml:space="preserve">cript Java: </w:t>
      </w:r>
      <w:r w:rsidR="00523F67">
        <w:rPr>
          <w:rFonts w:ascii="Arial" w:hAnsi="Arial" w:cs="Arial"/>
          <w:b/>
          <w:u w:val="single"/>
          <w:lang w:val="pt-BR"/>
        </w:rPr>
        <w:t>Validação do campo “Justificativa”</w:t>
      </w:r>
      <w:r>
        <w:rPr>
          <w:rFonts w:ascii="Arial" w:hAnsi="Arial" w:cs="Arial"/>
          <w:b/>
          <w:u w:val="single"/>
          <w:lang w:val="pt-BR"/>
        </w:rPr>
        <w:t>.</w:t>
      </w:r>
    </w:p>
    <w:p w:rsidR="005346F5" w:rsidRDefault="005346F5" w:rsidP="00EA7140">
      <w:pPr>
        <w:jc w:val="both"/>
        <w:rPr>
          <w:rFonts w:ascii="Arial" w:hAnsi="Arial" w:cs="Arial"/>
          <w:lang w:val="pt-BR"/>
        </w:rPr>
      </w:pPr>
    </w:p>
    <w:p w:rsidR="00F8266E" w:rsidRDefault="00F8266E" w:rsidP="00F8266E">
      <w:pPr>
        <w:pStyle w:val="SemEspaamento"/>
        <w:jc w:val="both"/>
        <w:rPr>
          <w:rFonts w:ascii="Arial" w:hAnsi="Arial" w:cs="Arial"/>
          <w:bCs/>
          <w:sz w:val="20"/>
          <w:szCs w:val="20"/>
          <w:lang w:eastAsia="pt-BR"/>
        </w:rPr>
      </w:pPr>
      <w:r>
        <w:rPr>
          <w:rFonts w:ascii="Arial" w:hAnsi="Arial" w:cs="Arial"/>
          <w:bCs/>
          <w:sz w:val="20"/>
          <w:szCs w:val="20"/>
          <w:lang w:eastAsia="pt-BR"/>
        </w:rPr>
        <w:t>No momento em que o usuário realizar a alteração de etapa e esta alteração se tratar de um processo de retroação de etapa, um script será responsável por:</w:t>
      </w:r>
    </w:p>
    <w:p w:rsidR="00F8266E" w:rsidRDefault="00F8266E" w:rsidP="00F8266E">
      <w:pPr>
        <w:pStyle w:val="SemEspaamento"/>
        <w:jc w:val="both"/>
        <w:rPr>
          <w:rFonts w:ascii="Arial" w:hAnsi="Arial" w:cs="Arial"/>
          <w:bCs/>
          <w:sz w:val="20"/>
          <w:szCs w:val="20"/>
          <w:lang w:eastAsia="pt-BR"/>
        </w:rPr>
      </w:pPr>
    </w:p>
    <w:p w:rsidR="00F8266E" w:rsidRDefault="00F8266E" w:rsidP="004F7D3F">
      <w:pPr>
        <w:pStyle w:val="SemEspaamento"/>
        <w:numPr>
          <w:ilvl w:val="0"/>
          <w:numId w:val="16"/>
        </w:numPr>
        <w:jc w:val="both"/>
        <w:rPr>
          <w:rFonts w:ascii="Arial" w:hAnsi="Arial" w:cs="Arial"/>
          <w:bCs/>
          <w:sz w:val="20"/>
          <w:szCs w:val="20"/>
          <w:lang w:eastAsia="pt-BR"/>
        </w:rPr>
      </w:pPr>
      <w:r>
        <w:rPr>
          <w:rFonts w:ascii="Arial" w:hAnsi="Arial" w:cs="Arial"/>
          <w:bCs/>
          <w:sz w:val="20"/>
          <w:szCs w:val="20"/>
          <w:lang w:eastAsia="pt-BR"/>
        </w:rPr>
        <w:t>Validar que o evento é referente a uma retroação de etapa do documento de contrato;</w:t>
      </w:r>
    </w:p>
    <w:p w:rsidR="00F8266E" w:rsidRDefault="00F8266E" w:rsidP="004F7D3F">
      <w:pPr>
        <w:pStyle w:val="SemEspaamento"/>
        <w:numPr>
          <w:ilvl w:val="0"/>
          <w:numId w:val="16"/>
        </w:numPr>
        <w:jc w:val="both"/>
        <w:rPr>
          <w:rFonts w:ascii="Arial" w:hAnsi="Arial" w:cs="Arial"/>
          <w:bCs/>
          <w:sz w:val="20"/>
          <w:szCs w:val="20"/>
          <w:lang w:eastAsia="pt-BR"/>
        </w:rPr>
      </w:pPr>
      <w:r>
        <w:rPr>
          <w:rFonts w:ascii="Arial" w:hAnsi="Arial" w:cs="Arial"/>
          <w:bCs/>
          <w:sz w:val="20"/>
          <w:szCs w:val="20"/>
          <w:lang w:eastAsia="pt-BR"/>
        </w:rPr>
        <w:lastRenderedPageBreak/>
        <w:t>Se o evento se tratar de retroação de etapa, obrigar o preenchimento do campo “Justificativa de Rejeição” com no mínimo 10 caracteres;</w:t>
      </w:r>
    </w:p>
    <w:p w:rsidR="00F8266E" w:rsidRDefault="00F8266E" w:rsidP="004F7D3F">
      <w:pPr>
        <w:pStyle w:val="SemEspaamento"/>
        <w:numPr>
          <w:ilvl w:val="0"/>
          <w:numId w:val="16"/>
        </w:numPr>
        <w:jc w:val="both"/>
        <w:rPr>
          <w:rFonts w:ascii="Arial" w:hAnsi="Arial" w:cs="Arial"/>
          <w:bCs/>
          <w:sz w:val="20"/>
          <w:szCs w:val="20"/>
          <w:lang w:eastAsia="pt-BR"/>
        </w:rPr>
      </w:pPr>
      <w:r>
        <w:rPr>
          <w:rFonts w:ascii="Arial" w:hAnsi="Arial" w:cs="Arial"/>
          <w:bCs/>
          <w:sz w:val="20"/>
          <w:szCs w:val="20"/>
          <w:lang w:eastAsia="pt-BR"/>
        </w:rPr>
        <w:t>Se o evento não se tratar de retroação de etapa, não executar a obrigatoriedade de preenchimento de campo;</w:t>
      </w:r>
    </w:p>
    <w:p w:rsidR="003F10FA" w:rsidRDefault="003F10FA" w:rsidP="00BD62EE">
      <w:pPr>
        <w:pStyle w:val="SemEspaamento"/>
        <w:ind w:left="720"/>
        <w:jc w:val="both"/>
        <w:rPr>
          <w:rFonts w:ascii="Arial" w:hAnsi="Arial" w:cs="Arial"/>
          <w:bCs/>
          <w:sz w:val="20"/>
          <w:szCs w:val="20"/>
          <w:lang w:eastAsia="pt-BR"/>
        </w:rPr>
      </w:pPr>
      <w:bookmarkStart w:id="16" w:name="_GoBack"/>
      <w:bookmarkEnd w:id="16"/>
    </w:p>
    <w:p w:rsidR="008D77FF" w:rsidRDefault="008D77FF" w:rsidP="008D77FF">
      <w:pPr>
        <w:pStyle w:val="SemEspaamento"/>
        <w:jc w:val="both"/>
        <w:rPr>
          <w:rFonts w:ascii="Arial" w:hAnsi="Arial" w:cs="Arial"/>
          <w:bCs/>
          <w:sz w:val="20"/>
          <w:szCs w:val="20"/>
          <w:lang w:eastAsia="pt-BR"/>
        </w:rPr>
      </w:pPr>
    </w:p>
    <w:p w:rsidR="008D77FF" w:rsidRDefault="008D77FF" w:rsidP="008D77FF">
      <w:pPr>
        <w:pStyle w:val="SemEspaamento"/>
        <w:jc w:val="both"/>
        <w:rPr>
          <w:rFonts w:ascii="Arial" w:hAnsi="Arial" w:cs="Arial"/>
          <w:bCs/>
          <w:sz w:val="20"/>
          <w:szCs w:val="20"/>
          <w:lang w:eastAsia="pt-BR"/>
        </w:rPr>
      </w:pPr>
    </w:p>
    <w:p w:rsidR="008D77FF" w:rsidRDefault="008D77FF" w:rsidP="008D77FF">
      <w:pPr>
        <w:pStyle w:val="SemEspaamento"/>
        <w:jc w:val="both"/>
        <w:rPr>
          <w:rFonts w:ascii="Arial" w:hAnsi="Arial" w:cs="Arial"/>
          <w:bCs/>
          <w:sz w:val="20"/>
          <w:szCs w:val="20"/>
          <w:lang w:eastAsia="pt-BR"/>
        </w:rPr>
      </w:pPr>
    </w:p>
    <w:p w:rsidR="008D77FF" w:rsidRDefault="008D77FF" w:rsidP="008D77FF">
      <w:pPr>
        <w:pStyle w:val="SemEspaamento"/>
        <w:jc w:val="both"/>
        <w:rPr>
          <w:rFonts w:ascii="Arial" w:hAnsi="Arial" w:cs="Arial"/>
          <w:bCs/>
          <w:sz w:val="20"/>
          <w:szCs w:val="20"/>
          <w:lang w:eastAsia="pt-BR"/>
        </w:rPr>
      </w:pPr>
    </w:p>
    <w:p w:rsidR="008D77FF" w:rsidRDefault="008D77FF" w:rsidP="008D77FF">
      <w:pPr>
        <w:pStyle w:val="SemEspaamento"/>
        <w:jc w:val="both"/>
        <w:rPr>
          <w:rFonts w:ascii="Arial" w:hAnsi="Arial" w:cs="Arial"/>
          <w:bCs/>
          <w:sz w:val="20"/>
          <w:szCs w:val="20"/>
          <w:lang w:eastAsia="pt-BR"/>
        </w:rPr>
      </w:pPr>
    </w:p>
    <w:p w:rsidR="008D77FF" w:rsidRDefault="008D77FF" w:rsidP="008D77FF">
      <w:pPr>
        <w:pStyle w:val="SemEspaamento"/>
        <w:jc w:val="both"/>
        <w:rPr>
          <w:rFonts w:ascii="Arial" w:hAnsi="Arial" w:cs="Arial"/>
          <w:bCs/>
          <w:sz w:val="20"/>
          <w:szCs w:val="20"/>
          <w:lang w:eastAsia="pt-BR"/>
        </w:rPr>
      </w:pPr>
    </w:p>
    <w:p w:rsidR="008D77FF" w:rsidRPr="008D77FF" w:rsidRDefault="008D77FF" w:rsidP="008D77FF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Cs/>
          <w:lang w:val="pt-BR" w:eastAsia="pt-BR"/>
        </w:rPr>
      </w:pPr>
      <w:r>
        <w:rPr>
          <w:rFonts w:ascii="Arial" w:hAnsi="Arial" w:cs="Arial"/>
          <w:b/>
          <w:u w:val="single"/>
          <w:lang w:val="pt-BR"/>
        </w:rPr>
        <w:t>SAP CLM: Coleção para armazenamento de histórico do campo “Justificativa de Rejeição”</w:t>
      </w:r>
      <w:r w:rsidR="00BB6E02">
        <w:rPr>
          <w:rFonts w:ascii="Arial" w:hAnsi="Arial" w:cs="Arial"/>
          <w:b/>
          <w:u w:val="single"/>
          <w:lang w:val="pt-BR"/>
        </w:rPr>
        <w:t>.</w:t>
      </w:r>
    </w:p>
    <w:p w:rsidR="00F8266E" w:rsidRDefault="00F8266E" w:rsidP="00F8266E">
      <w:pPr>
        <w:pStyle w:val="SemEspaamento"/>
        <w:jc w:val="both"/>
        <w:rPr>
          <w:rFonts w:ascii="Arial" w:hAnsi="Arial" w:cs="Arial"/>
          <w:bCs/>
          <w:sz w:val="20"/>
          <w:szCs w:val="20"/>
          <w:lang w:eastAsia="pt-BR"/>
        </w:rPr>
      </w:pPr>
    </w:p>
    <w:p w:rsidR="008D77FF" w:rsidRDefault="008D77FF" w:rsidP="00F8266E">
      <w:pPr>
        <w:pStyle w:val="SemEspaamento"/>
        <w:jc w:val="both"/>
        <w:rPr>
          <w:rFonts w:ascii="Arial" w:hAnsi="Arial" w:cs="Arial"/>
          <w:bCs/>
          <w:sz w:val="20"/>
          <w:szCs w:val="20"/>
          <w:lang w:eastAsia="pt-BR"/>
        </w:rPr>
      </w:pPr>
      <w:r>
        <w:rPr>
          <w:rFonts w:ascii="Arial" w:hAnsi="Arial" w:cs="Arial"/>
          <w:bCs/>
          <w:sz w:val="20"/>
          <w:szCs w:val="20"/>
          <w:lang w:eastAsia="pt-BR"/>
        </w:rPr>
        <w:t xml:space="preserve">De forma a garantir o armazenamento do histórico das justificativas de rejeição, será criada uma coleção de campos </w:t>
      </w:r>
      <w:r w:rsidR="00921302">
        <w:rPr>
          <w:rFonts w:ascii="Arial" w:hAnsi="Arial" w:cs="Arial"/>
          <w:bCs/>
          <w:sz w:val="20"/>
          <w:szCs w:val="20"/>
          <w:lang w:eastAsia="pt-BR"/>
        </w:rPr>
        <w:t xml:space="preserve">no documento de contrato </w:t>
      </w:r>
      <w:r>
        <w:rPr>
          <w:rFonts w:ascii="Arial" w:hAnsi="Arial" w:cs="Arial"/>
          <w:bCs/>
          <w:sz w:val="20"/>
          <w:szCs w:val="20"/>
          <w:lang w:eastAsia="pt-BR"/>
        </w:rPr>
        <w:t>que, a cada mudança de fase do documento de contrato em que é solicitado ao usuário que preencha o campo “Justificativa de Rejeição”, deverá ser preenchida por um script.</w:t>
      </w:r>
    </w:p>
    <w:p w:rsidR="00B37FFB" w:rsidRDefault="00B37FFB" w:rsidP="00F8266E">
      <w:pPr>
        <w:pStyle w:val="SemEspaamento"/>
        <w:jc w:val="both"/>
        <w:rPr>
          <w:rFonts w:ascii="Arial" w:hAnsi="Arial" w:cs="Arial"/>
          <w:bCs/>
          <w:sz w:val="20"/>
          <w:szCs w:val="20"/>
          <w:lang w:eastAsia="pt-BR"/>
        </w:rPr>
      </w:pPr>
    </w:p>
    <w:p w:rsidR="00B37FFB" w:rsidRDefault="00B37FFB" w:rsidP="00F8266E">
      <w:pPr>
        <w:pStyle w:val="SemEspaamento"/>
        <w:jc w:val="both"/>
        <w:rPr>
          <w:rFonts w:ascii="Arial" w:hAnsi="Arial" w:cs="Arial"/>
          <w:bCs/>
          <w:sz w:val="20"/>
          <w:szCs w:val="20"/>
          <w:lang w:eastAsia="pt-BR"/>
        </w:rPr>
      </w:pPr>
      <w:r w:rsidRPr="00B37FFB">
        <w:rPr>
          <w:rFonts w:ascii="Arial" w:hAnsi="Arial" w:cs="Arial"/>
          <w:b/>
          <w:bCs/>
          <w:sz w:val="20"/>
          <w:szCs w:val="20"/>
          <w:lang w:eastAsia="pt-BR"/>
        </w:rPr>
        <w:t>Coleção</w:t>
      </w:r>
      <w:r>
        <w:rPr>
          <w:rFonts w:ascii="Arial" w:hAnsi="Arial" w:cs="Arial"/>
          <w:bCs/>
          <w:sz w:val="20"/>
          <w:szCs w:val="20"/>
          <w:lang w:eastAsia="pt-BR"/>
        </w:rPr>
        <w:t xml:space="preserve">: Histórico </w:t>
      </w:r>
      <w:r w:rsidR="00BB6E02">
        <w:rPr>
          <w:rFonts w:ascii="Arial" w:hAnsi="Arial" w:cs="Arial"/>
          <w:bCs/>
          <w:sz w:val="20"/>
          <w:szCs w:val="20"/>
          <w:lang w:eastAsia="pt-BR"/>
        </w:rPr>
        <w:t xml:space="preserve">da </w:t>
      </w:r>
      <w:r>
        <w:rPr>
          <w:rFonts w:ascii="Arial" w:hAnsi="Arial" w:cs="Arial"/>
          <w:bCs/>
          <w:sz w:val="20"/>
          <w:szCs w:val="20"/>
          <w:lang w:eastAsia="pt-BR"/>
        </w:rPr>
        <w:t>Justificativa de Rejeição (ID: historicojus)</w:t>
      </w:r>
    </w:p>
    <w:p w:rsidR="00B37FFB" w:rsidRDefault="00B37FFB" w:rsidP="00F8266E">
      <w:pPr>
        <w:pStyle w:val="SemEspaamento"/>
        <w:jc w:val="both"/>
        <w:rPr>
          <w:rFonts w:ascii="Arial" w:hAnsi="Arial" w:cs="Arial"/>
          <w:bCs/>
          <w:sz w:val="20"/>
          <w:szCs w:val="20"/>
          <w:lang w:eastAsia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28"/>
        <w:gridCol w:w="2151"/>
        <w:gridCol w:w="3418"/>
      </w:tblGrid>
      <w:tr w:rsidR="00B37FFB" w:rsidTr="00B37FFB">
        <w:trPr>
          <w:trHeight w:val="98"/>
          <w:jc w:val="center"/>
        </w:trPr>
        <w:tc>
          <w:tcPr>
            <w:tcW w:w="1528" w:type="dxa"/>
          </w:tcPr>
          <w:p w:rsidR="00B37FFB" w:rsidRPr="00B37FFB" w:rsidRDefault="00B37FFB" w:rsidP="00F8266E">
            <w:pPr>
              <w:pStyle w:val="SemEspaamento"/>
              <w:rPr>
                <w:rFonts w:ascii="Arial" w:hAnsi="Arial" w:cs="Arial"/>
                <w:b/>
                <w:bCs/>
                <w:sz w:val="20"/>
                <w:szCs w:val="20"/>
                <w:lang w:eastAsia="pt-BR"/>
              </w:rPr>
            </w:pPr>
            <w:r w:rsidRPr="00B37FFB">
              <w:rPr>
                <w:rFonts w:ascii="Arial" w:hAnsi="Arial" w:cs="Arial"/>
                <w:b/>
                <w:bCs/>
                <w:sz w:val="20"/>
                <w:szCs w:val="20"/>
                <w:lang w:eastAsia="pt-BR"/>
              </w:rPr>
              <w:t>ID do campo</w:t>
            </w:r>
          </w:p>
        </w:tc>
        <w:tc>
          <w:tcPr>
            <w:tcW w:w="2151" w:type="dxa"/>
          </w:tcPr>
          <w:p w:rsidR="00B37FFB" w:rsidRPr="00B37FFB" w:rsidRDefault="00B37FFB" w:rsidP="00F8266E">
            <w:pPr>
              <w:pStyle w:val="SemEspaamento"/>
              <w:rPr>
                <w:rFonts w:ascii="Arial" w:hAnsi="Arial" w:cs="Arial"/>
                <w:b/>
                <w:bCs/>
                <w:sz w:val="20"/>
                <w:szCs w:val="20"/>
                <w:lang w:eastAsia="pt-BR"/>
              </w:rPr>
            </w:pPr>
            <w:r w:rsidRPr="00B37FFB">
              <w:rPr>
                <w:rFonts w:ascii="Arial" w:hAnsi="Arial" w:cs="Arial"/>
                <w:b/>
                <w:bCs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418" w:type="dxa"/>
          </w:tcPr>
          <w:p w:rsidR="00B37FFB" w:rsidRPr="00B37FFB" w:rsidRDefault="00B37FFB" w:rsidP="00F8266E">
            <w:pPr>
              <w:pStyle w:val="SemEspaamento"/>
              <w:rPr>
                <w:rFonts w:ascii="Arial" w:hAnsi="Arial" w:cs="Arial"/>
                <w:b/>
                <w:bCs/>
                <w:sz w:val="20"/>
                <w:szCs w:val="20"/>
                <w:lang w:eastAsia="pt-BR"/>
              </w:rPr>
            </w:pPr>
            <w:r w:rsidRPr="00B37FFB">
              <w:rPr>
                <w:rFonts w:ascii="Arial" w:hAnsi="Arial" w:cs="Arial"/>
                <w:b/>
                <w:bCs/>
                <w:sz w:val="20"/>
                <w:szCs w:val="20"/>
                <w:lang w:eastAsia="pt-BR"/>
              </w:rPr>
              <w:t>Tipo</w:t>
            </w:r>
          </w:p>
        </w:tc>
      </w:tr>
      <w:tr w:rsidR="00B37FFB" w:rsidTr="00B37FFB">
        <w:trPr>
          <w:jc w:val="center"/>
        </w:trPr>
        <w:tc>
          <w:tcPr>
            <w:tcW w:w="1528" w:type="dxa"/>
          </w:tcPr>
          <w:p w:rsidR="00B37FFB" w:rsidRDefault="00B37FFB" w:rsidP="00F8266E">
            <w:pPr>
              <w:pStyle w:val="SemEspaamento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de_fase</w:t>
            </w:r>
          </w:p>
        </w:tc>
        <w:tc>
          <w:tcPr>
            <w:tcW w:w="2151" w:type="dxa"/>
          </w:tcPr>
          <w:p w:rsidR="00B37FFB" w:rsidRDefault="00B37FFB" w:rsidP="00F8266E">
            <w:pPr>
              <w:pStyle w:val="SemEspaamento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De</w:t>
            </w:r>
          </w:p>
        </w:tc>
        <w:tc>
          <w:tcPr>
            <w:tcW w:w="3418" w:type="dxa"/>
          </w:tcPr>
          <w:p w:rsidR="00B37FFB" w:rsidRDefault="00B37FFB" w:rsidP="00F8266E">
            <w:pPr>
              <w:pStyle w:val="SemEspaamento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Texto, 100 posições.</w:t>
            </w:r>
          </w:p>
        </w:tc>
      </w:tr>
      <w:tr w:rsidR="00B37FFB" w:rsidTr="00B37FFB">
        <w:trPr>
          <w:jc w:val="center"/>
        </w:trPr>
        <w:tc>
          <w:tcPr>
            <w:tcW w:w="1528" w:type="dxa"/>
          </w:tcPr>
          <w:p w:rsidR="00B37FFB" w:rsidRDefault="00B37FFB" w:rsidP="00F8266E">
            <w:pPr>
              <w:pStyle w:val="SemEspaamento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para_fase</w:t>
            </w:r>
          </w:p>
        </w:tc>
        <w:tc>
          <w:tcPr>
            <w:tcW w:w="2151" w:type="dxa"/>
          </w:tcPr>
          <w:p w:rsidR="00B37FFB" w:rsidRDefault="00B37FFB" w:rsidP="00F8266E">
            <w:pPr>
              <w:pStyle w:val="SemEspaamento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Para</w:t>
            </w:r>
          </w:p>
        </w:tc>
        <w:tc>
          <w:tcPr>
            <w:tcW w:w="3418" w:type="dxa"/>
          </w:tcPr>
          <w:p w:rsidR="00B37FFB" w:rsidRDefault="00B37FFB" w:rsidP="00F8266E">
            <w:pPr>
              <w:pStyle w:val="SemEspaamento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Texto, 100 posições.</w:t>
            </w:r>
          </w:p>
        </w:tc>
      </w:tr>
      <w:tr w:rsidR="00B37FFB" w:rsidTr="00B37FFB">
        <w:trPr>
          <w:jc w:val="center"/>
        </w:trPr>
        <w:tc>
          <w:tcPr>
            <w:tcW w:w="1528" w:type="dxa"/>
          </w:tcPr>
          <w:p w:rsidR="00B37FFB" w:rsidRDefault="00B37FFB" w:rsidP="00F8266E">
            <w:pPr>
              <w:pStyle w:val="SemEspaamento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justificativa</w:t>
            </w:r>
          </w:p>
        </w:tc>
        <w:tc>
          <w:tcPr>
            <w:tcW w:w="2151" w:type="dxa"/>
          </w:tcPr>
          <w:p w:rsidR="00B37FFB" w:rsidRDefault="00B37FFB" w:rsidP="00F8266E">
            <w:pPr>
              <w:pStyle w:val="SemEspaamento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Justificativa</w:t>
            </w:r>
          </w:p>
        </w:tc>
        <w:tc>
          <w:tcPr>
            <w:tcW w:w="3418" w:type="dxa"/>
          </w:tcPr>
          <w:p w:rsidR="00B37FFB" w:rsidRDefault="00B37FFB" w:rsidP="00F8266E">
            <w:pPr>
              <w:pStyle w:val="SemEspaamento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Texto, 256 posições.</w:t>
            </w:r>
          </w:p>
        </w:tc>
      </w:tr>
      <w:tr w:rsidR="00B37FFB" w:rsidTr="00B37FFB">
        <w:trPr>
          <w:jc w:val="center"/>
        </w:trPr>
        <w:tc>
          <w:tcPr>
            <w:tcW w:w="1528" w:type="dxa"/>
          </w:tcPr>
          <w:p w:rsidR="00B37FFB" w:rsidRDefault="00B37FFB" w:rsidP="00F8266E">
            <w:pPr>
              <w:pStyle w:val="SemEspaamento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2151" w:type="dxa"/>
          </w:tcPr>
          <w:p w:rsidR="00B37FFB" w:rsidRDefault="00B37FFB" w:rsidP="00F8266E">
            <w:pPr>
              <w:pStyle w:val="SemEspaamento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Data da Modificação</w:t>
            </w:r>
          </w:p>
        </w:tc>
        <w:tc>
          <w:tcPr>
            <w:tcW w:w="3418" w:type="dxa"/>
          </w:tcPr>
          <w:p w:rsidR="00B37FFB" w:rsidRPr="003F10FA" w:rsidRDefault="00B37FFB" w:rsidP="00F8266E">
            <w:pPr>
              <w:pStyle w:val="SemEspaamento"/>
              <w:rPr>
                <w:rFonts w:ascii="Arial" w:hAnsi="Arial" w:cs="Arial"/>
                <w:bCs/>
                <w:sz w:val="20"/>
                <w:szCs w:val="20"/>
                <w:lang w:val="en-US" w:eastAsia="pt-BR"/>
              </w:rPr>
            </w:pPr>
            <w:r w:rsidRPr="003F10FA">
              <w:rPr>
                <w:rFonts w:ascii="Arial" w:hAnsi="Arial" w:cs="Arial"/>
                <w:bCs/>
                <w:sz w:val="20"/>
                <w:szCs w:val="20"/>
                <w:lang w:val="en-US" w:eastAsia="pt-BR"/>
              </w:rPr>
              <w:t>Data</w:t>
            </w:r>
            <w:ins w:id="17" w:author="Sheilla Melo De Souza" w:date="2014-10-23T10:18:00Z">
              <w:r w:rsidR="00FC47BE" w:rsidRPr="003F10FA">
                <w:rPr>
                  <w:rFonts w:ascii="Arial" w:hAnsi="Arial" w:cs="Arial"/>
                  <w:bCs/>
                  <w:sz w:val="20"/>
                  <w:szCs w:val="20"/>
                  <w:lang w:val="en-US" w:eastAsia="pt-BR"/>
                </w:rPr>
                <w:t xml:space="preserve"> DD/MM/YYYY HHMM</w:t>
              </w:r>
            </w:ins>
          </w:p>
        </w:tc>
      </w:tr>
      <w:tr w:rsidR="00B37FFB" w:rsidRPr="00BD62EE" w:rsidTr="00B37FFB">
        <w:trPr>
          <w:jc w:val="center"/>
        </w:trPr>
        <w:tc>
          <w:tcPr>
            <w:tcW w:w="1528" w:type="dxa"/>
          </w:tcPr>
          <w:p w:rsidR="00B37FFB" w:rsidRDefault="00B37FFB" w:rsidP="00F8266E">
            <w:pPr>
              <w:pStyle w:val="SemEspaamento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usuário</w:t>
            </w:r>
          </w:p>
        </w:tc>
        <w:tc>
          <w:tcPr>
            <w:tcW w:w="2151" w:type="dxa"/>
          </w:tcPr>
          <w:p w:rsidR="00B37FFB" w:rsidRDefault="00B37FFB" w:rsidP="00F8266E">
            <w:pPr>
              <w:pStyle w:val="SemEspaamento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Usuário</w:t>
            </w:r>
          </w:p>
        </w:tc>
        <w:tc>
          <w:tcPr>
            <w:tcW w:w="3418" w:type="dxa"/>
          </w:tcPr>
          <w:p w:rsidR="00B37FFB" w:rsidRDefault="00B37FFB" w:rsidP="00F8266E">
            <w:pPr>
              <w:pStyle w:val="SemEspaamento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Referência ao registro de Usuários</w:t>
            </w:r>
          </w:p>
        </w:tc>
      </w:tr>
    </w:tbl>
    <w:p w:rsidR="00B37FFB" w:rsidRDefault="00B37FFB" w:rsidP="00F8266E">
      <w:pPr>
        <w:pStyle w:val="SemEspaamento"/>
        <w:jc w:val="both"/>
        <w:rPr>
          <w:rFonts w:ascii="Arial" w:hAnsi="Arial" w:cs="Arial"/>
          <w:bCs/>
          <w:sz w:val="20"/>
          <w:szCs w:val="20"/>
          <w:lang w:eastAsia="pt-BR"/>
        </w:rPr>
      </w:pPr>
    </w:p>
    <w:p w:rsidR="00B37FFB" w:rsidRDefault="00B37FFB" w:rsidP="00B37FFB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 w:rsidRPr="00E73508">
        <w:rPr>
          <w:rFonts w:ascii="Arial" w:hAnsi="Arial" w:cs="Arial"/>
          <w:b/>
          <w:u w:val="single"/>
          <w:lang w:val="pt-BR"/>
        </w:rPr>
        <w:t>S</w:t>
      </w:r>
      <w:r>
        <w:rPr>
          <w:rFonts w:ascii="Arial" w:hAnsi="Arial" w:cs="Arial"/>
          <w:b/>
          <w:u w:val="single"/>
          <w:lang w:val="pt-BR"/>
        </w:rPr>
        <w:t xml:space="preserve">cript Java: </w:t>
      </w:r>
      <w:r w:rsidR="00BB6E02">
        <w:rPr>
          <w:rFonts w:ascii="Arial" w:hAnsi="Arial" w:cs="Arial"/>
          <w:b/>
          <w:u w:val="single"/>
          <w:lang w:val="pt-BR"/>
        </w:rPr>
        <w:t>Preenchimento da coleção “Histórico da Justificativa de Rejeição</w:t>
      </w:r>
      <w:r>
        <w:rPr>
          <w:rFonts w:ascii="Arial" w:hAnsi="Arial" w:cs="Arial"/>
          <w:b/>
          <w:u w:val="single"/>
          <w:lang w:val="pt-BR"/>
        </w:rPr>
        <w:t>”.</w:t>
      </w:r>
    </w:p>
    <w:p w:rsidR="00921302" w:rsidRDefault="00921302" w:rsidP="00921302">
      <w:p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</w:p>
    <w:p w:rsidR="00921302" w:rsidRPr="009C1D49" w:rsidRDefault="00921302" w:rsidP="009C1D49">
      <w:pPr>
        <w:tabs>
          <w:tab w:val="left" w:pos="284"/>
        </w:tabs>
        <w:jc w:val="both"/>
        <w:rPr>
          <w:rFonts w:ascii="Arial" w:hAnsi="Arial" w:cs="Arial"/>
          <w:lang w:val="pt-BR"/>
        </w:rPr>
      </w:pPr>
      <w:r w:rsidRPr="009C1D49">
        <w:rPr>
          <w:rFonts w:ascii="Arial" w:hAnsi="Arial" w:cs="Arial"/>
          <w:lang w:val="pt-BR"/>
        </w:rPr>
        <w:t>Após a validação realizada pelo script do item 3, um segundo script será responsável por preencher a coleção “Histórico da Justificativa de Rejeição”</w:t>
      </w:r>
      <w:r w:rsidR="009C1D49" w:rsidRPr="009C1D49">
        <w:rPr>
          <w:rFonts w:ascii="Arial" w:hAnsi="Arial" w:cs="Arial"/>
          <w:lang w:val="pt-BR"/>
        </w:rPr>
        <w:t>, populando a coleção com o histórico das alterações feitas. Este script atuará sempre em que houver a obrigatoriedade de preenchimento do campo “Justificativa”.</w:t>
      </w:r>
    </w:p>
    <w:p w:rsidR="00BB6E02" w:rsidRDefault="00BB6E02" w:rsidP="00F8266E">
      <w:pPr>
        <w:pStyle w:val="SemEspaamento"/>
        <w:jc w:val="both"/>
        <w:rPr>
          <w:rFonts w:ascii="Arial" w:hAnsi="Arial" w:cs="Arial"/>
          <w:bCs/>
          <w:sz w:val="20"/>
          <w:szCs w:val="20"/>
          <w:lang w:eastAsia="pt-BR"/>
        </w:rPr>
      </w:pPr>
    </w:p>
    <w:p w:rsidR="00BB6E02" w:rsidRPr="00921302" w:rsidRDefault="00BB6E02" w:rsidP="00BB6E02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Cs/>
          <w:lang w:val="pt-BR" w:eastAsia="pt-BR"/>
        </w:rPr>
      </w:pPr>
      <w:r>
        <w:rPr>
          <w:rFonts w:ascii="Arial" w:hAnsi="Arial" w:cs="Arial"/>
          <w:b/>
          <w:u w:val="single"/>
          <w:lang w:val="pt-BR"/>
        </w:rPr>
        <w:t>SAP CLM: Ocultar a coleção “Histórico da Justificativa de Rejeição”.</w:t>
      </w:r>
    </w:p>
    <w:p w:rsidR="00921302" w:rsidRPr="00BB6E02" w:rsidRDefault="00921302" w:rsidP="00921302">
      <w:pPr>
        <w:tabs>
          <w:tab w:val="left" w:pos="284"/>
        </w:tabs>
        <w:rPr>
          <w:rFonts w:ascii="Arial" w:hAnsi="Arial" w:cs="Arial"/>
          <w:bCs/>
          <w:lang w:val="pt-BR" w:eastAsia="pt-BR"/>
        </w:rPr>
      </w:pPr>
    </w:p>
    <w:p w:rsidR="00BB6E02" w:rsidRPr="00921302" w:rsidRDefault="00921302" w:rsidP="00921302">
      <w:pPr>
        <w:tabs>
          <w:tab w:val="left" w:pos="284"/>
        </w:tabs>
        <w:jc w:val="both"/>
        <w:rPr>
          <w:rFonts w:ascii="Arial" w:hAnsi="Arial" w:cs="Arial"/>
          <w:lang w:val="pt-BR"/>
        </w:rPr>
      </w:pPr>
      <w:r w:rsidRPr="00921302">
        <w:rPr>
          <w:rFonts w:ascii="Arial" w:hAnsi="Arial" w:cs="Arial"/>
          <w:lang w:val="pt-BR"/>
        </w:rPr>
        <w:t xml:space="preserve">Para que o layout da página de documento de contrato do Acordo Básico não sofra alterações, a coleção “Histórico da Justificativa de Rejeição” será ocultada via customização de página. </w:t>
      </w:r>
    </w:p>
    <w:p w:rsidR="00921302" w:rsidRDefault="00921302" w:rsidP="00BB6E02">
      <w:p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</w:p>
    <w:p w:rsidR="00921302" w:rsidRPr="000D7556" w:rsidRDefault="00921302" w:rsidP="00921302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 w:rsidRPr="006A77F5">
        <w:rPr>
          <w:rFonts w:ascii="Arial" w:hAnsi="Arial" w:cs="Arial"/>
          <w:b/>
          <w:u w:val="single"/>
          <w:lang w:val="pt-BR"/>
        </w:rPr>
        <w:t xml:space="preserve">SAP CLM: </w:t>
      </w:r>
      <w:r w:rsidRPr="00845174">
        <w:rPr>
          <w:rFonts w:ascii="Arial" w:hAnsi="Arial" w:cs="Arial"/>
          <w:b/>
          <w:u w:val="single"/>
          <w:lang w:val="pt-BR"/>
        </w:rPr>
        <w:t>Criação d</w:t>
      </w:r>
      <w:r>
        <w:rPr>
          <w:rFonts w:ascii="Arial" w:hAnsi="Arial" w:cs="Arial"/>
          <w:b/>
          <w:u w:val="single"/>
          <w:lang w:val="pt-BR"/>
        </w:rPr>
        <w:t>a</w:t>
      </w:r>
      <w:r w:rsidRPr="00845174">
        <w:rPr>
          <w:rFonts w:ascii="Arial" w:hAnsi="Arial" w:cs="Arial"/>
          <w:b/>
          <w:u w:val="single"/>
          <w:lang w:val="pt-BR"/>
        </w:rPr>
        <w:t xml:space="preserve"> </w:t>
      </w:r>
      <w:r>
        <w:rPr>
          <w:rFonts w:ascii="Arial" w:hAnsi="Arial" w:cs="Arial"/>
          <w:b/>
          <w:u w:val="single"/>
          <w:lang w:val="pt-BR"/>
        </w:rPr>
        <w:t>Query para exibição do “Histórico de Justificativas”</w:t>
      </w:r>
    </w:p>
    <w:p w:rsidR="00921302" w:rsidRPr="000D7556" w:rsidRDefault="00921302" w:rsidP="00921302">
      <w:pPr>
        <w:rPr>
          <w:rFonts w:ascii="Arial" w:hAnsi="Arial" w:cs="Arial"/>
          <w:lang w:val="pt-BR"/>
        </w:rPr>
      </w:pPr>
    </w:p>
    <w:p w:rsidR="00921302" w:rsidRDefault="00921302" w:rsidP="00921302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Para que seja possível exibir em forma de relatório os valores preenchidos nos campos do item 4, será necessária a criação de uma query, responsável por extrair as informações de histórico.</w:t>
      </w:r>
    </w:p>
    <w:p w:rsidR="00921302" w:rsidRDefault="00921302" w:rsidP="00921302">
      <w:pPr>
        <w:jc w:val="both"/>
        <w:rPr>
          <w:rFonts w:ascii="Arial" w:hAnsi="Arial" w:cs="Arial"/>
          <w:lang w:val="pt-BR"/>
        </w:rPr>
      </w:pPr>
    </w:p>
    <w:p w:rsidR="00921302" w:rsidRPr="000D7556" w:rsidRDefault="00921302" w:rsidP="00921302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 w:rsidRPr="006A77F5">
        <w:rPr>
          <w:rFonts w:ascii="Arial" w:hAnsi="Arial" w:cs="Arial"/>
          <w:b/>
          <w:u w:val="single"/>
          <w:lang w:val="pt-BR"/>
        </w:rPr>
        <w:t xml:space="preserve">SAP CLM: </w:t>
      </w:r>
      <w:r>
        <w:rPr>
          <w:rFonts w:ascii="Arial" w:hAnsi="Arial" w:cs="Arial"/>
          <w:b/>
          <w:u w:val="single"/>
          <w:lang w:val="pt-BR"/>
        </w:rPr>
        <w:t>Disponibilização e Layout do Relatório</w:t>
      </w:r>
    </w:p>
    <w:p w:rsidR="00921302" w:rsidRDefault="00921302" w:rsidP="00921302">
      <w:pPr>
        <w:jc w:val="both"/>
        <w:rPr>
          <w:rFonts w:ascii="Arial" w:hAnsi="Arial" w:cs="Arial"/>
          <w:lang w:val="pt-BR"/>
        </w:rPr>
      </w:pPr>
    </w:p>
    <w:p w:rsidR="00921302" w:rsidRDefault="00921302" w:rsidP="00921302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relatório em questão será chamado de “</w:t>
      </w:r>
      <w:r w:rsidRPr="00BA59EE">
        <w:rPr>
          <w:rFonts w:ascii="Arial" w:hAnsi="Arial" w:cs="Arial"/>
          <w:lang w:val="pt-BR"/>
        </w:rPr>
        <w:t xml:space="preserve">Histórico de </w:t>
      </w:r>
      <w:r w:rsidR="009B3DDA">
        <w:rPr>
          <w:rFonts w:ascii="Arial" w:hAnsi="Arial" w:cs="Arial"/>
          <w:lang w:val="pt-BR"/>
        </w:rPr>
        <w:t>Rejeições</w:t>
      </w:r>
      <w:r>
        <w:rPr>
          <w:rFonts w:ascii="Arial" w:hAnsi="Arial" w:cs="Arial"/>
          <w:lang w:val="pt-BR"/>
        </w:rPr>
        <w:t>” e será disponibilizado através do menu “Relatórios”, na barra de ferramentas do documento de contrato.</w:t>
      </w:r>
    </w:p>
    <w:p w:rsidR="00921302" w:rsidRDefault="00921302" w:rsidP="00921302">
      <w:pPr>
        <w:jc w:val="both"/>
        <w:rPr>
          <w:rFonts w:ascii="Arial" w:hAnsi="Arial" w:cs="Arial"/>
          <w:lang w:val="pt-BR"/>
        </w:rPr>
      </w:pPr>
    </w:p>
    <w:p w:rsidR="00921302" w:rsidRDefault="00921302" w:rsidP="00921302">
      <w:pPr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 w:eastAsia="pt-BR"/>
        </w:rPr>
        <w:drawing>
          <wp:inline distT="0" distB="0" distL="0" distR="0">
            <wp:extent cx="5732780" cy="413385"/>
            <wp:effectExtent l="0" t="0" r="1270" b="571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302" w:rsidRDefault="00921302" w:rsidP="00921302">
      <w:pPr>
        <w:rPr>
          <w:rFonts w:ascii="Arial" w:hAnsi="Arial" w:cs="Arial"/>
          <w:lang w:val="pt-BR"/>
        </w:rPr>
      </w:pPr>
    </w:p>
    <w:p w:rsidR="00921302" w:rsidRDefault="00921302" w:rsidP="00921302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layout a ser exibido ao usuário, após clicar em “Histórico de </w:t>
      </w:r>
      <w:r w:rsidR="004F699B">
        <w:rPr>
          <w:rFonts w:ascii="Arial" w:hAnsi="Arial" w:cs="Arial"/>
          <w:lang w:val="pt-BR"/>
        </w:rPr>
        <w:t>Rejeições</w:t>
      </w:r>
      <w:r>
        <w:rPr>
          <w:rFonts w:ascii="Arial" w:hAnsi="Arial" w:cs="Arial"/>
          <w:lang w:val="pt-BR"/>
        </w:rPr>
        <w:t>” será:</w:t>
      </w:r>
    </w:p>
    <w:p w:rsidR="00921302" w:rsidRDefault="00921302" w:rsidP="00921302">
      <w:pPr>
        <w:rPr>
          <w:rFonts w:ascii="Arial" w:hAnsi="Arial" w:cs="Arial"/>
          <w:lang w:val="pt-BR"/>
        </w:rPr>
      </w:pPr>
    </w:p>
    <w:p w:rsidR="00921302" w:rsidRDefault="00921302" w:rsidP="00921302">
      <w:pPr>
        <w:rPr>
          <w:rFonts w:ascii="Arial" w:hAnsi="Arial" w:cs="Arial"/>
          <w:lang w:val="pt-BR"/>
        </w:rPr>
      </w:pPr>
    </w:p>
    <w:tbl>
      <w:tblPr>
        <w:tblStyle w:val="Tabelacomgrade"/>
        <w:tblW w:w="5317" w:type="dxa"/>
        <w:jc w:val="center"/>
        <w:tblLook w:val="04A0" w:firstRow="1" w:lastRow="0" w:firstColumn="1" w:lastColumn="0" w:noHBand="0" w:noVBand="1"/>
      </w:tblPr>
      <w:tblGrid>
        <w:gridCol w:w="1062"/>
        <w:gridCol w:w="1151"/>
        <w:gridCol w:w="1257"/>
        <w:gridCol w:w="873"/>
        <w:gridCol w:w="974"/>
      </w:tblGrid>
      <w:tr w:rsidR="00921302" w:rsidRPr="009E5B94" w:rsidTr="00921302">
        <w:trPr>
          <w:jc w:val="center"/>
        </w:trPr>
        <w:tc>
          <w:tcPr>
            <w:tcW w:w="1107" w:type="dxa"/>
          </w:tcPr>
          <w:p w:rsidR="00921302" w:rsidRPr="00921302" w:rsidRDefault="00921302" w:rsidP="0092130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921302">
              <w:rPr>
                <w:rFonts w:ascii="Arial" w:hAnsi="Arial" w:cs="Arial"/>
                <w:b/>
                <w:sz w:val="18"/>
                <w:szCs w:val="18"/>
                <w:lang w:val="pt-BR"/>
              </w:rPr>
              <w:lastRenderedPageBreak/>
              <w:t>De</w:t>
            </w:r>
          </w:p>
        </w:tc>
        <w:tc>
          <w:tcPr>
            <w:tcW w:w="1191" w:type="dxa"/>
          </w:tcPr>
          <w:p w:rsidR="00921302" w:rsidRPr="00921302" w:rsidRDefault="00921302" w:rsidP="0092130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921302">
              <w:rPr>
                <w:rFonts w:ascii="Arial" w:hAnsi="Arial" w:cs="Arial"/>
                <w:b/>
                <w:sz w:val="18"/>
                <w:szCs w:val="18"/>
                <w:lang w:val="pt-BR"/>
              </w:rPr>
              <w:t>Para</w:t>
            </w:r>
          </w:p>
        </w:tc>
        <w:tc>
          <w:tcPr>
            <w:tcW w:w="1147" w:type="dxa"/>
          </w:tcPr>
          <w:p w:rsidR="00921302" w:rsidRPr="00921302" w:rsidRDefault="00921302" w:rsidP="0092130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921302">
              <w:rPr>
                <w:rFonts w:ascii="Arial" w:hAnsi="Arial" w:cs="Arial"/>
                <w:b/>
                <w:sz w:val="18"/>
                <w:szCs w:val="18"/>
                <w:lang w:val="pt-BR"/>
              </w:rPr>
              <w:t>Justificativa</w:t>
            </w:r>
          </w:p>
        </w:tc>
        <w:tc>
          <w:tcPr>
            <w:tcW w:w="892" w:type="dxa"/>
          </w:tcPr>
          <w:p w:rsidR="00921302" w:rsidRPr="00921302" w:rsidRDefault="00921302" w:rsidP="0092130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921302">
              <w:rPr>
                <w:rFonts w:ascii="Arial" w:hAnsi="Arial" w:cs="Arial"/>
                <w:b/>
                <w:sz w:val="18"/>
                <w:szCs w:val="18"/>
                <w:lang w:val="pt-BR"/>
              </w:rPr>
              <w:t>Data</w:t>
            </w:r>
          </w:p>
        </w:tc>
        <w:tc>
          <w:tcPr>
            <w:tcW w:w="980" w:type="dxa"/>
          </w:tcPr>
          <w:p w:rsidR="00921302" w:rsidRPr="00921302" w:rsidRDefault="00921302" w:rsidP="0092130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921302">
              <w:rPr>
                <w:rFonts w:ascii="Arial" w:hAnsi="Arial" w:cs="Arial"/>
                <w:b/>
                <w:sz w:val="18"/>
                <w:szCs w:val="18"/>
                <w:lang w:val="pt-BR"/>
              </w:rPr>
              <w:t>Usuário</w:t>
            </w:r>
          </w:p>
        </w:tc>
      </w:tr>
      <w:tr w:rsidR="00921302" w:rsidRPr="009E5B94" w:rsidTr="00921302">
        <w:trPr>
          <w:jc w:val="center"/>
        </w:trPr>
        <w:tc>
          <w:tcPr>
            <w:tcW w:w="1107" w:type="dxa"/>
          </w:tcPr>
          <w:p w:rsidR="00921302" w:rsidRDefault="00921302" w:rsidP="00C27008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1191" w:type="dxa"/>
          </w:tcPr>
          <w:p w:rsidR="00921302" w:rsidRDefault="00921302" w:rsidP="00C27008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1147" w:type="dxa"/>
          </w:tcPr>
          <w:p w:rsidR="00921302" w:rsidRDefault="00921302" w:rsidP="00C27008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892" w:type="dxa"/>
          </w:tcPr>
          <w:p w:rsidR="00921302" w:rsidRDefault="00921302" w:rsidP="00C27008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980" w:type="dxa"/>
          </w:tcPr>
          <w:p w:rsidR="00921302" w:rsidRDefault="00921302" w:rsidP="00C27008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</w:tr>
    </w:tbl>
    <w:p w:rsidR="008D77FF" w:rsidRDefault="008D77FF" w:rsidP="00F8266E">
      <w:pPr>
        <w:pStyle w:val="SemEspaamento"/>
        <w:jc w:val="both"/>
        <w:rPr>
          <w:rFonts w:ascii="Arial" w:hAnsi="Arial" w:cs="Arial"/>
          <w:bCs/>
          <w:sz w:val="20"/>
          <w:szCs w:val="20"/>
          <w:lang w:eastAsia="pt-BR"/>
        </w:rPr>
      </w:pPr>
    </w:p>
    <w:p w:rsidR="00523F67" w:rsidRPr="000D7556" w:rsidRDefault="00523F67" w:rsidP="00523F67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 w:rsidRPr="00E73508">
        <w:rPr>
          <w:rFonts w:ascii="Arial" w:hAnsi="Arial" w:cs="Arial"/>
          <w:b/>
          <w:u w:val="single"/>
          <w:lang w:val="pt-BR"/>
        </w:rPr>
        <w:t>S</w:t>
      </w:r>
      <w:r>
        <w:rPr>
          <w:rFonts w:ascii="Arial" w:hAnsi="Arial" w:cs="Arial"/>
          <w:b/>
          <w:u w:val="single"/>
          <w:lang w:val="pt-BR"/>
        </w:rPr>
        <w:t>cript Java: Limpeza do campo “Justificativa”.</w:t>
      </w:r>
    </w:p>
    <w:p w:rsidR="00523F67" w:rsidRDefault="00523F67" w:rsidP="00523F67">
      <w:pPr>
        <w:jc w:val="both"/>
        <w:rPr>
          <w:rFonts w:ascii="Arial" w:hAnsi="Arial" w:cs="Arial"/>
          <w:lang w:val="pt-BR"/>
        </w:rPr>
      </w:pPr>
    </w:p>
    <w:p w:rsidR="00523F67" w:rsidRDefault="006023BD" w:rsidP="00523F67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Para que não ocorra acumulo de informações no campo “Justificativa de Rejeição”, um script será responsável por realizar a limpeza do campo sempre que </w:t>
      </w:r>
      <w:del w:id="18" w:author="Sheilla Melo De Souza" w:date="2014-10-23T10:17:00Z">
        <w:r w:rsidDel="00FC47BE">
          <w:rPr>
            <w:rFonts w:ascii="Arial" w:hAnsi="Arial" w:cs="Arial"/>
            <w:lang w:val="pt-BR"/>
          </w:rPr>
          <w:delText>o evento de alteração de etapa se tratar de um processo de evolução de etapa, não obrigando ao usuário o preenchimento do campo.</w:delText>
        </w:r>
      </w:del>
      <w:ins w:id="19" w:author="Sheilla Melo De Souza" w:date="2014-10-23T10:17:00Z">
        <w:r w:rsidR="00FC47BE">
          <w:rPr>
            <w:rFonts w:ascii="Arial" w:hAnsi="Arial" w:cs="Arial"/>
            <w:lang w:val="pt-BR"/>
          </w:rPr>
          <w:t>a etapa anterior for acionada.</w:t>
        </w:r>
      </w:ins>
    </w:p>
    <w:p w:rsidR="00BB6E02" w:rsidRDefault="00BB6E02" w:rsidP="00523F67">
      <w:pPr>
        <w:jc w:val="both"/>
        <w:rPr>
          <w:rFonts w:ascii="Arial" w:hAnsi="Arial" w:cs="Arial"/>
          <w:lang w:val="pt-BR"/>
        </w:rPr>
      </w:pPr>
    </w:p>
    <w:p w:rsidR="009C1D49" w:rsidRDefault="009C1D49" w:rsidP="00523F67">
      <w:pPr>
        <w:jc w:val="both"/>
        <w:rPr>
          <w:rFonts w:ascii="Arial" w:hAnsi="Arial" w:cs="Arial"/>
          <w:lang w:val="pt-BR"/>
        </w:rPr>
      </w:pPr>
    </w:p>
    <w:p w:rsidR="009C1D49" w:rsidRDefault="009C1D49" w:rsidP="00523F67">
      <w:pPr>
        <w:jc w:val="both"/>
        <w:rPr>
          <w:rFonts w:ascii="Arial" w:hAnsi="Arial" w:cs="Arial"/>
          <w:lang w:val="pt-BR"/>
        </w:rPr>
      </w:pPr>
    </w:p>
    <w:p w:rsidR="009C1D49" w:rsidRPr="002600DA" w:rsidRDefault="009C1D49" w:rsidP="00523F67">
      <w:pPr>
        <w:jc w:val="both"/>
        <w:rPr>
          <w:rFonts w:ascii="Arial" w:hAnsi="Arial" w:cs="Arial"/>
          <w:lang w:val="pt-BR"/>
        </w:rPr>
      </w:pPr>
    </w:p>
    <w:p w:rsidR="004F002C" w:rsidRPr="003B28ED" w:rsidRDefault="00E17A95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20" w:name="_Toc395183112"/>
      <w:r>
        <w:rPr>
          <w:rFonts w:ascii="Calibri" w:hAnsi="Calibri" w:cs="Calibri"/>
          <w:color w:val="29323D"/>
          <w:lang w:val="pt-BR"/>
        </w:rPr>
        <w:t>Componentes Impactados</w:t>
      </w:r>
      <w:bookmarkEnd w:id="20"/>
    </w:p>
    <w:p w:rsidR="003B28ED" w:rsidRDefault="003B28ED" w:rsidP="003B28ED">
      <w:pPr>
        <w:pStyle w:val="Recuodecorpodetexto3"/>
        <w:ind w:firstLine="0"/>
        <w:rPr>
          <w:rFonts w:ascii="Times New Roman" w:hAnsi="Times New Roman" w:cs="Times New Roman"/>
        </w:rPr>
      </w:pPr>
      <w:bookmarkStart w:id="21" w:name="_Toc178139958"/>
      <w:bookmarkStart w:id="22" w:name="_Toc244516105"/>
    </w:p>
    <w:p w:rsidR="003C5209" w:rsidRPr="002D325D" w:rsidRDefault="002D325D" w:rsidP="00A553DE">
      <w:pPr>
        <w:rPr>
          <w:rFonts w:ascii="Arial" w:hAnsi="Arial" w:cs="Arial"/>
          <w:lang w:val="pt-BR"/>
        </w:rPr>
      </w:pPr>
      <w:r w:rsidRPr="002D325D">
        <w:rPr>
          <w:rFonts w:ascii="Arial" w:hAnsi="Arial" w:cs="Arial"/>
          <w:lang w:val="pt-BR"/>
        </w:rPr>
        <w:t>N/A</w:t>
      </w:r>
    </w:p>
    <w:p w:rsidR="003B28ED" w:rsidRPr="002A76FF" w:rsidRDefault="003B28ED" w:rsidP="003B28ED">
      <w:pPr>
        <w:pStyle w:val="Remissivo1"/>
        <w:rPr>
          <w:lang w:val="pt-BR"/>
        </w:rPr>
      </w:pP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23" w:name="_Toc395183113"/>
      <w:r w:rsidRPr="003B28ED">
        <w:rPr>
          <w:rFonts w:ascii="Calibri" w:hAnsi="Calibri" w:cs="Calibri"/>
          <w:color w:val="29323D"/>
          <w:lang w:val="pt-BR"/>
        </w:rPr>
        <w:t>Premissas</w:t>
      </w:r>
      <w:bookmarkEnd w:id="21"/>
      <w:bookmarkEnd w:id="22"/>
      <w:bookmarkEnd w:id="23"/>
    </w:p>
    <w:p w:rsidR="003B28ED" w:rsidRPr="002A76FF" w:rsidRDefault="003B28ED" w:rsidP="003B28ED">
      <w:pPr>
        <w:rPr>
          <w:lang w:val="pt-BR"/>
        </w:rPr>
      </w:pPr>
      <w:bookmarkStart w:id="24" w:name="_Toc244516106"/>
    </w:p>
    <w:p w:rsidR="000D7556" w:rsidRPr="000D7556" w:rsidRDefault="000D7556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Disponibilidade das equipes técnicas TIM nos prazos definidos no planejamento do projeto;</w:t>
      </w:r>
    </w:p>
    <w:p w:rsidR="000D7556" w:rsidRPr="000D7556" w:rsidRDefault="000D7556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Prioridade do projeto por parte da Diretoria da TIM.</w:t>
      </w:r>
    </w:p>
    <w:p w:rsidR="000B7196" w:rsidRPr="003B28ED" w:rsidRDefault="000B719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25" w:name="_Toc395183114"/>
      <w:r>
        <w:rPr>
          <w:rFonts w:ascii="Calibri" w:hAnsi="Calibri" w:cs="Calibri"/>
          <w:color w:val="29323D"/>
          <w:lang w:val="pt-BR"/>
        </w:rPr>
        <w:t>Riscos</w:t>
      </w:r>
      <w:bookmarkEnd w:id="25"/>
    </w:p>
    <w:p w:rsidR="00B81202" w:rsidRDefault="00B81202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440094" w:rsidRPr="00E41737" w:rsidRDefault="005D4765" w:rsidP="00E41737">
      <w:pPr>
        <w:spacing w:after="200" w:line="276" w:lineRule="auto"/>
        <w:rPr>
          <w:rFonts w:ascii="Arial" w:hAnsi="Arial" w:cs="Arial"/>
          <w:lang w:val="pt-BR"/>
        </w:rPr>
      </w:pPr>
      <w:r w:rsidRPr="00E41737">
        <w:rPr>
          <w:rFonts w:ascii="Arial" w:hAnsi="Arial" w:cs="Arial"/>
          <w:lang w:val="pt-BR"/>
        </w:rPr>
        <w:t>N/A.</w:t>
      </w:r>
    </w:p>
    <w:p w:rsidR="00440094" w:rsidRDefault="00440094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4039C4" w:rsidRPr="003B28ED" w:rsidRDefault="004039C4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26" w:name="_Toc395183115"/>
      <w:r w:rsidRPr="003B28ED">
        <w:rPr>
          <w:rFonts w:ascii="Calibri" w:hAnsi="Calibri" w:cs="Calibri"/>
          <w:color w:val="29323D"/>
          <w:lang w:val="pt-BR"/>
        </w:rPr>
        <w:t>Escopo Negativo</w:t>
      </w:r>
      <w:bookmarkEnd w:id="24"/>
      <w:bookmarkEnd w:id="26"/>
    </w:p>
    <w:p w:rsidR="003B28ED" w:rsidRPr="002A76FF" w:rsidRDefault="003B28ED" w:rsidP="003B28ED">
      <w:pPr>
        <w:rPr>
          <w:lang w:val="pt-BR"/>
        </w:rPr>
      </w:pPr>
      <w:bookmarkStart w:id="27" w:name="_Toc178139960"/>
      <w:bookmarkStart w:id="28" w:name="_Toc244516107"/>
    </w:p>
    <w:p w:rsidR="003266ED" w:rsidRPr="00D64D97" w:rsidRDefault="00D64D97" w:rsidP="00D64D97">
      <w:pPr>
        <w:rPr>
          <w:rFonts w:ascii="Arial" w:hAnsi="Arial" w:cs="Arial"/>
          <w:lang w:val="pt-BR"/>
        </w:rPr>
      </w:pPr>
      <w:r w:rsidRPr="00D64D97">
        <w:rPr>
          <w:rFonts w:ascii="Arial" w:hAnsi="Arial" w:cs="Arial"/>
          <w:lang w:val="pt-BR"/>
        </w:rPr>
        <w:t>N/A</w:t>
      </w:r>
      <w:r>
        <w:rPr>
          <w:rFonts w:ascii="Arial" w:hAnsi="Arial" w:cs="Arial"/>
          <w:lang w:val="pt-BR"/>
        </w:rPr>
        <w:t>.</w:t>
      </w:r>
      <w:bookmarkEnd w:id="27"/>
      <w:bookmarkEnd w:id="28"/>
    </w:p>
    <w:p w:rsidR="003B28ED" w:rsidRDefault="003B28ED" w:rsidP="003266ED">
      <w:pPr>
        <w:pStyle w:val="Remissivo1"/>
        <w:ind w:left="284"/>
        <w:rPr>
          <w:rFonts w:ascii="Cambria" w:hAnsi="Cambria"/>
          <w:lang w:val="pt-BR"/>
        </w:rPr>
      </w:pPr>
    </w:p>
    <w:p w:rsidR="007B7068" w:rsidRDefault="007B7068" w:rsidP="007B7068">
      <w:pPr>
        <w:rPr>
          <w:lang w:val="pt-BR"/>
        </w:rPr>
      </w:pPr>
    </w:p>
    <w:p w:rsidR="007B7068" w:rsidRDefault="007B7068" w:rsidP="007B7068">
      <w:pPr>
        <w:rPr>
          <w:lang w:val="pt-BR"/>
        </w:rPr>
      </w:pPr>
    </w:p>
    <w:p w:rsidR="00B002C5" w:rsidRDefault="00D64D97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r>
        <w:rPr>
          <w:rFonts w:ascii="Calibri" w:hAnsi="Calibri" w:cs="Calibri"/>
          <w:color w:val="29323D"/>
          <w:lang w:val="pt-BR"/>
        </w:rPr>
        <w:t xml:space="preserve"> </w:t>
      </w:r>
      <w:bookmarkStart w:id="29" w:name="_Toc395183116"/>
      <w:r>
        <w:rPr>
          <w:rFonts w:ascii="Calibri" w:hAnsi="Calibri" w:cs="Calibri"/>
          <w:color w:val="29323D"/>
          <w:lang w:val="pt-BR"/>
        </w:rPr>
        <w:t>Aprovação do documento</w:t>
      </w:r>
      <w:bookmarkEnd w:id="29"/>
    </w:p>
    <w:p w:rsidR="00D64D97" w:rsidRDefault="00D64D97" w:rsidP="00D64D97">
      <w:pPr>
        <w:rPr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42"/>
        <w:gridCol w:w="1762"/>
        <w:gridCol w:w="3072"/>
        <w:gridCol w:w="3069"/>
      </w:tblGrid>
      <w:tr w:rsidR="003303EF" w:rsidRPr="00646C9F" w:rsidTr="00321206">
        <w:trPr>
          <w:cantSplit/>
        </w:trPr>
        <w:tc>
          <w:tcPr>
            <w:tcW w:w="621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1017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Nome</w:t>
            </w:r>
          </w:p>
        </w:tc>
        <w:tc>
          <w:tcPr>
            <w:tcW w:w="1682" w:type="pct"/>
            <w:shd w:val="clear" w:color="auto" w:fill="D9D9D9"/>
          </w:tcPr>
          <w:p w:rsidR="003303E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680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Assinatura</w:t>
            </w:r>
          </w:p>
        </w:tc>
      </w:tr>
      <w:tr w:rsidR="003303EF" w:rsidRPr="008D6BEE" w:rsidTr="00321206">
        <w:trPr>
          <w:cantSplit/>
        </w:trPr>
        <w:tc>
          <w:tcPr>
            <w:tcW w:w="621" w:type="pct"/>
          </w:tcPr>
          <w:p w:rsidR="003303EF" w:rsidRPr="008D6BEE" w:rsidRDefault="004B704F" w:rsidP="00862B52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11</w:t>
            </w:r>
            <w:r w:rsidR="007B7068">
              <w:rPr>
                <w:rFonts w:ascii="Arial" w:hAnsi="Arial" w:cs="Arial"/>
                <w:bCs/>
                <w:sz w:val="18"/>
                <w:szCs w:val="18"/>
                <w:lang w:val="pt-BR"/>
              </w:rPr>
              <w:t>/08/2014</w:t>
            </w:r>
          </w:p>
        </w:tc>
        <w:tc>
          <w:tcPr>
            <w:tcW w:w="1017" w:type="pct"/>
          </w:tcPr>
          <w:p w:rsidR="003303EF" w:rsidRPr="008D6BEE" w:rsidRDefault="00646C9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682" w:type="pct"/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Consultor SAP Engineering</w:t>
            </w:r>
          </w:p>
        </w:tc>
        <w:tc>
          <w:tcPr>
            <w:tcW w:w="1680" w:type="pct"/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321206">
        <w:trPr>
          <w:cantSplit/>
        </w:trPr>
        <w:tc>
          <w:tcPr>
            <w:tcW w:w="6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4B704F" w:rsidP="00862B52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del w:id="30" w:author="Sheilla Melo De Souza" w:date="2014-10-23T10:19:00Z">
              <w:r w:rsidDel="00835B88"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delText>11</w:delText>
              </w:r>
              <w:r w:rsidR="007B7068" w:rsidDel="00835B88"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delText>/08/2014</w:delText>
              </w:r>
            </w:del>
            <w:ins w:id="31" w:author="Sheilla Melo De Souza" w:date="2014-10-23T10:19:00Z">
              <w:r w:rsidR="00835B88"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>21/10/2014</w:t>
              </w:r>
            </w:ins>
          </w:p>
        </w:tc>
        <w:tc>
          <w:tcPr>
            <w:tcW w:w="10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Sheilla Melo</w:t>
            </w:r>
          </w:p>
        </w:tc>
        <w:tc>
          <w:tcPr>
            <w:tcW w:w="16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Líder Técnica Engineering</w:t>
            </w:r>
          </w:p>
        </w:tc>
        <w:tc>
          <w:tcPr>
            <w:tcW w:w="16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E60F0A" w:rsidRPr="008D6BEE" w:rsidTr="00321206">
        <w:trPr>
          <w:cantSplit/>
        </w:trPr>
        <w:tc>
          <w:tcPr>
            <w:tcW w:w="6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60F0A" w:rsidDel="00835B88" w:rsidRDefault="00E60F0A" w:rsidP="00862B52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17/06/2015</w:t>
            </w:r>
          </w:p>
        </w:tc>
        <w:tc>
          <w:tcPr>
            <w:tcW w:w="10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60F0A" w:rsidRPr="008D6BEE" w:rsidRDefault="00E60F0A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Roberto Santarello</w:t>
            </w:r>
          </w:p>
        </w:tc>
        <w:tc>
          <w:tcPr>
            <w:tcW w:w="16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60F0A" w:rsidRPr="008D6BEE" w:rsidRDefault="00E60F0A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Consultor SAP ENGdB</w:t>
            </w:r>
          </w:p>
        </w:tc>
        <w:tc>
          <w:tcPr>
            <w:tcW w:w="16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60F0A" w:rsidRPr="008D6BEE" w:rsidRDefault="00E60F0A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7B7068" w:rsidTr="00321206">
        <w:trPr>
          <w:cantSplit/>
        </w:trPr>
        <w:tc>
          <w:tcPr>
            <w:tcW w:w="6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4B704F" w:rsidP="00862B52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del w:id="32" w:author="Sheilla Melo De Souza" w:date="2014-10-23T10:19:00Z">
              <w:r w:rsidDel="00835B88"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delText>11</w:delText>
              </w:r>
              <w:r w:rsidR="007B7068" w:rsidDel="00835B88"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delText>/08/2014</w:delText>
              </w:r>
            </w:del>
            <w:ins w:id="33" w:author="Sheilla Melo De Souza" w:date="2014-10-23T10:19:00Z">
              <w:r w:rsidR="00835B88"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>21/10/2014</w:t>
              </w:r>
            </w:ins>
          </w:p>
        </w:tc>
        <w:tc>
          <w:tcPr>
            <w:tcW w:w="10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7B7068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Allan </w:t>
            </w:r>
            <w:r w:rsidR="007B7068">
              <w:rPr>
                <w:rFonts w:ascii="Arial" w:hAnsi="Arial" w:cs="Arial"/>
                <w:bCs/>
                <w:sz w:val="18"/>
                <w:szCs w:val="18"/>
                <w:lang w:val="pt-BR"/>
              </w:rPr>
              <w:t>G. de Andrade</w:t>
            </w:r>
          </w:p>
        </w:tc>
        <w:tc>
          <w:tcPr>
            <w:tcW w:w="16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Analista TI TIM</w:t>
            </w:r>
          </w:p>
        </w:tc>
        <w:tc>
          <w:tcPr>
            <w:tcW w:w="16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D65683" w:rsidRPr="007B7068" w:rsidTr="00321206">
        <w:trPr>
          <w:cantSplit/>
        </w:trPr>
        <w:tc>
          <w:tcPr>
            <w:tcW w:w="6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65683" w:rsidRPr="008D6BEE" w:rsidRDefault="00D65683" w:rsidP="0036101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65683" w:rsidRPr="008D6BEE" w:rsidRDefault="00D65683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Valquíria Pinto</w:t>
            </w:r>
          </w:p>
        </w:tc>
        <w:tc>
          <w:tcPr>
            <w:tcW w:w="16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65683" w:rsidRPr="008D6BEE" w:rsidRDefault="00D65683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Líder Técnica TIM</w:t>
            </w:r>
          </w:p>
        </w:tc>
        <w:tc>
          <w:tcPr>
            <w:tcW w:w="16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65683" w:rsidRPr="008D6BEE" w:rsidRDefault="00D65683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D65683" w:rsidRPr="007B7068" w:rsidTr="00321206">
        <w:trPr>
          <w:cantSplit/>
        </w:trPr>
        <w:tc>
          <w:tcPr>
            <w:tcW w:w="6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65683" w:rsidRPr="008D6BEE" w:rsidRDefault="00D65683" w:rsidP="0036101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65683" w:rsidRPr="008D6BEE" w:rsidRDefault="00D65683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Gilda Maiellaro</w:t>
            </w:r>
          </w:p>
        </w:tc>
        <w:tc>
          <w:tcPr>
            <w:tcW w:w="16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65683" w:rsidRPr="008D6BEE" w:rsidRDefault="00D65683" w:rsidP="003303E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Gerente de TI TIM </w:t>
            </w:r>
          </w:p>
        </w:tc>
        <w:tc>
          <w:tcPr>
            <w:tcW w:w="16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65683" w:rsidRPr="008D6BEE" w:rsidRDefault="00D65683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D65683" w:rsidRPr="008D6BEE" w:rsidTr="00321206">
        <w:trPr>
          <w:cantSplit/>
        </w:trPr>
        <w:tc>
          <w:tcPr>
            <w:tcW w:w="6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65683" w:rsidRPr="008D6BEE" w:rsidRDefault="00D65683" w:rsidP="0036101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65683" w:rsidRPr="008D6BEE" w:rsidRDefault="00D65683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6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65683" w:rsidRPr="008D6BEE" w:rsidRDefault="00D65683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6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65683" w:rsidRPr="008D6BEE" w:rsidRDefault="00D65683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</w:tbl>
    <w:p w:rsidR="00D64D97" w:rsidRPr="00D64D97" w:rsidRDefault="00D64D97" w:rsidP="007B7068">
      <w:pPr>
        <w:rPr>
          <w:lang w:val="it-IT"/>
        </w:rPr>
      </w:pPr>
    </w:p>
    <w:sectPr w:rsidR="00D64D97" w:rsidRPr="00D64D97" w:rsidSect="003B28ED">
      <w:headerReference w:type="default" r:id="rId18"/>
      <w:footerReference w:type="default" r:id="rId19"/>
      <w:footerReference w:type="first" r:id="rId20"/>
      <w:pgSz w:w="11906" w:h="16838"/>
      <w:pgMar w:top="1843" w:right="1133" w:bottom="720" w:left="851" w:header="993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656" w:rsidRDefault="00997656" w:rsidP="00A13348">
      <w:r>
        <w:separator/>
      </w:r>
    </w:p>
  </w:endnote>
  <w:endnote w:type="continuationSeparator" w:id="0">
    <w:p w:rsidR="00997656" w:rsidRDefault="00997656" w:rsidP="00A13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465"/>
      <w:gridCol w:w="992"/>
      <w:gridCol w:w="4465"/>
    </w:tblGrid>
    <w:tr w:rsidR="0036101B" w:rsidTr="003B28ED">
      <w:trPr>
        <w:trHeight w:val="151"/>
      </w:trPr>
      <w:tc>
        <w:tcPr>
          <w:tcW w:w="2250" w:type="pct"/>
        </w:tcPr>
        <w:p w:rsidR="0036101B" w:rsidRPr="003B28ED" w:rsidRDefault="0036101B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  <w:r>
            <w:rPr>
              <w:rFonts w:ascii="Cambria" w:hAnsi="Cambria"/>
              <w:bCs/>
              <w:sz w:val="18"/>
              <w:szCs w:val="18"/>
            </w:rPr>
            <w:t>Especificação | Projeto CLM</w:t>
          </w:r>
        </w:p>
      </w:tc>
      <w:tc>
        <w:tcPr>
          <w:tcW w:w="500" w:type="pct"/>
          <w:vMerge w:val="restart"/>
          <w:noWrap/>
          <w:vAlign w:val="center"/>
        </w:tcPr>
        <w:p w:rsidR="0036101B" w:rsidRPr="003B28ED" w:rsidRDefault="0036101B">
          <w:pPr>
            <w:pStyle w:val="SemEspaamento"/>
            <w:rPr>
              <w:rFonts w:ascii="Cambria" w:hAnsi="Cambria"/>
              <w:sz w:val="18"/>
              <w:szCs w:val="18"/>
            </w:rPr>
          </w:pPr>
        </w:p>
      </w:tc>
      <w:tc>
        <w:tcPr>
          <w:tcW w:w="2250" w:type="pct"/>
        </w:tcPr>
        <w:p w:rsidR="0036101B" w:rsidRPr="003B28ED" w:rsidRDefault="0036101B" w:rsidP="003B28ED">
          <w:pPr>
            <w:pStyle w:val="Cabealho"/>
            <w:tabs>
              <w:tab w:val="clear" w:pos="4252"/>
            </w:tabs>
            <w:ind w:right="-1"/>
            <w:jc w:val="right"/>
            <w:rPr>
              <w:rFonts w:ascii="Cambria" w:hAnsi="Cambria"/>
              <w:bCs/>
              <w:sz w:val="18"/>
              <w:szCs w:val="18"/>
            </w:rPr>
          </w:pPr>
          <w:r>
            <w:rPr>
              <w:rFonts w:ascii="Cambria" w:hAnsi="Cambria"/>
              <w:bCs/>
              <w:sz w:val="18"/>
              <w:szCs w:val="18"/>
            </w:rPr>
            <w:t xml:space="preserve">| </w: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begin"/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instrText xml:space="preserve"> PAGE   \* MERGEFORMAT </w:instrTex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separate"/>
          </w:r>
          <w:r w:rsidR="001C6FC0">
            <w:rPr>
              <w:rFonts w:ascii="Calibri" w:hAnsi="Calibri" w:cs="Calibri"/>
              <w:b/>
              <w:bCs/>
              <w:noProof/>
              <w:color w:val="29323D"/>
              <w:sz w:val="18"/>
              <w:szCs w:val="18"/>
            </w:rPr>
            <w:t>6</w: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end"/>
          </w:r>
        </w:p>
      </w:tc>
    </w:tr>
    <w:tr w:rsidR="0036101B" w:rsidTr="003B28ED">
      <w:trPr>
        <w:trHeight w:val="150"/>
      </w:trPr>
      <w:tc>
        <w:tcPr>
          <w:tcW w:w="2250" w:type="pct"/>
        </w:tcPr>
        <w:p w:rsidR="0036101B" w:rsidRPr="003B28ED" w:rsidRDefault="0036101B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500" w:type="pct"/>
          <w:vMerge/>
        </w:tcPr>
        <w:p w:rsidR="0036101B" w:rsidRPr="003B28ED" w:rsidRDefault="0036101B">
          <w:pPr>
            <w:pStyle w:val="Cabealho"/>
            <w:jc w:val="center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2250" w:type="pct"/>
        </w:tcPr>
        <w:p w:rsidR="0036101B" w:rsidRPr="003B28ED" w:rsidRDefault="0036101B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</w:tr>
  </w:tbl>
  <w:p w:rsidR="0036101B" w:rsidRDefault="0036101B" w:rsidP="001A068D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-558800</wp:posOffset>
              </wp:positionH>
              <wp:positionV relativeFrom="paragraph">
                <wp:posOffset>280670</wp:posOffset>
              </wp:positionV>
              <wp:extent cx="7605395" cy="340360"/>
              <wp:effectExtent l="0" t="0" r="0" b="2540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2BEA50F" id="Rectangle 26" o:spid="_x0000_s1026" style="position:absolute;margin-left:-44pt;margin-top:22.1pt;width:598.85pt;height:26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" stroked="f" strokeweight="0">
              <v:fill color2="#bfbfbf" rotate="t" focus="100%" type="gradient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101B" w:rsidRDefault="0036101B" w:rsidP="00F11370">
    <w:pPr>
      <w:pStyle w:val="Rodap"/>
      <w:rPr>
        <w:rFonts w:ascii="Arial" w:hAnsi="Arial"/>
        <w:sz w:val="16"/>
      </w:rPr>
    </w:pPr>
    <w:r>
      <w:rPr>
        <w:rFonts w:ascii="Arial" w:hAnsi="Arial"/>
        <w:sz w:val="16"/>
        <w:lang w:val="pt-BR"/>
      </w:rPr>
      <w:tab/>
    </w:r>
  </w:p>
  <w:p w:rsidR="0036101B" w:rsidRDefault="0036101B">
    <w:pPr>
      <w:pStyle w:val="Rodap"/>
    </w:pPr>
  </w:p>
  <w:p w:rsidR="0036101B" w:rsidRDefault="0036101B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-554355</wp:posOffset>
              </wp:positionH>
              <wp:positionV relativeFrom="paragraph">
                <wp:posOffset>276860</wp:posOffset>
              </wp:positionV>
              <wp:extent cx="7605395" cy="340360"/>
              <wp:effectExtent l="0" t="0" r="0" b="2540"/>
              <wp:wrapNone/>
              <wp:docPr id="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78E04B" id="Rectangle 14" o:spid="_x0000_s1026" style="position:absolute;margin-left:-43.65pt;margin-top:21.8pt;width:598.85pt;height:26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" stroked="f" strokeweight="0">
              <v:fill color2="#bfbfbf" rotate="t" focus="100%" type="gradien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656" w:rsidRDefault="00997656" w:rsidP="00A13348">
      <w:r>
        <w:separator/>
      </w:r>
    </w:p>
  </w:footnote>
  <w:footnote w:type="continuationSeparator" w:id="0">
    <w:p w:rsidR="00997656" w:rsidRDefault="00997656" w:rsidP="00A133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101B" w:rsidRDefault="0036101B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  <w:r>
      <w:rPr>
        <w:rFonts w:ascii="Arial" w:hAnsi="Arial" w:cs="Arial"/>
        <w:b/>
        <w:noProof/>
        <w:color w:val="F95902"/>
        <w:sz w:val="18"/>
        <w:szCs w:val="18"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5353050</wp:posOffset>
          </wp:positionH>
          <wp:positionV relativeFrom="margin">
            <wp:posOffset>-684530</wp:posOffset>
          </wp:positionV>
          <wp:extent cx="941070" cy="337820"/>
          <wp:effectExtent l="0" t="0" r="0" b="5080"/>
          <wp:wrapSquare wrapText="bothSides"/>
          <wp:docPr id="42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337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-33655</wp:posOffset>
          </wp:positionH>
          <wp:positionV relativeFrom="paragraph">
            <wp:posOffset>94615</wp:posOffset>
          </wp:positionV>
          <wp:extent cx="1675765" cy="374015"/>
          <wp:effectExtent l="0" t="0" r="635" b="6985"/>
          <wp:wrapNone/>
          <wp:docPr id="41" name="Imagem 245" descr="logo_Engineering - Ve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45" descr="logo_Engineering - Ve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5765" cy="374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color w:val="F95902"/>
        <w:sz w:val="18"/>
        <w:szCs w:val="18"/>
      </w:rPr>
      <w:t xml:space="preserve">    </w:t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  <w:t xml:space="preserve">     </w:t>
    </w:r>
  </w:p>
  <w:p w:rsidR="0036101B" w:rsidRDefault="0036101B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:rsidR="0036101B" w:rsidRDefault="0036101B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:rsidR="0036101B" w:rsidRDefault="0036101B" w:rsidP="00CA7818">
    <w:pPr>
      <w:pStyle w:val="Cabealho"/>
      <w:pBdr>
        <w:bottom w:val="single" w:sz="6" w:space="1" w:color="C4004A"/>
      </w:pBdr>
      <w:ind w:firstLine="5664"/>
      <w:rPr>
        <w:b/>
        <w:bCs/>
        <w:sz w:val="16"/>
      </w:rPr>
    </w:pPr>
    <w:r>
      <w:rPr>
        <w:b/>
        <w:bCs/>
        <w:sz w:val="16"/>
      </w:rPr>
      <w:t xml:space="preserve">                                                                                                                                                 </w:t>
    </w:r>
  </w:p>
  <w:p w:rsidR="0036101B" w:rsidRDefault="0036101B" w:rsidP="00CA7818">
    <w:pPr>
      <w:pStyle w:val="Cabealho"/>
      <w:rPr>
        <w:b/>
        <w:bCs/>
        <w:sz w:val="16"/>
      </w:rPr>
    </w:pPr>
  </w:p>
  <w:p w:rsidR="0036101B" w:rsidRDefault="0036101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B6569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5">
      <w:start w:val="1"/>
      <w:numFmt w:val="upp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876251"/>
    <w:multiLevelType w:val="hybridMultilevel"/>
    <w:tmpl w:val="F03E09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440A9"/>
    <w:multiLevelType w:val="hybridMultilevel"/>
    <w:tmpl w:val="9620C2F6"/>
    <w:lvl w:ilvl="0" w:tplc="0416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" w15:restartNumberingAfterBreak="0">
    <w:nsid w:val="26A673E4"/>
    <w:multiLevelType w:val="hybridMultilevel"/>
    <w:tmpl w:val="5FACB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9384C"/>
    <w:multiLevelType w:val="hybridMultilevel"/>
    <w:tmpl w:val="B1D47F0C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A3B336A"/>
    <w:multiLevelType w:val="hybridMultilevel"/>
    <w:tmpl w:val="430480D2"/>
    <w:lvl w:ilvl="0" w:tplc="923C99BC">
      <w:start w:val="15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315B3"/>
    <w:multiLevelType w:val="hybridMultilevel"/>
    <w:tmpl w:val="55980B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C12DC6"/>
    <w:multiLevelType w:val="hybridMultilevel"/>
    <w:tmpl w:val="CF6623D4"/>
    <w:lvl w:ilvl="0" w:tplc="0416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9BF7513"/>
    <w:multiLevelType w:val="hybridMultilevel"/>
    <w:tmpl w:val="672C74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EE01CD"/>
    <w:multiLevelType w:val="hybridMultilevel"/>
    <w:tmpl w:val="9E6E5C4C"/>
    <w:lvl w:ilvl="0" w:tplc="D34A3EE2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DD2A1FDA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5928218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F2B518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DB2E1148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6D445D16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7FA099F4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C962512E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A9827DD6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603A4C92"/>
    <w:multiLevelType w:val="hybridMultilevel"/>
    <w:tmpl w:val="A21C8B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4723EA"/>
    <w:multiLevelType w:val="hybridMultilevel"/>
    <w:tmpl w:val="15B2ADC4"/>
    <w:lvl w:ilvl="0" w:tplc="0416000F">
      <w:start w:val="1"/>
      <w:numFmt w:val="decimal"/>
      <w:lvlText w:val="%1."/>
      <w:lvlJc w:val="left"/>
      <w:pPr>
        <w:ind w:left="1921" w:hanging="360"/>
      </w:pPr>
    </w:lvl>
    <w:lvl w:ilvl="1" w:tplc="04160019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2" w15:restartNumberingAfterBreak="0">
    <w:nsid w:val="6F45685B"/>
    <w:multiLevelType w:val="hybridMultilevel"/>
    <w:tmpl w:val="F302508A"/>
    <w:lvl w:ilvl="0" w:tplc="1AB28772">
      <w:start w:val="1"/>
      <w:numFmt w:val="decimal"/>
      <w:lvlText w:val="%1."/>
      <w:lvlJc w:val="left"/>
      <w:pPr>
        <w:ind w:left="248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615AF5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24120C"/>
    <w:multiLevelType w:val="hybridMultilevel"/>
    <w:tmpl w:val="0914C00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FDB484B"/>
    <w:multiLevelType w:val="hybridMultilevel"/>
    <w:tmpl w:val="6A2E036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14"/>
  </w:num>
  <w:num w:numId="5">
    <w:abstractNumId w:val="4"/>
  </w:num>
  <w:num w:numId="6">
    <w:abstractNumId w:val="5"/>
  </w:num>
  <w:num w:numId="7">
    <w:abstractNumId w:val="13"/>
  </w:num>
  <w:num w:numId="8">
    <w:abstractNumId w:val="15"/>
  </w:num>
  <w:num w:numId="9">
    <w:abstractNumId w:val="11"/>
  </w:num>
  <w:num w:numId="10">
    <w:abstractNumId w:val="12"/>
  </w:num>
  <w:num w:numId="11">
    <w:abstractNumId w:val="0"/>
  </w:num>
  <w:num w:numId="12">
    <w:abstractNumId w:val="8"/>
  </w:num>
  <w:num w:numId="13">
    <w:abstractNumId w:val="2"/>
  </w:num>
  <w:num w:numId="14">
    <w:abstractNumId w:val="1"/>
  </w:num>
  <w:num w:numId="15">
    <w:abstractNumId w:val="10"/>
  </w:num>
  <w:num w:numId="16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1" w:dllVersion="513" w:checkStyle="0"/>
  <w:proofState w:spelling="clean" w:grammar="clean"/>
  <w:documentProtection w:edit="comments" w:formatting="1" w:enforcement="1" w:cryptProviderType="rsaAES" w:cryptAlgorithmClass="hash" w:cryptAlgorithmType="typeAny" w:cryptAlgorithmSid="14" w:cryptSpinCount="100000" w:hash="7V6sVQs7hvkiuXsYfBGn3CiGuoUfuNh1IwGe5/WdL+pt6/aYdJrwhLz05ZLbhDccKR5LI3hQ9zXGyUSwcd+RvQ==" w:salt="GXirTmf4fHjPfzBktQUoQg==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uthor" w:val="橄ㄴ눀ߠܿ찔㈇"/>
    <w:docVar w:name="Entered_By" w:val="橄ㄴ눀ߠܿ찔㈇Èကܸ뀀ޫ賐 ကܸ뻨ނ݇Ḁ窨ɿ"/>
    <w:docVar w:name="FileName" w:val="Ķਸ਼䫬Ì;達2怀룣ࠀⳍᮔﾺʸʸͪͲ堀΃!＀Ù㐀㐀ÎĂŀࠀ;铍㐀㐀駎&lt;G怀룣鳍ࠀఀᮔ˾ϏϏͲͷ堀΃!＀Ù㐀㐀ĘĂŀࠀP琀㐀㐀駎x怀룣ᣍࠀ㐀ᮔݙځځͷΆ堀΃!＀Ù㐀㐀ƛĂŀࠀ鰀㐀㐀駎ďÎ怀룣볍ࠀᮔ๦ଦଦΆ΍堀΃!＀Ù㐀㐀ɳĂŀࠀ×匳 㐀㐀駎Ǩà怀룣᠀ࠀ댳 ᮔᨘఠఠ΍Η堀΃!＀Ù㐀㐀͞Ăŀࠀêᬳ_x000a_㐀㐀駎ˎ 怀룣෩ࠀ掱럼⛄ΗΘ堀΃!"/>
  </w:docVars>
  <w:rsids>
    <w:rsidRoot w:val="00A13348"/>
    <w:rsid w:val="00000B33"/>
    <w:rsid w:val="000019BD"/>
    <w:rsid w:val="00002C95"/>
    <w:rsid w:val="00011EB1"/>
    <w:rsid w:val="00012D1D"/>
    <w:rsid w:val="0001312C"/>
    <w:rsid w:val="000153BC"/>
    <w:rsid w:val="0001733C"/>
    <w:rsid w:val="00021435"/>
    <w:rsid w:val="0002653F"/>
    <w:rsid w:val="0003539A"/>
    <w:rsid w:val="00040250"/>
    <w:rsid w:val="000446EE"/>
    <w:rsid w:val="0004637B"/>
    <w:rsid w:val="00062077"/>
    <w:rsid w:val="00063831"/>
    <w:rsid w:val="00085385"/>
    <w:rsid w:val="00086E09"/>
    <w:rsid w:val="00091010"/>
    <w:rsid w:val="00096BCE"/>
    <w:rsid w:val="000A14D5"/>
    <w:rsid w:val="000B1432"/>
    <w:rsid w:val="000B4319"/>
    <w:rsid w:val="000B672D"/>
    <w:rsid w:val="000B7196"/>
    <w:rsid w:val="000B7D38"/>
    <w:rsid w:val="000C1174"/>
    <w:rsid w:val="000C2300"/>
    <w:rsid w:val="000D0883"/>
    <w:rsid w:val="000D2266"/>
    <w:rsid w:val="000D3CB4"/>
    <w:rsid w:val="000D6CBE"/>
    <w:rsid w:val="000D7556"/>
    <w:rsid w:val="000E4065"/>
    <w:rsid w:val="000E7387"/>
    <w:rsid w:val="000F03C0"/>
    <w:rsid w:val="000F191D"/>
    <w:rsid w:val="000F21B8"/>
    <w:rsid w:val="000F251E"/>
    <w:rsid w:val="000F2DBA"/>
    <w:rsid w:val="000F341F"/>
    <w:rsid w:val="000F36AC"/>
    <w:rsid w:val="000F57AC"/>
    <w:rsid w:val="000F7B77"/>
    <w:rsid w:val="00100067"/>
    <w:rsid w:val="0010065F"/>
    <w:rsid w:val="00102AFE"/>
    <w:rsid w:val="001040CE"/>
    <w:rsid w:val="00105C75"/>
    <w:rsid w:val="00110933"/>
    <w:rsid w:val="00110BA5"/>
    <w:rsid w:val="0011522C"/>
    <w:rsid w:val="001170FC"/>
    <w:rsid w:val="00120312"/>
    <w:rsid w:val="00121A9D"/>
    <w:rsid w:val="00125263"/>
    <w:rsid w:val="0012558C"/>
    <w:rsid w:val="00127642"/>
    <w:rsid w:val="0013121B"/>
    <w:rsid w:val="00131A51"/>
    <w:rsid w:val="0013317D"/>
    <w:rsid w:val="00134975"/>
    <w:rsid w:val="00134F48"/>
    <w:rsid w:val="00136DE9"/>
    <w:rsid w:val="00140065"/>
    <w:rsid w:val="001419F2"/>
    <w:rsid w:val="00141E83"/>
    <w:rsid w:val="001420BE"/>
    <w:rsid w:val="00143460"/>
    <w:rsid w:val="00144BEC"/>
    <w:rsid w:val="00152930"/>
    <w:rsid w:val="00161070"/>
    <w:rsid w:val="00161751"/>
    <w:rsid w:val="00164FFD"/>
    <w:rsid w:val="00175A56"/>
    <w:rsid w:val="00177852"/>
    <w:rsid w:val="00180544"/>
    <w:rsid w:val="001805C6"/>
    <w:rsid w:val="00192601"/>
    <w:rsid w:val="00195348"/>
    <w:rsid w:val="00197C90"/>
    <w:rsid w:val="001A068D"/>
    <w:rsid w:val="001A272F"/>
    <w:rsid w:val="001A4F72"/>
    <w:rsid w:val="001A70D6"/>
    <w:rsid w:val="001B0455"/>
    <w:rsid w:val="001B3893"/>
    <w:rsid w:val="001B586A"/>
    <w:rsid w:val="001C4C07"/>
    <w:rsid w:val="001C645F"/>
    <w:rsid w:val="001C6C2D"/>
    <w:rsid w:val="001C6FC0"/>
    <w:rsid w:val="001E47C9"/>
    <w:rsid w:val="001E4A14"/>
    <w:rsid w:val="001F2D06"/>
    <w:rsid w:val="001F303A"/>
    <w:rsid w:val="0020652E"/>
    <w:rsid w:val="002076F0"/>
    <w:rsid w:val="00212151"/>
    <w:rsid w:val="00215F04"/>
    <w:rsid w:val="00224E42"/>
    <w:rsid w:val="00225D02"/>
    <w:rsid w:val="002300A5"/>
    <w:rsid w:val="00231E19"/>
    <w:rsid w:val="00233BE4"/>
    <w:rsid w:val="00234FF7"/>
    <w:rsid w:val="00237561"/>
    <w:rsid w:val="002427CB"/>
    <w:rsid w:val="00243596"/>
    <w:rsid w:val="002443FF"/>
    <w:rsid w:val="00246510"/>
    <w:rsid w:val="00246A19"/>
    <w:rsid w:val="00257501"/>
    <w:rsid w:val="002600DA"/>
    <w:rsid w:val="00261650"/>
    <w:rsid w:val="002625BF"/>
    <w:rsid w:val="00262E34"/>
    <w:rsid w:val="002638AC"/>
    <w:rsid w:val="00266A33"/>
    <w:rsid w:val="0027055B"/>
    <w:rsid w:val="00270CD6"/>
    <w:rsid w:val="00270EC2"/>
    <w:rsid w:val="00273D7D"/>
    <w:rsid w:val="00276A36"/>
    <w:rsid w:val="00282E52"/>
    <w:rsid w:val="00282EAC"/>
    <w:rsid w:val="0028784B"/>
    <w:rsid w:val="00287BF9"/>
    <w:rsid w:val="0029123C"/>
    <w:rsid w:val="002944F8"/>
    <w:rsid w:val="002A04BC"/>
    <w:rsid w:val="002A473F"/>
    <w:rsid w:val="002A54B7"/>
    <w:rsid w:val="002A58A2"/>
    <w:rsid w:val="002A6F86"/>
    <w:rsid w:val="002A76FF"/>
    <w:rsid w:val="002B2767"/>
    <w:rsid w:val="002B4C5D"/>
    <w:rsid w:val="002B566F"/>
    <w:rsid w:val="002B698E"/>
    <w:rsid w:val="002B7D57"/>
    <w:rsid w:val="002C718D"/>
    <w:rsid w:val="002D2EE9"/>
    <w:rsid w:val="002D325D"/>
    <w:rsid w:val="002D6F89"/>
    <w:rsid w:val="002D7681"/>
    <w:rsid w:val="002D7894"/>
    <w:rsid w:val="002E0412"/>
    <w:rsid w:val="002E4404"/>
    <w:rsid w:val="002E68A8"/>
    <w:rsid w:val="002E7203"/>
    <w:rsid w:val="002E7930"/>
    <w:rsid w:val="002F033C"/>
    <w:rsid w:val="002F2AC5"/>
    <w:rsid w:val="002F6F98"/>
    <w:rsid w:val="0030005F"/>
    <w:rsid w:val="00305680"/>
    <w:rsid w:val="0030589D"/>
    <w:rsid w:val="00306DE7"/>
    <w:rsid w:val="00310162"/>
    <w:rsid w:val="003107DC"/>
    <w:rsid w:val="00310A01"/>
    <w:rsid w:val="00313122"/>
    <w:rsid w:val="0031731D"/>
    <w:rsid w:val="00320AB1"/>
    <w:rsid w:val="00321206"/>
    <w:rsid w:val="00321BD2"/>
    <w:rsid w:val="00326161"/>
    <w:rsid w:val="003266ED"/>
    <w:rsid w:val="00326F37"/>
    <w:rsid w:val="00327BCA"/>
    <w:rsid w:val="003303EF"/>
    <w:rsid w:val="003312AB"/>
    <w:rsid w:val="00335690"/>
    <w:rsid w:val="003417B6"/>
    <w:rsid w:val="00343942"/>
    <w:rsid w:val="00356147"/>
    <w:rsid w:val="003575FE"/>
    <w:rsid w:val="0036101B"/>
    <w:rsid w:val="003702DE"/>
    <w:rsid w:val="00372714"/>
    <w:rsid w:val="00372790"/>
    <w:rsid w:val="00382509"/>
    <w:rsid w:val="00383EB6"/>
    <w:rsid w:val="00390BF9"/>
    <w:rsid w:val="003939E9"/>
    <w:rsid w:val="003974B4"/>
    <w:rsid w:val="003A3A49"/>
    <w:rsid w:val="003A538A"/>
    <w:rsid w:val="003A65EA"/>
    <w:rsid w:val="003B0079"/>
    <w:rsid w:val="003B28ED"/>
    <w:rsid w:val="003B379C"/>
    <w:rsid w:val="003B3E3B"/>
    <w:rsid w:val="003B4812"/>
    <w:rsid w:val="003B4EC7"/>
    <w:rsid w:val="003C00EE"/>
    <w:rsid w:val="003C02AA"/>
    <w:rsid w:val="003C0D69"/>
    <w:rsid w:val="003C4210"/>
    <w:rsid w:val="003C5209"/>
    <w:rsid w:val="003D215A"/>
    <w:rsid w:val="003D3639"/>
    <w:rsid w:val="003E01A3"/>
    <w:rsid w:val="003E440D"/>
    <w:rsid w:val="003E5A1D"/>
    <w:rsid w:val="003F10FA"/>
    <w:rsid w:val="003F5CE8"/>
    <w:rsid w:val="003F613B"/>
    <w:rsid w:val="00401A83"/>
    <w:rsid w:val="004039C4"/>
    <w:rsid w:val="00407309"/>
    <w:rsid w:val="004075BE"/>
    <w:rsid w:val="00417A92"/>
    <w:rsid w:val="00422AC6"/>
    <w:rsid w:val="004232C5"/>
    <w:rsid w:val="00424EFE"/>
    <w:rsid w:val="0042550F"/>
    <w:rsid w:val="00425A19"/>
    <w:rsid w:val="004268BE"/>
    <w:rsid w:val="00427168"/>
    <w:rsid w:val="0043251B"/>
    <w:rsid w:val="00440094"/>
    <w:rsid w:val="00443675"/>
    <w:rsid w:val="004500E3"/>
    <w:rsid w:val="004503B5"/>
    <w:rsid w:val="00451BC6"/>
    <w:rsid w:val="0045612C"/>
    <w:rsid w:val="004575F8"/>
    <w:rsid w:val="00464A49"/>
    <w:rsid w:val="00464FE2"/>
    <w:rsid w:val="00465AC2"/>
    <w:rsid w:val="00470564"/>
    <w:rsid w:val="0047274F"/>
    <w:rsid w:val="00474C2C"/>
    <w:rsid w:val="00475CE1"/>
    <w:rsid w:val="00484012"/>
    <w:rsid w:val="004845C0"/>
    <w:rsid w:val="0048549D"/>
    <w:rsid w:val="004855E8"/>
    <w:rsid w:val="00486D74"/>
    <w:rsid w:val="0048734C"/>
    <w:rsid w:val="004903BD"/>
    <w:rsid w:val="004907A8"/>
    <w:rsid w:val="0049438E"/>
    <w:rsid w:val="004A30E2"/>
    <w:rsid w:val="004A5991"/>
    <w:rsid w:val="004B09CD"/>
    <w:rsid w:val="004B13FE"/>
    <w:rsid w:val="004B14E2"/>
    <w:rsid w:val="004B32C4"/>
    <w:rsid w:val="004B379E"/>
    <w:rsid w:val="004B704F"/>
    <w:rsid w:val="004C2D5F"/>
    <w:rsid w:val="004C54EC"/>
    <w:rsid w:val="004D022E"/>
    <w:rsid w:val="004D1C90"/>
    <w:rsid w:val="004D3368"/>
    <w:rsid w:val="004D4BB4"/>
    <w:rsid w:val="004E06ED"/>
    <w:rsid w:val="004E273B"/>
    <w:rsid w:val="004E50F7"/>
    <w:rsid w:val="004E660E"/>
    <w:rsid w:val="004F002C"/>
    <w:rsid w:val="004F0910"/>
    <w:rsid w:val="004F5ACC"/>
    <w:rsid w:val="004F699B"/>
    <w:rsid w:val="004F70A2"/>
    <w:rsid w:val="004F7D3F"/>
    <w:rsid w:val="00501A3E"/>
    <w:rsid w:val="0051402F"/>
    <w:rsid w:val="00514343"/>
    <w:rsid w:val="005207A8"/>
    <w:rsid w:val="00520F16"/>
    <w:rsid w:val="005225E9"/>
    <w:rsid w:val="00522AEF"/>
    <w:rsid w:val="00523F67"/>
    <w:rsid w:val="00524A6A"/>
    <w:rsid w:val="0053034D"/>
    <w:rsid w:val="005305CD"/>
    <w:rsid w:val="005333FE"/>
    <w:rsid w:val="0053402C"/>
    <w:rsid w:val="005346F5"/>
    <w:rsid w:val="005372B8"/>
    <w:rsid w:val="0054250C"/>
    <w:rsid w:val="0054264A"/>
    <w:rsid w:val="00543FE6"/>
    <w:rsid w:val="005459C0"/>
    <w:rsid w:val="00550120"/>
    <w:rsid w:val="00554F49"/>
    <w:rsid w:val="00555D8B"/>
    <w:rsid w:val="005565BB"/>
    <w:rsid w:val="005569DA"/>
    <w:rsid w:val="00561DDF"/>
    <w:rsid w:val="005661B2"/>
    <w:rsid w:val="00566617"/>
    <w:rsid w:val="00570377"/>
    <w:rsid w:val="00573D84"/>
    <w:rsid w:val="00576363"/>
    <w:rsid w:val="00576665"/>
    <w:rsid w:val="00580920"/>
    <w:rsid w:val="00581670"/>
    <w:rsid w:val="00586C9B"/>
    <w:rsid w:val="00586E6D"/>
    <w:rsid w:val="00587CB7"/>
    <w:rsid w:val="005929FE"/>
    <w:rsid w:val="0059494C"/>
    <w:rsid w:val="005A0034"/>
    <w:rsid w:val="005A0EDE"/>
    <w:rsid w:val="005A1662"/>
    <w:rsid w:val="005A60A6"/>
    <w:rsid w:val="005A7590"/>
    <w:rsid w:val="005A7C8A"/>
    <w:rsid w:val="005B70B7"/>
    <w:rsid w:val="005C4E68"/>
    <w:rsid w:val="005C70BD"/>
    <w:rsid w:val="005D02D4"/>
    <w:rsid w:val="005D4765"/>
    <w:rsid w:val="005D6549"/>
    <w:rsid w:val="005E026B"/>
    <w:rsid w:val="005E6A92"/>
    <w:rsid w:val="005F0DCE"/>
    <w:rsid w:val="005F10BD"/>
    <w:rsid w:val="005F2BE5"/>
    <w:rsid w:val="005F7965"/>
    <w:rsid w:val="00601CFA"/>
    <w:rsid w:val="006023BD"/>
    <w:rsid w:val="00603083"/>
    <w:rsid w:val="00603853"/>
    <w:rsid w:val="006049EF"/>
    <w:rsid w:val="006055EF"/>
    <w:rsid w:val="00615E8E"/>
    <w:rsid w:val="0062267C"/>
    <w:rsid w:val="00625B3B"/>
    <w:rsid w:val="00633675"/>
    <w:rsid w:val="00633E3D"/>
    <w:rsid w:val="00642E3F"/>
    <w:rsid w:val="00643121"/>
    <w:rsid w:val="006456F2"/>
    <w:rsid w:val="006458DB"/>
    <w:rsid w:val="006466DB"/>
    <w:rsid w:val="00646C9F"/>
    <w:rsid w:val="00650CEE"/>
    <w:rsid w:val="0065566C"/>
    <w:rsid w:val="00655F5A"/>
    <w:rsid w:val="00660C43"/>
    <w:rsid w:val="00662268"/>
    <w:rsid w:val="006635A5"/>
    <w:rsid w:val="00671569"/>
    <w:rsid w:val="00672ABE"/>
    <w:rsid w:val="0068316E"/>
    <w:rsid w:val="00683CE4"/>
    <w:rsid w:val="00683E5D"/>
    <w:rsid w:val="00684711"/>
    <w:rsid w:val="00686E76"/>
    <w:rsid w:val="00692A99"/>
    <w:rsid w:val="00694ACF"/>
    <w:rsid w:val="006A2738"/>
    <w:rsid w:val="006A2D31"/>
    <w:rsid w:val="006A3193"/>
    <w:rsid w:val="006A331C"/>
    <w:rsid w:val="006A77F5"/>
    <w:rsid w:val="006B0368"/>
    <w:rsid w:val="006B03AE"/>
    <w:rsid w:val="006B12F3"/>
    <w:rsid w:val="006C3D76"/>
    <w:rsid w:val="006C50AD"/>
    <w:rsid w:val="006C5F4C"/>
    <w:rsid w:val="006C6804"/>
    <w:rsid w:val="006D1DB6"/>
    <w:rsid w:val="006D35EE"/>
    <w:rsid w:val="006D3F4E"/>
    <w:rsid w:val="006D400C"/>
    <w:rsid w:val="006E057F"/>
    <w:rsid w:val="006E08D2"/>
    <w:rsid w:val="006E3C20"/>
    <w:rsid w:val="006E6B4E"/>
    <w:rsid w:val="006F28BA"/>
    <w:rsid w:val="006F6848"/>
    <w:rsid w:val="006F6D8A"/>
    <w:rsid w:val="006F75BD"/>
    <w:rsid w:val="007005C3"/>
    <w:rsid w:val="00700EB3"/>
    <w:rsid w:val="007031FB"/>
    <w:rsid w:val="007078EB"/>
    <w:rsid w:val="0071384C"/>
    <w:rsid w:val="007141F5"/>
    <w:rsid w:val="007161D6"/>
    <w:rsid w:val="00716792"/>
    <w:rsid w:val="007207AB"/>
    <w:rsid w:val="00722D15"/>
    <w:rsid w:val="007278EE"/>
    <w:rsid w:val="00730FD9"/>
    <w:rsid w:val="00731A71"/>
    <w:rsid w:val="0073201A"/>
    <w:rsid w:val="00732CD6"/>
    <w:rsid w:val="00733DC8"/>
    <w:rsid w:val="007342DD"/>
    <w:rsid w:val="007378A1"/>
    <w:rsid w:val="007466FF"/>
    <w:rsid w:val="00750207"/>
    <w:rsid w:val="00756C39"/>
    <w:rsid w:val="00757B8A"/>
    <w:rsid w:val="00767D2F"/>
    <w:rsid w:val="007709BB"/>
    <w:rsid w:val="00783295"/>
    <w:rsid w:val="007854ED"/>
    <w:rsid w:val="00794DA7"/>
    <w:rsid w:val="00794EAE"/>
    <w:rsid w:val="007969F3"/>
    <w:rsid w:val="00796B62"/>
    <w:rsid w:val="00797E97"/>
    <w:rsid w:val="007A08E6"/>
    <w:rsid w:val="007A38E8"/>
    <w:rsid w:val="007B0BAF"/>
    <w:rsid w:val="007B0DE5"/>
    <w:rsid w:val="007B28E1"/>
    <w:rsid w:val="007B364D"/>
    <w:rsid w:val="007B4D23"/>
    <w:rsid w:val="007B7068"/>
    <w:rsid w:val="007C2B6E"/>
    <w:rsid w:val="007C34F4"/>
    <w:rsid w:val="007C5393"/>
    <w:rsid w:val="007C5EC0"/>
    <w:rsid w:val="007C64AA"/>
    <w:rsid w:val="007D223F"/>
    <w:rsid w:val="007D2FA3"/>
    <w:rsid w:val="007D37CC"/>
    <w:rsid w:val="007D6427"/>
    <w:rsid w:val="007E22CD"/>
    <w:rsid w:val="007E681A"/>
    <w:rsid w:val="007F2D5E"/>
    <w:rsid w:val="007F6DB4"/>
    <w:rsid w:val="00801383"/>
    <w:rsid w:val="00810222"/>
    <w:rsid w:val="00811374"/>
    <w:rsid w:val="00812052"/>
    <w:rsid w:val="008131A9"/>
    <w:rsid w:val="00815A11"/>
    <w:rsid w:val="00816F24"/>
    <w:rsid w:val="00822C74"/>
    <w:rsid w:val="00824AB1"/>
    <w:rsid w:val="00824DDD"/>
    <w:rsid w:val="00825FEB"/>
    <w:rsid w:val="00826EDB"/>
    <w:rsid w:val="00831DC3"/>
    <w:rsid w:val="00834BF0"/>
    <w:rsid w:val="00835B88"/>
    <w:rsid w:val="00836A3E"/>
    <w:rsid w:val="00841770"/>
    <w:rsid w:val="008434B5"/>
    <w:rsid w:val="00845174"/>
    <w:rsid w:val="00845B7B"/>
    <w:rsid w:val="008462B5"/>
    <w:rsid w:val="008530AC"/>
    <w:rsid w:val="00856D3D"/>
    <w:rsid w:val="00862B52"/>
    <w:rsid w:val="0087052E"/>
    <w:rsid w:val="0087105E"/>
    <w:rsid w:val="00874C98"/>
    <w:rsid w:val="00877C00"/>
    <w:rsid w:val="008811DA"/>
    <w:rsid w:val="00886F40"/>
    <w:rsid w:val="00892B9A"/>
    <w:rsid w:val="0089643D"/>
    <w:rsid w:val="00897584"/>
    <w:rsid w:val="008A2B39"/>
    <w:rsid w:val="008A43E0"/>
    <w:rsid w:val="008A5EFF"/>
    <w:rsid w:val="008A6391"/>
    <w:rsid w:val="008A70F3"/>
    <w:rsid w:val="008B2391"/>
    <w:rsid w:val="008B531A"/>
    <w:rsid w:val="008B6DBC"/>
    <w:rsid w:val="008B786D"/>
    <w:rsid w:val="008C15FA"/>
    <w:rsid w:val="008C22A3"/>
    <w:rsid w:val="008C41E3"/>
    <w:rsid w:val="008C564D"/>
    <w:rsid w:val="008D24EC"/>
    <w:rsid w:val="008D52CB"/>
    <w:rsid w:val="008D604C"/>
    <w:rsid w:val="008D6BEE"/>
    <w:rsid w:val="008D77FF"/>
    <w:rsid w:val="008E0552"/>
    <w:rsid w:val="008E3DFE"/>
    <w:rsid w:val="008E5E3E"/>
    <w:rsid w:val="008F7919"/>
    <w:rsid w:val="00901218"/>
    <w:rsid w:val="00901338"/>
    <w:rsid w:val="00904716"/>
    <w:rsid w:val="00911606"/>
    <w:rsid w:val="00914F14"/>
    <w:rsid w:val="0091650B"/>
    <w:rsid w:val="00920184"/>
    <w:rsid w:val="00921302"/>
    <w:rsid w:val="00926CC2"/>
    <w:rsid w:val="00931F95"/>
    <w:rsid w:val="00932EFF"/>
    <w:rsid w:val="00937DF2"/>
    <w:rsid w:val="009401F8"/>
    <w:rsid w:val="00940881"/>
    <w:rsid w:val="00944152"/>
    <w:rsid w:val="009446F5"/>
    <w:rsid w:val="00945208"/>
    <w:rsid w:val="00950112"/>
    <w:rsid w:val="00951F56"/>
    <w:rsid w:val="00951F58"/>
    <w:rsid w:val="009528F9"/>
    <w:rsid w:val="00962F42"/>
    <w:rsid w:val="0096788D"/>
    <w:rsid w:val="0097156C"/>
    <w:rsid w:val="0097161E"/>
    <w:rsid w:val="009729A9"/>
    <w:rsid w:val="00973BCB"/>
    <w:rsid w:val="00975346"/>
    <w:rsid w:val="00975AF1"/>
    <w:rsid w:val="00977929"/>
    <w:rsid w:val="00977C38"/>
    <w:rsid w:val="009811E1"/>
    <w:rsid w:val="0098129D"/>
    <w:rsid w:val="009824A9"/>
    <w:rsid w:val="00984B31"/>
    <w:rsid w:val="00985CDD"/>
    <w:rsid w:val="009968A7"/>
    <w:rsid w:val="00997656"/>
    <w:rsid w:val="009A23C9"/>
    <w:rsid w:val="009A266F"/>
    <w:rsid w:val="009A7C6F"/>
    <w:rsid w:val="009B0D43"/>
    <w:rsid w:val="009B1177"/>
    <w:rsid w:val="009B1482"/>
    <w:rsid w:val="009B15FA"/>
    <w:rsid w:val="009B3DDA"/>
    <w:rsid w:val="009B45AC"/>
    <w:rsid w:val="009B541F"/>
    <w:rsid w:val="009B60A5"/>
    <w:rsid w:val="009B6535"/>
    <w:rsid w:val="009B6C44"/>
    <w:rsid w:val="009C1D49"/>
    <w:rsid w:val="009C71DD"/>
    <w:rsid w:val="009C79E6"/>
    <w:rsid w:val="009C7CD7"/>
    <w:rsid w:val="009D0045"/>
    <w:rsid w:val="009D0C4F"/>
    <w:rsid w:val="009D367D"/>
    <w:rsid w:val="009D4536"/>
    <w:rsid w:val="009D4C08"/>
    <w:rsid w:val="009E347B"/>
    <w:rsid w:val="009E3E42"/>
    <w:rsid w:val="009E7951"/>
    <w:rsid w:val="009F0C5A"/>
    <w:rsid w:val="009F30EE"/>
    <w:rsid w:val="009F4DA6"/>
    <w:rsid w:val="009F5267"/>
    <w:rsid w:val="00A00A0F"/>
    <w:rsid w:val="00A00A80"/>
    <w:rsid w:val="00A025B7"/>
    <w:rsid w:val="00A038C2"/>
    <w:rsid w:val="00A03B18"/>
    <w:rsid w:val="00A05B67"/>
    <w:rsid w:val="00A10970"/>
    <w:rsid w:val="00A11408"/>
    <w:rsid w:val="00A13348"/>
    <w:rsid w:val="00A13880"/>
    <w:rsid w:val="00A13EC8"/>
    <w:rsid w:val="00A1621D"/>
    <w:rsid w:val="00A17DF1"/>
    <w:rsid w:val="00A21944"/>
    <w:rsid w:val="00A25D00"/>
    <w:rsid w:val="00A2672C"/>
    <w:rsid w:val="00A26BFF"/>
    <w:rsid w:val="00A31469"/>
    <w:rsid w:val="00A41933"/>
    <w:rsid w:val="00A423B4"/>
    <w:rsid w:val="00A43388"/>
    <w:rsid w:val="00A448B7"/>
    <w:rsid w:val="00A50E86"/>
    <w:rsid w:val="00A53C6C"/>
    <w:rsid w:val="00A54A46"/>
    <w:rsid w:val="00A553DE"/>
    <w:rsid w:val="00A5581D"/>
    <w:rsid w:val="00A55B99"/>
    <w:rsid w:val="00A5702F"/>
    <w:rsid w:val="00A605DC"/>
    <w:rsid w:val="00A6385F"/>
    <w:rsid w:val="00A6492B"/>
    <w:rsid w:val="00A714E0"/>
    <w:rsid w:val="00A742D2"/>
    <w:rsid w:val="00A761CD"/>
    <w:rsid w:val="00A773E5"/>
    <w:rsid w:val="00A94333"/>
    <w:rsid w:val="00A97D15"/>
    <w:rsid w:val="00A97FF5"/>
    <w:rsid w:val="00AA112C"/>
    <w:rsid w:val="00AA6DE7"/>
    <w:rsid w:val="00AA74EB"/>
    <w:rsid w:val="00AB4E44"/>
    <w:rsid w:val="00AB51CA"/>
    <w:rsid w:val="00AB775D"/>
    <w:rsid w:val="00AD0524"/>
    <w:rsid w:val="00AD09C7"/>
    <w:rsid w:val="00AE5C3E"/>
    <w:rsid w:val="00AE7640"/>
    <w:rsid w:val="00AF17E0"/>
    <w:rsid w:val="00AF1992"/>
    <w:rsid w:val="00AF1C78"/>
    <w:rsid w:val="00AF6978"/>
    <w:rsid w:val="00AF707B"/>
    <w:rsid w:val="00AF7C7D"/>
    <w:rsid w:val="00B002C5"/>
    <w:rsid w:val="00B04AA1"/>
    <w:rsid w:val="00B0645A"/>
    <w:rsid w:val="00B07656"/>
    <w:rsid w:val="00B11411"/>
    <w:rsid w:val="00B11C82"/>
    <w:rsid w:val="00B1490F"/>
    <w:rsid w:val="00B152C5"/>
    <w:rsid w:val="00B20054"/>
    <w:rsid w:val="00B21407"/>
    <w:rsid w:val="00B30398"/>
    <w:rsid w:val="00B316E7"/>
    <w:rsid w:val="00B35F54"/>
    <w:rsid w:val="00B37FFB"/>
    <w:rsid w:val="00B40F44"/>
    <w:rsid w:val="00B42502"/>
    <w:rsid w:val="00B458CC"/>
    <w:rsid w:val="00B46036"/>
    <w:rsid w:val="00B46A87"/>
    <w:rsid w:val="00B500E7"/>
    <w:rsid w:val="00B5180D"/>
    <w:rsid w:val="00B52182"/>
    <w:rsid w:val="00B53251"/>
    <w:rsid w:val="00B53E78"/>
    <w:rsid w:val="00B54935"/>
    <w:rsid w:val="00B61A21"/>
    <w:rsid w:val="00B705A3"/>
    <w:rsid w:val="00B750F3"/>
    <w:rsid w:val="00B81202"/>
    <w:rsid w:val="00B90013"/>
    <w:rsid w:val="00B90D57"/>
    <w:rsid w:val="00B929B9"/>
    <w:rsid w:val="00B958EA"/>
    <w:rsid w:val="00BA1252"/>
    <w:rsid w:val="00BA564E"/>
    <w:rsid w:val="00BB1E88"/>
    <w:rsid w:val="00BB2EB5"/>
    <w:rsid w:val="00BB6E02"/>
    <w:rsid w:val="00BC13EB"/>
    <w:rsid w:val="00BC2120"/>
    <w:rsid w:val="00BD17BF"/>
    <w:rsid w:val="00BD38D5"/>
    <w:rsid w:val="00BD3C88"/>
    <w:rsid w:val="00BD4644"/>
    <w:rsid w:val="00BD62EE"/>
    <w:rsid w:val="00BD775C"/>
    <w:rsid w:val="00BD7E50"/>
    <w:rsid w:val="00BF4730"/>
    <w:rsid w:val="00C04236"/>
    <w:rsid w:val="00C06E65"/>
    <w:rsid w:val="00C135C7"/>
    <w:rsid w:val="00C1406C"/>
    <w:rsid w:val="00C22C07"/>
    <w:rsid w:val="00C25BB4"/>
    <w:rsid w:val="00C40212"/>
    <w:rsid w:val="00C4190A"/>
    <w:rsid w:val="00C429BC"/>
    <w:rsid w:val="00C464E7"/>
    <w:rsid w:val="00C50446"/>
    <w:rsid w:val="00C52920"/>
    <w:rsid w:val="00C554CB"/>
    <w:rsid w:val="00C56A8F"/>
    <w:rsid w:val="00C602A3"/>
    <w:rsid w:val="00C60DB6"/>
    <w:rsid w:val="00C62890"/>
    <w:rsid w:val="00C62C31"/>
    <w:rsid w:val="00C742E7"/>
    <w:rsid w:val="00C769C0"/>
    <w:rsid w:val="00C81FC2"/>
    <w:rsid w:val="00C84921"/>
    <w:rsid w:val="00C84A5D"/>
    <w:rsid w:val="00C87C4F"/>
    <w:rsid w:val="00C87FE8"/>
    <w:rsid w:val="00C96918"/>
    <w:rsid w:val="00C97270"/>
    <w:rsid w:val="00CA16A2"/>
    <w:rsid w:val="00CA3432"/>
    <w:rsid w:val="00CA6EAE"/>
    <w:rsid w:val="00CA7245"/>
    <w:rsid w:val="00CA7818"/>
    <w:rsid w:val="00CB191A"/>
    <w:rsid w:val="00CB73F6"/>
    <w:rsid w:val="00CC4E06"/>
    <w:rsid w:val="00CC6DE9"/>
    <w:rsid w:val="00CD3995"/>
    <w:rsid w:val="00CE134E"/>
    <w:rsid w:val="00CE1C90"/>
    <w:rsid w:val="00CE20F6"/>
    <w:rsid w:val="00CE39E1"/>
    <w:rsid w:val="00CE710B"/>
    <w:rsid w:val="00CF0079"/>
    <w:rsid w:val="00CF0B47"/>
    <w:rsid w:val="00CF4044"/>
    <w:rsid w:val="00CF467C"/>
    <w:rsid w:val="00D040FA"/>
    <w:rsid w:val="00D04519"/>
    <w:rsid w:val="00D131AB"/>
    <w:rsid w:val="00D13B73"/>
    <w:rsid w:val="00D26380"/>
    <w:rsid w:val="00D273A5"/>
    <w:rsid w:val="00D3512D"/>
    <w:rsid w:val="00D357FD"/>
    <w:rsid w:val="00D35821"/>
    <w:rsid w:val="00D37209"/>
    <w:rsid w:val="00D37E1D"/>
    <w:rsid w:val="00D4054A"/>
    <w:rsid w:val="00D44A5C"/>
    <w:rsid w:val="00D455AD"/>
    <w:rsid w:val="00D54099"/>
    <w:rsid w:val="00D572F7"/>
    <w:rsid w:val="00D6279C"/>
    <w:rsid w:val="00D64D97"/>
    <w:rsid w:val="00D65683"/>
    <w:rsid w:val="00D70323"/>
    <w:rsid w:val="00D74690"/>
    <w:rsid w:val="00D766E5"/>
    <w:rsid w:val="00D81DB3"/>
    <w:rsid w:val="00D83C5A"/>
    <w:rsid w:val="00D85303"/>
    <w:rsid w:val="00D86213"/>
    <w:rsid w:val="00D95DC1"/>
    <w:rsid w:val="00D9628B"/>
    <w:rsid w:val="00DA0ECF"/>
    <w:rsid w:val="00DA269B"/>
    <w:rsid w:val="00DA2C17"/>
    <w:rsid w:val="00DA7FD4"/>
    <w:rsid w:val="00DB5A09"/>
    <w:rsid w:val="00DC0EEC"/>
    <w:rsid w:val="00DC1505"/>
    <w:rsid w:val="00DC2DDA"/>
    <w:rsid w:val="00DC3168"/>
    <w:rsid w:val="00DC5949"/>
    <w:rsid w:val="00DC777F"/>
    <w:rsid w:val="00DD7236"/>
    <w:rsid w:val="00DE055C"/>
    <w:rsid w:val="00DE163E"/>
    <w:rsid w:val="00DE2EC0"/>
    <w:rsid w:val="00DE5629"/>
    <w:rsid w:val="00DE7BB0"/>
    <w:rsid w:val="00DF2D25"/>
    <w:rsid w:val="00DF2E96"/>
    <w:rsid w:val="00DF5CCF"/>
    <w:rsid w:val="00E00613"/>
    <w:rsid w:val="00E01C6A"/>
    <w:rsid w:val="00E02E3A"/>
    <w:rsid w:val="00E0351F"/>
    <w:rsid w:val="00E045BC"/>
    <w:rsid w:val="00E13AAC"/>
    <w:rsid w:val="00E15D92"/>
    <w:rsid w:val="00E17A95"/>
    <w:rsid w:val="00E17FB2"/>
    <w:rsid w:val="00E2312B"/>
    <w:rsid w:val="00E26147"/>
    <w:rsid w:val="00E27016"/>
    <w:rsid w:val="00E276CE"/>
    <w:rsid w:val="00E27A4E"/>
    <w:rsid w:val="00E319F4"/>
    <w:rsid w:val="00E34D67"/>
    <w:rsid w:val="00E41737"/>
    <w:rsid w:val="00E44295"/>
    <w:rsid w:val="00E461AC"/>
    <w:rsid w:val="00E46B73"/>
    <w:rsid w:val="00E472E1"/>
    <w:rsid w:val="00E52482"/>
    <w:rsid w:val="00E562DB"/>
    <w:rsid w:val="00E60741"/>
    <w:rsid w:val="00E607D3"/>
    <w:rsid w:val="00E60F0A"/>
    <w:rsid w:val="00E621ED"/>
    <w:rsid w:val="00E6633D"/>
    <w:rsid w:val="00E6644C"/>
    <w:rsid w:val="00E73508"/>
    <w:rsid w:val="00E74615"/>
    <w:rsid w:val="00E7649F"/>
    <w:rsid w:val="00E80BA9"/>
    <w:rsid w:val="00E81FAE"/>
    <w:rsid w:val="00E915E6"/>
    <w:rsid w:val="00E92530"/>
    <w:rsid w:val="00E943A3"/>
    <w:rsid w:val="00E96618"/>
    <w:rsid w:val="00EA3A0A"/>
    <w:rsid w:val="00EA44BA"/>
    <w:rsid w:val="00EA65CF"/>
    <w:rsid w:val="00EA7140"/>
    <w:rsid w:val="00EB1387"/>
    <w:rsid w:val="00EB1391"/>
    <w:rsid w:val="00EB2DDA"/>
    <w:rsid w:val="00EB3DCC"/>
    <w:rsid w:val="00EC2BAD"/>
    <w:rsid w:val="00EC30D3"/>
    <w:rsid w:val="00ED384A"/>
    <w:rsid w:val="00EE2E79"/>
    <w:rsid w:val="00EE3253"/>
    <w:rsid w:val="00EE60FE"/>
    <w:rsid w:val="00EE6467"/>
    <w:rsid w:val="00EE6E6E"/>
    <w:rsid w:val="00EE7101"/>
    <w:rsid w:val="00EF0185"/>
    <w:rsid w:val="00EF1828"/>
    <w:rsid w:val="00EF1E13"/>
    <w:rsid w:val="00F027D4"/>
    <w:rsid w:val="00F067E6"/>
    <w:rsid w:val="00F11370"/>
    <w:rsid w:val="00F13AB0"/>
    <w:rsid w:val="00F155AA"/>
    <w:rsid w:val="00F228B5"/>
    <w:rsid w:val="00F228C1"/>
    <w:rsid w:val="00F259E0"/>
    <w:rsid w:val="00F30415"/>
    <w:rsid w:val="00F31B3C"/>
    <w:rsid w:val="00F3263C"/>
    <w:rsid w:val="00F340B7"/>
    <w:rsid w:val="00F41E09"/>
    <w:rsid w:val="00F423D3"/>
    <w:rsid w:val="00F436C4"/>
    <w:rsid w:val="00F43D14"/>
    <w:rsid w:val="00F554EF"/>
    <w:rsid w:val="00F5591A"/>
    <w:rsid w:val="00F55C32"/>
    <w:rsid w:val="00F65AD4"/>
    <w:rsid w:val="00F66BA6"/>
    <w:rsid w:val="00F67ECB"/>
    <w:rsid w:val="00F71CAA"/>
    <w:rsid w:val="00F732C8"/>
    <w:rsid w:val="00F75299"/>
    <w:rsid w:val="00F8266E"/>
    <w:rsid w:val="00F835C7"/>
    <w:rsid w:val="00F86595"/>
    <w:rsid w:val="00F94D65"/>
    <w:rsid w:val="00F95B65"/>
    <w:rsid w:val="00FA00E9"/>
    <w:rsid w:val="00FA0E4F"/>
    <w:rsid w:val="00FA0FE1"/>
    <w:rsid w:val="00FA2C01"/>
    <w:rsid w:val="00FA3AB1"/>
    <w:rsid w:val="00FA4A85"/>
    <w:rsid w:val="00FA669B"/>
    <w:rsid w:val="00FB0C89"/>
    <w:rsid w:val="00FB2342"/>
    <w:rsid w:val="00FB5744"/>
    <w:rsid w:val="00FB6B17"/>
    <w:rsid w:val="00FB7EA4"/>
    <w:rsid w:val="00FC3815"/>
    <w:rsid w:val="00FC47BE"/>
    <w:rsid w:val="00FC69EA"/>
    <w:rsid w:val="00FC753F"/>
    <w:rsid w:val="00FD304E"/>
    <w:rsid w:val="00FD6B6F"/>
    <w:rsid w:val="00FD7041"/>
    <w:rsid w:val="00FE5C9F"/>
    <w:rsid w:val="00FF09AD"/>
    <w:rsid w:val="00FF0EC2"/>
    <w:rsid w:val="00FF0EF7"/>
    <w:rsid w:val="00FF31A5"/>
    <w:rsid w:val="00FF3A1A"/>
    <w:rsid w:val="00FF3CE3"/>
    <w:rsid w:val="00FF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16BFAC0-6841-44BE-8D52-0F6365D13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80D"/>
    <w:rPr>
      <w:rFonts w:ascii="Times New Roman" w:eastAsia="Times New Roman" w:hAnsi="Times New Roman"/>
      <w:lang w:val="en-US" w:eastAsia="en-US"/>
    </w:rPr>
  </w:style>
  <w:style w:type="paragraph" w:styleId="Ttulo1">
    <w:name w:val="heading 1"/>
    <w:aliases w:val="Section,Section Heading,CAPÍTULO,Capítulo"/>
    <w:basedOn w:val="Normal"/>
    <w:next w:val="Normal"/>
    <w:link w:val="Ttulo1Char"/>
    <w:qFormat/>
    <w:rsid w:val="00926CC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4F002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aliases w:val="Subitem"/>
    <w:basedOn w:val="Normal"/>
    <w:next w:val="Normal"/>
    <w:link w:val="Ttulo3Char"/>
    <w:unhideWhenUsed/>
    <w:qFormat/>
    <w:rsid w:val="004F002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nhideWhenUsed/>
    <w:qFormat/>
    <w:rsid w:val="004F002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812052"/>
    <w:pPr>
      <w:keepNext/>
      <w:tabs>
        <w:tab w:val="num" w:pos="1008"/>
      </w:tabs>
      <w:ind w:left="1008" w:hanging="1008"/>
      <w:jc w:val="center"/>
      <w:outlineLvl w:val="4"/>
    </w:pPr>
    <w:rPr>
      <w:rFonts w:ascii="Arial" w:hAnsi="Arial"/>
      <w:b/>
      <w:sz w:val="28"/>
      <w:lang w:eastAsia="pt-BR"/>
    </w:rPr>
  </w:style>
  <w:style w:type="paragraph" w:styleId="Ttulo6">
    <w:name w:val="heading 6"/>
    <w:basedOn w:val="Normal"/>
    <w:next w:val="Normal"/>
    <w:link w:val="Ttulo6Char"/>
    <w:qFormat/>
    <w:rsid w:val="00812052"/>
    <w:pPr>
      <w:keepNext/>
      <w:tabs>
        <w:tab w:val="num" w:pos="1152"/>
      </w:tabs>
      <w:ind w:left="1152" w:hanging="1152"/>
      <w:jc w:val="both"/>
      <w:outlineLvl w:val="5"/>
    </w:pPr>
    <w:rPr>
      <w:rFonts w:ascii="Arial" w:hAnsi="Arial"/>
      <w:b/>
      <w:lang w:eastAsia="pt-BR"/>
    </w:rPr>
  </w:style>
  <w:style w:type="paragraph" w:styleId="Ttulo7">
    <w:name w:val="heading 7"/>
    <w:basedOn w:val="Normal"/>
    <w:next w:val="Normal"/>
    <w:link w:val="Ttulo7Char"/>
    <w:qFormat/>
    <w:rsid w:val="00812052"/>
    <w:pPr>
      <w:keepNext/>
      <w:tabs>
        <w:tab w:val="num" w:pos="1296"/>
      </w:tabs>
      <w:spacing w:before="120" w:after="120"/>
      <w:ind w:left="1296" w:hanging="1296"/>
      <w:jc w:val="both"/>
      <w:outlineLvl w:val="6"/>
    </w:pPr>
    <w:rPr>
      <w:rFonts w:ascii="Arial" w:hAnsi="Arial"/>
      <w:sz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812052"/>
    <w:pPr>
      <w:keepNext/>
      <w:tabs>
        <w:tab w:val="num" w:pos="1440"/>
      </w:tabs>
      <w:spacing w:before="60" w:after="60"/>
      <w:ind w:left="1440" w:hanging="1440"/>
      <w:jc w:val="center"/>
      <w:outlineLvl w:val="7"/>
    </w:pPr>
    <w:rPr>
      <w:rFonts w:ascii="Arial" w:hAnsi="Arial"/>
      <w:b/>
      <w:sz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812052"/>
    <w:pPr>
      <w:keepNext/>
      <w:tabs>
        <w:tab w:val="num" w:pos="1584"/>
      </w:tabs>
      <w:ind w:left="1584" w:hanging="1584"/>
      <w:jc w:val="both"/>
      <w:outlineLvl w:val="8"/>
    </w:pPr>
    <w:rPr>
      <w:rFonts w:ascii="Arial" w:hAnsi="Arial"/>
      <w:b/>
      <w:u w:val="single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ection Char,Section Heading Char,CAPÍTULO Char,Capítulo Char"/>
    <w:link w:val="Ttulo1"/>
    <w:uiPriority w:val="9"/>
    <w:rsid w:val="00926CC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4F002C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har">
    <w:name w:val="Título 3 Char"/>
    <w:aliases w:val="Subitem Char"/>
    <w:link w:val="Ttulo3"/>
    <w:uiPriority w:val="9"/>
    <w:semiHidden/>
    <w:rsid w:val="004F002C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Ttulo4Char">
    <w:name w:val="Título 4 Char"/>
    <w:link w:val="Ttulo4"/>
    <w:rsid w:val="004F002C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Ttulo5Char">
    <w:name w:val="Título 5 Char"/>
    <w:link w:val="Ttulo5"/>
    <w:rsid w:val="00812052"/>
    <w:rPr>
      <w:rFonts w:ascii="Arial" w:eastAsia="Times New Roman" w:hAnsi="Arial"/>
      <w:b/>
      <w:sz w:val="28"/>
      <w:lang w:val="en-US"/>
    </w:rPr>
  </w:style>
  <w:style w:type="character" w:customStyle="1" w:styleId="Ttulo6Char">
    <w:name w:val="Título 6 Char"/>
    <w:link w:val="Ttulo6"/>
    <w:rsid w:val="00812052"/>
    <w:rPr>
      <w:rFonts w:ascii="Arial" w:eastAsia="Times New Roman" w:hAnsi="Arial"/>
      <w:b/>
      <w:lang w:val="en-US"/>
    </w:rPr>
  </w:style>
  <w:style w:type="character" w:customStyle="1" w:styleId="Ttulo7Char">
    <w:name w:val="Título 7 Char"/>
    <w:link w:val="Ttulo7"/>
    <w:rsid w:val="00812052"/>
    <w:rPr>
      <w:rFonts w:ascii="Arial" w:eastAsia="Times New Roman" w:hAnsi="Arial"/>
      <w:sz w:val="24"/>
      <w:lang w:val="en-US"/>
    </w:rPr>
  </w:style>
  <w:style w:type="character" w:customStyle="1" w:styleId="Ttulo8Char">
    <w:name w:val="Título 8 Char"/>
    <w:link w:val="Ttulo8"/>
    <w:rsid w:val="00812052"/>
    <w:rPr>
      <w:rFonts w:ascii="Arial" w:eastAsia="Times New Roman" w:hAnsi="Arial"/>
      <w:b/>
      <w:sz w:val="24"/>
      <w:lang w:val="en-US"/>
    </w:rPr>
  </w:style>
  <w:style w:type="character" w:customStyle="1" w:styleId="Ttulo9Char">
    <w:name w:val="Título 9 Char"/>
    <w:link w:val="Ttulo9"/>
    <w:rsid w:val="00812052"/>
    <w:rPr>
      <w:rFonts w:ascii="Arial" w:eastAsia="Times New Roman" w:hAnsi="Arial"/>
      <w:b/>
      <w:u w:val="single"/>
      <w:lang w:val="en-US"/>
    </w:rPr>
  </w:style>
  <w:style w:type="paragraph" w:styleId="Cabealho">
    <w:name w:val="header"/>
    <w:basedOn w:val="Normal"/>
    <w:link w:val="Cabealho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13348"/>
  </w:style>
  <w:style w:type="paragraph" w:styleId="Rodap">
    <w:name w:val="footer"/>
    <w:basedOn w:val="Normal"/>
    <w:link w:val="Rodap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13348"/>
  </w:style>
  <w:style w:type="paragraph" w:styleId="Textodebalo">
    <w:name w:val="Balloon Text"/>
    <w:basedOn w:val="Normal"/>
    <w:link w:val="TextodebaloChar"/>
    <w:semiHidden/>
    <w:unhideWhenUsed/>
    <w:rsid w:val="00A1334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13348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EA3A0A"/>
    <w:rPr>
      <w:rFonts w:eastAsia="Times New Roman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uiPriority w:val="1"/>
    <w:rsid w:val="00EA3A0A"/>
    <w:rPr>
      <w:rFonts w:eastAsia="Times New Roman"/>
      <w:sz w:val="22"/>
      <w:szCs w:val="22"/>
      <w:lang w:val="pt-BR" w:eastAsia="en-US" w:bidi="ar-SA"/>
    </w:rPr>
  </w:style>
  <w:style w:type="paragraph" w:customStyle="1" w:styleId="Profile">
    <w:name w:val="Profile"/>
    <w:rsid w:val="00B5180D"/>
    <w:pPr>
      <w:spacing w:before="80"/>
    </w:pPr>
    <w:rPr>
      <w:rFonts w:ascii="Times New Roman" w:eastAsia="Times New Roman" w:hAnsi="Times New Roman"/>
      <w:lang w:val="en-US" w:eastAsia="en-US" w:bidi="he-IL"/>
    </w:rPr>
  </w:style>
  <w:style w:type="paragraph" w:customStyle="1" w:styleId="ProfileField">
    <w:name w:val="Profile Field"/>
    <w:rsid w:val="00B5180D"/>
    <w:pPr>
      <w:spacing w:before="80"/>
    </w:pPr>
    <w:rPr>
      <w:rFonts w:ascii="Times New Roman" w:eastAsia="Times New Roman" w:hAnsi="Times New Roman"/>
      <w:b/>
      <w:bCs/>
      <w:lang w:val="en-US" w:eastAsia="en-US" w:bidi="he-IL"/>
    </w:rPr>
  </w:style>
  <w:style w:type="character" w:styleId="Nmerodepgina">
    <w:name w:val="page number"/>
    <w:basedOn w:val="Fontepargpadro"/>
    <w:rsid w:val="00B5180D"/>
  </w:style>
  <w:style w:type="paragraph" w:customStyle="1" w:styleId="TituloDocumento">
    <w:name w:val="Titulo Documento"/>
    <w:basedOn w:val="Normal"/>
    <w:next w:val="Normal"/>
    <w:rsid w:val="004F002C"/>
    <w:pPr>
      <w:widowControl w:val="0"/>
      <w:spacing w:line="240" w:lineRule="atLeast"/>
      <w:jc w:val="center"/>
    </w:pPr>
    <w:rPr>
      <w:rFonts w:ascii="Univers" w:hAnsi="Univers"/>
      <w:b/>
      <w:sz w:val="40"/>
      <w:lang w:val="es-ES"/>
    </w:rPr>
  </w:style>
  <w:style w:type="paragraph" w:styleId="Sumrio1">
    <w:name w:val="toc 1"/>
    <w:basedOn w:val="Normal"/>
    <w:next w:val="Normal"/>
    <w:autoRedefine/>
    <w:uiPriority w:val="39"/>
    <w:rsid w:val="004F002C"/>
    <w:pPr>
      <w:spacing w:before="120"/>
    </w:pPr>
    <w:rPr>
      <w:rFonts w:ascii="Arial" w:hAnsi="Arial"/>
      <w:b/>
      <w:i/>
      <w:noProof/>
      <w:sz w:val="24"/>
    </w:rPr>
  </w:style>
  <w:style w:type="paragraph" w:styleId="Sumrio2">
    <w:name w:val="toc 2"/>
    <w:basedOn w:val="Normal"/>
    <w:next w:val="Normal"/>
    <w:autoRedefine/>
    <w:uiPriority w:val="39"/>
    <w:rsid w:val="004F002C"/>
    <w:pPr>
      <w:ind w:left="240"/>
    </w:pPr>
    <w:rPr>
      <w:rFonts w:ascii="Arial" w:hAnsi="Arial"/>
      <w:sz w:val="22"/>
      <w:lang w:val="pt-BR"/>
    </w:rPr>
  </w:style>
  <w:style w:type="paragraph" w:styleId="Corpodetexto2">
    <w:name w:val="Body Text 2"/>
    <w:basedOn w:val="Normal"/>
    <w:link w:val="Corpodetexto2Char"/>
    <w:rsid w:val="004F002C"/>
    <w:pPr>
      <w:jc w:val="both"/>
    </w:pPr>
    <w:rPr>
      <w:rFonts w:ascii="Arial" w:hAnsi="Arial"/>
      <w:lang w:val="pt-BR"/>
    </w:rPr>
  </w:style>
  <w:style w:type="character" w:customStyle="1" w:styleId="Corpodetexto2Char">
    <w:name w:val="Corpo de texto 2 Char"/>
    <w:link w:val="Corpodetexto2"/>
    <w:rsid w:val="004F002C"/>
    <w:rPr>
      <w:rFonts w:ascii="Arial" w:eastAsia="Times New Roman" w:hAnsi="Arial"/>
      <w:lang w:eastAsia="en-US"/>
    </w:rPr>
  </w:style>
  <w:style w:type="paragraph" w:customStyle="1" w:styleId="ABLOCKPARA">
    <w:name w:val="A BLOCK PARA"/>
    <w:basedOn w:val="Normal"/>
    <w:rsid w:val="004F002C"/>
    <w:rPr>
      <w:rFonts w:ascii="Book Antiqua" w:hAnsi="Book Antiqua"/>
      <w:sz w:val="22"/>
    </w:rPr>
  </w:style>
  <w:style w:type="paragraph" w:styleId="Remissivo1">
    <w:name w:val="index 1"/>
    <w:basedOn w:val="Normal"/>
    <w:next w:val="Normal"/>
    <w:autoRedefine/>
    <w:semiHidden/>
    <w:rsid w:val="004F002C"/>
    <w:pPr>
      <w:ind w:left="200" w:hanging="200"/>
    </w:pPr>
  </w:style>
  <w:style w:type="paragraph" w:styleId="Recuodecorpodetexto3">
    <w:name w:val="Body Text Indent 3"/>
    <w:basedOn w:val="Normal"/>
    <w:link w:val="Recuodecorpodetexto3Char"/>
    <w:rsid w:val="004F002C"/>
    <w:pPr>
      <w:ind w:firstLine="709"/>
      <w:jc w:val="both"/>
    </w:pPr>
    <w:rPr>
      <w:rFonts w:ascii="Arial" w:hAnsi="Arial" w:cs="Arial"/>
      <w:lang w:val="pt-BR"/>
    </w:rPr>
  </w:style>
  <w:style w:type="character" w:customStyle="1" w:styleId="Recuodecorpodetexto3Char">
    <w:name w:val="Recuo de corpo de texto 3 Char"/>
    <w:link w:val="Recuodecorpodetexto3"/>
    <w:rsid w:val="004F002C"/>
    <w:rPr>
      <w:rFonts w:ascii="Arial" w:eastAsia="Times New Roman" w:hAnsi="Arial" w:cs="Arial"/>
      <w:lang w:eastAsia="en-US"/>
    </w:rPr>
  </w:style>
  <w:style w:type="paragraph" w:customStyle="1" w:styleId="NormalEspaado">
    <w:name w:val="Normal Espaçado"/>
    <w:basedOn w:val="Normal"/>
    <w:rsid w:val="004F002C"/>
    <w:pPr>
      <w:spacing w:before="40" w:after="40"/>
      <w:jc w:val="both"/>
    </w:pPr>
    <w:rPr>
      <w:rFonts w:ascii="Arial" w:hAnsi="Arial"/>
      <w:snapToGrid w:val="0"/>
    </w:rPr>
  </w:style>
  <w:style w:type="paragraph" w:customStyle="1" w:styleId="Style1">
    <w:name w:val="Style1"/>
    <w:basedOn w:val="Ttulo3"/>
    <w:rsid w:val="004F002C"/>
    <w:pPr>
      <w:tabs>
        <w:tab w:val="num" w:pos="2232"/>
      </w:tabs>
      <w:spacing w:before="120"/>
      <w:ind w:left="2232" w:hanging="360"/>
    </w:pPr>
    <w:rPr>
      <w:rFonts w:ascii="Arial" w:hAnsi="Arial"/>
      <w:bCs w:val="0"/>
      <w:sz w:val="20"/>
      <w:szCs w:val="20"/>
      <w:u w:val="single"/>
      <w:lang w:val="pt-BR"/>
    </w:rPr>
  </w:style>
  <w:style w:type="paragraph" w:styleId="PargrafodaLista">
    <w:name w:val="List Paragraph"/>
    <w:basedOn w:val="Normal"/>
    <w:uiPriority w:val="34"/>
    <w:qFormat/>
    <w:rsid w:val="00086E09"/>
    <w:pPr>
      <w:ind w:left="708"/>
    </w:pPr>
  </w:style>
  <w:style w:type="paragraph" w:styleId="Commarcadores">
    <w:name w:val="List Bullet"/>
    <w:basedOn w:val="Normal"/>
    <w:autoRedefine/>
    <w:rsid w:val="00686E76"/>
    <w:pPr>
      <w:tabs>
        <w:tab w:val="num" w:pos="432"/>
      </w:tabs>
      <w:ind w:left="432" w:hanging="432"/>
    </w:pPr>
    <w:rPr>
      <w:rFonts w:ascii="Arial" w:hAnsi="Arial"/>
      <w:sz w:val="24"/>
      <w:lang w:val="pt-BR"/>
    </w:rPr>
  </w:style>
  <w:style w:type="paragraph" w:customStyle="1" w:styleId="Char">
    <w:name w:val="Char"/>
    <w:basedOn w:val="Normal"/>
    <w:rsid w:val="00E81FAE"/>
    <w:pPr>
      <w:spacing w:after="160" w:line="240" w:lineRule="exact"/>
    </w:pPr>
    <w:rPr>
      <w:rFonts w:ascii="Verdana" w:hAnsi="Verdana"/>
    </w:rPr>
  </w:style>
  <w:style w:type="paragraph" w:customStyle="1" w:styleId="xl28">
    <w:name w:val="xl28"/>
    <w:basedOn w:val="Normal"/>
    <w:rsid w:val="00E81FAE"/>
    <w:pPr>
      <w:spacing w:before="100" w:beforeAutospacing="1" w:after="100" w:afterAutospacing="1"/>
      <w:jc w:val="center"/>
    </w:pPr>
    <w:rPr>
      <w:b/>
      <w:bCs/>
      <w:sz w:val="36"/>
      <w:szCs w:val="36"/>
    </w:rPr>
  </w:style>
  <w:style w:type="table" w:styleId="Tabelacomgrade">
    <w:name w:val="Table Grid"/>
    <w:basedOn w:val="Tabelanormal"/>
    <w:rsid w:val="00812052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CharCharCharCharCharChar">
    <w:name w:val="Char1 Char Char Char Char Char Char"/>
    <w:basedOn w:val="Normal"/>
    <w:rsid w:val="00F732C8"/>
    <w:pPr>
      <w:spacing w:after="160" w:line="240" w:lineRule="exact"/>
    </w:pPr>
    <w:rPr>
      <w:rFonts w:ascii="Verdana" w:hAnsi="Verdana"/>
    </w:rPr>
  </w:style>
  <w:style w:type="paragraph" w:customStyle="1" w:styleId="TextoNivel1">
    <w:name w:val="Texto_Nivel1"/>
    <w:basedOn w:val="Normal"/>
    <w:uiPriority w:val="99"/>
    <w:rsid w:val="00AB51CA"/>
    <w:pPr>
      <w:suppressAutoHyphens/>
      <w:spacing w:after="120"/>
      <w:ind w:firstLine="567"/>
      <w:jc w:val="both"/>
    </w:pPr>
    <w:rPr>
      <w:rFonts w:ascii="Arial" w:hAnsi="Arial" w:cs="Arial"/>
      <w:lang w:val="pt-BR" w:eastAsia="ar-SA"/>
    </w:rPr>
  </w:style>
  <w:style w:type="paragraph" w:customStyle="1" w:styleId="TextoNivel2">
    <w:name w:val="Texto_Nivel2"/>
    <w:basedOn w:val="TextoNivel1"/>
    <w:rsid w:val="00AB51CA"/>
    <w:pPr>
      <w:ind w:firstLine="851"/>
    </w:pPr>
  </w:style>
  <w:style w:type="paragraph" w:customStyle="1" w:styleId="TextoNivel3">
    <w:name w:val="Texto_Nivel3"/>
    <w:basedOn w:val="TextoNivel1"/>
    <w:rsid w:val="00AB51CA"/>
    <w:pPr>
      <w:ind w:left="851" w:firstLine="0"/>
    </w:pPr>
  </w:style>
  <w:style w:type="paragraph" w:customStyle="1" w:styleId="ListaNivel3">
    <w:name w:val="Lista_Nivel3"/>
    <w:basedOn w:val="TextoNivel3"/>
    <w:rsid w:val="00AB51CA"/>
    <w:pPr>
      <w:tabs>
        <w:tab w:val="num" w:pos="1276"/>
      </w:tabs>
      <w:ind w:left="1276" w:hanging="425"/>
    </w:pPr>
  </w:style>
  <w:style w:type="paragraph" w:customStyle="1" w:styleId="FluxoPrincipal1">
    <w:name w:val="Fluxo_Principal_1"/>
    <w:rsid w:val="00AB51CA"/>
    <w:pPr>
      <w:tabs>
        <w:tab w:val="num" w:pos="1276"/>
      </w:tabs>
      <w:ind w:left="1276" w:hanging="425"/>
    </w:pPr>
    <w:rPr>
      <w:rFonts w:ascii="Arial" w:eastAsia="Times New Roman" w:hAnsi="Arial" w:cs="Arial"/>
      <w:lang w:eastAsia="ar-SA"/>
    </w:rPr>
  </w:style>
  <w:style w:type="paragraph" w:customStyle="1" w:styleId="FluxoPrincipal2">
    <w:name w:val="Fluxo_Principal_2"/>
    <w:basedOn w:val="FluxoPrincipal1"/>
    <w:rsid w:val="00AB51CA"/>
  </w:style>
  <w:style w:type="paragraph" w:customStyle="1" w:styleId="SubSubFluxo">
    <w:name w:val="Sub_Sub_Fluxo"/>
    <w:basedOn w:val="FluxoPrincipal2"/>
    <w:rsid w:val="00AB51CA"/>
  </w:style>
  <w:style w:type="paragraph" w:customStyle="1" w:styleId="FluxoPrincipal5">
    <w:name w:val="Fluxo_Principal_5"/>
    <w:basedOn w:val="FluxoPrincipal4"/>
    <w:rsid w:val="00AB51CA"/>
    <w:pPr>
      <w:numPr>
        <w:ilvl w:val="4"/>
      </w:numPr>
      <w:tabs>
        <w:tab w:val="num" w:pos="1276"/>
        <w:tab w:val="left" w:pos="5387"/>
      </w:tabs>
      <w:ind w:left="1276" w:hanging="425"/>
    </w:pPr>
  </w:style>
  <w:style w:type="paragraph" w:customStyle="1" w:styleId="FluxoPrincipal4">
    <w:name w:val="Fluxo_Principal_4"/>
    <w:basedOn w:val="FluxoPrincipal3"/>
    <w:rsid w:val="00AB51CA"/>
    <w:pPr>
      <w:numPr>
        <w:ilvl w:val="3"/>
      </w:numPr>
      <w:tabs>
        <w:tab w:val="num" w:pos="1276"/>
      </w:tabs>
      <w:ind w:left="1276" w:hanging="425"/>
    </w:pPr>
  </w:style>
  <w:style w:type="paragraph" w:customStyle="1" w:styleId="FluxoPrincipal3">
    <w:name w:val="Fluxo_Principal_3"/>
    <w:basedOn w:val="FluxoPrincipal2"/>
    <w:rsid w:val="00AB51CA"/>
  </w:style>
  <w:style w:type="paragraph" w:customStyle="1" w:styleId="TextoExtensao">
    <w:name w:val="Texto_Extensao"/>
    <w:basedOn w:val="FluxoPrincipal1"/>
    <w:rsid w:val="00AB51CA"/>
  </w:style>
  <w:style w:type="paragraph" w:customStyle="1" w:styleId="TextoOrientacao">
    <w:name w:val="Texto_Orientacao"/>
    <w:basedOn w:val="TextoArial10"/>
    <w:rsid w:val="00AB51CA"/>
    <w:pPr>
      <w:spacing w:after="0"/>
      <w:ind w:left="851" w:firstLine="0"/>
      <w:jc w:val="center"/>
    </w:pPr>
    <w:rPr>
      <w:rFonts w:ascii="Times New Roman" w:hAnsi="Times New Roman"/>
      <w:i/>
      <w:color w:val="0000FF"/>
    </w:rPr>
  </w:style>
  <w:style w:type="paragraph" w:customStyle="1" w:styleId="TextoArial10">
    <w:name w:val="Texto_Arial_10"/>
    <w:basedOn w:val="conedelogotipo"/>
    <w:rsid w:val="00AB51CA"/>
    <w:pPr>
      <w:spacing w:after="120" w:line="240" w:lineRule="auto"/>
      <w:ind w:firstLine="709"/>
      <w:jc w:val="both"/>
    </w:pPr>
    <w:rPr>
      <w:spacing w:val="0"/>
      <w:lang w:val="pt-PT"/>
    </w:rPr>
  </w:style>
  <w:style w:type="paragraph" w:customStyle="1" w:styleId="conedelogotipo">
    <w:name w:val="Ícone de logotipo"/>
    <w:rsid w:val="00AB51CA"/>
    <w:pPr>
      <w:suppressAutoHyphens/>
      <w:spacing w:line="220" w:lineRule="atLeast"/>
    </w:pPr>
    <w:rPr>
      <w:rFonts w:ascii="Arial" w:eastAsia="Times New Roman" w:hAnsi="Arial"/>
      <w:spacing w:val="-5"/>
      <w:lang w:eastAsia="ar-SA"/>
    </w:rPr>
  </w:style>
  <w:style w:type="character" w:styleId="HiperlinkVisitado">
    <w:name w:val="FollowedHyperlink"/>
    <w:rsid w:val="00AB51CA"/>
    <w:rPr>
      <w:color w:val="800080"/>
      <w:u w:val="single"/>
    </w:rPr>
  </w:style>
  <w:style w:type="paragraph" w:customStyle="1" w:styleId="Ttulosemnumerao">
    <w:name w:val="Título sem numeração"/>
    <w:basedOn w:val="Normal"/>
    <w:rsid w:val="00AB51CA"/>
    <w:pPr>
      <w:suppressAutoHyphens/>
      <w:spacing w:before="480" w:after="240"/>
    </w:pPr>
    <w:rPr>
      <w:rFonts w:ascii="Arial" w:hAnsi="Arial"/>
      <w:b/>
      <w:bCs/>
      <w:sz w:val="24"/>
      <w:szCs w:val="24"/>
      <w:lang w:val="pt-BR" w:eastAsia="ar-SA"/>
    </w:rPr>
  </w:style>
  <w:style w:type="paragraph" w:customStyle="1" w:styleId="TituloTabela">
    <w:name w:val="Titulo_Tabela"/>
    <w:basedOn w:val="Normal"/>
    <w:rsid w:val="00AB51CA"/>
    <w:pPr>
      <w:suppressAutoHyphens/>
      <w:spacing w:after="120"/>
    </w:pPr>
    <w:rPr>
      <w:rFonts w:ascii="Arial" w:hAnsi="Arial"/>
      <w:b/>
      <w:lang w:val="pt-PT" w:eastAsia="ar-SA"/>
    </w:rPr>
  </w:style>
  <w:style w:type="paragraph" w:customStyle="1" w:styleId="TextoTabela">
    <w:name w:val="Texto_Tabela"/>
    <w:basedOn w:val="Normal"/>
    <w:rsid w:val="00AB51CA"/>
    <w:pPr>
      <w:suppressAutoHyphens/>
      <w:spacing w:after="120"/>
    </w:pPr>
    <w:rPr>
      <w:rFonts w:ascii="Arial" w:hAnsi="Arial"/>
      <w:lang w:val="pt-PT" w:eastAsia="ar-SA"/>
    </w:rPr>
  </w:style>
  <w:style w:type="character" w:styleId="Hyperlink">
    <w:name w:val="Hyperlink"/>
    <w:uiPriority w:val="99"/>
    <w:rsid w:val="00AB51CA"/>
    <w:rPr>
      <w:color w:val="0000FF"/>
      <w:u w:val="single"/>
    </w:rPr>
  </w:style>
  <w:style w:type="character" w:customStyle="1" w:styleId="WW-DefaultParagraphFont">
    <w:name w:val="WW-Default Paragraph Font"/>
    <w:rsid w:val="00AB51CA"/>
  </w:style>
  <w:style w:type="character" w:styleId="nfase">
    <w:name w:val="Emphasis"/>
    <w:qFormat/>
    <w:rsid w:val="00AB51CA"/>
    <w:rPr>
      <w:i/>
      <w:iCs/>
    </w:rPr>
  </w:style>
  <w:style w:type="paragraph" w:customStyle="1" w:styleId="TituloTabelaCentralizado">
    <w:name w:val="Titulo_Tabela_Centralizado"/>
    <w:basedOn w:val="TextoTabela"/>
    <w:rsid w:val="00AB51CA"/>
    <w:pPr>
      <w:jc w:val="center"/>
    </w:pPr>
    <w:rPr>
      <w:rFonts w:cs="Arial"/>
      <w:b/>
      <w:lang w:val="pt-BR"/>
    </w:rPr>
  </w:style>
  <w:style w:type="paragraph" w:customStyle="1" w:styleId="TextoRegraNegocio">
    <w:name w:val="Texto_RegraNegocio"/>
    <w:basedOn w:val="Normal"/>
    <w:rsid w:val="00AB51CA"/>
    <w:pPr>
      <w:suppressAutoHyphens/>
    </w:pPr>
    <w:rPr>
      <w:rFonts w:ascii="Arial" w:hAnsi="Arial" w:cs="Arial"/>
      <w:lang w:val="pt-BR" w:eastAsia="ar-SA"/>
    </w:rPr>
  </w:style>
  <w:style w:type="paragraph" w:styleId="Corpodetexto">
    <w:name w:val="Body Text"/>
    <w:basedOn w:val="Normal"/>
    <w:link w:val="CorpodetextoChar"/>
    <w:rsid w:val="00AB51CA"/>
    <w:pPr>
      <w:suppressAutoHyphens/>
    </w:pPr>
    <w:rPr>
      <w:rFonts w:ascii="Arial" w:hAnsi="Arial"/>
      <w:b/>
      <w:i/>
      <w:lang w:val="pt-BR" w:eastAsia="ar-SA"/>
    </w:rPr>
  </w:style>
  <w:style w:type="character" w:customStyle="1" w:styleId="CorpodetextoChar">
    <w:name w:val="Corpo de texto Char"/>
    <w:link w:val="Corpodetexto"/>
    <w:rsid w:val="00AB51CA"/>
    <w:rPr>
      <w:rFonts w:ascii="Arial" w:eastAsia="Times New Roman" w:hAnsi="Arial"/>
      <w:b/>
      <w:i/>
      <w:lang w:val="pt-BR" w:eastAsia="ar-SA"/>
    </w:rPr>
  </w:style>
  <w:style w:type="paragraph" w:customStyle="1" w:styleId="Contedodatabela">
    <w:name w:val="Conteúdo da tabela"/>
    <w:basedOn w:val="Corpodetexto"/>
    <w:rsid w:val="00AB51CA"/>
    <w:pPr>
      <w:suppressLineNumbers/>
    </w:pPr>
  </w:style>
  <w:style w:type="paragraph" w:customStyle="1" w:styleId="Tabellenfeld">
    <w:name w:val="Tabellenfeld"/>
    <w:basedOn w:val="Normal"/>
    <w:rsid w:val="00AB51CA"/>
    <w:pPr>
      <w:widowControl w:val="0"/>
      <w:spacing w:before="60" w:after="60"/>
    </w:pPr>
    <w:rPr>
      <w:rFonts w:ascii="Arial" w:hAnsi="Arial"/>
    </w:rPr>
  </w:style>
  <w:style w:type="paragraph" w:customStyle="1" w:styleId="n">
    <w:name w:val="n"/>
    <w:basedOn w:val="Ttulo"/>
    <w:rsid w:val="00AB51CA"/>
    <w:pPr>
      <w:suppressAutoHyphens w:val="0"/>
      <w:spacing w:before="0" w:after="0"/>
      <w:outlineLvl w:val="9"/>
    </w:pPr>
    <w:rPr>
      <w:rFonts w:cs="Times New Roman"/>
      <w:bCs w:val="0"/>
      <w:kern w:val="0"/>
      <w:sz w:val="24"/>
      <w:szCs w:val="20"/>
      <w:lang w:val="en-US" w:eastAsia="en-US"/>
    </w:rPr>
  </w:style>
  <w:style w:type="paragraph" w:styleId="Ttulo">
    <w:name w:val="Title"/>
    <w:basedOn w:val="Normal"/>
    <w:link w:val="TtuloChar"/>
    <w:qFormat/>
    <w:rsid w:val="00AB51CA"/>
    <w:pPr>
      <w:suppressAutoHyphens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pt-BR" w:eastAsia="ar-SA"/>
    </w:rPr>
  </w:style>
  <w:style w:type="character" w:customStyle="1" w:styleId="TtuloChar">
    <w:name w:val="Título Char"/>
    <w:link w:val="Ttulo"/>
    <w:rsid w:val="00AB51CA"/>
    <w:rPr>
      <w:rFonts w:ascii="Arial" w:eastAsia="Times New Roman" w:hAnsi="Arial" w:cs="Arial"/>
      <w:b/>
      <w:bCs/>
      <w:kern w:val="28"/>
      <w:sz w:val="32"/>
      <w:szCs w:val="32"/>
      <w:lang w:val="pt-BR" w:eastAsia="ar-SA"/>
    </w:rPr>
  </w:style>
  <w:style w:type="paragraph" w:customStyle="1" w:styleId="TituloCentralizado">
    <w:name w:val="Titulo_Centralizado"/>
    <w:basedOn w:val="Normal"/>
    <w:rsid w:val="00AB51CA"/>
    <w:pPr>
      <w:suppressAutoHyphens/>
      <w:spacing w:before="120" w:after="120"/>
      <w:jc w:val="center"/>
    </w:pPr>
    <w:rPr>
      <w:rFonts w:ascii="Arial" w:hAnsi="Arial" w:cs="Arial"/>
      <w:b/>
      <w:bCs/>
      <w:color w:val="0000FF"/>
      <w:sz w:val="24"/>
      <w:szCs w:val="24"/>
      <w:lang w:val="pt-BR" w:eastAsia="ar-SA"/>
    </w:rPr>
  </w:style>
  <w:style w:type="paragraph" w:styleId="Textodecomentrio">
    <w:name w:val="annotation text"/>
    <w:basedOn w:val="Normal"/>
    <w:link w:val="TextodecomentrioChar"/>
    <w:semiHidden/>
    <w:rsid w:val="00AB51CA"/>
    <w:rPr>
      <w:lang w:val="pt-BR" w:eastAsia="pt-BR"/>
    </w:rPr>
  </w:style>
  <w:style w:type="character" w:customStyle="1" w:styleId="TextodecomentrioChar">
    <w:name w:val="Texto de comentário Char"/>
    <w:link w:val="Textodecomentrio"/>
    <w:semiHidden/>
    <w:rsid w:val="00AB51CA"/>
    <w:rPr>
      <w:rFonts w:ascii="Times New Roman" w:eastAsia="Times New Roman" w:hAnsi="Times New Roman"/>
      <w:lang w:val="pt-BR" w:eastAsia="pt-BR"/>
    </w:rPr>
  </w:style>
  <w:style w:type="character" w:customStyle="1" w:styleId="AssuntodocomentrioChar">
    <w:name w:val="Assunto do comentário Char"/>
    <w:link w:val="Assuntodocomentrio"/>
    <w:semiHidden/>
    <w:rsid w:val="00AB51CA"/>
    <w:rPr>
      <w:rFonts w:ascii="Times New Roman" w:eastAsia="Times New Roman" w:hAnsi="Times New Roman"/>
      <w:b/>
      <w:bCs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AB51CA"/>
    <w:rPr>
      <w:b/>
      <w:bCs/>
    </w:rPr>
  </w:style>
  <w:style w:type="paragraph" w:customStyle="1" w:styleId="font5">
    <w:name w:val="font5"/>
    <w:basedOn w:val="Normal"/>
    <w:rsid w:val="00AB51CA"/>
    <w:pPr>
      <w:spacing w:before="100" w:beforeAutospacing="1" w:after="100" w:afterAutospacing="1"/>
    </w:pPr>
    <w:rPr>
      <w:rFonts w:ascii="Microsoft Sans Serif" w:hAnsi="Microsoft Sans Serif" w:cs="Microsoft Sans Serif"/>
      <w:color w:val="333399"/>
      <w:sz w:val="24"/>
      <w:szCs w:val="24"/>
    </w:rPr>
  </w:style>
  <w:style w:type="paragraph" w:customStyle="1" w:styleId="fluxo">
    <w:name w:val="fluxo"/>
    <w:basedOn w:val="Normal"/>
    <w:rsid w:val="00AB51CA"/>
    <w:pPr>
      <w:keepNext/>
      <w:spacing w:before="240" w:after="240"/>
    </w:pPr>
    <w:rPr>
      <w:rFonts w:ascii="Trebuchet MS" w:hAnsi="Trebuchet MS"/>
      <w:u w:val="single"/>
      <w:lang w:val="pt-BR" w:eastAsia="pt-BR"/>
    </w:rPr>
  </w:style>
  <w:style w:type="paragraph" w:customStyle="1" w:styleId="CharCharCharCharCharCharChar">
    <w:name w:val="Char Char Char Char Char Char Char"/>
    <w:basedOn w:val="Normal"/>
    <w:rsid w:val="00AB51CA"/>
    <w:pPr>
      <w:spacing w:after="160" w:line="240" w:lineRule="exact"/>
    </w:pPr>
    <w:rPr>
      <w:rFonts w:ascii="Verdana" w:hAnsi="Verdana"/>
    </w:rPr>
  </w:style>
  <w:style w:type="table" w:styleId="ListaClara-nfase3">
    <w:name w:val="Light List Accent 3"/>
    <w:basedOn w:val="Tabelanormal"/>
    <w:uiPriority w:val="61"/>
    <w:rsid w:val="004E50F7"/>
    <w:rPr>
      <w:rFonts w:eastAsia="Times New Roman"/>
      <w:sz w:val="22"/>
      <w:szCs w:val="22"/>
      <w:lang w:bidi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CharCharChar1CharChar">
    <w:name w:val="Char Char Char1 Char Char"/>
    <w:basedOn w:val="Normal"/>
    <w:rsid w:val="00E319F4"/>
    <w:pPr>
      <w:spacing w:after="160" w:line="240" w:lineRule="exact"/>
    </w:pPr>
    <w:rPr>
      <w:rFonts w:ascii="Verdana" w:hAnsi="Verdana"/>
    </w:rPr>
  </w:style>
  <w:style w:type="paragraph" w:styleId="NormalWeb">
    <w:name w:val="Normal (Web)"/>
    <w:basedOn w:val="Normal"/>
    <w:uiPriority w:val="99"/>
    <w:semiHidden/>
    <w:unhideWhenUsed/>
    <w:rsid w:val="00326F37"/>
    <w:pPr>
      <w:spacing w:before="100" w:beforeAutospacing="1" w:after="100" w:afterAutospacing="1"/>
    </w:pPr>
    <w:rPr>
      <w:rFonts w:eastAsia="Calibri"/>
      <w:sz w:val="24"/>
      <w:szCs w:val="24"/>
      <w:lang w:val="pt-BR" w:eastAsia="pt-BR"/>
    </w:rPr>
  </w:style>
  <w:style w:type="paragraph" w:customStyle="1" w:styleId="TableText">
    <w:name w:val="Table Text"/>
    <w:basedOn w:val="Normal"/>
    <w:rsid w:val="000D7556"/>
    <w:pPr>
      <w:numPr>
        <w:ilvl w:val="12"/>
      </w:numPr>
      <w:jc w:val="both"/>
    </w:pPr>
    <w:rPr>
      <w:rFonts w:ascii="Verdana" w:hAnsi="Verdana" w:cs="Arial Unicode MS"/>
      <w:color w:val="000000"/>
      <w:sz w:val="16"/>
      <w:lang w:val="es-ES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B379C"/>
    <w:pPr>
      <w:spacing w:after="200"/>
      <w:jc w:val="both"/>
    </w:pPr>
    <w:rPr>
      <w:rFonts w:ascii="Trebuchet MS" w:hAnsi="Trebuchet MS"/>
      <w:bCs/>
      <w:i/>
      <w:color w:val="404040" w:themeColor="text1" w:themeTint="BF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8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6750">
              <w:marLeft w:val="-11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85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43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07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54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820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92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024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0053">
      <w:bodyDiv w:val="1"/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  <w:divsChild>
        <w:div w:id="19903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E5900C-BC2F-4FAF-A7F3-AAE50B238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1078</Words>
  <Characters>5822</Characters>
  <Application>Microsoft Office Word</Application>
  <DocSecurity>8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Estimativa de Esforço</vt:lpstr>
      <vt:lpstr>Estimativa de Esforço</vt:lpstr>
    </vt:vector>
  </TitlesOfParts>
  <Company>HP</Company>
  <LinksUpToDate>false</LinksUpToDate>
  <CharactersWithSpaces>6887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Estimativa de Esforço</dc:title>
  <dc:creator>George Andre Montezani</dc:creator>
  <cp:lastModifiedBy>Engineering do Brasil S.A</cp:lastModifiedBy>
  <cp:revision>3</cp:revision>
  <cp:lastPrinted>2012-03-23T18:36:00Z</cp:lastPrinted>
  <dcterms:created xsi:type="dcterms:W3CDTF">2015-06-25T13:48:00Z</dcterms:created>
  <dcterms:modified xsi:type="dcterms:W3CDTF">2015-06-25T13:49:00Z</dcterms:modified>
</cp:coreProperties>
</file>