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4F699B">
      <w:pPr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3114B5DC" wp14:editId="02918820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D54BD2" wp14:editId="01CA89DD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101B" w:rsidRPr="00912F2D" w:rsidRDefault="0036101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36101B" w:rsidRDefault="0036101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</w:t>
                            </w:r>
                            <w:r w:rsidR="003E5A1D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34</w:t>
                            </w:r>
                          </w:p>
                          <w:p w:rsidR="0036101B" w:rsidRPr="0002653F" w:rsidRDefault="003E5A1D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Campo de comentário para justificativa de rejeição das etapas de análise</w:t>
                            </w:r>
                            <w:r w:rsidR="00D357FD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54BD2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36101B" w:rsidRPr="00912F2D" w:rsidRDefault="0036101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36101B" w:rsidRDefault="0036101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</w:t>
                      </w:r>
                      <w:r w:rsidR="003E5A1D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34</w:t>
                      </w:r>
                    </w:p>
                    <w:p w:rsidR="0036101B" w:rsidRPr="0002653F" w:rsidRDefault="003E5A1D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Campo de comentário para justificativa de rejeição das etapas de análise</w:t>
                      </w:r>
                      <w:r w:rsidR="00D357FD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2179D34" wp14:editId="6EF6BD6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166E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F340B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CC8C95" wp14:editId="6439EF4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C683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A742D2" w:rsidRDefault="007A08E6" w:rsidP="00A742D2">
      <w:pPr>
        <w:rPr>
          <w:rFonts w:ascii="Calibri" w:hAnsi="Calibri" w:cs="Calibri"/>
          <w:lang w:val="pt-BR"/>
        </w:rPr>
      </w:pPr>
      <w:r w:rsidRPr="00A742D2">
        <w:rPr>
          <w:rFonts w:ascii="Calibri" w:hAnsi="Calibri" w:cs="Calibri"/>
          <w:lang w:val="pt-BR"/>
        </w:rPr>
        <w:t>Código e nome do Documento:</w:t>
      </w:r>
      <w:r w:rsidRPr="00A742D2">
        <w:rPr>
          <w:rFonts w:ascii="Calibri" w:hAnsi="Calibri" w:cs="Calibri"/>
          <w:lang w:val="pt-BR"/>
        </w:rPr>
        <w:tab/>
        <w:t>CLM.0</w:t>
      </w:r>
      <w:r w:rsidR="003E5A1D">
        <w:rPr>
          <w:rFonts w:ascii="Calibri" w:hAnsi="Calibri" w:cs="Calibri"/>
          <w:lang w:val="pt-BR"/>
        </w:rPr>
        <w:t>34</w:t>
      </w:r>
      <w:r w:rsidRPr="00A742D2">
        <w:rPr>
          <w:rFonts w:ascii="Calibri" w:hAnsi="Calibri" w:cs="Calibri"/>
          <w:lang w:val="pt-BR"/>
        </w:rPr>
        <w:t xml:space="preserve"> </w:t>
      </w:r>
      <w:r w:rsidR="009B15FA" w:rsidRPr="00A742D2">
        <w:rPr>
          <w:rFonts w:ascii="Calibri" w:hAnsi="Calibri" w:cs="Calibri"/>
          <w:lang w:val="pt-BR"/>
        </w:rPr>
        <w:t>–</w:t>
      </w:r>
      <w:r w:rsidRPr="00A742D2">
        <w:rPr>
          <w:rFonts w:ascii="Calibri" w:hAnsi="Calibri" w:cs="Calibri"/>
          <w:lang w:val="pt-BR"/>
        </w:rPr>
        <w:t xml:space="preserve"> </w:t>
      </w:r>
      <w:r w:rsidR="003E5A1D">
        <w:rPr>
          <w:rFonts w:ascii="Calibri" w:hAnsi="Calibri" w:cs="Calibri"/>
          <w:lang w:val="pt-BR"/>
        </w:rPr>
        <w:t>Campo de comentário para justificativa de rejeição das etapas de análise</w:t>
      </w:r>
      <w:r w:rsidR="005565BB" w:rsidRPr="00A742D2">
        <w:rPr>
          <w:rFonts w:ascii="Calibri" w:hAnsi="Calibri" w:cs="Calibri"/>
          <w:lang w:val="pt-BR"/>
        </w:rPr>
        <w:t>.</w:t>
      </w:r>
    </w:p>
    <w:p w:rsidR="00F11370" w:rsidRPr="00A742D2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A742D2">
        <w:rPr>
          <w:rFonts w:ascii="Calibri" w:hAnsi="Calibri" w:cs="Calibri"/>
          <w:lang w:val="pt-BR"/>
        </w:rPr>
        <w:t xml:space="preserve"> </w:t>
      </w:r>
      <w:r w:rsidR="00F340B7" w:rsidRPr="00A742D2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9DEECF" wp14:editId="4EDF378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9B8A7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4B704F">
        <w:rPr>
          <w:rFonts w:ascii="Calibri" w:hAnsi="Calibri" w:cs="Calibri"/>
          <w:lang w:val="pt-BR"/>
        </w:rPr>
        <w:t>11</w:t>
      </w:r>
      <w:r w:rsidR="00A94333" w:rsidRPr="00A742D2">
        <w:rPr>
          <w:rFonts w:ascii="Calibri" w:hAnsi="Calibri" w:cs="Calibri"/>
          <w:lang w:val="pt-BR"/>
        </w:rPr>
        <w:t>/0</w:t>
      </w:r>
      <w:r w:rsidR="00D357FD">
        <w:rPr>
          <w:rFonts w:ascii="Calibri" w:hAnsi="Calibri" w:cs="Calibri"/>
          <w:lang w:val="pt-BR"/>
        </w:rPr>
        <w:t>8</w:t>
      </w:r>
      <w:r w:rsidR="00A94333" w:rsidRPr="00A742D2">
        <w:rPr>
          <w:rFonts w:ascii="Calibri" w:hAnsi="Calibri" w:cs="Calibri"/>
          <w:lang w:val="pt-BR"/>
        </w:rPr>
        <w:t>/201</w:t>
      </w:r>
      <w:r w:rsidR="005565BB" w:rsidRPr="00A742D2">
        <w:rPr>
          <w:rFonts w:ascii="Calibri" w:hAnsi="Calibri" w:cs="Calibri"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03T13:12:00Z">
        <w:r w:rsidR="00835B88" w:rsidDel="00C77C99">
          <w:rPr>
            <w:rFonts w:ascii="Calibri" w:hAnsi="Calibri" w:cs="Calibri"/>
            <w:lang w:val="pt-BR"/>
          </w:rPr>
          <w:delText>2</w:delText>
        </w:r>
        <w:r w:rsidDel="00C77C99">
          <w:rPr>
            <w:rFonts w:ascii="Calibri" w:hAnsi="Calibri" w:cs="Calibri"/>
            <w:lang w:val="pt-BR"/>
          </w:rPr>
          <w:delText>.0</w:delText>
        </w:r>
      </w:del>
      <w:ins w:id="1" w:author="Engineering do Brasil S.A" w:date="2015-07-03T13:12:00Z">
        <w:r w:rsidR="00C77C99">
          <w:rPr>
            <w:rFonts w:ascii="Calibri" w:hAnsi="Calibri" w:cs="Calibri"/>
            <w:lang w:val="pt-BR"/>
          </w:rPr>
          <w:t>3.0</w:t>
        </w:r>
      </w:ins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3T13:12:00Z">
        <w:r w:rsidR="00835B88" w:rsidDel="00C77C99">
          <w:rPr>
            <w:rFonts w:ascii="Calibri" w:hAnsi="Calibri" w:cs="Calibri"/>
            <w:lang w:val="pt-BR"/>
          </w:rPr>
          <w:delText>21/10/2014</w:delText>
        </w:r>
      </w:del>
      <w:ins w:id="3" w:author="Engineering do Brasil S.A" w:date="2015-07-03T13:12:00Z">
        <w:r w:rsidR="00C77C99">
          <w:rPr>
            <w:rFonts w:ascii="Calibri" w:hAnsi="Calibri" w:cs="Calibri"/>
            <w:lang w:val="pt-BR"/>
          </w:rPr>
          <w:t>12/06/2015</w:t>
        </w:r>
      </w:ins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3DC83B1B" wp14:editId="45905A44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E15D92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E15D92" w:rsidRPr="0002543C">
        <w:rPr>
          <w:rFonts w:ascii="Calibri" w:hAnsi="Calibri" w:cs="Calibri"/>
          <w:color w:val="29323D"/>
          <w:lang w:val="pt-BR"/>
        </w:rPr>
        <w:t>1.</w:t>
      </w:r>
      <w:r w:rsidR="00E15D92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E15D92" w:rsidRPr="0002543C">
        <w:rPr>
          <w:rFonts w:ascii="Calibri" w:hAnsi="Calibri" w:cs="Calibri"/>
          <w:color w:val="29323D"/>
          <w:lang w:val="pt-BR"/>
        </w:rPr>
        <w:t>Histórico do Documento</w:t>
      </w:r>
      <w:r w:rsidR="00E15D92" w:rsidRPr="00C77C99">
        <w:rPr>
          <w:lang w:val="pt-BR"/>
        </w:rPr>
        <w:tab/>
      </w:r>
      <w:r w:rsidR="00E15D92">
        <w:fldChar w:fldCharType="begin"/>
      </w:r>
      <w:r w:rsidR="00E15D92" w:rsidRPr="00C77C99">
        <w:rPr>
          <w:lang w:val="pt-BR"/>
        </w:rPr>
        <w:instrText xml:space="preserve"> PAGEREF _Toc395183107 \h </w:instrText>
      </w:r>
      <w:r w:rsidR="00E15D92">
        <w:fldChar w:fldCharType="separate"/>
      </w:r>
      <w:r w:rsidR="00E15D92" w:rsidRPr="00C77C99">
        <w:rPr>
          <w:lang w:val="pt-BR"/>
        </w:rPr>
        <w:t>3</w:t>
      </w:r>
      <w:r w:rsidR="00E15D92"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Documentos Relacionados</w:t>
      </w:r>
      <w:r w:rsidRPr="00C77C99">
        <w:rPr>
          <w:lang w:val="pt-BR"/>
        </w:rPr>
        <w:tab/>
      </w:r>
      <w:r>
        <w:fldChar w:fldCharType="begin"/>
      </w:r>
      <w:r w:rsidRPr="00C77C99">
        <w:rPr>
          <w:lang w:val="pt-BR"/>
        </w:rPr>
        <w:instrText xml:space="preserve"> PAGEREF _Toc395183108 \h </w:instrText>
      </w:r>
      <w:r>
        <w:fldChar w:fldCharType="separate"/>
      </w:r>
      <w:r w:rsidRPr="00C77C99">
        <w:rPr>
          <w:lang w:val="pt-BR"/>
        </w:rPr>
        <w:t>3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Abreviações</w:t>
      </w:r>
      <w:r w:rsidRPr="00C77C99">
        <w:rPr>
          <w:lang w:val="pt-BR"/>
        </w:rPr>
        <w:tab/>
      </w:r>
      <w:r>
        <w:fldChar w:fldCharType="begin"/>
      </w:r>
      <w:r w:rsidRPr="00C77C99">
        <w:rPr>
          <w:lang w:val="pt-BR"/>
        </w:rPr>
        <w:instrText xml:space="preserve"> PAGEREF _Toc395183109 \h </w:instrText>
      </w:r>
      <w:r>
        <w:fldChar w:fldCharType="separate"/>
      </w:r>
      <w:r w:rsidRPr="00C77C99">
        <w:rPr>
          <w:lang w:val="pt-BR"/>
        </w:rPr>
        <w:t>3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Visão Geral</w:t>
      </w:r>
      <w:r w:rsidRPr="00C77C99">
        <w:rPr>
          <w:lang w:val="pt-BR"/>
        </w:rPr>
        <w:tab/>
      </w:r>
      <w:r>
        <w:fldChar w:fldCharType="begin"/>
      </w:r>
      <w:r w:rsidRPr="00C77C99">
        <w:rPr>
          <w:lang w:val="pt-BR"/>
        </w:rPr>
        <w:instrText xml:space="preserve"> PAGEREF _Toc395183110 \h </w:instrText>
      </w:r>
      <w:r>
        <w:fldChar w:fldCharType="separate"/>
      </w:r>
      <w:r w:rsidRPr="00C77C99">
        <w:rPr>
          <w:lang w:val="pt-BR"/>
        </w:rPr>
        <w:t>3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Requisitos Funcionais</w:t>
      </w:r>
      <w:r w:rsidRPr="00C77C99">
        <w:rPr>
          <w:lang w:val="pt-BR"/>
        </w:rPr>
        <w:tab/>
      </w:r>
      <w:r>
        <w:fldChar w:fldCharType="begin"/>
      </w:r>
      <w:r w:rsidRPr="00C77C99">
        <w:rPr>
          <w:lang w:val="pt-BR"/>
        </w:rPr>
        <w:instrText xml:space="preserve"> PAGEREF _Toc395183111 \h </w:instrText>
      </w:r>
      <w:r>
        <w:fldChar w:fldCharType="separate"/>
      </w:r>
      <w:r w:rsidRPr="00C77C99">
        <w:rPr>
          <w:lang w:val="pt-BR"/>
        </w:rPr>
        <w:t>4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Componentes Impactados</w:t>
      </w:r>
      <w:r w:rsidRPr="00C77C99">
        <w:rPr>
          <w:lang w:val="pt-BR"/>
        </w:rPr>
        <w:tab/>
      </w:r>
      <w:r>
        <w:fldChar w:fldCharType="begin"/>
      </w:r>
      <w:r w:rsidRPr="00C77C99">
        <w:rPr>
          <w:lang w:val="pt-BR"/>
        </w:rPr>
        <w:instrText xml:space="preserve"> PAGEREF _Toc395183112 \h </w:instrText>
      </w:r>
      <w:r>
        <w:fldChar w:fldCharType="separate"/>
      </w:r>
      <w:r w:rsidRPr="00C77C99">
        <w:rPr>
          <w:lang w:val="pt-BR"/>
        </w:rPr>
        <w:t>6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Premissas</w:t>
      </w:r>
      <w:r w:rsidRPr="00C77C99">
        <w:rPr>
          <w:lang w:val="pt-BR"/>
        </w:rPr>
        <w:tab/>
      </w:r>
      <w:r>
        <w:fldChar w:fldCharType="begin"/>
      </w:r>
      <w:r w:rsidRPr="00C77C99">
        <w:rPr>
          <w:lang w:val="pt-BR"/>
        </w:rPr>
        <w:instrText xml:space="preserve"> PAGEREF _Toc395183113 \h </w:instrText>
      </w:r>
      <w:r>
        <w:fldChar w:fldCharType="separate"/>
      </w:r>
      <w:r w:rsidRPr="00C77C99">
        <w:rPr>
          <w:lang w:val="pt-BR"/>
        </w:rPr>
        <w:t>6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Riscos</w:t>
      </w:r>
      <w:r w:rsidRPr="00C77C99">
        <w:rPr>
          <w:lang w:val="pt-BR"/>
        </w:rPr>
        <w:tab/>
      </w:r>
      <w:r>
        <w:fldChar w:fldCharType="begin"/>
      </w:r>
      <w:r w:rsidRPr="00C77C99">
        <w:rPr>
          <w:lang w:val="pt-BR"/>
        </w:rPr>
        <w:instrText xml:space="preserve"> PAGEREF _Toc395183114 \h </w:instrText>
      </w:r>
      <w:r>
        <w:fldChar w:fldCharType="separate"/>
      </w:r>
      <w:r w:rsidRPr="00C77C99">
        <w:rPr>
          <w:lang w:val="pt-BR"/>
        </w:rPr>
        <w:t>6</w:t>
      </w:r>
      <w:r>
        <w:fldChar w:fldCharType="end"/>
      </w:r>
    </w:p>
    <w:p w:rsidR="00E15D92" w:rsidRDefault="00E15D9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Escopo Negativo</w:t>
      </w:r>
      <w:r w:rsidRPr="00C77C99">
        <w:rPr>
          <w:lang w:val="pt-BR"/>
        </w:rPr>
        <w:tab/>
      </w:r>
      <w:r>
        <w:fldChar w:fldCharType="begin"/>
      </w:r>
      <w:r w:rsidRPr="00C77C99">
        <w:rPr>
          <w:lang w:val="pt-BR"/>
        </w:rPr>
        <w:instrText xml:space="preserve"> PAGEREF _Toc395183115 \h </w:instrText>
      </w:r>
      <w:r>
        <w:fldChar w:fldCharType="separate"/>
      </w:r>
      <w:r w:rsidRPr="00C77C99">
        <w:rPr>
          <w:lang w:val="pt-BR"/>
        </w:rPr>
        <w:t>6</w:t>
      </w:r>
      <w:r>
        <w:fldChar w:fldCharType="end"/>
      </w:r>
    </w:p>
    <w:p w:rsidR="00E15D92" w:rsidRDefault="00E15D92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Aprovação do documento</w:t>
      </w:r>
      <w:r w:rsidRPr="00C77C99">
        <w:rPr>
          <w:lang w:val="pt-BR"/>
        </w:rPr>
        <w:tab/>
      </w:r>
      <w:r>
        <w:fldChar w:fldCharType="begin"/>
      </w:r>
      <w:r w:rsidRPr="00C77C99">
        <w:rPr>
          <w:lang w:val="pt-BR"/>
        </w:rPr>
        <w:instrText xml:space="preserve"> PAGEREF _Toc395183116 \h </w:instrText>
      </w:r>
      <w:r>
        <w:fldChar w:fldCharType="separate"/>
      </w:r>
      <w:r w:rsidRPr="00C77C99">
        <w:rPr>
          <w:lang w:val="pt-BR"/>
        </w:rPr>
        <w:t>6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3"/>
      <w:bookmarkStart w:id="5" w:name="_Toc244516100"/>
      <w:bookmarkStart w:id="6" w:name="_Toc395183107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4"/>
      <w:bookmarkEnd w:id="5"/>
      <w:bookmarkEnd w:id="6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4B704F" w:rsidP="0013497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11</w:t>
            </w:r>
            <w:r w:rsidR="00BD464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 w:rsidR="0055012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FC47BE" w:rsidRPr="00C77C99" w:rsidTr="00D64D97">
        <w:trPr>
          <w:cantSplit/>
        </w:trPr>
        <w:tc>
          <w:tcPr>
            <w:tcW w:w="418" w:type="pct"/>
          </w:tcPr>
          <w:p w:rsidR="00FC47BE" w:rsidRDefault="00FC47B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FC47BE" w:rsidRDefault="00FC47BE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21/10/2014</w:t>
            </w:r>
          </w:p>
        </w:tc>
        <w:tc>
          <w:tcPr>
            <w:tcW w:w="903" w:type="pct"/>
          </w:tcPr>
          <w:p w:rsidR="00FC47BE" w:rsidRDefault="00FC47B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FC47BE" w:rsidRDefault="00FC47B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FC47BE" w:rsidRDefault="00FC47BE" w:rsidP="00FC47B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Melhoria no tópico </w:t>
            </w:r>
            <w:r w:rsidRPr="00FC47BE">
              <w:rPr>
                <w:rFonts w:ascii="Cambria" w:hAnsi="Cambria" w:cs="Calibri"/>
                <w:bCs/>
                <w:i/>
                <w:sz w:val="18"/>
                <w:szCs w:val="18"/>
                <w:lang w:val="pt-BR"/>
              </w:rPr>
              <w:t>9. Script Java: Limpeza do campo “Justificativa”.</w:t>
            </w:r>
          </w:p>
        </w:tc>
      </w:tr>
      <w:tr w:rsidR="00C77C99" w:rsidRPr="00C77C99" w:rsidTr="00D64D97">
        <w:trPr>
          <w:cantSplit/>
        </w:trPr>
        <w:tc>
          <w:tcPr>
            <w:tcW w:w="418" w:type="pct"/>
          </w:tcPr>
          <w:p w:rsidR="00C77C99" w:rsidRDefault="00C77C99" w:rsidP="00C77C9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7" w:author="Engineering do Brasil S.A" w:date="2015-07-03T13:1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3.0</w:t>
              </w:r>
            </w:ins>
          </w:p>
        </w:tc>
        <w:tc>
          <w:tcPr>
            <w:tcW w:w="558" w:type="pct"/>
          </w:tcPr>
          <w:p w:rsidR="00C77C99" w:rsidRDefault="00C77C99" w:rsidP="00C77C9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8" w:author="Engineering do Brasil S.A" w:date="2015-07-03T13:1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  <w:tc>
          <w:tcPr>
            <w:tcW w:w="903" w:type="pct"/>
          </w:tcPr>
          <w:p w:rsidR="00C77C99" w:rsidRDefault="00C77C99" w:rsidP="00C77C9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Engineering do Brasil S.A" w:date="2015-07-03T13:1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C77C99" w:rsidRDefault="00C77C99" w:rsidP="00C77C9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" w:author="Engineering do Brasil S.A" w:date="2015-07-03T13:1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C77C99" w:rsidRDefault="00C77C99" w:rsidP="00C77C9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03T13:1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Adequar para o projeto Clientes</w:t>
              </w:r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R026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Default="004F002C" w:rsidP="004F002C">
      <w:pPr>
        <w:rPr>
          <w:rFonts w:ascii="Cambria" w:hAnsi="Cambria" w:cs="Calibri"/>
          <w:b/>
          <w:lang w:val="pt-BR"/>
        </w:rPr>
      </w:pPr>
    </w:p>
    <w:p w:rsidR="00EA65CF" w:rsidRPr="002A76FF" w:rsidRDefault="00EA65CF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" w:name="_Toc178139954"/>
      <w:bookmarkStart w:id="13" w:name="_Toc244516101"/>
      <w:bookmarkStart w:id="14" w:name="_Toc395183108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2"/>
      <w:bookmarkEnd w:id="13"/>
      <w:bookmarkEnd w:id="14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C77C99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C77C99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C77C99" w:rsidRPr="00C77C99" w:rsidTr="00D64D97">
        <w:trPr>
          <w:cantSplit/>
          <w:ins w:id="15" w:author="Engineering do Brasil S.A" w:date="2015-07-03T13:14:00Z"/>
        </w:trPr>
        <w:tc>
          <w:tcPr>
            <w:tcW w:w="822" w:type="pct"/>
            <w:shd w:val="clear" w:color="auto" w:fill="auto"/>
            <w:vAlign w:val="center"/>
          </w:tcPr>
          <w:p w:rsidR="00C77C99" w:rsidRPr="008D6BEE" w:rsidRDefault="00C77C99" w:rsidP="008D6BEE">
            <w:pPr>
              <w:spacing w:before="60" w:after="60"/>
              <w:jc w:val="both"/>
              <w:rPr>
                <w:ins w:id="16" w:author="Engineering do Brasil S.A" w:date="2015-07-03T13:1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03T13:1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C77C99" w:rsidRPr="008D6BEE" w:rsidRDefault="00C77C99" w:rsidP="008D6BEE">
            <w:pPr>
              <w:spacing w:before="60" w:after="60"/>
              <w:jc w:val="both"/>
              <w:rPr>
                <w:ins w:id="18" w:author="Engineering do Brasil S.A" w:date="2015-07-03T13:1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9" w:author="Engineering do Brasil S.A" w:date="2015-07-03T13:1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17</w:t>
              </w:r>
            </w:ins>
          </w:p>
        </w:tc>
        <w:tc>
          <w:tcPr>
            <w:tcW w:w="533" w:type="pct"/>
            <w:shd w:val="clear" w:color="auto" w:fill="auto"/>
          </w:tcPr>
          <w:p w:rsidR="00C77C99" w:rsidRPr="008D6BEE" w:rsidRDefault="00C77C99" w:rsidP="008D6BEE">
            <w:pPr>
              <w:spacing w:before="60" w:after="60"/>
              <w:jc w:val="both"/>
              <w:rPr>
                <w:ins w:id="20" w:author="Engineering do Brasil S.A" w:date="2015-07-03T13:14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C77C99" w:rsidRPr="008D6BEE" w:rsidRDefault="00C77C99" w:rsidP="008D6BEE">
            <w:pPr>
              <w:spacing w:before="60" w:after="60"/>
              <w:jc w:val="both"/>
              <w:rPr>
                <w:ins w:id="21" w:author="Engineering do Brasil S.A" w:date="2015-07-03T13:1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2" w:author="Engineering do Brasil S.A" w:date="2015-07-03T13:1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3" w:name="_Toc178139955"/>
      <w:bookmarkStart w:id="24" w:name="_Toc244516102"/>
      <w:bookmarkStart w:id="25" w:name="_Toc395183109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23"/>
      <w:bookmarkEnd w:id="24"/>
      <w:bookmarkEnd w:id="25"/>
    </w:p>
    <w:p w:rsidR="004F002C" w:rsidRDefault="004F002C" w:rsidP="004F002C">
      <w:pPr>
        <w:rPr>
          <w:lang w:val="pt-BR"/>
        </w:rPr>
      </w:pPr>
    </w:p>
    <w:p w:rsidR="00EA65CF" w:rsidRPr="002A76FF" w:rsidRDefault="00EA65CF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C77C99" w:rsidRPr="00C77C99" w:rsidTr="00A553DE">
        <w:trPr>
          <w:trHeight w:val="259"/>
        </w:trPr>
        <w:tc>
          <w:tcPr>
            <w:tcW w:w="811" w:type="pct"/>
          </w:tcPr>
          <w:p w:rsidR="00C77C99" w:rsidRPr="00E17A95" w:rsidRDefault="00C77C99" w:rsidP="00C77C99">
            <w:pPr>
              <w:rPr>
                <w:rFonts w:ascii="Cambria" w:hAnsi="Cambria"/>
                <w:lang w:val="pt-BR"/>
              </w:rPr>
            </w:pPr>
            <w:ins w:id="26" w:author="Engineering do Brasil S.A" w:date="2015-07-03T13:14:00Z">
              <w:r>
                <w:rPr>
                  <w:rFonts w:ascii="Cambria" w:hAnsi="Cambria"/>
                </w:rPr>
                <w:t>Acordo Básico</w:t>
              </w:r>
            </w:ins>
            <w:del w:id="27" w:author="Engineering do Brasil S.A" w:date="2015-07-03T13:14:00Z">
              <w:r w:rsidDel="00EC529D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4189" w:type="pct"/>
          </w:tcPr>
          <w:p w:rsidR="00C77C99" w:rsidRPr="00E17A95" w:rsidRDefault="00C77C99" w:rsidP="00C77C99">
            <w:pPr>
              <w:rPr>
                <w:rFonts w:ascii="Cambria" w:hAnsi="Cambria"/>
                <w:lang w:val="pt-BR"/>
              </w:rPr>
            </w:pPr>
            <w:ins w:id="28" w:author="Engineering do Brasil S.A" w:date="2015-07-03T13:14:00Z">
              <w:r w:rsidRPr="00BD62EE"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29" w:author="Engineering do Brasil S.A" w:date="2015-07-03T13:14:00Z">
              <w:r w:rsidDel="00EC529D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C77C99" w:rsidRPr="00C77C99" w:rsidTr="00A553DE">
        <w:trPr>
          <w:trHeight w:val="259"/>
        </w:trPr>
        <w:tc>
          <w:tcPr>
            <w:tcW w:w="811" w:type="pct"/>
          </w:tcPr>
          <w:p w:rsidR="00C77C99" w:rsidRPr="00E17A95" w:rsidRDefault="00C77C99" w:rsidP="00C77C99">
            <w:pPr>
              <w:rPr>
                <w:rFonts w:ascii="Cambria" w:hAnsi="Cambria"/>
                <w:lang w:val="pt-BR"/>
              </w:rPr>
            </w:pPr>
            <w:ins w:id="30" w:author="Engineering do Brasil S.A" w:date="2015-07-03T13:14:00Z">
              <w:r>
                <w:rPr>
                  <w:rFonts w:ascii="Cambria" w:hAnsi="Cambria"/>
                </w:rPr>
                <w:t>Acordo Básico Geral</w:t>
              </w:r>
            </w:ins>
          </w:p>
        </w:tc>
        <w:tc>
          <w:tcPr>
            <w:tcW w:w="4189" w:type="pct"/>
          </w:tcPr>
          <w:p w:rsidR="00C77C99" w:rsidRPr="00E17A95" w:rsidRDefault="00C77C99" w:rsidP="00C77C99">
            <w:pPr>
              <w:rPr>
                <w:rFonts w:ascii="Cambria" w:hAnsi="Cambria"/>
                <w:lang w:val="pt-BR"/>
              </w:rPr>
            </w:pPr>
            <w:ins w:id="31" w:author="Engineering do Brasil S.A" w:date="2015-07-03T13:14:00Z">
              <w:r w:rsidRPr="00BD62EE"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C77C99" w:rsidRPr="00C77C99" w:rsidTr="00A553DE">
        <w:trPr>
          <w:trHeight w:val="259"/>
          <w:ins w:id="32" w:author="Engineering do Brasil S.A" w:date="2015-07-03T13:14:00Z"/>
        </w:trPr>
        <w:tc>
          <w:tcPr>
            <w:tcW w:w="811" w:type="pct"/>
          </w:tcPr>
          <w:p w:rsidR="00C77C99" w:rsidRDefault="00C77C99" w:rsidP="00C77C99">
            <w:pPr>
              <w:rPr>
                <w:ins w:id="33" w:author="Engineering do Brasil S.A" w:date="2015-07-03T13:14:00Z"/>
                <w:rFonts w:ascii="Cambria" w:hAnsi="Cambria"/>
              </w:rPr>
            </w:pPr>
            <w:ins w:id="34" w:author="Engineering do Brasil S.A" w:date="2015-07-03T13:14:00Z">
              <w:r>
                <w:rPr>
                  <w:rFonts w:ascii="Cambria" w:hAnsi="Cambria"/>
                </w:rPr>
                <w:t>Acordo Básico Comercial</w:t>
              </w:r>
            </w:ins>
          </w:p>
        </w:tc>
        <w:tc>
          <w:tcPr>
            <w:tcW w:w="4189" w:type="pct"/>
          </w:tcPr>
          <w:p w:rsidR="00C77C99" w:rsidRPr="00BD62EE" w:rsidRDefault="00C77C99" w:rsidP="00C77C99">
            <w:pPr>
              <w:rPr>
                <w:ins w:id="35" w:author="Engineering do Brasil S.A" w:date="2015-07-03T13:14:00Z"/>
                <w:rFonts w:ascii="Cambria" w:hAnsi="Cambria"/>
                <w:lang w:val="pt-BR"/>
              </w:rPr>
            </w:pPr>
            <w:ins w:id="36" w:author="Engineering do Brasil S.A" w:date="2015-07-03T13:14:00Z">
              <w:r w:rsidRPr="00BD62EE"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Default="004F002C" w:rsidP="004F002C">
      <w:pPr>
        <w:rPr>
          <w:b/>
          <w:lang w:val="pt-BR"/>
        </w:rPr>
      </w:pPr>
    </w:p>
    <w:p w:rsidR="00EA65CF" w:rsidRDefault="00EA65CF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7" w:name="_Toc395183110"/>
      <w:r>
        <w:rPr>
          <w:rFonts w:ascii="Calibri" w:hAnsi="Calibri" w:cs="Calibri"/>
          <w:color w:val="29323D"/>
          <w:lang w:val="pt-BR"/>
        </w:rPr>
        <w:t>Visão Geral</w:t>
      </w:r>
      <w:bookmarkEnd w:id="37"/>
    </w:p>
    <w:p w:rsidR="004F002C" w:rsidRPr="002A76FF" w:rsidRDefault="004F002C" w:rsidP="004F002C">
      <w:pPr>
        <w:rPr>
          <w:lang w:val="pt-BR"/>
        </w:rPr>
      </w:pPr>
    </w:p>
    <w:p w:rsidR="00BD4644" w:rsidRDefault="00A13EC8" w:rsidP="00BD4644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 w:rsidRPr="00FF3CE3">
        <w:rPr>
          <w:rFonts w:ascii="Arial" w:hAnsi="Arial" w:cs="Arial"/>
          <w:sz w:val="20"/>
        </w:rPr>
        <w:t>Este documento tem por ob</w:t>
      </w:r>
      <w:r w:rsidRPr="00AF6978">
        <w:rPr>
          <w:rFonts w:ascii="Arial" w:hAnsi="Arial" w:cs="Arial"/>
          <w:sz w:val="20"/>
        </w:rPr>
        <w:t xml:space="preserve">jetivo, elaborar a proposta de solução para atender ao requisito </w:t>
      </w:r>
      <w:r w:rsidR="00F95B65" w:rsidRPr="00AF6978">
        <w:rPr>
          <w:rFonts w:ascii="Arial" w:hAnsi="Arial" w:cs="Arial"/>
          <w:sz w:val="20"/>
        </w:rPr>
        <w:t>do SAP CLM inicialmente levantado pela</w:t>
      </w:r>
      <w:r w:rsidRPr="00AF6978">
        <w:rPr>
          <w:rFonts w:ascii="Arial" w:hAnsi="Arial" w:cs="Arial"/>
          <w:sz w:val="20"/>
        </w:rPr>
        <w:t xml:space="preserve"> Área </w:t>
      </w:r>
      <w:r>
        <w:rPr>
          <w:rFonts w:ascii="Arial" w:hAnsi="Arial" w:cs="Arial"/>
          <w:sz w:val="20"/>
        </w:rPr>
        <w:t xml:space="preserve">Usuária </w:t>
      </w:r>
      <w:r w:rsidR="00F95B65">
        <w:rPr>
          <w:rFonts w:ascii="Arial" w:hAnsi="Arial" w:cs="Arial"/>
          <w:sz w:val="20"/>
        </w:rPr>
        <w:t>para que</w:t>
      </w:r>
      <w:r w:rsidR="00BD4644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134975">
        <w:rPr>
          <w:rFonts w:ascii="Arial" w:hAnsi="Arial" w:cs="Arial"/>
          <w:bCs/>
          <w:sz w:val="20"/>
          <w:szCs w:val="20"/>
          <w:lang w:eastAsia="pt-BR"/>
        </w:rPr>
        <w:t>quando o usuário responsável por uma etapa de análise do documento de contrato necessite retroceder uma etapa, possa justificar esta ação.</w:t>
      </w:r>
    </w:p>
    <w:p w:rsidR="00BD4644" w:rsidRDefault="00BD4644" w:rsidP="00897584">
      <w:pPr>
        <w:pStyle w:val="TableText"/>
        <w:rPr>
          <w:rFonts w:ascii="Arial" w:hAnsi="Arial" w:cs="Arial"/>
          <w:sz w:val="20"/>
          <w:lang w:val="pt-BR"/>
        </w:rPr>
      </w:pPr>
    </w:p>
    <w:p w:rsidR="00134F48" w:rsidRDefault="00FF3CE3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  <w:r w:rsidRPr="00FF3CE3">
        <w:rPr>
          <w:rFonts w:ascii="Arial" w:hAnsi="Arial" w:cs="Arial"/>
          <w:sz w:val="20"/>
          <w:lang w:val="pt-BR"/>
        </w:rPr>
        <w:t xml:space="preserve">O produto a ser disponibilizado representa uma solução para </w:t>
      </w:r>
      <w:r w:rsidR="0054264A">
        <w:rPr>
          <w:rFonts w:ascii="Arial" w:hAnsi="Arial" w:cs="Arial"/>
          <w:sz w:val="20"/>
          <w:lang w:val="pt-BR"/>
        </w:rPr>
        <w:t xml:space="preserve">que </w:t>
      </w:r>
      <w:r w:rsidR="00BD4644">
        <w:rPr>
          <w:rFonts w:ascii="Arial" w:hAnsi="Arial" w:cs="Arial"/>
          <w:sz w:val="20"/>
          <w:lang w:val="pt-BR"/>
        </w:rPr>
        <w:t xml:space="preserve">o usuário </w:t>
      </w:r>
      <w:r w:rsidR="00134975">
        <w:rPr>
          <w:rFonts w:ascii="Arial" w:hAnsi="Arial" w:cs="Arial"/>
          <w:sz w:val="20"/>
          <w:lang w:val="pt-BR"/>
        </w:rPr>
        <w:t xml:space="preserve">preencha em um campo Z o motivo pelo qual está retrocedendo uma determinada etapa do documento de contrato, permitindo ao usuário responsável pela etapa atual verificar o motivo da rejeição. </w:t>
      </w:r>
    </w:p>
    <w:p w:rsidR="00921302" w:rsidRDefault="00921302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</w:p>
    <w:p w:rsidR="00921302" w:rsidRPr="00BD4644" w:rsidRDefault="00921302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Esta funcionalidade estará disponível independente do</w:t>
      </w:r>
      <w:r w:rsidR="00356147">
        <w:rPr>
          <w:rFonts w:ascii="Arial" w:hAnsi="Arial" w:cs="Arial"/>
          <w:sz w:val="20"/>
          <w:lang w:val="pt-BR"/>
        </w:rPr>
        <w:t>s</w:t>
      </w:r>
      <w:r>
        <w:rPr>
          <w:rFonts w:ascii="Arial" w:hAnsi="Arial" w:cs="Arial"/>
          <w:sz w:val="20"/>
          <w:lang w:val="pt-BR"/>
        </w:rPr>
        <w:t xml:space="preserve"> tipo</w:t>
      </w:r>
      <w:r w:rsidR="00356147">
        <w:rPr>
          <w:rFonts w:ascii="Arial" w:hAnsi="Arial" w:cs="Arial"/>
          <w:sz w:val="20"/>
          <w:lang w:val="pt-BR"/>
        </w:rPr>
        <w:t>s</w:t>
      </w:r>
      <w:r>
        <w:rPr>
          <w:rFonts w:ascii="Arial" w:hAnsi="Arial" w:cs="Arial"/>
          <w:sz w:val="20"/>
          <w:lang w:val="pt-BR"/>
        </w:rPr>
        <w:t xml:space="preserve"> de Acordo Básico</w:t>
      </w:r>
      <w:r w:rsidR="00603853">
        <w:rPr>
          <w:rFonts w:ascii="Arial" w:hAnsi="Arial" w:cs="Arial"/>
          <w:sz w:val="20"/>
          <w:lang w:val="pt-BR"/>
        </w:rPr>
        <w:t xml:space="preserve"> e documento de contrato</w:t>
      </w:r>
      <w:r>
        <w:rPr>
          <w:rFonts w:ascii="Arial" w:hAnsi="Arial" w:cs="Arial"/>
          <w:sz w:val="20"/>
          <w:lang w:val="pt-BR"/>
        </w:rPr>
        <w:t>, porém seu uso será limitado ao Acordo Básico</w:t>
      </w:r>
      <w:ins w:id="38" w:author="Engineering do Brasil S.A" w:date="2015-07-03T13:14:00Z">
        <w:r w:rsidR="00C77C99">
          <w:rPr>
            <w:rFonts w:ascii="Arial" w:hAnsi="Arial" w:cs="Arial"/>
            <w:sz w:val="20"/>
            <w:lang w:val="pt-BR"/>
          </w:rPr>
          <w:t xml:space="preserve"> e Acordo Básico Comercial</w:t>
        </w:r>
      </w:ins>
      <w:r>
        <w:rPr>
          <w:rFonts w:ascii="Arial" w:hAnsi="Arial" w:cs="Arial"/>
          <w:sz w:val="20"/>
          <w:lang w:val="pt-BR"/>
        </w:rPr>
        <w:t xml:space="preserve"> e não será possível acesso a partir de um Acordo Subordinado.</w:t>
      </w:r>
    </w:p>
    <w:p w:rsidR="00B1490F" w:rsidRPr="00134975" w:rsidDel="00C77C99" w:rsidRDefault="00B1490F" w:rsidP="00B1490F">
      <w:pPr>
        <w:pStyle w:val="TableText"/>
        <w:rPr>
          <w:del w:id="39" w:author="Engineering do Brasil S.A" w:date="2015-07-03T13:15:00Z"/>
          <w:rFonts w:ascii="Cambria" w:hAnsi="Cambria" w:cs="Times New Roman"/>
          <w:lang w:val="pt-BR"/>
        </w:rPr>
      </w:pPr>
    </w:p>
    <w:p w:rsidR="007B0BAF" w:rsidRPr="00A25D00" w:rsidDel="00C77C99" w:rsidRDefault="007B0BAF" w:rsidP="00B1490F">
      <w:pPr>
        <w:pStyle w:val="TableText"/>
        <w:rPr>
          <w:del w:id="40" w:author="Engineering do Brasil S.A" w:date="2015-07-03T13:15:00Z"/>
          <w:rFonts w:ascii="Arial" w:hAnsi="Arial" w:cs="Arial"/>
          <w:sz w:val="20"/>
          <w:lang w:val="pt-BR"/>
        </w:rPr>
      </w:pPr>
    </w:p>
    <w:p w:rsidR="007B28E1" w:rsidDel="00C77C99" w:rsidRDefault="007B28E1" w:rsidP="00B1490F">
      <w:pPr>
        <w:pStyle w:val="TableText"/>
        <w:rPr>
          <w:del w:id="41" w:author="Engineering do Brasil S.A" w:date="2015-07-03T13:15:00Z"/>
          <w:rFonts w:ascii="Cambria" w:hAnsi="Cambria" w:cs="Times New Roman"/>
        </w:rPr>
      </w:pPr>
    </w:p>
    <w:p w:rsidR="00EA65CF" w:rsidDel="00C77C99" w:rsidRDefault="00EA65CF" w:rsidP="00B1490F">
      <w:pPr>
        <w:pStyle w:val="TableText"/>
        <w:rPr>
          <w:del w:id="42" w:author="Engineering do Brasil S.A" w:date="2015-07-03T13:15:00Z"/>
          <w:rFonts w:ascii="Cambria" w:hAnsi="Cambria" w:cs="Times New Roman"/>
        </w:rPr>
      </w:pPr>
    </w:p>
    <w:p w:rsidR="008C564D" w:rsidDel="00C77C99" w:rsidRDefault="008C564D" w:rsidP="00B1490F">
      <w:pPr>
        <w:pStyle w:val="TableText"/>
        <w:rPr>
          <w:del w:id="43" w:author="Engineering do Brasil S.A" w:date="2015-07-03T13:15:00Z"/>
          <w:rFonts w:ascii="Cambria" w:hAnsi="Cambria" w:cs="Times New Roman"/>
        </w:rPr>
      </w:pPr>
    </w:p>
    <w:p w:rsidR="008C564D" w:rsidDel="00C77C99" w:rsidRDefault="008C564D" w:rsidP="00B1490F">
      <w:pPr>
        <w:pStyle w:val="TableText"/>
        <w:rPr>
          <w:del w:id="44" w:author="Engineering do Brasil S.A" w:date="2015-07-03T13:15:00Z"/>
          <w:rFonts w:ascii="Cambria" w:hAnsi="Cambria" w:cs="Times New Roman"/>
        </w:rPr>
      </w:pPr>
    </w:p>
    <w:p w:rsidR="008C564D" w:rsidDel="00C77C99" w:rsidRDefault="008C564D" w:rsidP="00B1490F">
      <w:pPr>
        <w:pStyle w:val="TableText"/>
        <w:rPr>
          <w:del w:id="45" w:author="Engineering do Brasil S.A" w:date="2015-07-03T13:15:00Z"/>
          <w:rFonts w:ascii="Cambria" w:hAnsi="Cambria" w:cs="Times New Roman"/>
        </w:rPr>
      </w:pPr>
    </w:p>
    <w:p w:rsidR="008C564D" w:rsidDel="00C77C99" w:rsidRDefault="008C564D" w:rsidP="00B1490F">
      <w:pPr>
        <w:pStyle w:val="TableText"/>
        <w:rPr>
          <w:del w:id="46" w:author="Engineering do Brasil S.A" w:date="2015-07-03T13:15:00Z"/>
          <w:rFonts w:ascii="Cambria" w:hAnsi="Cambria" w:cs="Times New Roman"/>
        </w:rPr>
      </w:pPr>
    </w:p>
    <w:p w:rsidR="008C564D" w:rsidDel="00C77C99" w:rsidRDefault="008C564D" w:rsidP="00B1490F">
      <w:pPr>
        <w:pStyle w:val="TableText"/>
        <w:rPr>
          <w:del w:id="47" w:author="Engineering do Brasil S.A" w:date="2015-07-03T13:15:00Z"/>
          <w:rFonts w:ascii="Cambria" w:hAnsi="Cambria" w:cs="Times New Roman"/>
        </w:rPr>
      </w:pPr>
    </w:p>
    <w:p w:rsidR="008C564D" w:rsidDel="00C77C99" w:rsidRDefault="008C564D" w:rsidP="00B1490F">
      <w:pPr>
        <w:pStyle w:val="TableText"/>
        <w:rPr>
          <w:del w:id="48" w:author="Engineering do Brasil S.A" w:date="2015-07-03T13:15:00Z"/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EA65CF" w:rsidRDefault="00EA65CF" w:rsidP="00B1490F">
      <w:pPr>
        <w:pStyle w:val="TableText"/>
        <w:rPr>
          <w:rFonts w:ascii="Cambria" w:hAnsi="Cambria" w:cs="Times New Roman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9" w:name="_Toc395183111"/>
      <w:r>
        <w:rPr>
          <w:rFonts w:ascii="Calibri" w:hAnsi="Calibri" w:cs="Calibri"/>
          <w:color w:val="29323D"/>
          <w:lang w:val="pt-BR"/>
        </w:rPr>
        <w:lastRenderedPageBreak/>
        <w:t>Requisitos Funcionais</w:t>
      </w:r>
      <w:bookmarkEnd w:id="49"/>
    </w:p>
    <w:p w:rsidR="007B0BAF" w:rsidRDefault="007B0BAF" w:rsidP="00975346">
      <w:pPr>
        <w:rPr>
          <w:lang w:val="pt-BR"/>
        </w:rPr>
      </w:pPr>
    </w:p>
    <w:p w:rsidR="000D7556" w:rsidRPr="000D7556" w:rsidRDefault="006458DB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</w:t>
      </w:r>
      <w:r w:rsidR="0054264A">
        <w:rPr>
          <w:rFonts w:ascii="Arial" w:hAnsi="Arial" w:cs="Arial"/>
          <w:b/>
          <w:u w:val="single"/>
          <w:lang w:val="pt-BR"/>
        </w:rPr>
        <w:t>:</w:t>
      </w:r>
      <w:r>
        <w:rPr>
          <w:rFonts w:ascii="Arial" w:hAnsi="Arial" w:cs="Arial"/>
          <w:b/>
          <w:u w:val="single"/>
          <w:lang w:val="pt-BR"/>
        </w:rPr>
        <w:t xml:space="preserve"> Criar campo “Justificativa”</w:t>
      </w:r>
      <w:r w:rsidR="005C4E68">
        <w:rPr>
          <w:rFonts w:ascii="Arial" w:hAnsi="Arial" w:cs="Arial"/>
          <w:b/>
          <w:u w:val="single"/>
          <w:lang w:val="pt-BR"/>
        </w:rPr>
        <w:t>.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EA7140" w:rsidRDefault="005F7965" w:rsidP="006458D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campo “justificativa” será criado no documento de contrato para que o usuário possa inserir um texto com até 256 caracteres justificando de forma breve o motivo pelo qual o documento retrocedeu de etapa.</w:t>
      </w:r>
    </w:p>
    <w:p w:rsidR="005F7965" w:rsidRDefault="005F7965" w:rsidP="006458DB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2473"/>
        <w:gridCol w:w="3354"/>
      </w:tblGrid>
      <w:tr w:rsidR="003B379C" w:rsidTr="003B379C">
        <w:trPr>
          <w:jc w:val="center"/>
        </w:trPr>
        <w:tc>
          <w:tcPr>
            <w:tcW w:w="1306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379C"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2473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 do Campo</w:t>
            </w:r>
          </w:p>
        </w:tc>
        <w:tc>
          <w:tcPr>
            <w:tcW w:w="3354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379C"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</w:tr>
      <w:tr w:rsidR="003B379C" w:rsidTr="003B379C">
        <w:trPr>
          <w:jc w:val="center"/>
        </w:trPr>
        <w:tc>
          <w:tcPr>
            <w:tcW w:w="1306" w:type="dxa"/>
          </w:tcPr>
          <w:p w:rsidR="003B379C" w:rsidRDefault="003B379C" w:rsidP="006458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justificativa</w:t>
            </w:r>
          </w:p>
        </w:tc>
        <w:tc>
          <w:tcPr>
            <w:tcW w:w="2473" w:type="dxa"/>
          </w:tcPr>
          <w:p w:rsidR="003B379C" w:rsidRDefault="003B379C" w:rsidP="006458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Justificativa da Rejeição</w:t>
            </w:r>
          </w:p>
        </w:tc>
        <w:tc>
          <w:tcPr>
            <w:tcW w:w="3354" w:type="dxa"/>
          </w:tcPr>
          <w:p w:rsidR="003B379C" w:rsidRDefault="003B379C" w:rsidP="006458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até 256 caracteres.</w:t>
            </w:r>
          </w:p>
        </w:tc>
      </w:tr>
    </w:tbl>
    <w:p w:rsidR="005F7965" w:rsidRDefault="005F7965" w:rsidP="006458DB">
      <w:pPr>
        <w:jc w:val="both"/>
        <w:rPr>
          <w:rFonts w:ascii="Arial" w:hAnsi="Arial" w:cs="Arial"/>
          <w:lang w:val="pt-BR"/>
        </w:rPr>
      </w:pPr>
    </w:p>
    <w:p w:rsidR="003B379C" w:rsidRDefault="003B379C" w:rsidP="006458DB">
      <w:pPr>
        <w:jc w:val="both"/>
        <w:rPr>
          <w:rFonts w:ascii="Arial" w:hAnsi="Arial" w:cs="Arial"/>
          <w:lang w:val="pt-BR"/>
        </w:rPr>
      </w:pPr>
    </w:p>
    <w:p w:rsidR="005F7965" w:rsidRDefault="003B379C" w:rsidP="006458D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967754" cy="2927838"/>
            <wp:effectExtent l="0" t="0" r="444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31" cy="292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9C" w:rsidRDefault="003B379C" w:rsidP="003B379C">
      <w:pPr>
        <w:pStyle w:val="Legenda"/>
      </w:pPr>
      <w:r>
        <w:t xml:space="preserve">Figura </w:t>
      </w:r>
      <w:r w:rsidR="00CD1674">
        <w:fldChar w:fldCharType="begin"/>
      </w:r>
      <w:r w:rsidR="00CD1674">
        <w:instrText xml:space="preserve"> SEQ Figura \* ARABIC </w:instrText>
      </w:r>
      <w:r w:rsidR="00CD1674">
        <w:fldChar w:fldCharType="separate"/>
      </w:r>
      <w:r>
        <w:rPr>
          <w:noProof/>
        </w:rPr>
        <w:t>1</w:t>
      </w:r>
      <w:r w:rsidR="00CD1674">
        <w:rPr>
          <w:noProof/>
        </w:rPr>
        <w:fldChar w:fldCharType="end"/>
      </w:r>
      <w:r>
        <w:t xml:space="preserve"> </w:t>
      </w:r>
      <w:r w:rsidR="00F8266E">
        <w:t>–</w:t>
      </w:r>
      <w:r>
        <w:t xml:space="preserve"> </w:t>
      </w:r>
      <w:r w:rsidR="00F8266E">
        <w:t>Previsão da localização do campo Justificativa de Rejeição no documento de contrato</w:t>
      </w:r>
      <w:r>
        <w:t>.</w:t>
      </w:r>
    </w:p>
    <w:p w:rsidR="003B379C" w:rsidRDefault="003B379C" w:rsidP="00EA7140">
      <w:pPr>
        <w:jc w:val="both"/>
        <w:rPr>
          <w:rFonts w:ascii="Arial" w:hAnsi="Arial" w:cs="Arial"/>
          <w:lang w:val="pt-BR"/>
        </w:rPr>
      </w:pPr>
    </w:p>
    <w:p w:rsidR="001E47C9" w:rsidRPr="000D7556" w:rsidRDefault="001E47C9" w:rsidP="001E47C9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Texto de auxilio ao usuário para preenchimento do campo “Justificativa de Rejeição”.</w:t>
      </w:r>
    </w:p>
    <w:p w:rsidR="001E47C9" w:rsidRDefault="001E47C9" w:rsidP="00EA7140">
      <w:pPr>
        <w:jc w:val="both"/>
        <w:rPr>
          <w:rFonts w:ascii="Arial" w:hAnsi="Arial" w:cs="Arial"/>
          <w:lang w:val="pt-BR"/>
        </w:rPr>
      </w:pPr>
    </w:p>
    <w:p w:rsidR="001E47C9" w:rsidRDefault="00AF707B" w:rsidP="00EA714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auxiliar o usuário no preenchimento do campo “Justificativa de Rejeição”, será criada uma mensagem de auxilio, disponível quando o usuário posicionar o mouse sobre o campo, com o conteúdo “Preencher este campo quando houver rejeição da etapa de análise”.</w:t>
      </w:r>
    </w:p>
    <w:p w:rsidR="001E47C9" w:rsidRDefault="001E47C9" w:rsidP="00EA7140">
      <w:pPr>
        <w:jc w:val="both"/>
        <w:rPr>
          <w:rFonts w:ascii="Arial" w:hAnsi="Arial" w:cs="Arial"/>
          <w:lang w:val="pt-BR"/>
        </w:rPr>
      </w:pPr>
    </w:p>
    <w:p w:rsidR="003B379C" w:rsidRDefault="003B379C" w:rsidP="00EA7140">
      <w:pPr>
        <w:jc w:val="both"/>
        <w:rPr>
          <w:rFonts w:ascii="Arial" w:hAnsi="Arial" w:cs="Arial"/>
          <w:lang w:val="pt-BR"/>
        </w:rPr>
      </w:pPr>
    </w:p>
    <w:p w:rsidR="005346F5" w:rsidRPr="000D7556" w:rsidRDefault="005346F5" w:rsidP="005346F5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cript Java: </w:t>
      </w:r>
      <w:r w:rsidR="00523F67">
        <w:rPr>
          <w:rFonts w:ascii="Arial" w:hAnsi="Arial" w:cs="Arial"/>
          <w:b/>
          <w:u w:val="single"/>
          <w:lang w:val="pt-BR"/>
        </w:rPr>
        <w:t>Validação do campo “Justificativa”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5346F5" w:rsidRDefault="005346F5" w:rsidP="00EA7140">
      <w:pPr>
        <w:jc w:val="both"/>
        <w:rPr>
          <w:rFonts w:ascii="Arial" w:hAnsi="Arial" w:cs="Arial"/>
          <w:lang w:val="pt-BR"/>
        </w:rPr>
      </w:pPr>
    </w:p>
    <w:p w:rsidR="00F8266E" w:rsidRDefault="00F8266E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No momento em que o usuário realizar a alteração de etapa e esta alteração se tratar de um processo de retroação de etapa, um script será responsável por:</w:t>
      </w:r>
    </w:p>
    <w:p w:rsidR="00F8266E" w:rsidRDefault="00F8266E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F8266E" w:rsidRDefault="00F8266E" w:rsidP="004F7D3F">
      <w:pPr>
        <w:pStyle w:val="SemEspaamento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Validar que o evento é referente a uma retroação de etapa do documento de contrato;</w:t>
      </w:r>
    </w:p>
    <w:p w:rsidR="00F8266E" w:rsidRDefault="00F8266E" w:rsidP="004F7D3F">
      <w:pPr>
        <w:pStyle w:val="SemEspaamento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Se o evento se tratar de retroação de etapa, obrigar o preenchimento do campo “Justificativa de Rejeição” com no mínimo 10 caracteres;</w:t>
      </w:r>
    </w:p>
    <w:p w:rsidR="00F8266E" w:rsidRDefault="00F8266E" w:rsidP="004F7D3F">
      <w:pPr>
        <w:pStyle w:val="SemEspaamento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Se o evento não se tratar de retroação de etapa, não executar a obrigatoriedade de preenchimento de campo;</w:t>
      </w: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Pr="008D77FF" w:rsidRDefault="008D77FF" w:rsidP="008D77F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Cs/>
          <w:lang w:val="pt-BR" w:eastAsia="pt-BR"/>
        </w:rPr>
      </w:pPr>
      <w:r>
        <w:rPr>
          <w:rFonts w:ascii="Arial" w:hAnsi="Arial" w:cs="Arial"/>
          <w:b/>
          <w:u w:val="single"/>
          <w:lang w:val="pt-BR"/>
        </w:rPr>
        <w:lastRenderedPageBreak/>
        <w:t>SAP CLM: Coleção para armazenamento de histórico do campo “Justificativa de Rejeição”</w:t>
      </w:r>
      <w:r w:rsidR="00BB6E02">
        <w:rPr>
          <w:rFonts w:ascii="Arial" w:hAnsi="Arial" w:cs="Arial"/>
          <w:b/>
          <w:u w:val="single"/>
          <w:lang w:val="pt-BR"/>
        </w:rPr>
        <w:t>.</w:t>
      </w:r>
    </w:p>
    <w:p w:rsidR="00F8266E" w:rsidRDefault="00F8266E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 xml:space="preserve">De forma a garantir o armazenamento do histórico das justificativas de rejeição, será criada uma coleção de campos </w:t>
      </w:r>
      <w:r w:rsidR="00921302">
        <w:rPr>
          <w:rFonts w:ascii="Arial" w:hAnsi="Arial" w:cs="Arial"/>
          <w:bCs/>
          <w:sz w:val="20"/>
          <w:szCs w:val="20"/>
          <w:lang w:eastAsia="pt-BR"/>
        </w:rPr>
        <w:t xml:space="preserve">no documento de contrato </w:t>
      </w:r>
      <w:r>
        <w:rPr>
          <w:rFonts w:ascii="Arial" w:hAnsi="Arial" w:cs="Arial"/>
          <w:bCs/>
          <w:sz w:val="20"/>
          <w:szCs w:val="20"/>
          <w:lang w:eastAsia="pt-BR"/>
        </w:rPr>
        <w:t>que, a cada mudança de fase do documento de contrato em que é solicitado ao usuário que preencha o campo “Justificativa de Rejeição”, deverá ser preenchida por um script.</w:t>
      </w:r>
    </w:p>
    <w:p w:rsidR="00B37FFB" w:rsidRDefault="00B37FFB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B37FFB" w:rsidRDefault="00B37FFB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 w:rsidRPr="00B37FFB">
        <w:rPr>
          <w:rFonts w:ascii="Arial" w:hAnsi="Arial" w:cs="Arial"/>
          <w:b/>
          <w:bCs/>
          <w:sz w:val="20"/>
          <w:szCs w:val="20"/>
          <w:lang w:eastAsia="pt-BR"/>
        </w:rPr>
        <w:t>Coleção</w:t>
      </w:r>
      <w:r>
        <w:rPr>
          <w:rFonts w:ascii="Arial" w:hAnsi="Arial" w:cs="Arial"/>
          <w:bCs/>
          <w:sz w:val="20"/>
          <w:szCs w:val="20"/>
          <w:lang w:eastAsia="pt-BR"/>
        </w:rPr>
        <w:t xml:space="preserve">: Histórico </w:t>
      </w:r>
      <w:r w:rsidR="00BB6E02">
        <w:rPr>
          <w:rFonts w:ascii="Arial" w:hAnsi="Arial" w:cs="Arial"/>
          <w:bCs/>
          <w:sz w:val="20"/>
          <w:szCs w:val="20"/>
          <w:lang w:eastAsia="pt-BR"/>
        </w:rPr>
        <w:t xml:space="preserve">da </w:t>
      </w:r>
      <w:r>
        <w:rPr>
          <w:rFonts w:ascii="Arial" w:hAnsi="Arial" w:cs="Arial"/>
          <w:bCs/>
          <w:sz w:val="20"/>
          <w:szCs w:val="20"/>
          <w:lang w:eastAsia="pt-BR"/>
        </w:rPr>
        <w:t>Justificativa de Rejeição (ID: historicojus)</w:t>
      </w:r>
    </w:p>
    <w:p w:rsidR="00B37FFB" w:rsidRDefault="00B37FFB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2151"/>
        <w:gridCol w:w="3418"/>
      </w:tblGrid>
      <w:tr w:rsidR="00B37FFB" w:rsidTr="00B37FFB">
        <w:trPr>
          <w:trHeight w:val="98"/>
          <w:jc w:val="center"/>
        </w:trPr>
        <w:tc>
          <w:tcPr>
            <w:tcW w:w="1528" w:type="dxa"/>
          </w:tcPr>
          <w:p w:rsidR="00B37FFB" w:rsidRPr="00B37FFB" w:rsidRDefault="00B37FFB" w:rsidP="00F8266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B37FFB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ID do campo</w:t>
            </w:r>
          </w:p>
        </w:tc>
        <w:tc>
          <w:tcPr>
            <w:tcW w:w="2151" w:type="dxa"/>
          </w:tcPr>
          <w:p w:rsidR="00B37FFB" w:rsidRPr="00B37FFB" w:rsidRDefault="00B37FFB" w:rsidP="00F8266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B37FFB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418" w:type="dxa"/>
          </w:tcPr>
          <w:p w:rsidR="00B37FFB" w:rsidRPr="00B37FFB" w:rsidRDefault="00B37FFB" w:rsidP="00F8266E">
            <w:pPr>
              <w:pStyle w:val="SemEspaamento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B37FFB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de_fase</w:t>
            </w:r>
          </w:p>
        </w:tc>
        <w:tc>
          <w:tcPr>
            <w:tcW w:w="2151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De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Texto, 100 posições.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para_fase</w:t>
            </w:r>
          </w:p>
        </w:tc>
        <w:tc>
          <w:tcPr>
            <w:tcW w:w="2151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Para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Texto, 100 posições.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justificativa</w:t>
            </w:r>
          </w:p>
        </w:tc>
        <w:tc>
          <w:tcPr>
            <w:tcW w:w="2151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Justificativa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Texto, 256 posições.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2151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Data da Modificação</w:t>
            </w:r>
          </w:p>
        </w:tc>
        <w:tc>
          <w:tcPr>
            <w:tcW w:w="3418" w:type="dxa"/>
          </w:tcPr>
          <w:p w:rsidR="00B37FFB" w:rsidRPr="00C77C99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val="en-US" w:eastAsia="pt-BR"/>
              </w:rPr>
            </w:pPr>
            <w:r w:rsidRPr="00C77C99">
              <w:rPr>
                <w:rFonts w:ascii="Arial" w:hAnsi="Arial" w:cs="Arial"/>
                <w:bCs/>
                <w:sz w:val="20"/>
                <w:szCs w:val="20"/>
                <w:lang w:val="en-US" w:eastAsia="pt-BR"/>
              </w:rPr>
              <w:t>Data</w:t>
            </w:r>
            <w:r w:rsidR="00FC47BE" w:rsidRPr="00C77C99">
              <w:rPr>
                <w:rFonts w:ascii="Arial" w:hAnsi="Arial" w:cs="Arial"/>
                <w:bCs/>
                <w:sz w:val="20"/>
                <w:szCs w:val="20"/>
                <w:lang w:val="en-US" w:eastAsia="pt-BR"/>
              </w:rPr>
              <w:t xml:space="preserve"> DD/MM/YYYY HHMM</w:t>
            </w:r>
          </w:p>
        </w:tc>
      </w:tr>
      <w:tr w:rsidR="00B37FFB" w:rsidRPr="00C77C99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2151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SemEspaamento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Referência ao registro de Usuários</w:t>
            </w:r>
          </w:p>
        </w:tc>
      </w:tr>
    </w:tbl>
    <w:p w:rsidR="00B37FFB" w:rsidRDefault="00B37FFB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B37FFB" w:rsidRDefault="00B37FFB" w:rsidP="00B37FF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cript Java: </w:t>
      </w:r>
      <w:r w:rsidR="00BB6E02">
        <w:rPr>
          <w:rFonts w:ascii="Arial" w:hAnsi="Arial" w:cs="Arial"/>
          <w:b/>
          <w:u w:val="single"/>
          <w:lang w:val="pt-BR"/>
        </w:rPr>
        <w:t>Preenchimento da coleção “Histórico da Justificativa de Rejeição</w:t>
      </w:r>
      <w:r>
        <w:rPr>
          <w:rFonts w:ascii="Arial" w:hAnsi="Arial" w:cs="Arial"/>
          <w:b/>
          <w:u w:val="single"/>
          <w:lang w:val="pt-BR"/>
        </w:rPr>
        <w:t>”.</w:t>
      </w:r>
    </w:p>
    <w:p w:rsidR="00921302" w:rsidRDefault="00921302" w:rsidP="00921302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921302" w:rsidRPr="009C1D49" w:rsidRDefault="00921302" w:rsidP="009C1D49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9C1D49">
        <w:rPr>
          <w:rFonts w:ascii="Arial" w:hAnsi="Arial" w:cs="Arial"/>
          <w:lang w:val="pt-BR"/>
        </w:rPr>
        <w:t>Após a validação realizada pelo script do item 3, um segundo script será responsável por preencher a coleção “Histórico da Justificativa de Rejeição”</w:t>
      </w:r>
      <w:r w:rsidR="009C1D49" w:rsidRPr="009C1D49">
        <w:rPr>
          <w:rFonts w:ascii="Arial" w:hAnsi="Arial" w:cs="Arial"/>
          <w:lang w:val="pt-BR"/>
        </w:rPr>
        <w:t>, populando a coleção com o histórico das alterações feitas. Este script atuará sempre em que houver a obrigatoriedade de preenchimento do campo “Justificativa”.</w:t>
      </w:r>
    </w:p>
    <w:p w:rsidR="00BB6E02" w:rsidRDefault="00BB6E02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BB6E02" w:rsidRPr="00921302" w:rsidRDefault="00BB6E02" w:rsidP="00BB6E0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Cs/>
          <w:lang w:val="pt-BR" w:eastAsia="pt-BR"/>
        </w:rPr>
      </w:pPr>
      <w:r>
        <w:rPr>
          <w:rFonts w:ascii="Arial" w:hAnsi="Arial" w:cs="Arial"/>
          <w:b/>
          <w:u w:val="single"/>
          <w:lang w:val="pt-BR"/>
        </w:rPr>
        <w:t>SAP CLM: Ocultar a coleção “Histórico da Justificativa de Rejeição”.</w:t>
      </w:r>
    </w:p>
    <w:p w:rsidR="00921302" w:rsidRPr="00BB6E02" w:rsidRDefault="00921302" w:rsidP="00921302">
      <w:pPr>
        <w:tabs>
          <w:tab w:val="left" w:pos="284"/>
        </w:tabs>
        <w:rPr>
          <w:rFonts w:ascii="Arial" w:hAnsi="Arial" w:cs="Arial"/>
          <w:bCs/>
          <w:lang w:val="pt-BR" w:eastAsia="pt-BR"/>
        </w:rPr>
      </w:pPr>
    </w:p>
    <w:p w:rsidR="00BB6E02" w:rsidRPr="00921302" w:rsidRDefault="00921302" w:rsidP="00921302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921302">
        <w:rPr>
          <w:rFonts w:ascii="Arial" w:hAnsi="Arial" w:cs="Arial"/>
          <w:lang w:val="pt-BR"/>
        </w:rPr>
        <w:t xml:space="preserve">Para que o layout da página de documento de contrato do Acordo Básico não sofra alterações, a coleção “Histórico da Justificativa de Rejeição” será ocultada via customização de página. </w:t>
      </w:r>
    </w:p>
    <w:p w:rsidR="00921302" w:rsidRDefault="00921302" w:rsidP="00BB6E02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921302" w:rsidRPr="000D7556" w:rsidRDefault="00921302" w:rsidP="0092130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Pr="00845174">
        <w:rPr>
          <w:rFonts w:ascii="Arial" w:hAnsi="Arial" w:cs="Arial"/>
          <w:b/>
          <w:u w:val="single"/>
          <w:lang w:val="pt-BR"/>
        </w:rPr>
        <w:t>Criação d</w:t>
      </w:r>
      <w:r>
        <w:rPr>
          <w:rFonts w:ascii="Arial" w:hAnsi="Arial" w:cs="Arial"/>
          <w:b/>
          <w:u w:val="single"/>
          <w:lang w:val="pt-BR"/>
        </w:rPr>
        <w:t>a</w:t>
      </w:r>
      <w:r w:rsidRPr="00845174">
        <w:rPr>
          <w:rFonts w:ascii="Arial" w:hAnsi="Arial" w:cs="Arial"/>
          <w:b/>
          <w:u w:val="single"/>
          <w:lang w:val="pt-BR"/>
        </w:rPr>
        <w:t xml:space="preserve"> </w:t>
      </w:r>
      <w:r>
        <w:rPr>
          <w:rFonts w:ascii="Arial" w:hAnsi="Arial" w:cs="Arial"/>
          <w:b/>
          <w:u w:val="single"/>
          <w:lang w:val="pt-BR"/>
        </w:rPr>
        <w:t>Query para exibição do “Histórico de Justificativas”</w:t>
      </w:r>
    </w:p>
    <w:p w:rsidR="00921302" w:rsidRPr="000D7556" w:rsidRDefault="00921302" w:rsidP="00921302">
      <w:pPr>
        <w:rPr>
          <w:rFonts w:ascii="Arial" w:hAnsi="Arial" w:cs="Arial"/>
          <w:lang w:val="pt-BR"/>
        </w:rPr>
      </w:pP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que seja possível exibir em forma de relatório os valores preenchidos nos campos do item 4, será necessária a criação de uma query, responsável por extrair as informações de histórico.</w:t>
      </w: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</w:p>
    <w:p w:rsidR="00921302" w:rsidRPr="000D7556" w:rsidRDefault="00921302" w:rsidP="0092130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Disponibilização e Layout do Relatório</w:t>
      </w: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em questão será chamado de “</w:t>
      </w:r>
      <w:r w:rsidRPr="00BA59EE">
        <w:rPr>
          <w:rFonts w:ascii="Arial" w:hAnsi="Arial" w:cs="Arial"/>
          <w:lang w:val="pt-BR"/>
        </w:rPr>
        <w:t xml:space="preserve">Histórico de </w:t>
      </w:r>
      <w:r w:rsidR="009B3DDA">
        <w:rPr>
          <w:rFonts w:ascii="Arial" w:hAnsi="Arial" w:cs="Arial"/>
          <w:lang w:val="pt-BR"/>
        </w:rPr>
        <w:t>Rejeições</w:t>
      </w:r>
      <w:r>
        <w:rPr>
          <w:rFonts w:ascii="Arial" w:hAnsi="Arial" w:cs="Arial"/>
          <w:lang w:val="pt-BR"/>
        </w:rPr>
        <w:t>” e será disponibilizado através do menu “Relatórios”, na barra de ferramentas do documento de contrato.</w:t>
      </w: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</w:p>
    <w:p w:rsidR="00921302" w:rsidRDefault="00921302" w:rsidP="00921302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732780" cy="413385"/>
            <wp:effectExtent l="0" t="0" r="127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302" w:rsidRDefault="00921302" w:rsidP="00921302">
      <w:pPr>
        <w:rPr>
          <w:rFonts w:ascii="Arial" w:hAnsi="Arial" w:cs="Arial"/>
          <w:lang w:val="pt-BR"/>
        </w:rPr>
      </w:pPr>
    </w:p>
    <w:p w:rsidR="00921302" w:rsidRDefault="00921302" w:rsidP="0092130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layout a ser exibido ao usuário, após clicar em “Histórico de </w:t>
      </w:r>
      <w:r w:rsidR="004F699B">
        <w:rPr>
          <w:rFonts w:ascii="Arial" w:hAnsi="Arial" w:cs="Arial"/>
          <w:lang w:val="pt-BR"/>
        </w:rPr>
        <w:t>Rejeições</w:t>
      </w:r>
      <w:r>
        <w:rPr>
          <w:rFonts w:ascii="Arial" w:hAnsi="Arial" w:cs="Arial"/>
          <w:lang w:val="pt-BR"/>
        </w:rPr>
        <w:t>” será:</w:t>
      </w:r>
    </w:p>
    <w:p w:rsidR="00921302" w:rsidRDefault="00921302" w:rsidP="00921302">
      <w:pPr>
        <w:rPr>
          <w:rFonts w:ascii="Arial" w:hAnsi="Arial" w:cs="Arial"/>
          <w:lang w:val="pt-BR"/>
        </w:rPr>
      </w:pPr>
    </w:p>
    <w:p w:rsidR="00921302" w:rsidRDefault="00921302" w:rsidP="00921302">
      <w:pPr>
        <w:rPr>
          <w:rFonts w:ascii="Arial" w:hAnsi="Arial" w:cs="Arial"/>
          <w:lang w:val="pt-BR"/>
        </w:rPr>
      </w:pPr>
    </w:p>
    <w:tbl>
      <w:tblPr>
        <w:tblStyle w:val="Tabelacomgrade"/>
        <w:tblW w:w="5317" w:type="dxa"/>
        <w:jc w:val="center"/>
        <w:tblLook w:val="04A0" w:firstRow="1" w:lastRow="0" w:firstColumn="1" w:lastColumn="0" w:noHBand="0" w:noVBand="1"/>
      </w:tblPr>
      <w:tblGrid>
        <w:gridCol w:w="1062"/>
        <w:gridCol w:w="1151"/>
        <w:gridCol w:w="1257"/>
        <w:gridCol w:w="873"/>
        <w:gridCol w:w="974"/>
      </w:tblGrid>
      <w:tr w:rsidR="00921302" w:rsidRPr="009E5B94" w:rsidTr="00921302">
        <w:trPr>
          <w:jc w:val="center"/>
        </w:trPr>
        <w:tc>
          <w:tcPr>
            <w:tcW w:w="1107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De</w:t>
            </w:r>
          </w:p>
        </w:tc>
        <w:tc>
          <w:tcPr>
            <w:tcW w:w="1191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Para</w:t>
            </w:r>
          </w:p>
        </w:tc>
        <w:tc>
          <w:tcPr>
            <w:tcW w:w="1147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Justificativa</w:t>
            </w:r>
          </w:p>
        </w:tc>
        <w:tc>
          <w:tcPr>
            <w:tcW w:w="892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Data</w:t>
            </w:r>
          </w:p>
        </w:tc>
        <w:tc>
          <w:tcPr>
            <w:tcW w:w="980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Usuário</w:t>
            </w:r>
          </w:p>
        </w:tc>
      </w:tr>
      <w:tr w:rsidR="00921302" w:rsidRPr="009E5B94" w:rsidTr="00921302">
        <w:trPr>
          <w:jc w:val="center"/>
        </w:trPr>
        <w:tc>
          <w:tcPr>
            <w:tcW w:w="1107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191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147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892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980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8D77FF" w:rsidRDefault="008D77FF" w:rsidP="00F8266E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523F67" w:rsidRPr="000D7556" w:rsidRDefault="00523F67" w:rsidP="00523F67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>cript Java: Limpeza do campo “Justificativa”.</w:t>
      </w:r>
    </w:p>
    <w:p w:rsidR="00523F67" w:rsidRDefault="00523F67" w:rsidP="00523F67">
      <w:pPr>
        <w:jc w:val="both"/>
        <w:rPr>
          <w:rFonts w:ascii="Arial" w:hAnsi="Arial" w:cs="Arial"/>
          <w:lang w:val="pt-BR"/>
        </w:rPr>
      </w:pPr>
    </w:p>
    <w:p w:rsidR="00523F67" w:rsidRDefault="006023BD" w:rsidP="00523F6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que não ocorra acumulo de informações no campo “Justificativa de Rejeição”, um script será responsável por realizar a limpeza do campo sempre que </w:t>
      </w:r>
      <w:r w:rsidR="00FC47BE">
        <w:rPr>
          <w:rFonts w:ascii="Arial" w:hAnsi="Arial" w:cs="Arial"/>
          <w:lang w:val="pt-BR"/>
        </w:rPr>
        <w:t>a etapa anterior for acionada.</w:t>
      </w:r>
    </w:p>
    <w:p w:rsidR="00BB6E02" w:rsidRDefault="00BB6E02" w:rsidP="00523F67">
      <w:pPr>
        <w:jc w:val="both"/>
        <w:rPr>
          <w:rFonts w:ascii="Arial" w:hAnsi="Arial" w:cs="Arial"/>
          <w:lang w:val="pt-BR"/>
        </w:rPr>
      </w:pPr>
    </w:p>
    <w:p w:rsidR="009C1D49" w:rsidRDefault="009C1D49" w:rsidP="00523F67">
      <w:pPr>
        <w:jc w:val="both"/>
        <w:rPr>
          <w:rFonts w:ascii="Arial" w:hAnsi="Arial" w:cs="Arial"/>
          <w:lang w:val="pt-BR"/>
        </w:rPr>
      </w:pPr>
    </w:p>
    <w:p w:rsidR="009C1D49" w:rsidRDefault="009C1D49" w:rsidP="00523F67">
      <w:pPr>
        <w:jc w:val="both"/>
        <w:rPr>
          <w:rFonts w:ascii="Arial" w:hAnsi="Arial" w:cs="Arial"/>
          <w:lang w:val="pt-BR"/>
        </w:rPr>
      </w:pPr>
    </w:p>
    <w:p w:rsidR="009C1D49" w:rsidRPr="002600DA" w:rsidRDefault="009C1D49" w:rsidP="00523F67">
      <w:pPr>
        <w:jc w:val="both"/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0" w:name="_Toc395183112"/>
      <w:r>
        <w:rPr>
          <w:rFonts w:ascii="Calibri" w:hAnsi="Calibri" w:cs="Calibri"/>
          <w:color w:val="29323D"/>
          <w:lang w:val="pt-BR"/>
        </w:rPr>
        <w:t>Componentes Impactados</w:t>
      </w:r>
      <w:bookmarkEnd w:id="50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51" w:name="_Toc178139958"/>
      <w:bookmarkStart w:id="52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3" w:name="_Toc395183113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51"/>
      <w:bookmarkEnd w:id="52"/>
      <w:bookmarkEnd w:id="53"/>
    </w:p>
    <w:p w:rsidR="003B28ED" w:rsidRPr="002A76FF" w:rsidRDefault="003B28ED" w:rsidP="003B28ED">
      <w:pPr>
        <w:rPr>
          <w:lang w:val="pt-BR"/>
        </w:rPr>
      </w:pPr>
      <w:bookmarkStart w:id="54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5" w:name="_Toc395183114"/>
      <w:r>
        <w:rPr>
          <w:rFonts w:ascii="Calibri" w:hAnsi="Calibri" w:cs="Calibri"/>
          <w:color w:val="29323D"/>
          <w:lang w:val="pt-BR"/>
        </w:rPr>
        <w:t>Riscos</w:t>
      </w:r>
      <w:bookmarkEnd w:id="55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Pr="00E41737" w:rsidRDefault="005D4765" w:rsidP="00E41737">
      <w:pPr>
        <w:spacing w:after="200" w:line="276" w:lineRule="auto"/>
        <w:rPr>
          <w:rFonts w:ascii="Arial" w:hAnsi="Arial" w:cs="Arial"/>
          <w:lang w:val="pt-BR"/>
        </w:rPr>
      </w:pPr>
      <w:r w:rsidRPr="00E41737">
        <w:rPr>
          <w:rFonts w:ascii="Arial" w:hAnsi="Arial" w:cs="Arial"/>
          <w:lang w:val="pt-BR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6" w:name="_Toc395183115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54"/>
      <w:bookmarkEnd w:id="56"/>
    </w:p>
    <w:p w:rsidR="003B28ED" w:rsidRPr="002A76FF" w:rsidRDefault="003B28ED" w:rsidP="003B28ED">
      <w:pPr>
        <w:rPr>
          <w:lang w:val="pt-BR"/>
        </w:rPr>
      </w:pPr>
      <w:bookmarkStart w:id="57" w:name="_Toc178139960"/>
      <w:bookmarkStart w:id="58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57"/>
      <w:bookmarkEnd w:id="58"/>
    </w:p>
    <w:p w:rsidR="003B28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7B7068" w:rsidRDefault="007B7068" w:rsidP="007B7068">
      <w:pPr>
        <w:rPr>
          <w:lang w:val="pt-BR"/>
        </w:rPr>
      </w:pPr>
    </w:p>
    <w:p w:rsidR="007B7068" w:rsidRDefault="007B7068" w:rsidP="007B7068">
      <w:pPr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59" w:name="_Toc395183116"/>
      <w:r>
        <w:rPr>
          <w:rFonts w:ascii="Calibri" w:hAnsi="Calibri" w:cs="Calibri"/>
          <w:color w:val="29323D"/>
          <w:lang w:val="pt-BR"/>
        </w:rPr>
        <w:t>Aprovação do documento</w:t>
      </w:r>
      <w:bookmarkEnd w:id="59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2033"/>
        <w:gridCol w:w="3362"/>
        <w:gridCol w:w="3358"/>
      </w:tblGrid>
      <w:tr w:rsidR="003303EF" w:rsidRPr="00646C9F" w:rsidTr="00321206">
        <w:trPr>
          <w:cantSplit/>
        </w:trPr>
        <w:tc>
          <w:tcPr>
            <w:tcW w:w="62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321206">
        <w:trPr>
          <w:cantSplit/>
        </w:trPr>
        <w:tc>
          <w:tcPr>
            <w:tcW w:w="621" w:type="pct"/>
          </w:tcPr>
          <w:p w:rsidR="003303EF" w:rsidRPr="008D6BEE" w:rsidRDefault="004B704F" w:rsidP="00862B52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11</w:t>
            </w:r>
            <w:r w:rsidR="007B7068"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835B88" w:rsidP="00862B52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21/10/2014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835B88" w:rsidP="00862B52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21/10/2014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B7068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 w:rsidR="007B7068"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77C99" w:rsidRPr="007B7068" w:rsidTr="00321206">
        <w:trPr>
          <w:cantSplit/>
          <w:ins w:id="60" w:author="Engineering do Brasil S.A" w:date="2015-07-03T13:16:00Z"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Default="00C77C99" w:rsidP="00C77C99">
            <w:pPr>
              <w:spacing w:before="60" w:after="60"/>
              <w:jc w:val="both"/>
              <w:rPr>
                <w:ins w:id="61" w:author="Engineering do Brasil S.A" w:date="2015-07-03T13:16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62" w:author="Engineering do Brasil S.A" w:date="2015-07-03T13:16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17/06/2015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ins w:id="63" w:author="Engineering do Brasil S.A" w:date="2015-07-03T13:16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64" w:author="Engineering do Brasil S.A" w:date="2015-07-03T13:16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ins w:id="65" w:author="Engineering do Brasil S.A" w:date="2015-07-03T13:16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66" w:author="Engineering do Brasil S.A" w:date="2015-07-03T13:16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ins w:id="67" w:author="Engineering do Brasil S.A" w:date="2015-07-03T13:16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77C99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77C99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77C99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77C99" w:rsidRPr="008D6BEE" w:rsidRDefault="00C77C99" w:rsidP="00C77C9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7B7068">
      <w:pPr>
        <w:rPr>
          <w:lang w:val="it-IT"/>
        </w:rPr>
      </w:pPr>
      <w:bookmarkStart w:id="68" w:name="_GoBack"/>
      <w:bookmarkEnd w:id="68"/>
    </w:p>
    <w:sectPr w:rsidR="00D64D97" w:rsidRPr="00D64D97" w:rsidSect="003B28ED">
      <w:headerReference w:type="default" r:id="rId18"/>
      <w:footerReference w:type="default" r:id="rId19"/>
      <w:footerReference w:type="first" r:id="rId20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674" w:rsidRDefault="00CD1674" w:rsidP="00A13348">
      <w:r>
        <w:separator/>
      </w:r>
    </w:p>
  </w:endnote>
  <w:endnote w:type="continuationSeparator" w:id="0">
    <w:p w:rsidR="00CD1674" w:rsidRDefault="00CD1674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36101B" w:rsidTr="003B28ED">
      <w:trPr>
        <w:trHeight w:val="151"/>
      </w:trPr>
      <w:tc>
        <w:tcPr>
          <w:tcW w:w="2250" w:type="pct"/>
        </w:tcPr>
        <w:p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36101B" w:rsidRPr="003B28ED" w:rsidRDefault="0036101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36101B" w:rsidRPr="003B28ED" w:rsidRDefault="0036101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C77C99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36101B" w:rsidTr="003B28ED">
      <w:trPr>
        <w:trHeight w:val="150"/>
      </w:trPr>
      <w:tc>
        <w:tcPr>
          <w:tcW w:w="2250" w:type="pct"/>
        </w:tcPr>
        <w:p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36101B" w:rsidRPr="003B28ED" w:rsidRDefault="0036101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36101B" w:rsidRDefault="0036101B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EAC91C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01B" w:rsidRDefault="0036101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36101B" w:rsidRDefault="0036101B">
    <w:pPr>
      <w:pStyle w:val="Rodap"/>
    </w:pPr>
  </w:p>
  <w:p w:rsidR="0036101B" w:rsidRDefault="0036101B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028624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674" w:rsidRDefault="00CD1674" w:rsidP="00A13348">
      <w:r>
        <w:separator/>
      </w:r>
    </w:p>
  </w:footnote>
  <w:footnote w:type="continuationSeparator" w:id="0">
    <w:p w:rsidR="00CD1674" w:rsidRDefault="00CD1674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36101B" w:rsidRDefault="0036101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36101B" w:rsidRDefault="0036101B" w:rsidP="00CA7818">
    <w:pPr>
      <w:pStyle w:val="Cabealho"/>
      <w:rPr>
        <w:b/>
        <w:bCs/>
        <w:sz w:val="16"/>
      </w:rPr>
    </w:pPr>
  </w:p>
  <w:p w:rsidR="0036101B" w:rsidRDefault="003610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76251"/>
    <w:multiLevelType w:val="hybridMultilevel"/>
    <w:tmpl w:val="F03E0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40A9"/>
    <w:multiLevelType w:val="hybridMultilevel"/>
    <w:tmpl w:val="9620C2F6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315B3"/>
    <w:multiLevelType w:val="hybridMultilevel"/>
    <w:tmpl w:val="5598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03A4C92"/>
    <w:multiLevelType w:val="hybridMultilevel"/>
    <w:tmpl w:val="A21C8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6F45685B"/>
    <w:multiLevelType w:val="hybridMultilevel"/>
    <w:tmpl w:val="F302508A"/>
    <w:lvl w:ilvl="0" w:tplc="1AB28772">
      <w:start w:val="1"/>
      <w:numFmt w:val="decimal"/>
      <w:lvlText w:val="%1."/>
      <w:lvlJc w:val="left"/>
      <w:pPr>
        <w:ind w:left="248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4"/>
  </w:num>
  <w:num w:numId="5">
    <w:abstractNumId w:val="4"/>
  </w:num>
  <w:num w:numId="6">
    <w:abstractNumId w:val="5"/>
  </w:num>
  <w:num w:numId="7">
    <w:abstractNumId w:val="13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8"/>
  </w:num>
  <w:num w:numId="13">
    <w:abstractNumId w:val="2"/>
  </w:num>
  <w:num w:numId="14">
    <w:abstractNumId w:val="1"/>
  </w:num>
  <w:num w:numId="15">
    <w:abstractNumId w:val="10"/>
  </w:num>
  <w:num w:numId="16">
    <w:abstractNumId w:val="6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comments" w:formatting="1" w:enforcement="1" w:cryptProviderType="rsaAES" w:cryptAlgorithmClass="hash" w:cryptAlgorithmType="typeAny" w:cryptAlgorithmSid="14" w:cryptSpinCount="100000" w:hash="Ud7sjGqljsY+5Xl0w1xZeFPRpilsBfyWce8S4PgruWH8fYUKf6r1GQo87irO1uKupAxgAVanNfeosGDNFK9dsw==" w:salt="bAOp+EJXoFQlgyyAX6CtWw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85385"/>
    <w:rsid w:val="00086E09"/>
    <w:rsid w:val="00091010"/>
    <w:rsid w:val="00096BCE"/>
    <w:rsid w:val="000A14D5"/>
    <w:rsid w:val="000B1432"/>
    <w:rsid w:val="000B4319"/>
    <w:rsid w:val="000B672D"/>
    <w:rsid w:val="000B7196"/>
    <w:rsid w:val="000B7D38"/>
    <w:rsid w:val="000C1174"/>
    <w:rsid w:val="000C2300"/>
    <w:rsid w:val="000D0883"/>
    <w:rsid w:val="000D2266"/>
    <w:rsid w:val="000D3CB4"/>
    <w:rsid w:val="000D6CBE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40CE"/>
    <w:rsid w:val="00105C75"/>
    <w:rsid w:val="00110933"/>
    <w:rsid w:val="00110BA5"/>
    <w:rsid w:val="001170FC"/>
    <w:rsid w:val="00120312"/>
    <w:rsid w:val="00121A9D"/>
    <w:rsid w:val="00125263"/>
    <w:rsid w:val="0012558C"/>
    <w:rsid w:val="00127642"/>
    <w:rsid w:val="0013121B"/>
    <w:rsid w:val="00131A51"/>
    <w:rsid w:val="0013317D"/>
    <w:rsid w:val="00134975"/>
    <w:rsid w:val="00134F48"/>
    <w:rsid w:val="00136DE9"/>
    <w:rsid w:val="00140065"/>
    <w:rsid w:val="001419F2"/>
    <w:rsid w:val="00141E83"/>
    <w:rsid w:val="001420BE"/>
    <w:rsid w:val="00143460"/>
    <w:rsid w:val="00144BEC"/>
    <w:rsid w:val="00152930"/>
    <w:rsid w:val="00161070"/>
    <w:rsid w:val="00161751"/>
    <w:rsid w:val="00164FFD"/>
    <w:rsid w:val="00175A56"/>
    <w:rsid w:val="00177852"/>
    <w:rsid w:val="001805C6"/>
    <w:rsid w:val="00192601"/>
    <w:rsid w:val="00195348"/>
    <w:rsid w:val="00197C90"/>
    <w:rsid w:val="001A068D"/>
    <w:rsid w:val="001A272F"/>
    <w:rsid w:val="001A4F72"/>
    <w:rsid w:val="001A70D6"/>
    <w:rsid w:val="001B0455"/>
    <w:rsid w:val="001B3893"/>
    <w:rsid w:val="001B586A"/>
    <w:rsid w:val="001C4C07"/>
    <w:rsid w:val="001C645F"/>
    <w:rsid w:val="001C6C2D"/>
    <w:rsid w:val="001E47C9"/>
    <w:rsid w:val="001E4A14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00DA"/>
    <w:rsid w:val="00261650"/>
    <w:rsid w:val="002625BF"/>
    <w:rsid w:val="00262E34"/>
    <w:rsid w:val="002638AC"/>
    <w:rsid w:val="00266A33"/>
    <w:rsid w:val="0027055B"/>
    <w:rsid w:val="00270CD6"/>
    <w:rsid w:val="00270EC2"/>
    <w:rsid w:val="00273D7D"/>
    <w:rsid w:val="00276A36"/>
    <w:rsid w:val="00282E52"/>
    <w:rsid w:val="00282EAC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566F"/>
    <w:rsid w:val="002B698E"/>
    <w:rsid w:val="002B7D57"/>
    <w:rsid w:val="002C718D"/>
    <w:rsid w:val="002D2EE9"/>
    <w:rsid w:val="002D325D"/>
    <w:rsid w:val="002D6F89"/>
    <w:rsid w:val="002D7681"/>
    <w:rsid w:val="002D7894"/>
    <w:rsid w:val="002E0412"/>
    <w:rsid w:val="002E4404"/>
    <w:rsid w:val="002E68A8"/>
    <w:rsid w:val="002E7203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206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43942"/>
    <w:rsid w:val="00356147"/>
    <w:rsid w:val="003575FE"/>
    <w:rsid w:val="0036101B"/>
    <w:rsid w:val="003702DE"/>
    <w:rsid w:val="00372714"/>
    <w:rsid w:val="00372790"/>
    <w:rsid w:val="00382509"/>
    <w:rsid w:val="00383EB6"/>
    <w:rsid w:val="00390BF9"/>
    <w:rsid w:val="003939E9"/>
    <w:rsid w:val="003974B4"/>
    <w:rsid w:val="003A3A49"/>
    <w:rsid w:val="003A538A"/>
    <w:rsid w:val="003A65EA"/>
    <w:rsid w:val="003B0079"/>
    <w:rsid w:val="003B28ED"/>
    <w:rsid w:val="003B379C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E5A1D"/>
    <w:rsid w:val="003F5CE8"/>
    <w:rsid w:val="003F613B"/>
    <w:rsid w:val="00401A83"/>
    <w:rsid w:val="004039C4"/>
    <w:rsid w:val="00407309"/>
    <w:rsid w:val="004075BE"/>
    <w:rsid w:val="00417A92"/>
    <w:rsid w:val="00422AC6"/>
    <w:rsid w:val="004232C5"/>
    <w:rsid w:val="00424EFE"/>
    <w:rsid w:val="0042550F"/>
    <w:rsid w:val="00425A19"/>
    <w:rsid w:val="004268BE"/>
    <w:rsid w:val="00427168"/>
    <w:rsid w:val="0043251B"/>
    <w:rsid w:val="00440094"/>
    <w:rsid w:val="00443675"/>
    <w:rsid w:val="004500E3"/>
    <w:rsid w:val="004503B5"/>
    <w:rsid w:val="00451BC6"/>
    <w:rsid w:val="0045612C"/>
    <w:rsid w:val="004575F8"/>
    <w:rsid w:val="00464A49"/>
    <w:rsid w:val="00464FE2"/>
    <w:rsid w:val="00465AC2"/>
    <w:rsid w:val="00470564"/>
    <w:rsid w:val="0047274F"/>
    <w:rsid w:val="00474C2C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38E"/>
    <w:rsid w:val="004A30E2"/>
    <w:rsid w:val="004A5991"/>
    <w:rsid w:val="004B09CD"/>
    <w:rsid w:val="004B13FE"/>
    <w:rsid w:val="004B14E2"/>
    <w:rsid w:val="004B32C4"/>
    <w:rsid w:val="004B379E"/>
    <w:rsid w:val="004B704F"/>
    <w:rsid w:val="004C2D5F"/>
    <w:rsid w:val="004C54EC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5ACC"/>
    <w:rsid w:val="004F699B"/>
    <w:rsid w:val="004F70A2"/>
    <w:rsid w:val="004F7D3F"/>
    <w:rsid w:val="00501A3E"/>
    <w:rsid w:val="0051402F"/>
    <w:rsid w:val="00514343"/>
    <w:rsid w:val="005207A8"/>
    <w:rsid w:val="00520F16"/>
    <w:rsid w:val="005225E9"/>
    <w:rsid w:val="00522AEF"/>
    <w:rsid w:val="00523F67"/>
    <w:rsid w:val="00524A6A"/>
    <w:rsid w:val="0053034D"/>
    <w:rsid w:val="005305CD"/>
    <w:rsid w:val="005333FE"/>
    <w:rsid w:val="0053402C"/>
    <w:rsid w:val="005346F5"/>
    <w:rsid w:val="005372B8"/>
    <w:rsid w:val="0054250C"/>
    <w:rsid w:val="0054264A"/>
    <w:rsid w:val="00543FE6"/>
    <w:rsid w:val="005459C0"/>
    <w:rsid w:val="00550120"/>
    <w:rsid w:val="00554F49"/>
    <w:rsid w:val="00555D8B"/>
    <w:rsid w:val="005565BB"/>
    <w:rsid w:val="005569DA"/>
    <w:rsid w:val="00561DDF"/>
    <w:rsid w:val="005661B2"/>
    <w:rsid w:val="00566617"/>
    <w:rsid w:val="00570377"/>
    <w:rsid w:val="00573D84"/>
    <w:rsid w:val="00576363"/>
    <w:rsid w:val="00576665"/>
    <w:rsid w:val="00580920"/>
    <w:rsid w:val="00581670"/>
    <w:rsid w:val="00586C9B"/>
    <w:rsid w:val="00586E6D"/>
    <w:rsid w:val="00587CB7"/>
    <w:rsid w:val="005929FE"/>
    <w:rsid w:val="0059494C"/>
    <w:rsid w:val="005A0034"/>
    <w:rsid w:val="005A0EDE"/>
    <w:rsid w:val="005A1662"/>
    <w:rsid w:val="005A60A6"/>
    <w:rsid w:val="005A7590"/>
    <w:rsid w:val="005A7C8A"/>
    <w:rsid w:val="005B70B7"/>
    <w:rsid w:val="005C4E68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5F7965"/>
    <w:rsid w:val="00601CFA"/>
    <w:rsid w:val="006023BD"/>
    <w:rsid w:val="00603083"/>
    <w:rsid w:val="00603853"/>
    <w:rsid w:val="006049EF"/>
    <w:rsid w:val="006055EF"/>
    <w:rsid w:val="00615E8E"/>
    <w:rsid w:val="0062267C"/>
    <w:rsid w:val="00625B3B"/>
    <w:rsid w:val="00633675"/>
    <w:rsid w:val="00633E3D"/>
    <w:rsid w:val="00642E3F"/>
    <w:rsid w:val="00643121"/>
    <w:rsid w:val="006456F2"/>
    <w:rsid w:val="006458DB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72ABE"/>
    <w:rsid w:val="0068316E"/>
    <w:rsid w:val="00683CE4"/>
    <w:rsid w:val="00683E5D"/>
    <w:rsid w:val="00684711"/>
    <w:rsid w:val="00686E76"/>
    <w:rsid w:val="00692A99"/>
    <w:rsid w:val="00694ACF"/>
    <w:rsid w:val="006A2738"/>
    <w:rsid w:val="006A2D31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0EB3"/>
    <w:rsid w:val="007031FB"/>
    <w:rsid w:val="007078EB"/>
    <w:rsid w:val="0071384C"/>
    <w:rsid w:val="007141F5"/>
    <w:rsid w:val="007161D6"/>
    <w:rsid w:val="00716792"/>
    <w:rsid w:val="007207AB"/>
    <w:rsid w:val="00722D15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7D2F"/>
    <w:rsid w:val="007709BB"/>
    <w:rsid w:val="00783295"/>
    <w:rsid w:val="007854ED"/>
    <w:rsid w:val="00794DA7"/>
    <w:rsid w:val="00794EAE"/>
    <w:rsid w:val="007969F3"/>
    <w:rsid w:val="00796B62"/>
    <w:rsid w:val="00797E97"/>
    <w:rsid w:val="007A08E6"/>
    <w:rsid w:val="007A38E8"/>
    <w:rsid w:val="007B0BAF"/>
    <w:rsid w:val="007B0DE5"/>
    <w:rsid w:val="007B28E1"/>
    <w:rsid w:val="007B364D"/>
    <w:rsid w:val="007B4D23"/>
    <w:rsid w:val="007B7068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2D5E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AB1"/>
    <w:rsid w:val="00824DDD"/>
    <w:rsid w:val="00825FEB"/>
    <w:rsid w:val="00826EDB"/>
    <w:rsid w:val="00831DC3"/>
    <w:rsid w:val="00834BF0"/>
    <w:rsid w:val="00835B88"/>
    <w:rsid w:val="00836A3E"/>
    <w:rsid w:val="00841770"/>
    <w:rsid w:val="008434B5"/>
    <w:rsid w:val="00845174"/>
    <w:rsid w:val="00845B7B"/>
    <w:rsid w:val="008462B5"/>
    <w:rsid w:val="008530AC"/>
    <w:rsid w:val="00856D3D"/>
    <w:rsid w:val="00862B52"/>
    <w:rsid w:val="0087052E"/>
    <w:rsid w:val="0087105E"/>
    <w:rsid w:val="00874C98"/>
    <w:rsid w:val="00877C00"/>
    <w:rsid w:val="008811DA"/>
    <w:rsid w:val="00886F40"/>
    <w:rsid w:val="00892B9A"/>
    <w:rsid w:val="0089643D"/>
    <w:rsid w:val="00897584"/>
    <w:rsid w:val="008A2B39"/>
    <w:rsid w:val="008A43E0"/>
    <w:rsid w:val="008A5EFF"/>
    <w:rsid w:val="008A6391"/>
    <w:rsid w:val="008A70F3"/>
    <w:rsid w:val="008B2391"/>
    <w:rsid w:val="008B531A"/>
    <w:rsid w:val="008B6DBC"/>
    <w:rsid w:val="008B786D"/>
    <w:rsid w:val="008C15FA"/>
    <w:rsid w:val="008C22A3"/>
    <w:rsid w:val="008C41E3"/>
    <w:rsid w:val="008C564D"/>
    <w:rsid w:val="008D24EC"/>
    <w:rsid w:val="008D52CB"/>
    <w:rsid w:val="008D604C"/>
    <w:rsid w:val="008D6BEE"/>
    <w:rsid w:val="008D77FF"/>
    <w:rsid w:val="008E0552"/>
    <w:rsid w:val="008E3DFE"/>
    <w:rsid w:val="008E5E3E"/>
    <w:rsid w:val="008F7919"/>
    <w:rsid w:val="00901218"/>
    <w:rsid w:val="00901338"/>
    <w:rsid w:val="00904716"/>
    <w:rsid w:val="00911606"/>
    <w:rsid w:val="00914F14"/>
    <w:rsid w:val="0091650B"/>
    <w:rsid w:val="00920184"/>
    <w:rsid w:val="00921302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0112"/>
    <w:rsid w:val="00951F56"/>
    <w:rsid w:val="00951F58"/>
    <w:rsid w:val="009528F9"/>
    <w:rsid w:val="00962F42"/>
    <w:rsid w:val="0096788D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3C9"/>
    <w:rsid w:val="009A266F"/>
    <w:rsid w:val="009A7C6F"/>
    <w:rsid w:val="009B0D43"/>
    <w:rsid w:val="009B1177"/>
    <w:rsid w:val="009B1482"/>
    <w:rsid w:val="009B15FA"/>
    <w:rsid w:val="009B3DDA"/>
    <w:rsid w:val="009B45AC"/>
    <w:rsid w:val="009B541F"/>
    <w:rsid w:val="009B60A5"/>
    <w:rsid w:val="009B6535"/>
    <w:rsid w:val="009B6C44"/>
    <w:rsid w:val="009C1D49"/>
    <w:rsid w:val="009C71DD"/>
    <w:rsid w:val="009C79E6"/>
    <w:rsid w:val="009C7CD7"/>
    <w:rsid w:val="009D0045"/>
    <w:rsid w:val="009D0C4F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408"/>
    <w:rsid w:val="00A13348"/>
    <w:rsid w:val="00A13880"/>
    <w:rsid w:val="00A13EC8"/>
    <w:rsid w:val="00A1621D"/>
    <w:rsid w:val="00A17DF1"/>
    <w:rsid w:val="00A21944"/>
    <w:rsid w:val="00A25D00"/>
    <w:rsid w:val="00A2672C"/>
    <w:rsid w:val="00A26BFF"/>
    <w:rsid w:val="00A31469"/>
    <w:rsid w:val="00A41933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42D2"/>
    <w:rsid w:val="00A761CD"/>
    <w:rsid w:val="00A773E5"/>
    <w:rsid w:val="00A94333"/>
    <w:rsid w:val="00A97D15"/>
    <w:rsid w:val="00A97FF5"/>
    <w:rsid w:val="00AA112C"/>
    <w:rsid w:val="00AA6DE7"/>
    <w:rsid w:val="00AA74EB"/>
    <w:rsid w:val="00AB4E44"/>
    <w:rsid w:val="00AB51CA"/>
    <w:rsid w:val="00AB775D"/>
    <w:rsid w:val="00AD0524"/>
    <w:rsid w:val="00AD09C7"/>
    <w:rsid w:val="00AE5C3E"/>
    <w:rsid w:val="00AE7640"/>
    <w:rsid w:val="00AF17E0"/>
    <w:rsid w:val="00AF1992"/>
    <w:rsid w:val="00AF1C78"/>
    <w:rsid w:val="00AF6978"/>
    <w:rsid w:val="00AF707B"/>
    <w:rsid w:val="00AF7C7D"/>
    <w:rsid w:val="00B002C5"/>
    <w:rsid w:val="00B04AA1"/>
    <w:rsid w:val="00B0645A"/>
    <w:rsid w:val="00B07656"/>
    <w:rsid w:val="00B11411"/>
    <w:rsid w:val="00B11C82"/>
    <w:rsid w:val="00B1490F"/>
    <w:rsid w:val="00B152C5"/>
    <w:rsid w:val="00B20054"/>
    <w:rsid w:val="00B21407"/>
    <w:rsid w:val="00B30398"/>
    <w:rsid w:val="00B316E7"/>
    <w:rsid w:val="00B35F54"/>
    <w:rsid w:val="00B37FFB"/>
    <w:rsid w:val="00B40F44"/>
    <w:rsid w:val="00B42502"/>
    <w:rsid w:val="00B458CC"/>
    <w:rsid w:val="00B46036"/>
    <w:rsid w:val="00B46A87"/>
    <w:rsid w:val="00B500E7"/>
    <w:rsid w:val="00B5180D"/>
    <w:rsid w:val="00B52182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1252"/>
    <w:rsid w:val="00BA564E"/>
    <w:rsid w:val="00BB1E88"/>
    <w:rsid w:val="00BB2EB5"/>
    <w:rsid w:val="00BB6E02"/>
    <w:rsid w:val="00BC13EB"/>
    <w:rsid w:val="00BC2120"/>
    <w:rsid w:val="00BD17BF"/>
    <w:rsid w:val="00BD38D5"/>
    <w:rsid w:val="00BD3C88"/>
    <w:rsid w:val="00BD4644"/>
    <w:rsid w:val="00BD775C"/>
    <w:rsid w:val="00BD7E50"/>
    <w:rsid w:val="00BF4730"/>
    <w:rsid w:val="00C04236"/>
    <w:rsid w:val="00C06E65"/>
    <w:rsid w:val="00C1406C"/>
    <w:rsid w:val="00C22C07"/>
    <w:rsid w:val="00C25BB4"/>
    <w:rsid w:val="00C40212"/>
    <w:rsid w:val="00C4190A"/>
    <w:rsid w:val="00C429BC"/>
    <w:rsid w:val="00C464E7"/>
    <w:rsid w:val="00C50446"/>
    <w:rsid w:val="00C52920"/>
    <w:rsid w:val="00C554CB"/>
    <w:rsid w:val="00C56A8F"/>
    <w:rsid w:val="00C602A3"/>
    <w:rsid w:val="00C60DB6"/>
    <w:rsid w:val="00C62890"/>
    <w:rsid w:val="00C62C31"/>
    <w:rsid w:val="00C742E7"/>
    <w:rsid w:val="00C769C0"/>
    <w:rsid w:val="00C77C99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245"/>
    <w:rsid w:val="00CA7818"/>
    <w:rsid w:val="00CB191A"/>
    <w:rsid w:val="00CB73F6"/>
    <w:rsid w:val="00CC4E06"/>
    <w:rsid w:val="00CC6DE9"/>
    <w:rsid w:val="00CD1674"/>
    <w:rsid w:val="00CD3995"/>
    <w:rsid w:val="00CE134E"/>
    <w:rsid w:val="00CE1C90"/>
    <w:rsid w:val="00CE20F6"/>
    <w:rsid w:val="00CE39E1"/>
    <w:rsid w:val="00CE710B"/>
    <w:rsid w:val="00CF0079"/>
    <w:rsid w:val="00CF0B47"/>
    <w:rsid w:val="00CF4044"/>
    <w:rsid w:val="00CF467C"/>
    <w:rsid w:val="00D040FA"/>
    <w:rsid w:val="00D04519"/>
    <w:rsid w:val="00D131AB"/>
    <w:rsid w:val="00D13B73"/>
    <w:rsid w:val="00D26380"/>
    <w:rsid w:val="00D273A5"/>
    <w:rsid w:val="00D3512D"/>
    <w:rsid w:val="00D357FD"/>
    <w:rsid w:val="00D35821"/>
    <w:rsid w:val="00D37209"/>
    <w:rsid w:val="00D37E1D"/>
    <w:rsid w:val="00D4054A"/>
    <w:rsid w:val="00D44A5C"/>
    <w:rsid w:val="00D455AD"/>
    <w:rsid w:val="00D54099"/>
    <w:rsid w:val="00D572F7"/>
    <w:rsid w:val="00D6279C"/>
    <w:rsid w:val="00D64D97"/>
    <w:rsid w:val="00D65683"/>
    <w:rsid w:val="00D70323"/>
    <w:rsid w:val="00D74690"/>
    <w:rsid w:val="00D766E5"/>
    <w:rsid w:val="00D81DB3"/>
    <w:rsid w:val="00D83C5A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DF5CCF"/>
    <w:rsid w:val="00E00613"/>
    <w:rsid w:val="00E01C6A"/>
    <w:rsid w:val="00E02E3A"/>
    <w:rsid w:val="00E0351F"/>
    <w:rsid w:val="00E045BC"/>
    <w:rsid w:val="00E13AAC"/>
    <w:rsid w:val="00E15D92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1737"/>
    <w:rsid w:val="00E44295"/>
    <w:rsid w:val="00E461AC"/>
    <w:rsid w:val="00E46B73"/>
    <w:rsid w:val="00E472E1"/>
    <w:rsid w:val="00E52482"/>
    <w:rsid w:val="00E562DB"/>
    <w:rsid w:val="00E60741"/>
    <w:rsid w:val="00E607D3"/>
    <w:rsid w:val="00E621ED"/>
    <w:rsid w:val="00E6633D"/>
    <w:rsid w:val="00E6644C"/>
    <w:rsid w:val="00E73508"/>
    <w:rsid w:val="00E74615"/>
    <w:rsid w:val="00E7649F"/>
    <w:rsid w:val="00E80BA9"/>
    <w:rsid w:val="00E81FAE"/>
    <w:rsid w:val="00E915E6"/>
    <w:rsid w:val="00E92530"/>
    <w:rsid w:val="00E943A3"/>
    <w:rsid w:val="00E96618"/>
    <w:rsid w:val="00EA3A0A"/>
    <w:rsid w:val="00EA44BA"/>
    <w:rsid w:val="00EA65CF"/>
    <w:rsid w:val="00EA7140"/>
    <w:rsid w:val="00EB1387"/>
    <w:rsid w:val="00EB1391"/>
    <w:rsid w:val="00EB2DDA"/>
    <w:rsid w:val="00EB3DCC"/>
    <w:rsid w:val="00EC2BAD"/>
    <w:rsid w:val="00EC30D3"/>
    <w:rsid w:val="00ED384A"/>
    <w:rsid w:val="00EE2E79"/>
    <w:rsid w:val="00EE3253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0415"/>
    <w:rsid w:val="00F31B3C"/>
    <w:rsid w:val="00F3263C"/>
    <w:rsid w:val="00F340B7"/>
    <w:rsid w:val="00F41E09"/>
    <w:rsid w:val="00F423D3"/>
    <w:rsid w:val="00F436C4"/>
    <w:rsid w:val="00F43D14"/>
    <w:rsid w:val="00F554EF"/>
    <w:rsid w:val="00F5591A"/>
    <w:rsid w:val="00F55C32"/>
    <w:rsid w:val="00F65AD4"/>
    <w:rsid w:val="00F66BA6"/>
    <w:rsid w:val="00F67ECB"/>
    <w:rsid w:val="00F71CAA"/>
    <w:rsid w:val="00F732C8"/>
    <w:rsid w:val="00F75299"/>
    <w:rsid w:val="00F8266E"/>
    <w:rsid w:val="00F835C7"/>
    <w:rsid w:val="00F86595"/>
    <w:rsid w:val="00F94D65"/>
    <w:rsid w:val="00F95B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5744"/>
    <w:rsid w:val="00FB6B17"/>
    <w:rsid w:val="00FB7EA4"/>
    <w:rsid w:val="00FC3815"/>
    <w:rsid w:val="00FC47BE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CE3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26B928-E1A4-4390-A1A1-966B6111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379C"/>
    <w:pPr>
      <w:spacing w:after="200"/>
      <w:jc w:val="both"/>
    </w:pPr>
    <w:rPr>
      <w:rFonts w:ascii="Trebuchet MS" w:hAnsi="Trebuchet MS"/>
      <w:bCs/>
      <w:i/>
      <w:color w:val="404040" w:themeColor="text1" w:themeTint="BF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DC230-9645-4BD1-BC80-FACB9FA6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1084</Words>
  <Characters>5858</Characters>
  <Application>Microsoft Office Word</Application>
  <DocSecurity>8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2015-07-03T16:17:00Z</dcterms:created>
  <dcterms:modified xsi:type="dcterms:W3CDTF">2015-07-03T16:17:00Z</dcterms:modified>
</cp:coreProperties>
</file>