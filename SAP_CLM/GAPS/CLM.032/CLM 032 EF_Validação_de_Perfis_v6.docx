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02DE7963" wp14:editId="2BE38F14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C4132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F4AA04" wp14:editId="6C2B2B53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40E" w:rsidRPr="00912F2D" w:rsidRDefault="002404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24040E" w:rsidRDefault="002404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CLM.032</w:t>
                            </w:r>
                          </w:p>
                          <w:p w:rsidR="0024040E" w:rsidRPr="0002653F" w:rsidRDefault="0024040E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Validação de Perfis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4AA04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24040E" w:rsidRPr="00912F2D" w:rsidRDefault="002404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24040E" w:rsidRDefault="002404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CLM.032</w:t>
                      </w:r>
                    </w:p>
                    <w:p w:rsidR="0024040E" w:rsidRPr="0002653F" w:rsidRDefault="0024040E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Validação de Perfis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C4132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F2A011E" wp14:editId="1979C06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75E29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C4132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D612F7" wp14:editId="25A283B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FA32A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proofErr w:type="gramStart"/>
      <w:r>
        <w:rPr>
          <w:rFonts w:ascii="Calibri" w:hAnsi="Calibri" w:cs="Calibri"/>
          <w:lang w:val="pt-BR"/>
        </w:rPr>
        <w:t>Documento: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>CLM.0</w:t>
      </w:r>
      <w:r w:rsidR="007347CA">
        <w:rPr>
          <w:rFonts w:ascii="Calibri" w:hAnsi="Calibri" w:cs="Calibri"/>
          <w:lang w:val="pt-BR"/>
        </w:rPr>
        <w:t>32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9538CB">
        <w:rPr>
          <w:rFonts w:ascii="Calibri" w:hAnsi="Calibri" w:cs="Calibri"/>
          <w:lang w:val="pt-BR"/>
        </w:rPr>
        <w:t xml:space="preserve">Validação de </w:t>
      </w:r>
      <w:proofErr w:type="spellStart"/>
      <w:r w:rsidR="009538CB">
        <w:rPr>
          <w:rFonts w:ascii="Calibri" w:hAnsi="Calibri" w:cs="Calibri"/>
          <w:lang w:val="pt-BR"/>
        </w:rPr>
        <w:t>Perfi</w:t>
      </w:r>
      <w:proofErr w:type="spellEnd"/>
      <w:r>
        <w:rPr>
          <w:rFonts w:ascii="Calibri" w:hAnsi="Calibri" w:cs="Calibri"/>
          <w:lang w:val="pt-BR"/>
        </w:rPr>
        <w:t>.</w:t>
      </w:r>
    </w:p>
    <w:p w:rsidR="00F11370" w:rsidRPr="003A359F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3A359F">
        <w:rPr>
          <w:rFonts w:ascii="Calibri" w:hAnsi="Calibri" w:cs="Calibri"/>
          <w:lang w:val="pt-BR"/>
        </w:rPr>
        <w:t xml:space="preserve"> </w:t>
      </w:r>
      <w:r w:rsidR="00C41327" w:rsidRPr="003A359F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A4ED28" wp14:editId="602B0F4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2A491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3A359F">
        <w:rPr>
          <w:rFonts w:ascii="Calibri" w:hAnsi="Calibri" w:cs="Calibri"/>
          <w:lang w:val="pt-BR"/>
        </w:rPr>
        <w:tab/>
      </w:r>
      <w:r w:rsidR="007A08E6" w:rsidRPr="003A359F">
        <w:rPr>
          <w:rFonts w:ascii="Calibri" w:hAnsi="Calibri" w:cs="Calibri"/>
          <w:lang w:val="pt-BR"/>
        </w:rPr>
        <w:tab/>
      </w:r>
      <w:r w:rsidR="007A08E6" w:rsidRPr="003A359F">
        <w:rPr>
          <w:rFonts w:ascii="Calibri" w:hAnsi="Calibri" w:cs="Calibri"/>
          <w:lang w:val="pt-BR"/>
        </w:rPr>
        <w:tab/>
      </w:r>
      <w:r w:rsidR="00161463" w:rsidRPr="003A359F">
        <w:rPr>
          <w:rFonts w:ascii="Calibri" w:hAnsi="Calibri" w:cs="Calibri"/>
          <w:lang w:val="pt-BR"/>
        </w:rPr>
        <w:t>1</w:t>
      </w:r>
      <w:r w:rsidR="002F3678" w:rsidRPr="003A359F">
        <w:rPr>
          <w:rFonts w:ascii="Calibri" w:hAnsi="Calibri" w:cs="Calibri"/>
          <w:lang w:val="pt-BR"/>
        </w:rPr>
        <w:t>8</w:t>
      </w:r>
      <w:r w:rsidR="00A94333" w:rsidRPr="003A359F">
        <w:rPr>
          <w:rFonts w:ascii="Calibri" w:hAnsi="Calibri" w:cs="Calibri"/>
          <w:lang w:val="pt-BR"/>
        </w:rPr>
        <w:t>/</w:t>
      </w:r>
      <w:r w:rsidR="007347CA" w:rsidRPr="003A359F">
        <w:rPr>
          <w:rFonts w:ascii="Calibri" w:hAnsi="Calibri" w:cs="Calibri"/>
          <w:lang w:val="pt-BR"/>
        </w:rPr>
        <w:t>10</w:t>
      </w:r>
      <w:r w:rsidR="00A94333" w:rsidRPr="003A359F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10339F">
        <w:rPr>
          <w:rFonts w:ascii="Calibri" w:hAnsi="Calibri" w:cs="Calibri"/>
          <w:lang w:val="pt-BR"/>
        </w:rPr>
        <w:t>6.0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Revisado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708C89E1" wp14:editId="5A9275BF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251ECD" w:rsidRDefault="008A6CE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251ECD" w:rsidRPr="00505965">
        <w:rPr>
          <w:rFonts w:ascii="Calibri" w:hAnsi="Calibri" w:cs="Calibri"/>
          <w:color w:val="29323D"/>
          <w:lang w:val="pt-BR"/>
        </w:rPr>
        <w:t>1.</w:t>
      </w:r>
      <w:r w:rsidR="00251ECD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251ECD" w:rsidRPr="00505965">
        <w:rPr>
          <w:rFonts w:ascii="Calibri" w:hAnsi="Calibri" w:cs="Calibri"/>
          <w:color w:val="29323D"/>
          <w:lang w:val="pt-BR"/>
        </w:rPr>
        <w:t>Histórico do Documento</w:t>
      </w:r>
      <w:r w:rsidR="00251ECD" w:rsidRPr="00251ECD">
        <w:rPr>
          <w:lang w:val="pt-BR"/>
        </w:rPr>
        <w:tab/>
      </w:r>
      <w:r w:rsidR="00251ECD">
        <w:fldChar w:fldCharType="begin"/>
      </w:r>
      <w:r w:rsidR="00251ECD" w:rsidRPr="00251ECD">
        <w:rPr>
          <w:lang w:val="pt-BR"/>
        </w:rPr>
        <w:instrText xml:space="preserve"> PAGEREF _Toc370124176 \h </w:instrText>
      </w:r>
      <w:r w:rsidR="00251ECD">
        <w:fldChar w:fldCharType="separate"/>
      </w:r>
      <w:r w:rsidR="00251ECD" w:rsidRPr="00251ECD">
        <w:rPr>
          <w:lang w:val="pt-BR"/>
        </w:rPr>
        <w:t>3</w:t>
      </w:r>
      <w:r w:rsidR="00251ECD"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Documentos Relacionados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_Toc370124177 \h </w:instrText>
      </w:r>
      <w:r>
        <w:fldChar w:fldCharType="separate"/>
      </w:r>
      <w:r w:rsidRPr="00251ECD">
        <w:rPr>
          <w:lang w:val="pt-BR"/>
        </w:rPr>
        <w:t>3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Abreviações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_Toc370124178 \h </w:instrText>
      </w:r>
      <w:r>
        <w:fldChar w:fldCharType="separate"/>
      </w:r>
      <w:r w:rsidRPr="00251ECD">
        <w:rPr>
          <w:lang w:val="pt-BR"/>
        </w:rPr>
        <w:t>3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Visão Geral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_Toc370124179 \h </w:instrText>
      </w:r>
      <w:r>
        <w:fldChar w:fldCharType="separate"/>
      </w:r>
      <w:r w:rsidRPr="00251ECD">
        <w:rPr>
          <w:lang w:val="pt-BR"/>
        </w:rPr>
        <w:t>3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Requisitos Funcionais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_Toc370124180 \h </w:instrText>
      </w:r>
      <w:r>
        <w:fldChar w:fldCharType="separate"/>
      </w:r>
      <w:r w:rsidRPr="00251ECD">
        <w:rPr>
          <w:lang w:val="pt-BR"/>
        </w:rPr>
        <w:t>3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Componentes Impactados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_Toc370124181 \h </w:instrText>
      </w:r>
      <w:r>
        <w:fldChar w:fldCharType="separate"/>
      </w:r>
      <w:r w:rsidRPr="00251ECD">
        <w:rPr>
          <w:lang w:val="pt-BR"/>
        </w:rPr>
        <w:t>4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Premissas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_Toc370124182 \h </w:instrText>
      </w:r>
      <w:r>
        <w:fldChar w:fldCharType="separate"/>
      </w:r>
      <w:r w:rsidRPr="00251ECD">
        <w:rPr>
          <w:lang w:val="pt-BR"/>
        </w:rPr>
        <w:t>4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Riscos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_Toc370124183 \h </w:instrText>
      </w:r>
      <w:r>
        <w:fldChar w:fldCharType="separate"/>
      </w:r>
      <w:r w:rsidRPr="00251ECD">
        <w:rPr>
          <w:lang w:val="pt-BR"/>
        </w:rPr>
        <w:t>4</w:t>
      </w:r>
      <w:r>
        <w:fldChar w:fldCharType="end"/>
      </w:r>
    </w:p>
    <w:p w:rsidR="00251ECD" w:rsidRDefault="00251EC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Escopo Negativo</w:t>
      </w:r>
      <w:r w:rsidRPr="00251ECD">
        <w:rPr>
          <w:lang w:val="pt-BR"/>
        </w:rPr>
        <w:tab/>
      </w:r>
      <w:r>
        <w:fldChar w:fldCharType="begin"/>
      </w:r>
      <w:r w:rsidRPr="00251ECD">
        <w:rPr>
          <w:lang w:val="pt-BR"/>
        </w:rPr>
        <w:instrText xml:space="preserve"> PAGEREF _Toc370124184 \h </w:instrText>
      </w:r>
      <w:r>
        <w:fldChar w:fldCharType="separate"/>
      </w:r>
      <w:r w:rsidRPr="00251ECD">
        <w:rPr>
          <w:lang w:val="pt-BR"/>
        </w:rPr>
        <w:t>4</w:t>
      </w:r>
      <w:r>
        <w:fldChar w:fldCharType="end"/>
      </w:r>
    </w:p>
    <w:p w:rsidR="00251ECD" w:rsidRDefault="00251ECD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05965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05965">
        <w:rPr>
          <w:rFonts w:ascii="Calibri" w:hAnsi="Calibri" w:cs="Calibri"/>
          <w:color w:val="29323D"/>
          <w:lang w:val="pt-BR"/>
        </w:rPr>
        <w:t>Aprovação do documento</w:t>
      </w:r>
      <w:r w:rsidRPr="00D54850">
        <w:rPr>
          <w:lang w:val="pt-BR"/>
        </w:rPr>
        <w:tab/>
      </w:r>
      <w:r>
        <w:fldChar w:fldCharType="begin"/>
      </w:r>
      <w:r w:rsidRPr="00D54850">
        <w:rPr>
          <w:lang w:val="pt-BR"/>
        </w:rPr>
        <w:instrText xml:space="preserve"> PAGEREF _Toc370124185 \h </w:instrText>
      </w:r>
      <w:r>
        <w:fldChar w:fldCharType="separate"/>
      </w:r>
      <w:r w:rsidRPr="00D54850">
        <w:rPr>
          <w:lang w:val="pt-BR"/>
        </w:rPr>
        <w:t>5</w:t>
      </w:r>
      <w:r>
        <w:fldChar w:fldCharType="end"/>
      </w:r>
    </w:p>
    <w:p w:rsidR="009B1482" w:rsidRPr="003B28ED" w:rsidRDefault="008A6CE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70124176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CB6DDD" w:rsidP="007347C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18/10/2013</w:t>
            </w:r>
          </w:p>
        </w:tc>
        <w:tc>
          <w:tcPr>
            <w:tcW w:w="903" w:type="pct"/>
          </w:tcPr>
          <w:p w:rsidR="00D64D97" w:rsidRPr="002A76FF" w:rsidRDefault="009B15FA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FD2C44" w:rsidRPr="008E0552" w:rsidTr="00D64D97">
        <w:trPr>
          <w:cantSplit/>
        </w:trPr>
        <w:tc>
          <w:tcPr>
            <w:tcW w:w="418" w:type="pct"/>
          </w:tcPr>
          <w:p w:rsidR="00FD2C44" w:rsidRDefault="00FD2C4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FD2C44" w:rsidRDefault="00FD2C44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21/10/2013</w:t>
            </w:r>
          </w:p>
        </w:tc>
        <w:tc>
          <w:tcPr>
            <w:tcW w:w="903" w:type="pct"/>
          </w:tcPr>
          <w:p w:rsidR="00FD2C44" w:rsidRDefault="00FD2C44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FD2C44" w:rsidRDefault="00FD2C44" w:rsidP="0024040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FD2C44" w:rsidRDefault="00FD2C4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Validação.</w:t>
            </w:r>
          </w:p>
        </w:tc>
      </w:tr>
      <w:tr w:rsidR="008B098B" w:rsidRPr="008E0552" w:rsidTr="00D64D97">
        <w:trPr>
          <w:cantSplit/>
        </w:trPr>
        <w:tc>
          <w:tcPr>
            <w:tcW w:w="418" w:type="pct"/>
          </w:tcPr>
          <w:p w:rsidR="008B098B" w:rsidRDefault="008B098B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8B098B" w:rsidRDefault="008B098B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22/10/2013</w:t>
            </w:r>
          </w:p>
        </w:tc>
        <w:tc>
          <w:tcPr>
            <w:tcW w:w="903" w:type="pct"/>
          </w:tcPr>
          <w:p w:rsidR="008B098B" w:rsidRDefault="008B098B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8B098B" w:rsidRDefault="008B098B" w:rsidP="0024040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TI TIM</w:t>
            </w:r>
          </w:p>
        </w:tc>
        <w:tc>
          <w:tcPr>
            <w:tcW w:w="1623" w:type="pct"/>
          </w:tcPr>
          <w:p w:rsidR="008B098B" w:rsidRDefault="008B098B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</w:t>
            </w:r>
            <w:r w:rsidR="00C82782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 textuais.</w:t>
            </w:r>
          </w:p>
        </w:tc>
      </w:tr>
      <w:tr w:rsidR="003A359F" w:rsidRPr="008E0552" w:rsidTr="00D64D97">
        <w:trPr>
          <w:cantSplit/>
        </w:trPr>
        <w:tc>
          <w:tcPr>
            <w:tcW w:w="418" w:type="pct"/>
          </w:tcPr>
          <w:p w:rsidR="003A359F" w:rsidRDefault="003A359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3A359F" w:rsidRDefault="003A359F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05/12/2013</w:t>
            </w:r>
          </w:p>
        </w:tc>
        <w:tc>
          <w:tcPr>
            <w:tcW w:w="903" w:type="pct"/>
          </w:tcPr>
          <w:p w:rsidR="003A359F" w:rsidRDefault="003A359F" w:rsidP="00F7218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3A359F" w:rsidRDefault="003A359F" w:rsidP="0024040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3A359F" w:rsidRDefault="003A359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Validação do perfil “Diretor”.</w:t>
            </w:r>
          </w:p>
        </w:tc>
      </w:tr>
      <w:tr w:rsidR="00683EBA" w:rsidRPr="008E0552" w:rsidTr="00683EBA">
        <w:trPr>
          <w:cantSplit/>
          <w:ins w:id="3" w:author="Sheilla Melo De Souza" w:date="2014-01-20T18:48:00Z"/>
        </w:trPr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E21051">
            <w:pPr>
              <w:spacing w:before="60" w:after="60"/>
              <w:jc w:val="both"/>
              <w:rPr>
                <w:ins w:id="4" w:author="Sheilla Melo De Souza" w:date="2014-01-20T18:4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" w:author="Sheilla Melo De Souza" w:date="2014-01-20T18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5.0</w:t>
              </w:r>
            </w:ins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0F46BD">
            <w:pPr>
              <w:spacing w:before="60" w:after="60"/>
              <w:jc w:val="both"/>
              <w:rPr>
                <w:ins w:id="6" w:author="Sheilla Melo De Souza" w:date="2014-01-20T18:4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7" w:author="Sheilla Melo De Souza" w:date="2014-01-20T18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20/01/201</w:t>
              </w:r>
            </w:ins>
            <w:ins w:id="8" w:author="Sheilla Melo De Souza" w:date="2014-01-20T19:00:00Z">
              <w:r w:rsidR="000F46BD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</w:t>
              </w:r>
            </w:ins>
          </w:p>
        </w:tc>
        <w:tc>
          <w:tcPr>
            <w:tcW w:w="9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E21051">
            <w:pPr>
              <w:spacing w:before="60" w:after="60"/>
              <w:jc w:val="both"/>
              <w:rPr>
                <w:ins w:id="9" w:author="Sheilla Melo De Souza" w:date="2014-01-20T18:4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" w:author="Sheilla Melo De Souza" w:date="2014-01-20T18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Sheilla Melo</w:t>
              </w:r>
            </w:ins>
          </w:p>
        </w:tc>
        <w:tc>
          <w:tcPr>
            <w:tcW w:w="149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E21051">
            <w:pPr>
              <w:spacing w:before="60" w:after="60"/>
              <w:jc w:val="both"/>
              <w:rPr>
                <w:ins w:id="11" w:author="Sheilla Melo De Souza" w:date="2014-01-20T18:4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" w:author="Sheilla Melo De Souza" w:date="2014-01-20T18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3EBA" w:rsidRDefault="00683EBA" w:rsidP="00E21051">
            <w:pPr>
              <w:spacing w:before="60" w:after="60"/>
              <w:jc w:val="both"/>
              <w:rPr>
                <w:ins w:id="13" w:author="Sheilla Melo De Souza" w:date="2014-01-20T18:4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4" w:author="Sheilla Melo De Souza" w:date="2014-01-20T18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Validação do perfil “Diretor”.</w:t>
              </w:r>
            </w:ins>
          </w:p>
        </w:tc>
      </w:tr>
      <w:tr w:rsidR="0010339F" w:rsidRPr="00D54850" w:rsidTr="00683EBA">
        <w:trPr>
          <w:cantSplit/>
        </w:trPr>
        <w:tc>
          <w:tcPr>
            <w:tcW w:w="4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0339F" w:rsidRDefault="0010339F" w:rsidP="00E2105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6.0</w:t>
            </w:r>
          </w:p>
        </w:tc>
        <w:tc>
          <w:tcPr>
            <w:tcW w:w="5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0339F" w:rsidRDefault="0010339F" w:rsidP="000F46BD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16/06/2015</w:t>
            </w:r>
          </w:p>
        </w:tc>
        <w:tc>
          <w:tcPr>
            <w:tcW w:w="9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0339F" w:rsidRDefault="0010339F" w:rsidP="00E2105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0339F" w:rsidRDefault="0010339F" w:rsidP="00E2105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0339F" w:rsidRDefault="0010339F" w:rsidP="00E21051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da EF ao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178139954"/>
      <w:bookmarkStart w:id="16" w:name="_Toc244516101"/>
      <w:bookmarkStart w:id="17" w:name="_Toc370124177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5"/>
      <w:bookmarkEnd w:id="16"/>
      <w:bookmarkEnd w:id="17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A520C1" w:rsidRPr="00D54850" w:rsidTr="00DE1F39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Estrutura Organizacional, Dados mestres e Integração</w:t>
            </w:r>
          </w:p>
        </w:tc>
      </w:tr>
      <w:tr w:rsidR="00A520C1" w:rsidRPr="00D54850" w:rsidTr="00DE1F39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Gestão de Contratos de Aquisições</w:t>
            </w:r>
          </w:p>
        </w:tc>
      </w:tr>
      <w:tr w:rsidR="00A520C1" w:rsidRPr="00D54850" w:rsidTr="00DE1F39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Apresentação</w:t>
            </w:r>
          </w:p>
        </w:tc>
        <w:tc>
          <w:tcPr>
            <w:tcW w:w="455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A520C1" w:rsidRPr="008D6BEE" w:rsidRDefault="00A520C1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7347C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Projeto CLM_ GAP CLM 032 v3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– Definição estratégica referente ao GAP 032.</w:t>
            </w:r>
          </w:p>
        </w:tc>
      </w:tr>
      <w:tr w:rsidR="003F6FBF" w:rsidRPr="0010339F" w:rsidTr="00DE1F39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F6FBF" w:rsidRDefault="0010339F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Levantamento de Requisitos </w:t>
            </w:r>
          </w:p>
        </w:tc>
        <w:tc>
          <w:tcPr>
            <w:tcW w:w="455" w:type="pct"/>
            <w:shd w:val="clear" w:color="auto" w:fill="auto"/>
          </w:tcPr>
          <w:p w:rsidR="003F6FBF" w:rsidRPr="008D6BEE" w:rsidRDefault="0010339F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3F6FBF" w:rsidRPr="008D6BEE" w:rsidRDefault="003F6FBF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F6FBF" w:rsidRPr="007347CA" w:rsidRDefault="0010339F" w:rsidP="00DE1F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178139955"/>
      <w:bookmarkStart w:id="19" w:name="_Toc244516102"/>
      <w:bookmarkStart w:id="20" w:name="_Toc370124178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18"/>
      <w:bookmarkEnd w:id="19"/>
      <w:bookmarkEnd w:id="20"/>
    </w:p>
    <w:p w:rsidR="004F002C" w:rsidRPr="002A76FF" w:rsidRDefault="004F002C" w:rsidP="004F002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6520"/>
      </w:tblGrid>
      <w:tr w:rsidR="00D54850" w:rsidTr="00D54850">
        <w:trPr>
          <w:trHeight w:val="424"/>
        </w:trPr>
        <w:tc>
          <w:tcPr>
            <w:tcW w:w="3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54850" w:rsidRDefault="00D54850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Acrônimo</w:t>
            </w:r>
            <w:proofErr w:type="spellEnd"/>
          </w:p>
        </w:tc>
        <w:tc>
          <w:tcPr>
            <w:tcW w:w="65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54850" w:rsidRDefault="00D54850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Descrição</w:t>
            </w:r>
            <w:proofErr w:type="spellEnd"/>
          </w:p>
        </w:tc>
      </w:tr>
      <w:tr w:rsidR="00D54850" w:rsidRPr="00D54850" w:rsidTr="00D54850">
        <w:trPr>
          <w:trHeight w:val="259"/>
        </w:trPr>
        <w:tc>
          <w:tcPr>
            <w:tcW w:w="325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54850" w:rsidRDefault="00D54850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54850" w:rsidRPr="00D54850" w:rsidRDefault="00D54850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D54850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D54850" w:rsidRPr="00D54850" w:rsidTr="00D54850">
        <w:trPr>
          <w:trHeight w:val="259"/>
        </w:trPr>
        <w:tc>
          <w:tcPr>
            <w:tcW w:w="325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54850" w:rsidRDefault="00D54850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Geral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54850" w:rsidRPr="00D54850" w:rsidRDefault="00D54850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D54850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D54850" w:rsidRPr="00D54850" w:rsidTr="00D54850">
        <w:trPr>
          <w:trHeight w:val="259"/>
        </w:trPr>
        <w:tc>
          <w:tcPr>
            <w:tcW w:w="325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54850" w:rsidRDefault="00D54850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Comercial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54850" w:rsidRPr="00D54850" w:rsidRDefault="00D54850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D54850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370124179"/>
      <w:r>
        <w:rPr>
          <w:rFonts w:ascii="Calibri" w:hAnsi="Calibri" w:cs="Calibri"/>
          <w:color w:val="29323D"/>
          <w:lang w:val="pt-BR"/>
        </w:rPr>
        <w:t>Visão Geral</w:t>
      </w:r>
      <w:bookmarkEnd w:id="21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 xml:space="preserve">Este documento </w:t>
      </w:r>
      <w:proofErr w:type="spellStart"/>
      <w:r>
        <w:rPr>
          <w:rFonts w:ascii="Arial" w:hAnsi="Arial" w:cs="Arial"/>
          <w:sz w:val="20"/>
        </w:rPr>
        <w:t>tem</w:t>
      </w:r>
      <w:proofErr w:type="spellEnd"/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7347CA">
        <w:rPr>
          <w:rFonts w:ascii="Arial" w:hAnsi="Arial" w:cs="Arial"/>
          <w:sz w:val="20"/>
          <w:lang w:val="pt-BR"/>
        </w:rPr>
        <w:t xml:space="preserve">verificação dos perfis de Advogado Jurídico </w:t>
      </w:r>
      <w:r w:rsidR="00DD3B35">
        <w:rPr>
          <w:rFonts w:ascii="Arial" w:hAnsi="Arial" w:cs="Arial"/>
          <w:sz w:val="20"/>
          <w:lang w:val="pt-BR"/>
        </w:rPr>
        <w:t>(</w:t>
      </w:r>
      <w:proofErr w:type="spellStart"/>
      <w:r w:rsidR="00DD3B35" w:rsidRPr="00DD3B35">
        <w:rPr>
          <w:rFonts w:ascii="Arial" w:hAnsi="Arial" w:cs="Arial"/>
          <w:sz w:val="20"/>
          <w:lang w:val="pt-BR"/>
        </w:rPr>
        <w:t>Contracts</w:t>
      </w:r>
      <w:proofErr w:type="spellEnd"/>
      <w:r w:rsidR="00DD3B35" w:rsidRPr="00DD3B35">
        <w:rPr>
          <w:rFonts w:ascii="Arial" w:hAnsi="Arial" w:cs="Arial"/>
          <w:sz w:val="20"/>
          <w:lang w:val="pt-BR"/>
        </w:rPr>
        <w:t xml:space="preserve"> </w:t>
      </w:r>
      <w:proofErr w:type="spellStart"/>
      <w:r w:rsidR="00DD3B35" w:rsidRPr="00DD3B35">
        <w:rPr>
          <w:rFonts w:ascii="Arial" w:hAnsi="Arial" w:cs="Arial"/>
          <w:sz w:val="20"/>
          <w:lang w:val="pt-BR"/>
        </w:rPr>
        <w:t>and</w:t>
      </w:r>
      <w:proofErr w:type="spellEnd"/>
      <w:r w:rsidR="00DD3B35" w:rsidRPr="00DD3B35">
        <w:rPr>
          <w:rFonts w:ascii="Arial" w:hAnsi="Arial" w:cs="Arial"/>
          <w:sz w:val="20"/>
          <w:lang w:val="pt-BR"/>
        </w:rPr>
        <w:t xml:space="preserve"> Legal </w:t>
      </w:r>
      <w:proofErr w:type="spellStart"/>
      <w:r w:rsidR="00DD3B35" w:rsidRPr="00DD3B35">
        <w:rPr>
          <w:rFonts w:ascii="Arial" w:hAnsi="Arial" w:cs="Arial"/>
          <w:sz w:val="20"/>
          <w:lang w:val="pt-BR"/>
        </w:rPr>
        <w:t>Affairs</w:t>
      </w:r>
      <w:proofErr w:type="spellEnd"/>
      <w:r w:rsidR="00DD3B35" w:rsidRPr="00DD3B35">
        <w:rPr>
          <w:rFonts w:ascii="Arial" w:hAnsi="Arial" w:cs="Arial"/>
          <w:sz w:val="20"/>
          <w:lang w:val="pt-BR"/>
        </w:rPr>
        <w:t xml:space="preserve">) </w:t>
      </w:r>
      <w:r w:rsidR="007347CA">
        <w:rPr>
          <w:rFonts w:ascii="Arial" w:hAnsi="Arial" w:cs="Arial"/>
          <w:sz w:val="20"/>
          <w:lang w:val="pt-BR"/>
        </w:rPr>
        <w:t>e Gerente CSA presentes no Acordo Básico</w:t>
      </w:r>
      <w:r w:rsidR="00DD3B35">
        <w:rPr>
          <w:rFonts w:ascii="Arial" w:hAnsi="Arial" w:cs="Arial"/>
          <w:sz w:val="20"/>
          <w:lang w:val="pt-BR"/>
        </w:rPr>
        <w:t xml:space="preserve"> Geral</w:t>
      </w:r>
      <w:r w:rsidR="009901B1">
        <w:rPr>
          <w:rFonts w:ascii="Arial" w:hAnsi="Arial" w:cs="Arial"/>
          <w:sz w:val="20"/>
          <w:lang w:val="pt-BR"/>
        </w:rPr>
        <w:t xml:space="preserve"> </w:t>
      </w:r>
      <w:r w:rsidR="0010339F">
        <w:rPr>
          <w:rFonts w:ascii="Arial" w:hAnsi="Arial" w:cs="Arial"/>
          <w:sz w:val="20"/>
          <w:lang w:val="pt-BR"/>
        </w:rPr>
        <w:t xml:space="preserve">e Acordo Comercial </w:t>
      </w:r>
      <w:r w:rsidR="009901B1">
        <w:rPr>
          <w:rFonts w:ascii="Arial" w:hAnsi="Arial" w:cs="Arial"/>
          <w:sz w:val="20"/>
          <w:lang w:val="pt-BR"/>
        </w:rPr>
        <w:t>e do perfil “Diretor” presente no Acordo Básico Procuração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134F48" w:rsidRDefault="000D7556" w:rsidP="002E6F64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7347CA">
        <w:rPr>
          <w:rFonts w:ascii="Arial" w:hAnsi="Arial" w:cs="Arial"/>
          <w:lang w:val="pt-BR"/>
        </w:rPr>
        <w:t>um</w:t>
      </w:r>
      <w:r w:rsidR="007347CA" w:rsidRPr="007347CA">
        <w:rPr>
          <w:rFonts w:ascii="Arial" w:hAnsi="Arial" w:cs="Arial"/>
          <w:lang w:val="pt-BR"/>
        </w:rPr>
        <w:t xml:space="preserve">a validação automática </w:t>
      </w:r>
      <w:r w:rsidR="007347CA">
        <w:rPr>
          <w:rFonts w:ascii="Arial" w:hAnsi="Arial" w:cs="Arial"/>
          <w:lang w:val="pt-BR"/>
        </w:rPr>
        <w:t xml:space="preserve">de que </w:t>
      </w:r>
      <w:r w:rsidR="007347CA" w:rsidRPr="007347CA">
        <w:rPr>
          <w:rFonts w:ascii="Arial" w:hAnsi="Arial" w:cs="Arial"/>
          <w:lang w:val="pt-BR"/>
        </w:rPr>
        <w:t xml:space="preserve">um usuário adicionado como Advogado </w:t>
      </w:r>
      <w:r w:rsidR="00DD3B35">
        <w:rPr>
          <w:rFonts w:ascii="Arial" w:hAnsi="Arial" w:cs="Arial"/>
          <w:lang w:val="pt-BR"/>
        </w:rPr>
        <w:t>(</w:t>
      </w:r>
      <w:proofErr w:type="spellStart"/>
      <w:r w:rsidR="00DD3B35" w:rsidRPr="00DD3B35">
        <w:rPr>
          <w:rFonts w:ascii="Arial" w:hAnsi="Arial" w:cs="Arial"/>
          <w:color w:val="000000"/>
          <w:lang w:val="pt-BR"/>
        </w:rPr>
        <w:t>Contracts</w:t>
      </w:r>
      <w:proofErr w:type="spellEnd"/>
      <w:r w:rsidR="00DD3B35" w:rsidRPr="00DD3B35">
        <w:rPr>
          <w:rFonts w:ascii="Arial" w:hAnsi="Arial" w:cs="Arial"/>
          <w:color w:val="000000"/>
          <w:lang w:val="pt-BR"/>
        </w:rPr>
        <w:t xml:space="preserve"> </w:t>
      </w:r>
      <w:proofErr w:type="spellStart"/>
      <w:r w:rsidR="00DD3B35" w:rsidRPr="00DD3B35">
        <w:rPr>
          <w:rFonts w:ascii="Arial" w:hAnsi="Arial" w:cs="Arial"/>
          <w:color w:val="000000"/>
          <w:lang w:val="pt-BR"/>
        </w:rPr>
        <w:t>and</w:t>
      </w:r>
      <w:proofErr w:type="spellEnd"/>
      <w:r w:rsidR="00DD3B35" w:rsidRPr="00DD3B35">
        <w:rPr>
          <w:rFonts w:ascii="Arial" w:hAnsi="Arial" w:cs="Arial"/>
          <w:color w:val="000000"/>
          <w:lang w:val="pt-BR"/>
        </w:rPr>
        <w:t xml:space="preserve"> Legal </w:t>
      </w:r>
      <w:proofErr w:type="spellStart"/>
      <w:r w:rsidR="00DD3B35" w:rsidRPr="00DD3B35">
        <w:rPr>
          <w:rFonts w:ascii="Arial" w:hAnsi="Arial" w:cs="Arial"/>
          <w:color w:val="000000"/>
          <w:lang w:val="pt-BR"/>
        </w:rPr>
        <w:t>Affairs</w:t>
      </w:r>
      <w:proofErr w:type="spellEnd"/>
      <w:proofErr w:type="gramStart"/>
      <w:r w:rsidR="00DD3B35" w:rsidRPr="00DD3B35">
        <w:rPr>
          <w:rFonts w:ascii="Arial" w:hAnsi="Arial" w:cs="Arial"/>
          <w:lang w:val="pt-BR"/>
        </w:rPr>
        <w:t>)</w:t>
      </w:r>
      <w:r w:rsidR="009901B1">
        <w:rPr>
          <w:rFonts w:ascii="Arial" w:hAnsi="Arial" w:cs="Arial"/>
          <w:lang w:val="pt-BR"/>
        </w:rPr>
        <w:t>,</w:t>
      </w:r>
      <w:r w:rsidR="007347CA" w:rsidRPr="007347CA">
        <w:rPr>
          <w:rFonts w:ascii="Arial" w:hAnsi="Arial" w:cs="Arial"/>
          <w:lang w:val="pt-BR"/>
        </w:rPr>
        <w:t>Gerente</w:t>
      </w:r>
      <w:proofErr w:type="gramEnd"/>
      <w:r w:rsidR="007347CA" w:rsidRPr="007347CA">
        <w:rPr>
          <w:rFonts w:ascii="Arial" w:hAnsi="Arial" w:cs="Arial"/>
          <w:lang w:val="pt-BR"/>
        </w:rPr>
        <w:t xml:space="preserve"> CSA </w:t>
      </w:r>
      <w:r w:rsidR="009901B1">
        <w:rPr>
          <w:rFonts w:ascii="Arial" w:hAnsi="Arial" w:cs="Arial"/>
          <w:lang w:val="pt-BR"/>
        </w:rPr>
        <w:t xml:space="preserve">ou Diretor </w:t>
      </w:r>
      <w:r w:rsidR="007347CA" w:rsidRPr="007347CA">
        <w:rPr>
          <w:rFonts w:ascii="Arial" w:hAnsi="Arial" w:cs="Arial"/>
          <w:lang w:val="pt-BR"/>
        </w:rPr>
        <w:t xml:space="preserve">tem o perfil </w:t>
      </w:r>
      <w:r w:rsidR="007347CA">
        <w:rPr>
          <w:rFonts w:ascii="Arial" w:hAnsi="Arial" w:cs="Arial"/>
          <w:lang w:val="pt-BR"/>
        </w:rPr>
        <w:t xml:space="preserve">correto </w:t>
      </w:r>
      <w:r w:rsidR="007347CA" w:rsidRPr="007347CA">
        <w:rPr>
          <w:rFonts w:ascii="Arial" w:hAnsi="Arial" w:cs="Arial"/>
          <w:lang w:val="pt-BR"/>
        </w:rPr>
        <w:t>atribuído ao seu registro de usuário.</w:t>
      </w:r>
    </w:p>
    <w:p w:rsidR="00DD3B35" w:rsidRDefault="00DD3B35" w:rsidP="002E6F64">
      <w:pPr>
        <w:jc w:val="both"/>
        <w:rPr>
          <w:rFonts w:ascii="Arial" w:hAnsi="Arial" w:cs="Arial"/>
          <w:lang w:val="pt-BR"/>
        </w:rPr>
      </w:pPr>
    </w:p>
    <w:p w:rsidR="00DD3B35" w:rsidRDefault="00DD3B35" w:rsidP="002E6F6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GAP não se aplica aos tipos de Acordo Básico de Apólice, Proposta</w:t>
      </w:r>
      <w:r w:rsidR="0010339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Contrato Legado.</w:t>
      </w:r>
    </w:p>
    <w:p w:rsidR="002E6F64" w:rsidRPr="002E6F64" w:rsidRDefault="002E6F64" w:rsidP="002E6F64">
      <w:pPr>
        <w:jc w:val="both"/>
        <w:rPr>
          <w:rFonts w:ascii="Cambria" w:hAnsi="Cambria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2" w:name="_Toc370124180"/>
      <w:r>
        <w:rPr>
          <w:rFonts w:ascii="Calibri" w:hAnsi="Calibri" w:cs="Calibri"/>
          <w:color w:val="29323D"/>
          <w:lang w:val="pt-BR"/>
        </w:rPr>
        <w:lastRenderedPageBreak/>
        <w:t>Requisitos Funcionais</w:t>
      </w:r>
      <w:bookmarkEnd w:id="22"/>
    </w:p>
    <w:p w:rsidR="00975346" w:rsidRPr="002A76FF" w:rsidRDefault="00975346" w:rsidP="00975346">
      <w:pPr>
        <w:rPr>
          <w:lang w:val="pt-BR"/>
        </w:rPr>
      </w:pPr>
    </w:p>
    <w:p w:rsidR="000D7556" w:rsidRPr="000D7556" w:rsidDel="00683EBA" w:rsidRDefault="000D7556" w:rsidP="00A553DE">
      <w:pPr>
        <w:rPr>
          <w:del w:id="23" w:author="Sheilla Melo De Souza" w:date="2014-01-20T18:48:00Z"/>
          <w:rFonts w:ascii="Arial" w:hAnsi="Arial" w:cs="Arial"/>
          <w:lang w:val="pt-BR"/>
        </w:rPr>
      </w:pPr>
      <w:del w:id="24" w:author="Sheilla Melo De Souza" w:date="2014-01-20T18:48:00Z">
        <w:r w:rsidRPr="000D7556" w:rsidDel="00683EBA">
          <w:rPr>
            <w:rFonts w:ascii="Arial" w:hAnsi="Arial" w:cs="Arial"/>
            <w:lang w:val="pt-BR"/>
          </w:rPr>
          <w:delText xml:space="preserve">A </w:delText>
        </w:r>
        <w:r w:rsidRPr="000D7556" w:rsidDel="00683EBA">
          <w:rPr>
            <w:rFonts w:ascii="Arial" w:hAnsi="Arial" w:cs="Arial"/>
            <w:b/>
            <w:lang w:val="pt-BR"/>
          </w:rPr>
          <w:delText>solução atual</w:delText>
        </w:r>
        <w:r w:rsidRPr="000D7556" w:rsidDel="00683EBA">
          <w:rPr>
            <w:rFonts w:ascii="Arial" w:hAnsi="Arial" w:cs="Arial"/>
            <w:lang w:val="pt-BR"/>
          </w:rPr>
          <w:delText xml:space="preserve"> é composta pelas etapas a seguir:</w:delText>
        </w:r>
      </w:del>
    </w:p>
    <w:p w:rsidR="000D7556" w:rsidRPr="000D7556" w:rsidDel="00683EBA" w:rsidRDefault="000D7556" w:rsidP="000D7556">
      <w:pPr>
        <w:ind w:left="284"/>
        <w:rPr>
          <w:del w:id="25" w:author="Sheilla Melo De Souza" w:date="2014-01-20T18:48:00Z"/>
          <w:rFonts w:ascii="Arial" w:hAnsi="Arial" w:cs="Arial"/>
          <w:lang w:val="pt-BR"/>
        </w:rPr>
      </w:pPr>
    </w:p>
    <w:p w:rsidR="00E73508" w:rsidRPr="00E73508" w:rsidDel="00683EBA" w:rsidRDefault="000D7556" w:rsidP="00A553DE">
      <w:pPr>
        <w:numPr>
          <w:ilvl w:val="0"/>
          <w:numId w:val="9"/>
        </w:numPr>
        <w:tabs>
          <w:tab w:val="left" w:pos="284"/>
        </w:tabs>
        <w:ind w:left="0" w:firstLine="0"/>
        <w:rPr>
          <w:del w:id="26" w:author="Sheilla Melo De Souza" w:date="2014-01-20T18:48:00Z"/>
          <w:rFonts w:ascii="Arial" w:hAnsi="Arial" w:cs="Arial"/>
          <w:lang w:val="pt-BR"/>
        </w:rPr>
      </w:pPr>
      <w:del w:id="27" w:author="Sheilla Melo De Souza" w:date="2014-01-20T18:48:00Z">
        <w:r w:rsidRPr="00E73508" w:rsidDel="00683EBA">
          <w:rPr>
            <w:rFonts w:ascii="Arial" w:hAnsi="Arial" w:cs="Arial"/>
            <w:lang w:val="pt-BR"/>
          </w:rPr>
          <w:delText xml:space="preserve">SAP CLM: </w:delText>
        </w:r>
        <w:r w:rsidR="007347CA" w:rsidDel="00683EBA">
          <w:rPr>
            <w:rFonts w:ascii="Arial" w:hAnsi="Arial" w:cs="Arial"/>
            <w:lang w:val="pt-BR"/>
          </w:rPr>
          <w:delText>Atribuição de Perfis aos usuários</w:delText>
        </w:r>
        <w:r w:rsidR="00DE1F39" w:rsidDel="00683EBA">
          <w:rPr>
            <w:rFonts w:ascii="Arial" w:hAnsi="Arial" w:cs="Arial"/>
            <w:lang w:val="pt-BR"/>
          </w:rPr>
          <w:delText>.</w:delText>
        </w:r>
      </w:del>
    </w:p>
    <w:p w:rsidR="00F72180" w:rsidDel="00683EBA" w:rsidRDefault="007347CA" w:rsidP="007347CA">
      <w:pPr>
        <w:numPr>
          <w:ilvl w:val="0"/>
          <w:numId w:val="9"/>
        </w:numPr>
        <w:tabs>
          <w:tab w:val="left" w:pos="284"/>
        </w:tabs>
        <w:ind w:left="0" w:firstLine="0"/>
        <w:rPr>
          <w:del w:id="28" w:author="Sheilla Melo De Souza" w:date="2014-01-20T18:48:00Z"/>
          <w:rFonts w:ascii="Arial" w:hAnsi="Arial" w:cs="Arial"/>
          <w:lang w:val="pt-BR"/>
        </w:rPr>
      </w:pPr>
      <w:del w:id="29" w:author="Sheilla Melo De Souza" w:date="2014-01-20T18:48:00Z">
        <w:r w:rsidDel="00683EBA">
          <w:rPr>
            <w:rFonts w:ascii="Arial" w:hAnsi="Arial" w:cs="Arial"/>
            <w:lang w:val="pt-BR"/>
          </w:rPr>
          <w:delText>JAVA Script</w:delText>
        </w:r>
        <w:r w:rsidR="00646C9F" w:rsidRPr="00F72180" w:rsidDel="00683EBA">
          <w:rPr>
            <w:rFonts w:ascii="Arial" w:hAnsi="Arial" w:cs="Arial"/>
            <w:lang w:val="pt-BR"/>
          </w:rPr>
          <w:delText xml:space="preserve">: </w:delText>
        </w:r>
        <w:r w:rsidR="00CB6DDD" w:rsidDel="00683EBA">
          <w:rPr>
            <w:rFonts w:ascii="Arial" w:hAnsi="Arial" w:cs="Arial"/>
            <w:lang w:val="pt-BR"/>
          </w:rPr>
          <w:delText>Verificação do Perfil x Representa do Usuário</w:delText>
        </w:r>
        <w:r w:rsidR="00DE1F39" w:rsidDel="00683EBA">
          <w:rPr>
            <w:rFonts w:ascii="Arial" w:hAnsi="Arial" w:cs="Arial"/>
            <w:lang w:val="pt-BR"/>
          </w:rPr>
          <w:delText>.</w:delText>
        </w:r>
      </w:del>
    </w:p>
    <w:p w:rsidR="00A11117" w:rsidRDefault="00A11117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0D7556" w:rsidRPr="000D7556" w:rsidRDefault="00683EBA" w:rsidP="00C440FA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683EBA">
        <w:rPr>
          <w:rFonts w:ascii="Arial" w:hAnsi="Arial" w:cs="Arial"/>
          <w:b/>
          <w:u w:val="single"/>
          <w:lang w:val="pt-BR"/>
        </w:rPr>
        <w:t xml:space="preserve">5.1 </w:t>
      </w:r>
      <w:r w:rsidR="00E73508" w:rsidRPr="00E73508">
        <w:rPr>
          <w:rFonts w:ascii="Arial" w:hAnsi="Arial" w:cs="Arial"/>
          <w:b/>
          <w:u w:val="single"/>
          <w:lang w:val="pt-BR"/>
        </w:rPr>
        <w:t xml:space="preserve">SAP CLM: </w:t>
      </w:r>
      <w:r w:rsidR="00CB6DDD">
        <w:rPr>
          <w:rFonts w:ascii="Arial" w:hAnsi="Arial" w:cs="Arial"/>
          <w:b/>
          <w:u w:val="single"/>
          <w:lang w:val="pt-BR"/>
        </w:rPr>
        <w:t>Atribuição de Perfis aos usuários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0D7556" w:rsidRDefault="00C82782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</w:t>
      </w:r>
      <w:r w:rsidR="00CB6DDD">
        <w:rPr>
          <w:rFonts w:ascii="Arial" w:hAnsi="Arial" w:cs="Arial"/>
          <w:lang w:val="pt-BR"/>
        </w:rPr>
        <w:t xml:space="preserve">ste desenvolvimento </w:t>
      </w:r>
      <w:r>
        <w:rPr>
          <w:rFonts w:ascii="Arial" w:hAnsi="Arial" w:cs="Arial"/>
          <w:lang w:val="pt-BR"/>
        </w:rPr>
        <w:t xml:space="preserve">tem o objetivo de </w:t>
      </w:r>
      <w:r w:rsidR="00CB6DDD">
        <w:rPr>
          <w:rFonts w:ascii="Arial" w:hAnsi="Arial" w:cs="Arial"/>
          <w:lang w:val="pt-BR"/>
        </w:rPr>
        <w:t>valida</w:t>
      </w:r>
      <w:r>
        <w:rPr>
          <w:rFonts w:ascii="Arial" w:hAnsi="Arial" w:cs="Arial"/>
          <w:lang w:val="pt-BR"/>
        </w:rPr>
        <w:t>r</w:t>
      </w:r>
      <w:r w:rsidR="00CB6DDD">
        <w:rPr>
          <w:rFonts w:ascii="Arial" w:hAnsi="Arial" w:cs="Arial"/>
          <w:lang w:val="pt-BR"/>
        </w:rPr>
        <w:t xml:space="preserve"> dois perfis atrelados aos usuários:</w:t>
      </w:r>
    </w:p>
    <w:p w:rsidR="00CB6DDD" w:rsidRDefault="00CB6DDD" w:rsidP="00F71CAA">
      <w:pPr>
        <w:jc w:val="both"/>
        <w:rPr>
          <w:rFonts w:ascii="Arial" w:hAnsi="Arial" w:cs="Arial"/>
          <w:lang w:val="pt-BR"/>
        </w:rPr>
      </w:pPr>
    </w:p>
    <w:p w:rsidR="00CB6DDD" w:rsidRPr="00D747BA" w:rsidRDefault="00CB6DDD" w:rsidP="00D747B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D747BA">
        <w:rPr>
          <w:rFonts w:ascii="Arial" w:hAnsi="Arial" w:cs="Arial"/>
          <w:lang w:val="pt-BR"/>
        </w:rPr>
        <w:t>Advogado Jurídico (</w:t>
      </w:r>
      <w:proofErr w:type="spellStart"/>
      <w:r w:rsidRPr="00D747BA">
        <w:rPr>
          <w:rFonts w:ascii="Arial" w:hAnsi="Arial" w:cs="Arial"/>
          <w:lang w:val="pt-BR"/>
        </w:rPr>
        <w:t>tim.clm.pr.jur_advogado</w:t>
      </w:r>
      <w:proofErr w:type="spellEnd"/>
      <w:r w:rsidRPr="00D747BA">
        <w:rPr>
          <w:rFonts w:ascii="Arial" w:hAnsi="Arial" w:cs="Arial"/>
          <w:lang w:val="pt-BR"/>
        </w:rPr>
        <w:t>)</w:t>
      </w:r>
      <w:r w:rsidR="00C82782">
        <w:rPr>
          <w:rFonts w:ascii="Arial" w:hAnsi="Arial" w:cs="Arial"/>
          <w:lang w:val="pt-BR"/>
        </w:rPr>
        <w:t>;</w:t>
      </w:r>
    </w:p>
    <w:p w:rsidR="00CB6DDD" w:rsidRDefault="00CB6DDD" w:rsidP="00D747B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D747BA">
        <w:rPr>
          <w:rFonts w:ascii="Arial" w:hAnsi="Arial" w:cs="Arial"/>
          <w:lang w:val="pt-BR"/>
        </w:rPr>
        <w:t>Gerente Financeiro (</w:t>
      </w:r>
      <w:proofErr w:type="spellStart"/>
      <w:r w:rsidRPr="00D747BA">
        <w:rPr>
          <w:rFonts w:ascii="Arial" w:hAnsi="Arial" w:cs="Arial"/>
          <w:lang w:val="pt-BR"/>
        </w:rPr>
        <w:t>tim.clm.pr.fin_gerente</w:t>
      </w:r>
      <w:proofErr w:type="spellEnd"/>
      <w:r w:rsidRPr="00D747BA">
        <w:rPr>
          <w:rFonts w:ascii="Arial" w:hAnsi="Arial" w:cs="Arial"/>
          <w:lang w:val="pt-BR"/>
        </w:rPr>
        <w:t>)</w:t>
      </w:r>
      <w:r w:rsidR="009901B1">
        <w:rPr>
          <w:rFonts w:ascii="Arial" w:hAnsi="Arial" w:cs="Arial"/>
          <w:lang w:val="pt-BR"/>
        </w:rPr>
        <w:t>;</w:t>
      </w:r>
    </w:p>
    <w:p w:rsidR="009901B1" w:rsidRPr="00D747BA" w:rsidRDefault="009901B1" w:rsidP="009901B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Diretor (</w:t>
      </w:r>
      <w:proofErr w:type="spellStart"/>
      <w:r w:rsidRPr="009901B1">
        <w:rPr>
          <w:rFonts w:ascii="Arial" w:hAnsi="Arial" w:cs="Arial"/>
          <w:lang w:val="pt-BR"/>
        </w:rPr>
        <w:t>tim.clm.pr.diretor</w:t>
      </w:r>
      <w:proofErr w:type="spellEnd"/>
      <w:r>
        <w:rPr>
          <w:rFonts w:ascii="Arial" w:hAnsi="Arial" w:cs="Arial"/>
          <w:lang w:val="pt-BR"/>
        </w:rPr>
        <w:t>).</w:t>
      </w:r>
    </w:p>
    <w:p w:rsidR="00CB6DDD" w:rsidRDefault="00CB6DDD" w:rsidP="00CB6DDD">
      <w:pPr>
        <w:jc w:val="both"/>
        <w:rPr>
          <w:rFonts w:ascii="Arial" w:hAnsi="Arial" w:cs="Arial"/>
          <w:lang w:val="pt-BR"/>
        </w:rPr>
      </w:pPr>
    </w:p>
    <w:p w:rsidR="00CB6DDD" w:rsidRDefault="00CB6DDD" w:rsidP="00CB6DDD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perfis devem ser atrelados aos usuários que serão </w:t>
      </w:r>
      <w:r w:rsidR="00C82782">
        <w:rPr>
          <w:rFonts w:ascii="Arial" w:hAnsi="Arial" w:cs="Arial"/>
          <w:lang w:val="pt-BR"/>
        </w:rPr>
        <w:t>os a</w:t>
      </w:r>
      <w:r>
        <w:rPr>
          <w:rFonts w:ascii="Arial" w:hAnsi="Arial" w:cs="Arial"/>
          <w:lang w:val="pt-BR"/>
        </w:rPr>
        <w:t>provadores do Jurídico</w:t>
      </w:r>
      <w:r w:rsidR="00D765E0">
        <w:rPr>
          <w:rFonts w:ascii="Arial" w:hAnsi="Arial" w:cs="Arial"/>
          <w:lang w:val="pt-BR"/>
        </w:rPr>
        <w:t xml:space="preserve">, </w:t>
      </w:r>
      <w:r w:rsidR="002F3678">
        <w:rPr>
          <w:rFonts w:ascii="Arial" w:hAnsi="Arial" w:cs="Arial"/>
          <w:lang w:val="pt-BR"/>
        </w:rPr>
        <w:t>CSA</w:t>
      </w:r>
      <w:r w:rsidR="00D765E0">
        <w:rPr>
          <w:rFonts w:ascii="Arial" w:hAnsi="Arial" w:cs="Arial"/>
          <w:lang w:val="pt-BR"/>
        </w:rPr>
        <w:t xml:space="preserve"> e Diretores</w:t>
      </w:r>
      <w:r w:rsidR="002F3678">
        <w:rPr>
          <w:rFonts w:ascii="Arial" w:hAnsi="Arial" w:cs="Arial"/>
          <w:lang w:val="pt-BR"/>
        </w:rPr>
        <w:t>.</w:t>
      </w:r>
    </w:p>
    <w:p w:rsidR="00CB6DDD" w:rsidRDefault="00CB6DDD" w:rsidP="00CB6DDD">
      <w:pPr>
        <w:jc w:val="both"/>
        <w:rPr>
          <w:rFonts w:ascii="Arial" w:hAnsi="Arial" w:cs="Arial"/>
          <w:lang w:val="pt-BR"/>
        </w:rPr>
      </w:pPr>
    </w:p>
    <w:p w:rsidR="00683EBA" w:rsidRDefault="00683EBA" w:rsidP="00683EBA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B6DDD" w:rsidRPr="00683EBA" w:rsidRDefault="00683EBA" w:rsidP="00683EBA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5.2 </w:t>
      </w:r>
      <w:r w:rsidR="00CB6DDD">
        <w:rPr>
          <w:rFonts w:ascii="Arial" w:hAnsi="Arial" w:cs="Arial"/>
          <w:b/>
          <w:u w:val="single"/>
          <w:lang w:val="pt-BR"/>
        </w:rPr>
        <w:t>J</w:t>
      </w:r>
      <w:r w:rsidR="00CB6DDD" w:rsidRPr="00CB6DDD">
        <w:rPr>
          <w:rFonts w:ascii="Arial" w:hAnsi="Arial" w:cs="Arial"/>
          <w:b/>
          <w:u w:val="single"/>
          <w:lang w:val="pt-BR"/>
        </w:rPr>
        <w:t xml:space="preserve">AVA Script: Verificação do Perfil x Representa </w:t>
      </w:r>
      <w:r w:rsidR="00CB6DDD">
        <w:rPr>
          <w:rFonts w:ascii="Arial" w:hAnsi="Arial" w:cs="Arial"/>
          <w:b/>
          <w:u w:val="single"/>
          <w:lang w:val="pt-BR"/>
        </w:rPr>
        <w:t xml:space="preserve">e Função </w:t>
      </w:r>
      <w:r w:rsidR="00CB6DDD" w:rsidRPr="00CB6DDD">
        <w:rPr>
          <w:rFonts w:ascii="Arial" w:hAnsi="Arial" w:cs="Arial"/>
          <w:b/>
          <w:u w:val="single"/>
          <w:lang w:val="pt-BR"/>
        </w:rPr>
        <w:t xml:space="preserve">do Usuário </w:t>
      </w:r>
    </w:p>
    <w:p w:rsidR="002E6F64" w:rsidRDefault="002E6F64" w:rsidP="00A553DE">
      <w:pPr>
        <w:rPr>
          <w:rFonts w:ascii="Arial" w:hAnsi="Arial" w:cs="Arial"/>
          <w:lang w:val="pt-BR"/>
        </w:rPr>
      </w:pPr>
    </w:p>
    <w:p w:rsidR="002F3678" w:rsidRDefault="00CB6DDD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script deverá validar</w:t>
      </w:r>
      <w:r w:rsidR="00C41327">
        <w:rPr>
          <w:rFonts w:ascii="Arial" w:hAnsi="Arial" w:cs="Arial"/>
          <w:lang w:val="pt-BR"/>
        </w:rPr>
        <w:t>, no momento em que o usuário salvar o Acordo Básico</w:t>
      </w:r>
      <w:r w:rsidR="00D54850">
        <w:rPr>
          <w:rFonts w:ascii="Arial" w:hAnsi="Arial" w:cs="Arial"/>
          <w:lang w:val="pt-BR"/>
        </w:rPr>
        <w:t xml:space="preserve"> Geral ou Acordo Comercial</w:t>
      </w:r>
      <w:r w:rsidR="00C41327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se os usuários inseridos na lista de colaboradores do </w:t>
      </w:r>
      <w:r w:rsidR="00C41327">
        <w:rPr>
          <w:rFonts w:ascii="Arial" w:hAnsi="Arial" w:cs="Arial"/>
          <w:lang w:val="pt-BR"/>
        </w:rPr>
        <w:t>mesmo</w:t>
      </w:r>
      <w:r>
        <w:rPr>
          <w:rFonts w:ascii="Arial" w:hAnsi="Arial" w:cs="Arial"/>
          <w:lang w:val="pt-BR"/>
        </w:rPr>
        <w:t xml:space="preserve"> </w:t>
      </w:r>
      <w:r w:rsidR="002F3678">
        <w:rPr>
          <w:rFonts w:ascii="Arial" w:hAnsi="Arial" w:cs="Arial"/>
          <w:lang w:val="pt-BR"/>
        </w:rPr>
        <w:t xml:space="preserve">possuem o perfil de acordo com a relação entre a </w:t>
      </w:r>
      <w:bookmarkStart w:id="30" w:name="_GoBack"/>
      <w:r w:rsidR="002F3678">
        <w:rPr>
          <w:rFonts w:ascii="Arial" w:hAnsi="Arial" w:cs="Arial"/>
          <w:lang w:val="pt-BR"/>
        </w:rPr>
        <w:t>Função e seu Representa, seguindo as características:</w:t>
      </w:r>
    </w:p>
    <w:bookmarkEnd w:id="30"/>
    <w:p w:rsidR="002F3678" w:rsidRDefault="002F3678" w:rsidP="00A553DE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2360"/>
        <w:gridCol w:w="2351"/>
        <w:gridCol w:w="1517"/>
        <w:gridCol w:w="2268"/>
      </w:tblGrid>
      <w:tr w:rsidR="00D765E0" w:rsidTr="00D765E0">
        <w:trPr>
          <w:jc w:val="center"/>
        </w:trPr>
        <w:tc>
          <w:tcPr>
            <w:tcW w:w="1250" w:type="dxa"/>
          </w:tcPr>
          <w:p w:rsidR="00D765E0" w:rsidRPr="002F3678" w:rsidRDefault="00D765E0" w:rsidP="00A553DE">
            <w:pPr>
              <w:rPr>
                <w:rFonts w:ascii="Arial" w:hAnsi="Arial" w:cs="Arial"/>
                <w:b/>
                <w:lang w:val="pt-BR"/>
              </w:rPr>
            </w:pPr>
            <w:r w:rsidRPr="002F3678">
              <w:rPr>
                <w:rFonts w:ascii="Arial" w:hAnsi="Arial" w:cs="Arial"/>
                <w:b/>
                <w:lang w:val="pt-BR"/>
              </w:rPr>
              <w:t>Função</w:t>
            </w:r>
          </w:p>
        </w:tc>
        <w:tc>
          <w:tcPr>
            <w:tcW w:w="2360" w:type="dxa"/>
          </w:tcPr>
          <w:p w:rsidR="00D765E0" w:rsidRPr="002F3678" w:rsidRDefault="00D765E0" w:rsidP="00A553DE">
            <w:pPr>
              <w:rPr>
                <w:rFonts w:ascii="Arial" w:hAnsi="Arial" w:cs="Arial"/>
                <w:b/>
                <w:lang w:val="pt-BR"/>
              </w:rPr>
            </w:pPr>
            <w:r w:rsidRPr="002F3678">
              <w:rPr>
                <w:rFonts w:ascii="Arial" w:hAnsi="Arial" w:cs="Arial"/>
                <w:b/>
                <w:lang w:val="pt-BR"/>
              </w:rPr>
              <w:t>Representa</w:t>
            </w:r>
          </w:p>
        </w:tc>
        <w:tc>
          <w:tcPr>
            <w:tcW w:w="2351" w:type="dxa"/>
          </w:tcPr>
          <w:p w:rsidR="00D765E0" w:rsidRPr="002F3678" w:rsidRDefault="00D765E0" w:rsidP="00A553DE">
            <w:pPr>
              <w:rPr>
                <w:rFonts w:ascii="Arial" w:hAnsi="Arial" w:cs="Arial"/>
                <w:b/>
                <w:lang w:val="pt-BR"/>
              </w:rPr>
            </w:pPr>
            <w:r w:rsidRPr="002F3678">
              <w:rPr>
                <w:rFonts w:ascii="Arial" w:hAnsi="Arial" w:cs="Arial"/>
                <w:b/>
                <w:lang w:val="pt-BR"/>
              </w:rPr>
              <w:t>Perfil</w:t>
            </w:r>
          </w:p>
        </w:tc>
        <w:tc>
          <w:tcPr>
            <w:tcW w:w="1517" w:type="dxa"/>
          </w:tcPr>
          <w:p w:rsidR="00D765E0" w:rsidRPr="002F3678" w:rsidRDefault="00D765E0" w:rsidP="00A553DE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- Perfil</w:t>
            </w:r>
          </w:p>
        </w:tc>
        <w:tc>
          <w:tcPr>
            <w:tcW w:w="2268" w:type="dxa"/>
          </w:tcPr>
          <w:p w:rsidR="00D765E0" w:rsidRDefault="00D765E0" w:rsidP="00D765E0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Tipo de documento</w:t>
            </w:r>
          </w:p>
        </w:tc>
      </w:tr>
      <w:tr w:rsidR="00D765E0" w:rsidRPr="00D54850" w:rsidTr="00D765E0">
        <w:trPr>
          <w:jc w:val="center"/>
        </w:trPr>
        <w:tc>
          <w:tcPr>
            <w:tcW w:w="1250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2360" w:type="dxa"/>
          </w:tcPr>
          <w:p w:rsidR="00D765E0" w:rsidRPr="002F3678" w:rsidRDefault="00D765E0" w:rsidP="00A553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2F3678">
              <w:rPr>
                <w:rFonts w:ascii="Arial" w:hAnsi="Arial" w:cs="Arial"/>
                <w:lang w:val="pt-BR"/>
              </w:rPr>
              <w:t>Advg</w:t>
            </w:r>
            <w:proofErr w:type="spellEnd"/>
            <w:r w:rsidRPr="002F3678">
              <w:rPr>
                <w:rFonts w:ascii="Arial" w:hAnsi="Arial" w:cs="Arial"/>
                <w:lang w:val="pt-BR"/>
              </w:rPr>
              <w:t xml:space="preserve">. Jurídico - </w:t>
            </w:r>
            <w:proofErr w:type="spellStart"/>
            <w:r w:rsidRPr="002F3678">
              <w:rPr>
                <w:rFonts w:ascii="Arial" w:hAnsi="Arial" w:cs="Arial"/>
                <w:lang w:val="pt-BR"/>
              </w:rPr>
              <w:t>Contracts</w:t>
            </w:r>
            <w:proofErr w:type="spellEnd"/>
            <w:r w:rsidRPr="002F3678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2F3678">
              <w:rPr>
                <w:rFonts w:ascii="Arial" w:hAnsi="Arial" w:cs="Arial"/>
                <w:lang w:val="pt-BR"/>
              </w:rPr>
              <w:t>and</w:t>
            </w:r>
            <w:proofErr w:type="spellEnd"/>
            <w:r w:rsidRPr="002F3678">
              <w:rPr>
                <w:rFonts w:ascii="Arial" w:hAnsi="Arial" w:cs="Arial"/>
                <w:lang w:val="pt-BR"/>
              </w:rPr>
              <w:t xml:space="preserve"> Legal </w:t>
            </w:r>
            <w:proofErr w:type="spellStart"/>
            <w:r w:rsidRPr="002F3678">
              <w:rPr>
                <w:rFonts w:ascii="Arial" w:hAnsi="Arial" w:cs="Arial"/>
                <w:lang w:val="pt-BR"/>
              </w:rPr>
              <w:t>Aff</w:t>
            </w:r>
            <w:proofErr w:type="spellEnd"/>
          </w:p>
        </w:tc>
        <w:tc>
          <w:tcPr>
            <w:tcW w:w="2351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CB6DDD">
              <w:rPr>
                <w:rFonts w:ascii="Arial" w:hAnsi="Arial" w:cs="Arial"/>
                <w:lang w:val="pt-BR"/>
              </w:rPr>
              <w:t>tim.clm.pr.jur_advogado</w:t>
            </w:r>
            <w:proofErr w:type="spellEnd"/>
          </w:p>
        </w:tc>
        <w:tc>
          <w:tcPr>
            <w:tcW w:w="1517" w:type="dxa"/>
          </w:tcPr>
          <w:p w:rsidR="00D765E0" w:rsidRPr="00CB6DDD" w:rsidRDefault="00D765E0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Advogado Jurídico</w:t>
            </w:r>
          </w:p>
        </w:tc>
        <w:tc>
          <w:tcPr>
            <w:tcW w:w="2268" w:type="dxa"/>
          </w:tcPr>
          <w:p w:rsidR="00D765E0" w:rsidRDefault="0010339F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Acordo Básico Geral e Acordo Comercial.</w:t>
            </w:r>
          </w:p>
        </w:tc>
      </w:tr>
      <w:tr w:rsidR="00D765E0" w:rsidRPr="00D54850" w:rsidTr="00D765E0">
        <w:trPr>
          <w:jc w:val="center"/>
        </w:trPr>
        <w:tc>
          <w:tcPr>
            <w:tcW w:w="1250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2360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2F3678">
              <w:rPr>
                <w:rFonts w:ascii="Arial" w:hAnsi="Arial" w:cs="Arial"/>
                <w:lang w:val="pt-BR"/>
              </w:rPr>
              <w:t>Mgr</w:t>
            </w:r>
            <w:proofErr w:type="spellEnd"/>
            <w:r w:rsidRPr="002F3678">
              <w:rPr>
                <w:rFonts w:ascii="Arial" w:hAnsi="Arial" w:cs="Arial"/>
                <w:lang w:val="pt-BR"/>
              </w:rPr>
              <w:t>. Finan. CSA</w:t>
            </w:r>
          </w:p>
        </w:tc>
        <w:tc>
          <w:tcPr>
            <w:tcW w:w="2351" w:type="dxa"/>
          </w:tcPr>
          <w:p w:rsidR="00D765E0" w:rsidRDefault="00D765E0" w:rsidP="00A553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CB6DDD">
              <w:rPr>
                <w:rFonts w:ascii="Arial" w:hAnsi="Arial" w:cs="Arial"/>
                <w:lang w:val="pt-BR"/>
              </w:rPr>
              <w:t>tim.clm.pr.fin_gerente</w:t>
            </w:r>
            <w:proofErr w:type="spellEnd"/>
          </w:p>
        </w:tc>
        <w:tc>
          <w:tcPr>
            <w:tcW w:w="1517" w:type="dxa"/>
          </w:tcPr>
          <w:p w:rsidR="00D765E0" w:rsidRPr="00CB6DDD" w:rsidRDefault="00D765E0" w:rsidP="00A553D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Gerente Financeiro</w:t>
            </w:r>
          </w:p>
        </w:tc>
        <w:tc>
          <w:tcPr>
            <w:tcW w:w="2268" w:type="dxa"/>
          </w:tcPr>
          <w:p w:rsidR="00D765E0" w:rsidRDefault="00683EBA" w:rsidP="00A553DE">
            <w:pPr>
              <w:rPr>
                <w:rFonts w:ascii="Arial" w:hAnsi="Arial" w:cs="Arial"/>
                <w:lang w:val="pt-BR"/>
              </w:rPr>
            </w:pPr>
            <w:ins w:id="31" w:author="Sheilla Melo De Souza" w:date="2014-01-20T18:51:00Z">
              <w:r>
                <w:rPr>
                  <w:rFonts w:ascii="Arial" w:hAnsi="Arial" w:cs="Arial"/>
                  <w:lang w:val="pt-BR"/>
                </w:rPr>
                <w:t>Acordo Básico Geral</w:t>
              </w:r>
            </w:ins>
            <w:r w:rsidR="0010339F">
              <w:rPr>
                <w:rFonts w:ascii="Arial" w:hAnsi="Arial" w:cs="Arial"/>
                <w:lang w:val="pt-BR"/>
              </w:rPr>
              <w:t xml:space="preserve"> e Acordo Comercial</w:t>
            </w:r>
            <w:ins w:id="32" w:author="Sheilla Melo De Souza" w:date="2014-01-20T18:51:00Z">
              <w:r>
                <w:rPr>
                  <w:rFonts w:ascii="Arial" w:hAnsi="Arial" w:cs="Arial"/>
                  <w:lang w:val="pt-BR"/>
                </w:rPr>
                <w:t>.</w:t>
              </w:r>
            </w:ins>
          </w:p>
        </w:tc>
      </w:tr>
      <w:tr w:rsidR="00683EBA" w:rsidTr="00D765E0">
        <w:trPr>
          <w:jc w:val="center"/>
          <w:ins w:id="33" w:author="Sheilla Melo De Souza" w:date="2014-01-20T18:51:00Z"/>
        </w:trPr>
        <w:tc>
          <w:tcPr>
            <w:tcW w:w="1250" w:type="dxa"/>
          </w:tcPr>
          <w:p w:rsidR="00683EBA" w:rsidRDefault="00683EBA" w:rsidP="00A553DE">
            <w:pPr>
              <w:rPr>
                <w:ins w:id="34" w:author="Sheilla Melo De Souza" w:date="2014-01-20T18:51:00Z"/>
                <w:rFonts w:ascii="Arial" w:hAnsi="Arial" w:cs="Arial"/>
                <w:lang w:val="pt-BR"/>
              </w:rPr>
            </w:pPr>
            <w:ins w:id="35" w:author="Sheilla Melo De Souza" w:date="2014-01-20T18:51:00Z">
              <w:r>
                <w:rPr>
                  <w:rFonts w:ascii="Arial" w:hAnsi="Arial" w:cs="Arial"/>
                  <w:lang w:val="pt-BR"/>
                </w:rPr>
                <w:t>Aprovador</w:t>
              </w:r>
            </w:ins>
          </w:p>
        </w:tc>
        <w:tc>
          <w:tcPr>
            <w:tcW w:w="2360" w:type="dxa"/>
          </w:tcPr>
          <w:p w:rsidR="00683EBA" w:rsidRPr="002F3678" w:rsidRDefault="00683EBA" w:rsidP="00A553DE">
            <w:pPr>
              <w:rPr>
                <w:ins w:id="36" w:author="Sheilla Melo De Souza" w:date="2014-01-20T18:51:00Z"/>
                <w:rFonts w:ascii="Arial" w:hAnsi="Arial" w:cs="Arial"/>
                <w:lang w:val="pt-BR"/>
              </w:rPr>
            </w:pPr>
            <w:ins w:id="37" w:author="Sheilla Melo De Souza" w:date="2014-01-20T18:51:00Z">
              <w:r>
                <w:rPr>
                  <w:rFonts w:ascii="Arial" w:hAnsi="Arial" w:cs="Arial"/>
                  <w:lang w:val="pt-BR"/>
                </w:rPr>
                <w:t>Diretor da Área</w:t>
              </w:r>
            </w:ins>
          </w:p>
        </w:tc>
        <w:tc>
          <w:tcPr>
            <w:tcW w:w="2351" w:type="dxa"/>
          </w:tcPr>
          <w:p w:rsidR="00683EBA" w:rsidRPr="00CB6DDD" w:rsidRDefault="00683EBA" w:rsidP="00A553DE">
            <w:pPr>
              <w:rPr>
                <w:ins w:id="38" w:author="Sheilla Melo De Souza" w:date="2014-01-20T18:51:00Z"/>
                <w:rFonts w:ascii="Arial" w:hAnsi="Arial" w:cs="Arial"/>
                <w:lang w:val="pt-BR"/>
              </w:rPr>
            </w:pPr>
            <w:proofErr w:type="spellStart"/>
            <w:ins w:id="39" w:author="Sheilla Melo De Souza" w:date="2014-01-20T18:51:00Z">
              <w:r w:rsidRPr="009901B1">
                <w:rPr>
                  <w:rFonts w:ascii="Arial" w:hAnsi="Arial" w:cs="Arial"/>
                  <w:lang w:val="pt-BR"/>
                </w:rPr>
                <w:t>tim.clm.pr.diretor</w:t>
              </w:r>
              <w:proofErr w:type="spellEnd"/>
            </w:ins>
          </w:p>
        </w:tc>
        <w:tc>
          <w:tcPr>
            <w:tcW w:w="1517" w:type="dxa"/>
          </w:tcPr>
          <w:p w:rsidR="00683EBA" w:rsidRDefault="00683EBA" w:rsidP="00A553DE">
            <w:pPr>
              <w:rPr>
                <w:ins w:id="40" w:author="Sheilla Melo De Souza" w:date="2014-01-20T18:51:00Z"/>
                <w:rFonts w:ascii="Arial" w:hAnsi="Arial" w:cs="Arial"/>
                <w:lang w:val="pt-BR"/>
              </w:rPr>
            </w:pPr>
            <w:ins w:id="41" w:author="Sheilla Melo De Souza" w:date="2014-01-20T18:51:00Z">
              <w:r>
                <w:rPr>
                  <w:rFonts w:ascii="Arial" w:hAnsi="Arial" w:cs="Arial"/>
                  <w:lang w:val="pt-BR"/>
                </w:rPr>
                <w:t>Diretor</w:t>
              </w:r>
            </w:ins>
          </w:p>
        </w:tc>
        <w:tc>
          <w:tcPr>
            <w:tcW w:w="2268" w:type="dxa"/>
          </w:tcPr>
          <w:p w:rsidR="00683EBA" w:rsidRDefault="00683EBA" w:rsidP="00A553DE">
            <w:pPr>
              <w:rPr>
                <w:ins w:id="42" w:author="Sheilla Melo De Souza" w:date="2014-01-20T18:51:00Z"/>
                <w:rFonts w:ascii="Arial" w:hAnsi="Arial" w:cs="Arial"/>
                <w:lang w:val="pt-BR"/>
              </w:rPr>
            </w:pPr>
            <w:ins w:id="43" w:author="Sheilla Melo De Souza" w:date="2014-01-20T18:51:00Z">
              <w:r>
                <w:rPr>
                  <w:rFonts w:ascii="Arial" w:hAnsi="Arial" w:cs="Arial"/>
                  <w:lang w:val="pt-BR"/>
                </w:rPr>
                <w:t>Acordo Básico Procuração.</w:t>
              </w:r>
            </w:ins>
          </w:p>
        </w:tc>
      </w:tr>
    </w:tbl>
    <w:p w:rsidR="002F3678" w:rsidRDefault="002F3678" w:rsidP="00A553DE">
      <w:pPr>
        <w:rPr>
          <w:rFonts w:ascii="Arial" w:hAnsi="Arial" w:cs="Arial"/>
          <w:lang w:val="pt-BR"/>
        </w:rPr>
      </w:pPr>
    </w:p>
    <w:p w:rsidR="002F3678" w:rsidRDefault="002F3678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execução do script, considerar:</w:t>
      </w:r>
    </w:p>
    <w:p w:rsidR="002F3678" w:rsidRDefault="002F3678" w:rsidP="00A553DE">
      <w:pPr>
        <w:rPr>
          <w:rFonts w:ascii="Arial" w:hAnsi="Arial" w:cs="Arial"/>
          <w:lang w:val="pt-BR"/>
        </w:rPr>
      </w:pPr>
    </w:p>
    <w:p w:rsidR="002F3678" w:rsidRPr="002F3678" w:rsidRDefault="002F3678" w:rsidP="002F3678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2F3678">
        <w:rPr>
          <w:rFonts w:ascii="Arial" w:hAnsi="Arial" w:cs="Arial"/>
          <w:lang w:val="pt-BR"/>
        </w:rPr>
        <w:t>Caso o script verifique que estas características são verdadeiras, não apresentar erro.</w:t>
      </w:r>
    </w:p>
    <w:p w:rsidR="002F3678" w:rsidRPr="002F3678" w:rsidRDefault="002F3678" w:rsidP="002F3678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2F3678">
        <w:rPr>
          <w:rFonts w:ascii="Arial" w:hAnsi="Arial" w:cs="Arial"/>
          <w:lang w:val="pt-BR"/>
        </w:rPr>
        <w:t>Caso o script verifique que estas características não são verdadeiras, apresentar a mensagem de erro</w:t>
      </w:r>
      <w:r w:rsidR="00C82782">
        <w:rPr>
          <w:rFonts w:ascii="Arial" w:hAnsi="Arial" w:cs="Arial"/>
          <w:lang w:val="pt-BR"/>
        </w:rPr>
        <w:t>:</w:t>
      </w:r>
      <w:r w:rsidRPr="002F3678">
        <w:rPr>
          <w:rFonts w:ascii="Arial" w:hAnsi="Arial" w:cs="Arial"/>
          <w:lang w:val="pt-BR"/>
        </w:rPr>
        <w:t xml:space="preserve"> “</w:t>
      </w:r>
      <w:r w:rsidR="00C41327">
        <w:rPr>
          <w:rFonts w:ascii="Arial" w:hAnsi="Arial" w:cs="Arial"/>
          <w:lang w:val="pt-BR"/>
        </w:rPr>
        <w:t xml:space="preserve">A função Aprovador não </w:t>
      </w:r>
      <w:r w:rsidR="00C82782">
        <w:rPr>
          <w:rFonts w:ascii="Arial" w:hAnsi="Arial" w:cs="Arial"/>
          <w:lang w:val="pt-BR"/>
        </w:rPr>
        <w:t xml:space="preserve">se </w:t>
      </w:r>
      <w:r w:rsidR="00C41327">
        <w:rPr>
          <w:rFonts w:ascii="Arial" w:hAnsi="Arial" w:cs="Arial"/>
          <w:lang w:val="pt-BR"/>
        </w:rPr>
        <w:t>aplica para um ou mais usuários da lista de colaboradores</w:t>
      </w:r>
      <w:r w:rsidRPr="002F3678">
        <w:rPr>
          <w:rFonts w:ascii="Arial" w:hAnsi="Arial" w:cs="Arial"/>
          <w:lang w:val="pt-BR"/>
        </w:rPr>
        <w:t>”.</w:t>
      </w:r>
    </w:p>
    <w:p w:rsidR="002F3678" w:rsidRDefault="002F3678" w:rsidP="00A553DE">
      <w:pPr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4" w:name="_Toc370124181"/>
      <w:proofErr w:type="gramStart"/>
      <w:r>
        <w:rPr>
          <w:rFonts w:ascii="Calibri" w:hAnsi="Calibri" w:cs="Calibri"/>
          <w:color w:val="29323D"/>
          <w:lang w:val="pt-BR"/>
        </w:rPr>
        <w:t>Componentes Impactados</w:t>
      </w:r>
      <w:bookmarkEnd w:id="44"/>
      <w:proofErr w:type="gramEnd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45" w:name="_Toc178139958"/>
      <w:bookmarkStart w:id="46" w:name="_Toc244516105"/>
    </w:p>
    <w:p w:rsidR="00C41327" w:rsidRDefault="007347CA" w:rsidP="00C41327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Perfis de Usuários</w:t>
      </w:r>
      <w:r w:rsidR="00C41327">
        <w:rPr>
          <w:rFonts w:ascii="Arial" w:hAnsi="Arial" w:cs="Arial"/>
          <w:lang w:val="pt-BR"/>
        </w:rPr>
        <w:t xml:space="preserve">: </w:t>
      </w:r>
      <w:r w:rsidR="00C41327" w:rsidRPr="00C41327">
        <w:rPr>
          <w:rFonts w:ascii="Arial" w:hAnsi="Arial" w:cs="Arial"/>
          <w:lang w:val="pt-BR"/>
        </w:rPr>
        <w:t xml:space="preserve">O sistema fará a validação automática </w:t>
      </w:r>
      <w:r w:rsidR="00C82782">
        <w:rPr>
          <w:rFonts w:ascii="Arial" w:hAnsi="Arial" w:cs="Arial"/>
          <w:lang w:val="pt-BR"/>
        </w:rPr>
        <w:t xml:space="preserve">do </w:t>
      </w:r>
      <w:r w:rsidR="00C82782" w:rsidRPr="00C41327">
        <w:rPr>
          <w:rFonts w:ascii="Arial" w:hAnsi="Arial" w:cs="Arial"/>
          <w:lang w:val="pt-BR"/>
        </w:rPr>
        <w:t xml:space="preserve">perfil atribuído </w:t>
      </w:r>
      <w:r w:rsidR="00C82782">
        <w:rPr>
          <w:rFonts w:ascii="Arial" w:hAnsi="Arial" w:cs="Arial"/>
          <w:lang w:val="pt-BR"/>
        </w:rPr>
        <w:t>às contas dos</w:t>
      </w:r>
      <w:r w:rsidR="00C41327" w:rsidRPr="00C41327">
        <w:rPr>
          <w:rFonts w:ascii="Arial" w:hAnsi="Arial" w:cs="Arial"/>
          <w:lang w:val="pt-BR"/>
        </w:rPr>
        <w:t xml:space="preserve"> usuário</w:t>
      </w:r>
      <w:r w:rsidR="00C82782">
        <w:rPr>
          <w:rFonts w:ascii="Arial" w:hAnsi="Arial" w:cs="Arial"/>
          <w:lang w:val="pt-BR"/>
        </w:rPr>
        <w:t xml:space="preserve">s </w:t>
      </w:r>
      <w:r w:rsidR="00C41327" w:rsidRPr="00C41327">
        <w:rPr>
          <w:rFonts w:ascii="Arial" w:hAnsi="Arial" w:cs="Arial"/>
          <w:lang w:val="pt-BR"/>
        </w:rPr>
        <w:t>adicionado</w:t>
      </w:r>
      <w:r w:rsidR="00C82782">
        <w:rPr>
          <w:rFonts w:ascii="Arial" w:hAnsi="Arial" w:cs="Arial"/>
          <w:lang w:val="pt-BR"/>
        </w:rPr>
        <w:t>s</w:t>
      </w:r>
      <w:r w:rsidR="00C41327" w:rsidRPr="00C41327">
        <w:rPr>
          <w:rFonts w:ascii="Arial" w:hAnsi="Arial" w:cs="Arial"/>
          <w:lang w:val="pt-BR"/>
        </w:rPr>
        <w:t xml:space="preserve"> como </w:t>
      </w:r>
      <w:proofErr w:type="spellStart"/>
      <w:proofErr w:type="gramStart"/>
      <w:r w:rsidR="00C41327" w:rsidRPr="00C41327">
        <w:rPr>
          <w:rFonts w:ascii="Arial" w:hAnsi="Arial" w:cs="Arial"/>
          <w:lang w:val="pt-BR"/>
        </w:rPr>
        <w:t>Advogado</w:t>
      </w:r>
      <w:r w:rsidR="0024040E">
        <w:rPr>
          <w:rFonts w:ascii="Arial" w:hAnsi="Arial" w:cs="Arial"/>
          <w:lang w:val="pt-BR"/>
        </w:rPr>
        <w:t>,</w:t>
      </w:r>
      <w:r w:rsidR="00C41327" w:rsidRPr="00C41327">
        <w:rPr>
          <w:rFonts w:ascii="Arial" w:hAnsi="Arial" w:cs="Arial"/>
          <w:lang w:val="pt-BR"/>
        </w:rPr>
        <w:t>Gerente</w:t>
      </w:r>
      <w:proofErr w:type="spellEnd"/>
      <w:proofErr w:type="gramEnd"/>
      <w:r w:rsidR="00C41327" w:rsidRPr="00C41327">
        <w:rPr>
          <w:rFonts w:ascii="Arial" w:hAnsi="Arial" w:cs="Arial"/>
          <w:lang w:val="pt-BR"/>
        </w:rPr>
        <w:t xml:space="preserve"> CSA</w:t>
      </w:r>
      <w:r w:rsidR="00C82782">
        <w:rPr>
          <w:rFonts w:ascii="Arial" w:hAnsi="Arial" w:cs="Arial"/>
          <w:lang w:val="pt-BR"/>
        </w:rPr>
        <w:t xml:space="preserve"> no Acordo Básico Geral</w:t>
      </w:r>
      <w:r w:rsidR="0024040E">
        <w:rPr>
          <w:rFonts w:ascii="Arial" w:hAnsi="Arial" w:cs="Arial"/>
          <w:lang w:val="pt-BR"/>
        </w:rPr>
        <w:t xml:space="preserve"> e Diretor no Acordo Básico Procuração.</w:t>
      </w:r>
    </w:p>
    <w:p w:rsidR="007347CA" w:rsidRPr="00BB2EB5" w:rsidRDefault="007347CA" w:rsidP="00C41327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 de Usuários</w:t>
      </w:r>
      <w:r w:rsidR="00C41327">
        <w:rPr>
          <w:rFonts w:ascii="Arial" w:hAnsi="Arial" w:cs="Arial"/>
          <w:lang w:val="pt-BR"/>
        </w:rPr>
        <w:t>:</w:t>
      </w:r>
      <w:r w:rsidR="00C41327" w:rsidRPr="00C41327">
        <w:rPr>
          <w:rFonts w:ascii="Arial" w:hAnsi="Arial" w:cs="Arial"/>
          <w:lang w:val="pt-BR"/>
        </w:rPr>
        <w:t xml:space="preserve"> Existe uma vinculação entre o papel do usuário no Acordo Básico e a validação pela Área focal sobre o perfil atribuído ao mesmo.</w:t>
      </w:r>
      <w:r w:rsidR="000158BE">
        <w:rPr>
          <w:rFonts w:ascii="Arial" w:hAnsi="Arial" w:cs="Arial"/>
          <w:lang w:val="pt-BR"/>
        </w:rPr>
        <w:t xml:space="preserve"> 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7" w:name="_Toc370124182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45"/>
      <w:bookmarkEnd w:id="46"/>
      <w:bookmarkEnd w:id="47"/>
    </w:p>
    <w:p w:rsidR="003B28ED" w:rsidRPr="002A76FF" w:rsidRDefault="003B28ED" w:rsidP="003B28ED">
      <w:pPr>
        <w:rPr>
          <w:lang w:val="pt-BR"/>
        </w:rPr>
      </w:pPr>
      <w:bookmarkStart w:id="48" w:name="_Toc244516106"/>
    </w:p>
    <w:p w:rsidR="00B81202" w:rsidRDefault="003026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Manutenção </w:t>
      </w:r>
      <w:r w:rsidR="007347CA">
        <w:rPr>
          <w:rFonts w:ascii="Arial" w:hAnsi="Arial" w:cs="Arial"/>
          <w:lang w:val="pt-BR"/>
        </w:rPr>
        <w:t>dos usuários e perfis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9" w:name="_Toc370124183"/>
      <w:r>
        <w:rPr>
          <w:rFonts w:ascii="Calibri" w:hAnsi="Calibri" w:cs="Calibri"/>
          <w:color w:val="29323D"/>
          <w:lang w:val="pt-BR"/>
        </w:rPr>
        <w:t>Riscos</w:t>
      </w:r>
      <w:bookmarkEnd w:id="49"/>
    </w:p>
    <w:p w:rsidR="00C41327" w:rsidRPr="00C41327" w:rsidRDefault="00C41327" w:rsidP="00C41327">
      <w:pPr>
        <w:rPr>
          <w:rFonts w:ascii="Arial" w:hAnsi="Arial" w:cs="Arial"/>
          <w:lang w:val="pt-BR"/>
        </w:rPr>
      </w:pPr>
      <w:r w:rsidRPr="00C41327">
        <w:rPr>
          <w:rFonts w:ascii="Arial" w:hAnsi="Arial" w:cs="Arial"/>
          <w:lang w:val="pt-BR"/>
        </w:rPr>
        <w:t>N/A.</w:t>
      </w:r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0" w:name="_Toc370124184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48"/>
      <w:bookmarkEnd w:id="50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bookmarkStart w:id="51" w:name="_Toc178139960"/>
      <w:bookmarkStart w:id="52" w:name="_Toc244516107"/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51"/>
      <w:bookmarkEnd w:id="52"/>
    </w:p>
    <w:p w:rsidR="008B098B" w:rsidRDefault="008B098B" w:rsidP="008B098B">
      <w:pPr>
        <w:pStyle w:val="Remissivo1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br w:type="page"/>
      </w: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lastRenderedPageBreak/>
        <w:t xml:space="preserve"> </w:t>
      </w:r>
      <w:bookmarkStart w:id="53" w:name="_Toc370124185"/>
      <w:r>
        <w:rPr>
          <w:rFonts w:ascii="Calibri" w:hAnsi="Calibri" w:cs="Calibri"/>
          <w:color w:val="29323D"/>
          <w:lang w:val="pt-BR"/>
        </w:rPr>
        <w:t>Aprovação do documento</w:t>
      </w:r>
      <w:bookmarkEnd w:id="53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2"/>
        <w:gridCol w:w="1763"/>
        <w:gridCol w:w="3071"/>
        <w:gridCol w:w="3069"/>
      </w:tblGrid>
      <w:tr w:rsidR="003303EF" w:rsidRPr="00646C9F" w:rsidTr="000F46BD">
        <w:trPr>
          <w:cantSplit/>
        </w:trPr>
        <w:tc>
          <w:tcPr>
            <w:tcW w:w="77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6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31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3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0F46BD">
        <w:trPr>
          <w:cantSplit/>
        </w:trPr>
        <w:tc>
          <w:tcPr>
            <w:tcW w:w="771" w:type="pct"/>
          </w:tcPr>
          <w:p w:rsidR="003303EF" w:rsidRPr="008D6BEE" w:rsidRDefault="00D2112B" w:rsidP="000F46B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54" w:author="Sheilla Melo De Souza" w:date="2014-01-20T19:00:00Z">
              <w:r w:rsidDel="000F46B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05</w:delText>
              </w:r>
            </w:del>
            <w:ins w:id="55" w:author="Sheilla Melo De Souza" w:date="2014-01-20T19:00:00Z">
              <w:r w:rsidR="000F46B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20</w:t>
              </w:r>
            </w:ins>
            <w:r w:rsidR="007347CA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del w:id="56" w:author="Sheilla Melo De Souza" w:date="2014-01-20T19:00:00Z">
              <w:r w:rsidR="007347CA" w:rsidDel="000F46B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10</w:delText>
              </w:r>
            </w:del>
            <w:ins w:id="57" w:author="Sheilla Melo De Souza" w:date="2014-01-20T19:00:00Z">
              <w:r w:rsidR="000F46B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01</w:t>
              </w:r>
            </w:ins>
            <w:r w:rsidR="00F436C4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</w:t>
            </w:r>
            <w:ins w:id="58" w:author="Sheilla Melo De Souza" w:date="2014-01-20T19:00:00Z">
              <w:r w:rsidR="000F46B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4</w:t>
              </w:r>
            </w:ins>
            <w:del w:id="59" w:author="Sheilla Melo De Souza" w:date="2014-01-20T19:00:00Z">
              <w:r w:rsidR="00F436C4" w:rsidDel="000F46B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3</w:delText>
              </w:r>
            </w:del>
          </w:p>
        </w:tc>
        <w:tc>
          <w:tcPr>
            <w:tcW w:w="96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31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3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0F46BD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F46BD" w:rsidRPr="008D6BEE" w:rsidRDefault="000F46B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0" w:author="Sheilla Melo De Souza" w:date="2014-01-20T19:00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20/01/2014</w:t>
              </w:r>
            </w:ins>
            <w:del w:id="61" w:author="Sheilla Melo De Souza" w:date="2014-01-20T19:00:00Z">
              <w:r w:rsidDel="002C3BF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05</w:delText>
              </w:r>
              <w:permStart w:id="1428692358" w:edGrp="everyone"/>
              <w:permEnd w:id="1428692358"/>
              <w:r w:rsidDel="002C3BF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/10/2013</w:delText>
              </w:r>
            </w:del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F46BD" w:rsidRPr="008D6BEE" w:rsidRDefault="000F46B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F46BD" w:rsidRPr="008D6BEE" w:rsidRDefault="000F46B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F46BD" w:rsidRPr="008D6BEE" w:rsidRDefault="000F46B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1ECD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251ECD" w:rsidRDefault="00251ECD" w:rsidP="00251EC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1ECD" w:rsidRPr="00251ECD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251ECD" w:rsidRDefault="00251ECD" w:rsidP="00251EC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1ECD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251ECD" w:rsidRDefault="00251ECD" w:rsidP="00251EC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1ECD" w:rsidRPr="008D6BEE" w:rsidRDefault="00251ECD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0F46BD">
        <w:trPr>
          <w:cantSplit/>
        </w:trPr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  <w:permStart w:id="465057288" w:edGrp="everyone"/>
    </w:p>
    <w:permEnd w:id="465057288"/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11B" w:rsidRDefault="009E411B" w:rsidP="00A13348">
      <w:r>
        <w:separator/>
      </w:r>
    </w:p>
  </w:endnote>
  <w:endnote w:type="continuationSeparator" w:id="0">
    <w:p w:rsidR="009E411B" w:rsidRDefault="009E411B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24040E" w:rsidTr="003B28ED">
      <w:trPr>
        <w:trHeight w:val="151"/>
      </w:trPr>
      <w:tc>
        <w:tcPr>
          <w:tcW w:w="2250" w:type="pct"/>
        </w:tcPr>
        <w:p w:rsidR="0024040E" w:rsidRPr="003B28ED" w:rsidRDefault="002404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24040E" w:rsidRPr="003B28ED" w:rsidRDefault="0024040E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24040E" w:rsidRPr="003B28ED" w:rsidRDefault="0024040E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34231F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24040E" w:rsidTr="003B28ED">
      <w:trPr>
        <w:trHeight w:val="150"/>
      </w:trPr>
      <w:tc>
        <w:tcPr>
          <w:tcW w:w="2250" w:type="pct"/>
        </w:tcPr>
        <w:p w:rsidR="0024040E" w:rsidRPr="003B28ED" w:rsidRDefault="002404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24040E" w:rsidRPr="003B28ED" w:rsidRDefault="0024040E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24040E" w:rsidRPr="003B28ED" w:rsidRDefault="002404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24040E" w:rsidRDefault="0024040E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0E6081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40E" w:rsidRDefault="0024040E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24040E" w:rsidRDefault="0024040E">
    <w:pPr>
      <w:pStyle w:val="Rodap"/>
    </w:pPr>
  </w:p>
  <w:p w:rsidR="0024040E" w:rsidRDefault="0024040E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4C2F9F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11B" w:rsidRDefault="009E411B" w:rsidP="00A13348">
      <w:r>
        <w:separator/>
      </w:r>
    </w:p>
  </w:footnote>
  <w:footnote w:type="continuationSeparator" w:id="0">
    <w:p w:rsidR="009E411B" w:rsidRDefault="009E411B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40E" w:rsidRDefault="002404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24040E" w:rsidRDefault="002404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4040E" w:rsidRDefault="002404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24040E" w:rsidRDefault="0024040E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24040E" w:rsidRDefault="0024040E" w:rsidP="00CA7818">
    <w:pPr>
      <w:pStyle w:val="Cabealho"/>
      <w:rPr>
        <w:b/>
        <w:bCs/>
        <w:sz w:val="16"/>
      </w:rPr>
    </w:pPr>
  </w:p>
  <w:p w:rsidR="0024040E" w:rsidRDefault="002404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616B"/>
    <w:multiLevelType w:val="hybridMultilevel"/>
    <w:tmpl w:val="0D6A1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597A"/>
    <w:multiLevelType w:val="hybridMultilevel"/>
    <w:tmpl w:val="B9D24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6F45685B"/>
    <w:multiLevelType w:val="hybridMultilevel"/>
    <w:tmpl w:val="547A24C8"/>
    <w:lvl w:ilvl="0" w:tplc="861C401C">
      <w:start w:val="1"/>
      <w:numFmt w:val="decimal"/>
      <w:lvlText w:val="%1."/>
      <w:lvlJc w:val="left"/>
      <w:pPr>
        <w:ind w:left="24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4"/>
  </w:num>
  <w:num w:numId="6">
    <w:abstractNumId w:val="5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O9nXOnkPNXTXN4XxiuHc5LuXwoAy/iv6OkpT2Rklc4u9eC/7hADXXAnwFqbLH1UVaBGGjSz3X0jkXh+hb8Zm7Q==" w:salt="TnoGwpc/3X3r75wOjduIo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IT_EXEMPT_2" w:val="橄ㄴｐܐࢀ찔㈇"/>
    <w:docVar w:name="Author" w:val="w:docVa"/>
    <w:docVar w:name="Entered_By" w:val="橄ㄴｐܐࢀ찔㈇È貀ޡ瑠ࡷ賐 貀ޡ俨ހࢇḀ"/>
    <w:docVar w:name="FileName" w:val="&lt;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58BE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85385"/>
    <w:rsid w:val="00086E09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46BD"/>
    <w:rsid w:val="000F57AC"/>
    <w:rsid w:val="000F7B77"/>
    <w:rsid w:val="00100067"/>
    <w:rsid w:val="0010065F"/>
    <w:rsid w:val="00102AFE"/>
    <w:rsid w:val="0010339F"/>
    <w:rsid w:val="00105C75"/>
    <w:rsid w:val="00110933"/>
    <w:rsid w:val="00110BA5"/>
    <w:rsid w:val="0011299A"/>
    <w:rsid w:val="001170FC"/>
    <w:rsid w:val="00120312"/>
    <w:rsid w:val="00121A9D"/>
    <w:rsid w:val="00123791"/>
    <w:rsid w:val="0012558C"/>
    <w:rsid w:val="00127642"/>
    <w:rsid w:val="0013317D"/>
    <w:rsid w:val="00134F48"/>
    <w:rsid w:val="00136DE9"/>
    <w:rsid w:val="00136E1A"/>
    <w:rsid w:val="00140065"/>
    <w:rsid w:val="001419F2"/>
    <w:rsid w:val="00141E83"/>
    <w:rsid w:val="001420BE"/>
    <w:rsid w:val="00143460"/>
    <w:rsid w:val="00152930"/>
    <w:rsid w:val="00153837"/>
    <w:rsid w:val="00161070"/>
    <w:rsid w:val="00161463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586A"/>
    <w:rsid w:val="001C4C07"/>
    <w:rsid w:val="001C5BDD"/>
    <w:rsid w:val="001C61A2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040E"/>
    <w:rsid w:val="002427CB"/>
    <w:rsid w:val="00242E15"/>
    <w:rsid w:val="00243596"/>
    <w:rsid w:val="00246510"/>
    <w:rsid w:val="00246A19"/>
    <w:rsid w:val="00251ECD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2ED4"/>
    <w:rsid w:val="002B4C5D"/>
    <w:rsid w:val="002B698E"/>
    <w:rsid w:val="002B7D57"/>
    <w:rsid w:val="002D2925"/>
    <w:rsid w:val="002D2EE9"/>
    <w:rsid w:val="002D6F89"/>
    <w:rsid w:val="002D7894"/>
    <w:rsid w:val="002E0412"/>
    <w:rsid w:val="002E4404"/>
    <w:rsid w:val="002E6F64"/>
    <w:rsid w:val="002E7930"/>
    <w:rsid w:val="002F033C"/>
    <w:rsid w:val="002F2AC5"/>
    <w:rsid w:val="002F3678"/>
    <w:rsid w:val="002F6F98"/>
    <w:rsid w:val="0030005F"/>
    <w:rsid w:val="00302656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4231F"/>
    <w:rsid w:val="003531B5"/>
    <w:rsid w:val="003575FE"/>
    <w:rsid w:val="00360683"/>
    <w:rsid w:val="003622C1"/>
    <w:rsid w:val="003702DE"/>
    <w:rsid w:val="00382509"/>
    <w:rsid w:val="00383EB6"/>
    <w:rsid w:val="003916EB"/>
    <w:rsid w:val="003939E9"/>
    <w:rsid w:val="003974B4"/>
    <w:rsid w:val="003A359F"/>
    <w:rsid w:val="003A538A"/>
    <w:rsid w:val="003B0079"/>
    <w:rsid w:val="003B28ED"/>
    <w:rsid w:val="003B3E3B"/>
    <w:rsid w:val="003B42A4"/>
    <w:rsid w:val="003B4812"/>
    <w:rsid w:val="003B4EC7"/>
    <w:rsid w:val="003C0037"/>
    <w:rsid w:val="003C00EE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3F6FBF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3405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50F7"/>
    <w:rsid w:val="004E660E"/>
    <w:rsid w:val="004E69F8"/>
    <w:rsid w:val="004F002C"/>
    <w:rsid w:val="004F0910"/>
    <w:rsid w:val="004F70A2"/>
    <w:rsid w:val="00501A3E"/>
    <w:rsid w:val="005105A2"/>
    <w:rsid w:val="0051402F"/>
    <w:rsid w:val="00514343"/>
    <w:rsid w:val="005207A8"/>
    <w:rsid w:val="005225E9"/>
    <w:rsid w:val="00522AEF"/>
    <w:rsid w:val="00524812"/>
    <w:rsid w:val="00524A6A"/>
    <w:rsid w:val="0053034D"/>
    <w:rsid w:val="005305CD"/>
    <w:rsid w:val="005333FE"/>
    <w:rsid w:val="0053402C"/>
    <w:rsid w:val="00541F99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60A6"/>
    <w:rsid w:val="005A7590"/>
    <w:rsid w:val="005A7C8A"/>
    <w:rsid w:val="005C6BC0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0672C"/>
    <w:rsid w:val="00615E8E"/>
    <w:rsid w:val="0062267C"/>
    <w:rsid w:val="00625B3B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3EBA"/>
    <w:rsid w:val="00684711"/>
    <w:rsid w:val="00686E76"/>
    <w:rsid w:val="00692A99"/>
    <w:rsid w:val="006945C4"/>
    <w:rsid w:val="00694ACF"/>
    <w:rsid w:val="006A2738"/>
    <w:rsid w:val="006A3193"/>
    <w:rsid w:val="006A331C"/>
    <w:rsid w:val="006A77F5"/>
    <w:rsid w:val="006B0368"/>
    <w:rsid w:val="006B03AE"/>
    <w:rsid w:val="006B12F3"/>
    <w:rsid w:val="006C33FC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1A46"/>
    <w:rsid w:val="006F28BA"/>
    <w:rsid w:val="006F6848"/>
    <w:rsid w:val="006F6D8A"/>
    <w:rsid w:val="006F75BD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47CA"/>
    <w:rsid w:val="007378A1"/>
    <w:rsid w:val="007466FF"/>
    <w:rsid w:val="00746C3D"/>
    <w:rsid w:val="00750207"/>
    <w:rsid w:val="00756C39"/>
    <w:rsid w:val="00757B8A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B427F"/>
    <w:rsid w:val="007B6952"/>
    <w:rsid w:val="007C2B6E"/>
    <w:rsid w:val="007C34F4"/>
    <w:rsid w:val="007C5393"/>
    <w:rsid w:val="007C5EC0"/>
    <w:rsid w:val="007C64AA"/>
    <w:rsid w:val="007D223F"/>
    <w:rsid w:val="007D37CC"/>
    <w:rsid w:val="007D6427"/>
    <w:rsid w:val="007E19E5"/>
    <w:rsid w:val="007E681A"/>
    <w:rsid w:val="007F0BBF"/>
    <w:rsid w:val="007F6DB4"/>
    <w:rsid w:val="00801383"/>
    <w:rsid w:val="00810222"/>
    <w:rsid w:val="00810527"/>
    <w:rsid w:val="00810D6E"/>
    <w:rsid w:val="00811374"/>
    <w:rsid w:val="00812052"/>
    <w:rsid w:val="008131A9"/>
    <w:rsid w:val="00815A11"/>
    <w:rsid w:val="00816F24"/>
    <w:rsid w:val="00822C74"/>
    <w:rsid w:val="00824DDD"/>
    <w:rsid w:val="0082554C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7052E"/>
    <w:rsid w:val="0087105E"/>
    <w:rsid w:val="00874C98"/>
    <w:rsid w:val="0087564C"/>
    <w:rsid w:val="00877C00"/>
    <w:rsid w:val="008811DA"/>
    <w:rsid w:val="008849CD"/>
    <w:rsid w:val="00886D91"/>
    <w:rsid w:val="00886F40"/>
    <w:rsid w:val="00892B9A"/>
    <w:rsid w:val="0089643D"/>
    <w:rsid w:val="008A2B39"/>
    <w:rsid w:val="008A43E0"/>
    <w:rsid w:val="008A5EFF"/>
    <w:rsid w:val="008A6391"/>
    <w:rsid w:val="008A6CED"/>
    <w:rsid w:val="008B098B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BFD"/>
    <w:rsid w:val="008E5E3E"/>
    <w:rsid w:val="008F7919"/>
    <w:rsid w:val="00904716"/>
    <w:rsid w:val="0091603E"/>
    <w:rsid w:val="0091650B"/>
    <w:rsid w:val="00920184"/>
    <w:rsid w:val="00926CC2"/>
    <w:rsid w:val="00931F95"/>
    <w:rsid w:val="00932EFF"/>
    <w:rsid w:val="00937DF2"/>
    <w:rsid w:val="009401F8"/>
    <w:rsid w:val="00940881"/>
    <w:rsid w:val="00940A7A"/>
    <w:rsid w:val="00944152"/>
    <w:rsid w:val="009446F5"/>
    <w:rsid w:val="00945208"/>
    <w:rsid w:val="00951F56"/>
    <w:rsid w:val="00951F58"/>
    <w:rsid w:val="009528F9"/>
    <w:rsid w:val="009538CB"/>
    <w:rsid w:val="00962F42"/>
    <w:rsid w:val="00967871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4A9"/>
    <w:rsid w:val="00984B31"/>
    <w:rsid w:val="00985CDD"/>
    <w:rsid w:val="009901B1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411B"/>
    <w:rsid w:val="009E591F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117"/>
    <w:rsid w:val="00A11408"/>
    <w:rsid w:val="00A132BD"/>
    <w:rsid w:val="00A13348"/>
    <w:rsid w:val="00A1621D"/>
    <w:rsid w:val="00A17DF1"/>
    <w:rsid w:val="00A21944"/>
    <w:rsid w:val="00A21B0E"/>
    <w:rsid w:val="00A2672C"/>
    <w:rsid w:val="00A26BFF"/>
    <w:rsid w:val="00A31469"/>
    <w:rsid w:val="00A423B4"/>
    <w:rsid w:val="00A43388"/>
    <w:rsid w:val="00A43693"/>
    <w:rsid w:val="00A448B7"/>
    <w:rsid w:val="00A50E86"/>
    <w:rsid w:val="00A520C1"/>
    <w:rsid w:val="00A53C6C"/>
    <w:rsid w:val="00A541C4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076D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705A3"/>
    <w:rsid w:val="00B70CA9"/>
    <w:rsid w:val="00B750F3"/>
    <w:rsid w:val="00B80CBD"/>
    <w:rsid w:val="00B81202"/>
    <w:rsid w:val="00B90013"/>
    <w:rsid w:val="00B90D57"/>
    <w:rsid w:val="00B929B9"/>
    <w:rsid w:val="00B958EA"/>
    <w:rsid w:val="00BA564E"/>
    <w:rsid w:val="00BB1E88"/>
    <w:rsid w:val="00BB2EB5"/>
    <w:rsid w:val="00BB7BA8"/>
    <w:rsid w:val="00BC13EB"/>
    <w:rsid w:val="00BC2038"/>
    <w:rsid w:val="00BC2120"/>
    <w:rsid w:val="00BD17BF"/>
    <w:rsid w:val="00BD3C88"/>
    <w:rsid w:val="00BD775C"/>
    <w:rsid w:val="00BD7E50"/>
    <w:rsid w:val="00BF4730"/>
    <w:rsid w:val="00C04236"/>
    <w:rsid w:val="00C06E65"/>
    <w:rsid w:val="00C25BB4"/>
    <w:rsid w:val="00C41327"/>
    <w:rsid w:val="00C4190A"/>
    <w:rsid w:val="00C429BC"/>
    <w:rsid w:val="00C440FA"/>
    <w:rsid w:val="00C464E7"/>
    <w:rsid w:val="00C513F5"/>
    <w:rsid w:val="00C554CB"/>
    <w:rsid w:val="00C56A8F"/>
    <w:rsid w:val="00C602A3"/>
    <w:rsid w:val="00C62890"/>
    <w:rsid w:val="00C742E7"/>
    <w:rsid w:val="00C769C0"/>
    <w:rsid w:val="00C81FC2"/>
    <w:rsid w:val="00C82782"/>
    <w:rsid w:val="00C84921"/>
    <w:rsid w:val="00C8493F"/>
    <w:rsid w:val="00C84A5D"/>
    <w:rsid w:val="00C87C4F"/>
    <w:rsid w:val="00C87FE8"/>
    <w:rsid w:val="00C97270"/>
    <w:rsid w:val="00CA16A2"/>
    <w:rsid w:val="00CA3432"/>
    <w:rsid w:val="00CA6EAE"/>
    <w:rsid w:val="00CA7818"/>
    <w:rsid w:val="00CB1530"/>
    <w:rsid w:val="00CB191A"/>
    <w:rsid w:val="00CB2EE6"/>
    <w:rsid w:val="00CB65EB"/>
    <w:rsid w:val="00CB6DDD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17F69"/>
    <w:rsid w:val="00D2112B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4850"/>
    <w:rsid w:val="00D6279C"/>
    <w:rsid w:val="00D64D97"/>
    <w:rsid w:val="00D70323"/>
    <w:rsid w:val="00D74690"/>
    <w:rsid w:val="00D747BA"/>
    <w:rsid w:val="00D765E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3B35"/>
    <w:rsid w:val="00DD7236"/>
    <w:rsid w:val="00DE163E"/>
    <w:rsid w:val="00DE1F39"/>
    <w:rsid w:val="00DE2EC0"/>
    <w:rsid w:val="00DE5629"/>
    <w:rsid w:val="00DE7BB0"/>
    <w:rsid w:val="00DF2D25"/>
    <w:rsid w:val="00DF2E96"/>
    <w:rsid w:val="00E01C6A"/>
    <w:rsid w:val="00E02E3A"/>
    <w:rsid w:val="00E045BC"/>
    <w:rsid w:val="00E13AAC"/>
    <w:rsid w:val="00E13DFE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1D8A"/>
    <w:rsid w:val="00EC2BAD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1CAA"/>
    <w:rsid w:val="00F72180"/>
    <w:rsid w:val="00F732C8"/>
    <w:rsid w:val="00F75299"/>
    <w:rsid w:val="00F835C7"/>
    <w:rsid w:val="00F86595"/>
    <w:rsid w:val="00F94D65"/>
    <w:rsid w:val="00F96CCF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2C44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7F33DB-8AC9-40FB-8880-7996F7A2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83323-7C13-4C49-9BF5-38011EE4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793</Words>
  <Characters>4286</Characters>
  <Application>Microsoft Office Word</Application>
  <DocSecurity>8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2015-06-25T13:41:00Z</dcterms:created>
  <dcterms:modified xsi:type="dcterms:W3CDTF">2015-06-25T13:43:00Z</dcterms:modified>
</cp:coreProperties>
</file>