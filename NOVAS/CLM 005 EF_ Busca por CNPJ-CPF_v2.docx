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E9661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5D7" w:rsidRPr="00912F2D" w:rsidRDefault="00A945D7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A945D7" w:rsidRDefault="00A945D7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CLM.005</w:t>
                            </w:r>
                          </w:p>
                          <w:p w:rsidR="00A945D7" w:rsidRPr="0002653F" w:rsidRDefault="00A945D7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Campos CNPJ e CPF no CLM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A945D7" w:rsidRPr="00912F2D" w:rsidRDefault="00A945D7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A945D7" w:rsidRDefault="00A945D7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CLM.005</w:t>
                      </w:r>
                    </w:p>
                    <w:p w:rsidR="00A945D7" w:rsidRPr="0002653F" w:rsidRDefault="00A945D7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Campos CNPJ e CPF no CLM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E9661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1A4E4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E96618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6D2B6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</w:t>
      </w:r>
      <w:r w:rsidR="00FD6B2D">
        <w:rPr>
          <w:rFonts w:ascii="Calibri" w:hAnsi="Calibri" w:cs="Calibri"/>
          <w:lang w:val="pt-BR"/>
        </w:rPr>
        <w:t>igo e nome do Documento:</w:t>
      </w:r>
      <w:r w:rsidR="00FD6B2D">
        <w:rPr>
          <w:rFonts w:ascii="Calibri" w:hAnsi="Calibri" w:cs="Calibri"/>
          <w:lang w:val="pt-BR"/>
        </w:rPr>
        <w:tab/>
        <w:t>CLM.005</w:t>
      </w:r>
      <w:r>
        <w:rPr>
          <w:rFonts w:ascii="Calibri" w:hAnsi="Calibri" w:cs="Calibri"/>
          <w:lang w:val="pt-BR"/>
        </w:rPr>
        <w:t xml:space="preserve"> - </w:t>
      </w:r>
      <w:r w:rsidR="00FD6B2D">
        <w:rPr>
          <w:rFonts w:ascii="Calibri" w:hAnsi="Calibri" w:cs="Calibri"/>
          <w:lang w:val="pt-BR"/>
        </w:rPr>
        <w:t xml:space="preserve">Campos CNPJ e CPF no </w:t>
      </w:r>
      <w:r w:rsidR="001554DF">
        <w:rPr>
          <w:rFonts w:ascii="Calibri" w:hAnsi="Calibri" w:cs="Calibri"/>
          <w:lang w:val="pt-BR"/>
        </w:rPr>
        <w:t>Acordo Básico</w:t>
      </w:r>
      <w:r>
        <w:rPr>
          <w:rFonts w:ascii="Calibri" w:hAnsi="Calibri" w:cs="Calibri"/>
          <w:lang w:val="pt-BR"/>
        </w:rPr>
        <w:t>.</w:t>
      </w:r>
    </w:p>
    <w:p w:rsidR="00F11370" w:rsidRPr="001554DF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1554DF">
        <w:rPr>
          <w:rFonts w:ascii="Calibri" w:hAnsi="Calibri" w:cs="Calibri"/>
          <w:lang w:val="pt-BR"/>
        </w:rPr>
        <w:t xml:space="preserve"> </w:t>
      </w:r>
      <w:r w:rsidR="00E96618" w:rsidRPr="001554DF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80FE5E" wp14:editId="7FAB3FFD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8F6ED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1554DF">
        <w:rPr>
          <w:rFonts w:ascii="Calibri" w:hAnsi="Calibri" w:cs="Calibri"/>
          <w:lang w:val="pt-BR"/>
        </w:rPr>
        <w:tab/>
      </w:r>
      <w:r w:rsidR="007A08E6" w:rsidRPr="001554DF">
        <w:rPr>
          <w:rFonts w:ascii="Calibri" w:hAnsi="Calibri" w:cs="Calibri"/>
          <w:lang w:val="pt-BR"/>
        </w:rPr>
        <w:tab/>
      </w:r>
      <w:r w:rsidR="007A08E6" w:rsidRPr="001554DF">
        <w:rPr>
          <w:rFonts w:ascii="Calibri" w:hAnsi="Calibri" w:cs="Calibri"/>
          <w:lang w:val="pt-BR"/>
        </w:rPr>
        <w:tab/>
      </w:r>
      <w:r w:rsidR="001554DF">
        <w:rPr>
          <w:rFonts w:ascii="Calibri" w:hAnsi="Calibri" w:cs="Calibri"/>
          <w:lang w:val="pt-BR"/>
        </w:rPr>
        <w:t>20</w:t>
      </w:r>
      <w:r w:rsidR="00A94333" w:rsidRPr="001554DF">
        <w:rPr>
          <w:rFonts w:ascii="Calibri" w:hAnsi="Calibri" w:cs="Calibri"/>
          <w:lang w:val="pt-BR"/>
        </w:rPr>
        <w:t>/0</w:t>
      </w:r>
      <w:r w:rsidR="001554DF">
        <w:rPr>
          <w:rFonts w:ascii="Calibri" w:hAnsi="Calibri" w:cs="Calibri"/>
          <w:lang w:val="pt-BR"/>
        </w:rPr>
        <w:t>3</w:t>
      </w:r>
      <w:r w:rsidR="00A94333" w:rsidRPr="001554DF">
        <w:rPr>
          <w:rFonts w:ascii="Calibri" w:hAnsi="Calibri" w:cs="Calibri"/>
          <w:lang w:val="pt-BR"/>
        </w:rPr>
        <w:t>/201</w:t>
      </w:r>
      <w:r w:rsidR="001554DF">
        <w:rPr>
          <w:rFonts w:ascii="Calibri" w:hAnsi="Calibri" w:cs="Calibri"/>
          <w:lang w:val="pt-BR"/>
        </w:rPr>
        <w:t>5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 w:rsidR="00A154D1">
        <w:rPr>
          <w:rFonts w:ascii="Calibri" w:hAnsi="Calibri" w:cs="Calibri"/>
          <w:lang w:val="pt-BR"/>
        </w:rPr>
        <w:tab/>
      </w:r>
      <w:r w:rsidR="00A154D1">
        <w:rPr>
          <w:rFonts w:ascii="Calibri" w:hAnsi="Calibri" w:cs="Calibri"/>
          <w:lang w:val="pt-BR"/>
        </w:rPr>
        <w:tab/>
      </w:r>
      <w:r w:rsidR="00A154D1">
        <w:rPr>
          <w:rFonts w:ascii="Calibri" w:hAnsi="Calibri" w:cs="Calibri"/>
          <w:lang w:val="pt-BR"/>
        </w:rPr>
        <w:tab/>
      </w:r>
      <w:ins w:id="0" w:author="Engineering do Brasil S.A" w:date="2015-07-03T13:32:00Z">
        <w:r w:rsidR="00A154D1">
          <w:rPr>
            <w:rFonts w:ascii="Calibri" w:hAnsi="Calibri" w:cs="Calibri"/>
            <w:lang w:val="pt-BR"/>
          </w:rPr>
          <w:t>2</w:t>
        </w:r>
      </w:ins>
      <w:del w:id="1" w:author="Engineering do Brasil S.A" w:date="2015-07-03T13:32:00Z">
        <w:r w:rsidR="00A154D1" w:rsidDel="00A154D1">
          <w:rPr>
            <w:rFonts w:ascii="Calibri" w:hAnsi="Calibri" w:cs="Calibri"/>
            <w:lang w:val="pt-BR"/>
          </w:rPr>
          <w:delText>1</w:delText>
        </w:r>
      </w:del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1554DF">
        <w:rPr>
          <w:rFonts w:ascii="Calibri" w:hAnsi="Calibri" w:cs="Calibri"/>
          <w:lang w:val="pt-BR"/>
        </w:rPr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1554DF" w:rsidRPr="007A08E6">
        <w:rPr>
          <w:rFonts w:ascii="Calibri" w:hAnsi="Calibri" w:cs="Calibri"/>
          <w:lang w:val="pt-BR"/>
        </w:rPr>
        <w:t>N/A</w:t>
      </w:r>
      <w:r w:rsidR="001554DF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03T13:33:00Z">
        <w:r w:rsidR="00A154D1" w:rsidDel="00A154D1">
          <w:rPr>
            <w:rFonts w:ascii="Calibri" w:hAnsi="Calibri" w:cs="Calibri"/>
            <w:lang w:val="pt-BR"/>
          </w:rPr>
          <w:delText>n/a</w:delText>
        </w:r>
      </w:del>
      <w:ins w:id="3" w:author="Engineering do Brasil S.A" w:date="2015-07-03T13:33:00Z">
        <w:r w:rsidR="00A154D1">
          <w:rPr>
            <w:rFonts w:ascii="Calibri" w:hAnsi="Calibri" w:cs="Calibri"/>
            <w:lang w:val="pt-BR"/>
          </w:rPr>
          <w:t>12/06/2015</w:t>
        </w:r>
      </w:ins>
      <w:r w:rsidR="007A08E6" w:rsidRPr="007A08E6">
        <w:rPr>
          <w:rFonts w:ascii="Calibri" w:hAnsi="Calibri" w:cs="Calibri"/>
          <w:lang w:val="pt-BR"/>
        </w:rPr>
        <w:t>.</w:t>
      </w:r>
      <w:bookmarkStart w:id="4" w:name="_GoBack"/>
      <w:bookmarkEnd w:id="4"/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052575" w:rsidRDefault="00EB138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052575" w:rsidRPr="008463E6">
        <w:rPr>
          <w:rFonts w:ascii="Calibri" w:hAnsi="Calibri" w:cs="Calibri"/>
          <w:color w:val="29323D"/>
          <w:lang w:val="pt-BR"/>
        </w:rPr>
        <w:t>1.</w:t>
      </w:r>
      <w:r w:rsidR="00052575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052575" w:rsidRPr="008463E6">
        <w:rPr>
          <w:rFonts w:ascii="Calibri" w:hAnsi="Calibri" w:cs="Calibri"/>
          <w:color w:val="29323D"/>
          <w:lang w:val="pt-BR"/>
        </w:rPr>
        <w:t>Histórico do Documento</w:t>
      </w:r>
      <w:r w:rsidR="00052575" w:rsidRPr="00052575">
        <w:rPr>
          <w:lang w:val="pt-BR"/>
        </w:rPr>
        <w:tab/>
      </w:r>
      <w:r w:rsidR="00052575">
        <w:fldChar w:fldCharType="begin"/>
      </w:r>
      <w:r w:rsidR="00052575" w:rsidRPr="00052575">
        <w:rPr>
          <w:lang w:val="pt-BR"/>
        </w:rPr>
        <w:instrText xml:space="preserve"> PAGEREF _Toc359939785 \h </w:instrText>
      </w:r>
      <w:r w:rsidR="00052575">
        <w:fldChar w:fldCharType="separate"/>
      </w:r>
      <w:r w:rsidR="00052575" w:rsidRPr="00052575">
        <w:rPr>
          <w:lang w:val="pt-BR"/>
        </w:rPr>
        <w:t>3</w:t>
      </w:r>
      <w:r w:rsidR="00052575"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Documentos Relacionados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_Toc359939786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Abreviações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_Toc359939787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Visão Geral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_Toc359939788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Requisitos Funcionais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_Toc359939789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Componentes Impactados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_Toc359939790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Premissas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_Toc359939791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Riscos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_Toc359939792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Escopo Negativo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_Toc359939793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Aprovação do documento</w:t>
      </w:r>
      <w:r w:rsidRPr="00D8170F">
        <w:rPr>
          <w:lang w:val="pt-BR"/>
        </w:rPr>
        <w:tab/>
      </w:r>
      <w:r>
        <w:fldChar w:fldCharType="begin"/>
      </w:r>
      <w:r w:rsidRPr="00D8170F">
        <w:rPr>
          <w:lang w:val="pt-BR"/>
        </w:rPr>
        <w:instrText xml:space="preserve"> PAGEREF _Toc359939794 \h </w:instrText>
      </w:r>
      <w:r>
        <w:fldChar w:fldCharType="separate"/>
      </w:r>
      <w:r w:rsidRPr="00D8170F">
        <w:rPr>
          <w:lang w:val="pt-BR"/>
        </w:rPr>
        <w:t>5</w:t>
      </w:r>
      <w:r>
        <w:fldChar w:fldCharType="end"/>
      </w:r>
    </w:p>
    <w:p w:rsidR="009B1482" w:rsidRPr="003B28ED" w:rsidRDefault="00EB1387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" w:name="_Toc178139953"/>
      <w:bookmarkStart w:id="6" w:name="_Toc244516100"/>
      <w:bookmarkStart w:id="7" w:name="_Toc359939785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5"/>
      <w:bookmarkEnd w:id="6"/>
      <w:bookmarkEnd w:id="7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1554DF" w:rsidP="001554D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</w:p>
        </w:tc>
        <w:tc>
          <w:tcPr>
            <w:tcW w:w="903" w:type="pct"/>
          </w:tcPr>
          <w:p w:rsidR="00D64D97" w:rsidRPr="002A76FF" w:rsidRDefault="001554D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</w:t>
            </w:r>
            <w:r w:rsidR="008C7D1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SAP</w:t>
            </w:r>
          </w:p>
        </w:tc>
        <w:tc>
          <w:tcPr>
            <w:tcW w:w="1623" w:type="pct"/>
          </w:tcPr>
          <w:p w:rsidR="00B0257E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B0257E" w:rsidRPr="00A154D1" w:rsidTr="00D64D97">
        <w:trPr>
          <w:cantSplit/>
        </w:trPr>
        <w:tc>
          <w:tcPr>
            <w:tcW w:w="418" w:type="pct"/>
          </w:tcPr>
          <w:p w:rsidR="00B0257E" w:rsidRDefault="00B0257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B0257E" w:rsidRDefault="00B0257E" w:rsidP="00575AF7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575AF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2/06/2015</w:t>
            </w:r>
          </w:p>
        </w:tc>
        <w:tc>
          <w:tcPr>
            <w:tcW w:w="903" w:type="pct"/>
          </w:tcPr>
          <w:p w:rsidR="00B0257E" w:rsidRDefault="00B0257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B0257E" w:rsidRDefault="00B0257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B0257E" w:rsidRDefault="00B0257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Adequar EF para Acordos Comerciais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" w:name="_Toc178139954"/>
      <w:bookmarkStart w:id="9" w:name="_Toc244516101"/>
      <w:bookmarkStart w:id="10" w:name="_Toc359939786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8"/>
      <w:bookmarkEnd w:id="9"/>
      <w:bookmarkEnd w:id="10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A154D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A154D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178139955"/>
      <w:bookmarkStart w:id="12" w:name="_Toc244516102"/>
      <w:bookmarkStart w:id="13" w:name="_Toc359939787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1"/>
      <w:bookmarkEnd w:id="12"/>
      <w:bookmarkEnd w:id="13"/>
    </w:p>
    <w:p w:rsidR="004F002C" w:rsidRPr="002A76FF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5450"/>
      </w:tblGrid>
      <w:tr w:rsidR="002D56B5" w:rsidTr="002D56B5">
        <w:trPr>
          <w:trHeight w:val="424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D56B5" w:rsidRDefault="002D56B5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r>
              <w:rPr>
                <w:rFonts w:ascii="Cambria" w:hAnsi="Cambria"/>
                <w:b/>
                <w:bCs/>
                <w:smallCaps/>
              </w:rPr>
              <w:t>Acrônimo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D56B5" w:rsidRDefault="002D56B5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r>
              <w:rPr>
                <w:rFonts w:ascii="Cambria" w:hAnsi="Cambria"/>
                <w:b/>
                <w:bCs/>
                <w:smallCaps/>
              </w:rPr>
              <w:t>Descrição</w:t>
            </w:r>
          </w:p>
        </w:tc>
      </w:tr>
      <w:tr w:rsidR="002D56B5" w:rsidRPr="00A154D1" w:rsidTr="002D56B5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D56B5" w:rsidRDefault="002D56B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D56B5" w:rsidRPr="00A154D1" w:rsidRDefault="002D56B5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A154D1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2D56B5" w:rsidRPr="00A154D1" w:rsidTr="002D56B5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D56B5" w:rsidRDefault="002D56B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D56B5" w:rsidRPr="00A154D1" w:rsidRDefault="002D56B5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A154D1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2D56B5" w:rsidRPr="00A154D1" w:rsidTr="002D56B5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D56B5" w:rsidRDefault="002D56B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D56B5" w:rsidRPr="00A154D1" w:rsidRDefault="002D56B5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A154D1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59939788"/>
      <w:r>
        <w:rPr>
          <w:rFonts w:ascii="Calibri" w:hAnsi="Calibri" w:cs="Calibri"/>
          <w:color w:val="29323D"/>
          <w:lang w:val="pt-BR"/>
        </w:rPr>
        <w:t>Visão Geral</w:t>
      </w:r>
      <w:bookmarkEnd w:id="14"/>
    </w:p>
    <w:p w:rsidR="004F002C" w:rsidRPr="002A76FF" w:rsidRDefault="004F002C" w:rsidP="004F002C">
      <w:pPr>
        <w:rPr>
          <w:lang w:val="pt-BR"/>
        </w:rPr>
      </w:pPr>
    </w:p>
    <w:p w:rsidR="00326F37" w:rsidRDefault="00F423D3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535BFF">
        <w:rPr>
          <w:rFonts w:ascii="Arial" w:hAnsi="Arial" w:cs="Arial"/>
          <w:sz w:val="20"/>
          <w:lang w:val="pt-BR"/>
        </w:rPr>
        <w:t>ampliação dos</w:t>
      </w:r>
      <w:r w:rsidR="000D7556">
        <w:rPr>
          <w:rFonts w:ascii="Arial" w:hAnsi="Arial" w:cs="Arial"/>
          <w:sz w:val="20"/>
          <w:lang w:val="pt-BR"/>
        </w:rPr>
        <w:t xml:space="preserve"> campos</w:t>
      </w:r>
      <w:r w:rsidR="00535BFF">
        <w:rPr>
          <w:rFonts w:ascii="Arial" w:hAnsi="Arial" w:cs="Arial"/>
          <w:sz w:val="20"/>
          <w:lang w:val="pt-BR"/>
        </w:rPr>
        <w:t xml:space="preserve"> CNPJ e CPF do </w:t>
      </w:r>
      <w:r w:rsidR="00575AF7">
        <w:rPr>
          <w:rFonts w:ascii="Arial" w:hAnsi="Arial" w:cs="Arial"/>
          <w:sz w:val="20"/>
          <w:lang w:val="pt-BR"/>
        </w:rPr>
        <w:t>Contraparte (Clientes e Fornecedores)</w:t>
      </w:r>
      <w:r w:rsidR="000D7556">
        <w:rPr>
          <w:rFonts w:ascii="Arial" w:hAnsi="Arial" w:cs="Arial"/>
          <w:sz w:val="20"/>
          <w:lang w:val="pt-BR"/>
        </w:rPr>
        <w:t xml:space="preserve"> a nível de cabeçalho no Acordo Básico do SAP CLM para</w:t>
      </w:r>
      <w:r w:rsidR="00535BFF">
        <w:rPr>
          <w:rFonts w:ascii="Arial" w:hAnsi="Arial" w:cs="Arial"/>
          <w:sz w:val="20"/>
          <w:lang w:val="pt-BR"/>
        </w:rPr>
        <w:t xml:space="preserve"> que seja possível a busca</w:t>
      </w:r>
      <w:r w:rsidR="001554DF">
        <w:rPr>
          <w:rFonts w:ascii="Arial" w:hAnsi="Arial" w:cs="Arial"/>
          <w:sz w:val="20"/>
          <w:lang w:val="pt-BR"/>
        </w:rPr>
        <w:t xml:space="preserve"> de Acordos básicos</w:t>
      </w:r>
      <w:r w:rsidR="000D7556">
        <w:rPr>
          <w:rFonts w:ascii="Arial" w:hAnsi="Arial" w:cs="Arial"/>
          <w:sz w:val="20"/>
          <w:lang w:val="pt-BR"/>
        </w:rPr>
        <w:t>.</w:t>
      </w:r>
    </w:p>
    <w:p w:rsidR="00D04AC9" w:rsidRDefault="00D04AC9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</w:p>
    <w:p w:rsidR="00D04AC9" w:rsidRPr="00886F40" w:rsidRDefault="00DD54A9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 solução indicada aplica-se</w:t>
      </w:r>
      <w:r w:rsidR="00D04AC9" w:rsidRPr="00D04AC9">
        <w:rPr>
          <w:rFonts w:ascii="Arial" w:hAnsi="Arial" w:cs="Arial"/>
          <w:sz w:val="20"/>
          <w:lang w:val="pt-BR"/>
        </w:rPr>
        <w:t xml:space="preserve"> aos tipos de </w:t>
      </w:r>
      <w:r w:rsidR="00D04AC9">
        <w:rPr>
          <w:rFonts w:ascii="Arial" w:hAnsi="Arial" w:cs="Arial"/>
          <w:sz w:val="20"/>
          <w:lang w:val="pt-BR"/>
        </w:rPr>
        <w:t xml:space="preserve">Acordo </w:t>
      </w:r>
      <w:r>
        <w:rPr>
          <w:rFonts w:ascii="Arial" w:hAnsi="Arial" w:cs="Arial"/>
          <w:sz w:val="20"/>
          <w:lang w:val="pt-BR"/>
        </w:rPr>
        <w:t>B</w:t>
      </w:r>
      <w:r w:rsidR="00D04AC9">
        <w:rPr>
          <w:rFonts w:ascii="Arial" w:hAnsi="Arial" w:cs="Arial"/>
          <w:sz w:val="20"/>
          <w:lang w:val="pt-BR"/>
        </w:rPr>
        <w:t>ásico</w:t>
      </w:r>
      <w:r w:rsidR="00D04AC9" w:rsidRPr="00D04AC9">
        <w:rPr>
          <w:rFonts w:ascii="Arial" w:hAnsi="Arial" w:cs="Arial"/>
          <w:sz w:val="20"/>
          <w:lang w:val="pt-BR"/>
        </w:rPr>
        <w:t>: Acordo Básico Geral</w:t>
      </w:r>
      <w:r w:rsidR="00D04AC9">
        <w:rPr>
          <w:rFonts w:ascii="Arial" w:hAnsi="Arial" w:cs="Arial"/>
          <w:sz w:val="20"/>
          <w:lang w:val="pt-BR"/>
        </w:rPr>
        <w:t xml:space="preserve">, </w:t>
      </w:r>
      <w:r w:rsidR="00D04AC9" w:rsidRPr="00D04AC9">
        <w:rPr>
          <w:rFonts w:ascii="Arial" w:hAnsi="Arial" w:cs="Arial"/>
          <w:sz w:val="20"/>
          <w:lang w:val="pt-BR"/>
        </w:rPr>
        <w:t xml:space="preserve">Apólice </w:t>
      </w:r>
      <w:r w:rsidR="00D04AC9">
        <w:rPr>
          <w:rFonts w:ascii="Arial" w:hAnsi="Arial" w:cs="Arial"/>
          <w:sz w:val="20"/>
          <w:lang w:val="pt-BR"/>
        </w:rPr>
        <w:t>-</w:t>
      </w:r>
      <w:r w:rsidR="00D04AC9" w:rsidRPr="00D04AC9">
        <w:rPr>
          <w:rFonts w:ascii="Arial" w:hAnsi="Arial" w:cs="Arial"/>
          <w:sz w:val="20"/>
          <w:lang w:val="pt-BR"/>
        </w:rPr>
        <w:t xml:space="preserve"> Risk</w:t>
      </w:r>
      <w:r w:rsidR="00D04AC9">
        <w:rPr>
          <w:rFonts w:ascii="Arial" w:hAnsi="Arial" w:cs="Arial"/>
          <w:sz w:val="20"/>
          <w:lang w:val="pt-BR"/>
        </w:rPr>
        <w:t xml:space="preserve"> e </w:t>
      </w:r>
      <w:r w:rsidR="00D04AC9" w:rsidRPr="00D04AC9">
        <w:rPr>
          <w:rFonts w:ascii="Arial" w:hAnsi="Arial" w:cs="Arial"/>
          <w:sz w:val="20"/>
          <w:lang w:val="pt-BR"/>
        </w:rPr>
        <w:t xml:space="preserve">Proposta </w:t>
      </w:r>
      <w:r w:rsidR="003725BA">
        <w:rPr>
          <w:rFonts w:ascii="Arial" w:hAnsi="Arial" w:cs="Arial"/>
          <w:sz w:val="20"/>
          <w:lang w:val="pt-BR"/>
        </w:rPr>
        <w:t>–</w:t>
      </w:r>
      <w:r w:rsidR="00D04AC9" w:rsidRPr="00D04AC9">
        <w:rPr>
          <w:rFonts w:ascii="Arial" w:hAnsi="Arial" w:cs="Arial"/>
          <w:sz w:val="20"/>
          <w:lang w:val="pt-BR"/>
        </w:rPr>
        <w:t xml:space="preserve"> Jurídico</w:t>
      </w:r>
      <w:r w:rsidR="00E9703F">
        <w:rPr>
          <w:rFonts w:ascii="Arial" w:hAnsi="Arial" w:cs="Arial"/>
          <w:sz w:val="20"/>
          <w:lang w:val="pt-BR"/>
        </w:rPr>
        <w:t xml:space="preserve"> e Acordo </w:t>
      </w:r>
      <w:ins w:id="15" w:author="Engineering do Brasil S.A" w:date="2015-07-03T13:25:00Z">
        <w:r w:rsidR="00A154D1">
          <w:rPr>
            <w:rFonts w:ascii="Arial" w:hAnsi="Arial" w:cs="Arial"/>
            <w:sz w:val="20"/>
            <w:lang w:val="pt-BR"/>
          </w:rPr>
          <w:t>Basico Comercial.</w:t>
        </w:r>
      </w:ins>
      <w:r w:rsidR="00E9703F">
        <w:rPr>
          <w:rFonts w:ascii="Arial" w:hAnsi="Arial" w:cs="Arial"/>
          <w:sz w:val="20"/>
          <w:lang w:val="pt-BR"/>
        </w:rPr>
        <w:t>.</w:t>
      </w:r>
    </w:p>
    <w:p w:rsidR="00134F48" w:rsidRDefault="00134F48" w:rsidP="00535BFF">
      <w:pPr>
        <w:pStyle w:val="TextoNivel1"/>
        <w:ind w:firstLine="0"/>
        <w:rPr>
          <w:rFonts w:ascii="Cambria" w:hAnsi="Cambria" w:cs="Times New Roman"/>
          <w:lang w:eastAsia="en-US"/>
        </w:rPr>
      </w:pPr>
    </w:p>
    <w:p w:rsidR="00001748" w:rsidRDefault="00001748" w:rsidP="00535BFF">
      <w:pPr>
        <w:pStyle w:val="TextoNivel1"/>
        <w:ind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59939789"/>
      <w:r>
        <w:rPr>
          <w:rFonts w:ascii="Calibri" w:hAnsi="Calibri" w:cs="Calibri"/>
          <w:color w:val="29323D"/>
          <w:lang w:val="pt-BR"/>
        </w:rPr>
        <w:t>Requisitos Funcionais</w:t>
      </w:r>
      <w:bookmarkEnd w:id="16"/>
    </w:p>
    <w:p w:rsidR="000D7556" w:rsidRDefault="000D7556" w:rsidP="00A553DE">
      <w:pPr>
        <w:rPr>
          <w:rFonts w:ascii="Arial" w:hAnsi="Arial" w:cs="Arial"/>
          <w:highlight w:val="yellow"/>
          <w:lang w:val="pt-BR"/>
        </w:rPr>
      </w:pPr>
    </w:p>
    <w:p w:rsidR="00D04BA9" w:rsidRPr="0097156C" w:rsidRDefault="00D04BA9" w:rsidP="00A553DE">
      <w:pPr>
        <w:rPr>
          <w:rFonts w:ascii="Arial" w:hAnsi="Arial" w:cs="Arial"/>
          <w:highlight w:val="yellow"/>
          <w:lang w:val="pt-BR"/>
        </w:rPr>
      </w:pPr>
    </w:p>
    <w:p w:rsidR="004212C2" w:rsidRPr="000D7556" w:rsidRDefault="004212C2" w:rsidP="00D04AC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Criação do campo “</w:t>
      </w:r>
      <w:r w:rsidR="00D04AC9" w:rsidRPr="00D04AC9">
        <w:rPr>
          <w:rFonts w:ascii="Arial" w:hAnsi="Arial" w:cs="Arial"/>
          <w:b/>
          <w:u w:val="single"/>
          <w:lang w:val="pt-BR"/>
        </w:rPr>
        <w:t>CNPJ/CPF</w:t>
      </w:r>
      <w:r w:rsidR="00575AF7">
        <w:rPr>
          <w:rFonts w:ascii="Arial" w:hAnsi="Arial" w:cs="Arial"/>
          <w:b/>
          <w:u w:val="single"/>
          <w:lang w:val="pt-BR"/>
        </w:rPr>
        <w:t>” no cadastro da contraparte (Clientes)</w:t>
      </w:r>
      <w:r w:rsidRPr="00E73508">
        <w:rPr>
          <w:rFonts w:ascii="Arial" w:hAnsi="Arial" w:cs="Arial"/>
          <w:b/>
          <w:u w:val="single"/>
          <w:lang w:val="pt-BR"/>
        </w:rPr>
        <w:t>.</w:t>
      </w:r>
    </w:p>
    <w:p w:rsidR="004212C2" w:rsidRPr="000D7556" w:rsidRDefault="004212C2" w:rsidP="004212C2">
      <w:pPr>
        <w:rPr>
          <w:rFonts w:ascii="Arial" w:hAnsi="Arial" w:cs="Arial"/>
          <w:lang w:val="pt-BR"/>
        </w:rPr>
      </w:pPr>
    </w:p>
    <w:p w:rsidR="004212C2" w:rsidDel="00A154D1" w:rsidRDefault="004212C2" w:rsidP="004212C2">
      <w:pPr>
        <w:jc w:val="both"/>
        <w:rPr>
          <w:del w:id="17" w:author="Engineering do Brasil S.A" w:date="2015-07-03T13:25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criado o campo “</w:t>
      </w:r>
      <w:r w:rsidR="00001748" w:rsidRPr="00001748">
        <w:rPr>
          <w:rFonts w:ascii="Arial" w:hAnsi="Arial" w:cs="Arial"/>
          <w:lang w:val="pt-BR"/>
        </w:rPr>
        <w:t>CNPJ/CPF</w:t>
      </w:r>
      <w:r w:rsidR="00575AF7">
        <w:rPr>
          <w:rFonts w:ascii="Arial" w:hAnsi="Arial" w:cs="Arial"/>
          <w:lang w:val="pt-BR"/>
        </w:rPr>
        <w:t>” na aba “Informações sobre a contraparte</w:t>
      </w:r>
      <w:r w:rsidR="00001748">
        <w:rPr>
          <w:rFonts w:ascii="Arial" w:hAnsi="Arial" w:cs="Arial"/>
          <w:lang w:val="pt-BR"/>
        </w:rPr>
        <w:t xml:space="preserve">” do Acordo Básico, </w:t>
      </w:r>
      <w:r w:rsidR="008C7D10">
        <w:rPr>
          <w:rFonts w:ascii="Arial" w:hAnsi="Arial" w:cs="Arial"/>
          <w:lang w:val="pt-BR"/>
        </w:rPr>
        <w:t xml:space="preserve">bloqueado para edição manual e </w:t>
      </w:r>
      <w:r w:rsidR="00001748">
        <w:rPr>
          <w:rFonts w:ascii="Arial" w:hAnsi="Arial" w:cs="Arial"/>
          <w:lang w:val="pt-BR"/>
        </w:rPr>
        <w:t>abaixo do campo “</w:t>
      </w:r>
      <w:r w:rsidR="00575AF7">
        <w:rPr>
          <w:rFonts w:ascii="Arial" w:hAnsi="Arial" w:cs="Arial"/>
          <w:lang w:val="pt-BR"/>
        </w:rPr>
        <w:t>Contraparte</w:t>
      </w:r>
      <w:r w:rsidR="00001748">
        <w:rPr>
          <w:rFonts w:ascii="Arial" w:hAnsi="Arial" w:cs="Arial"/>
          <w:lang w:val="pt-BR"/>
        </w:rPr>
        <w:t>”</w:t>
      </w:r>
      <w:r w:rsidR="008C7D10">
        <w:rPr>
          <w:rFonts w:ascii="Arial" w:hAnsi="Arial" w:cs="Arial"/>
          <w:lang w:val="pt-BR"/>
        </w:rPr>
        <w:t>.</w:t>
      </w:r>
    </w:p>
    <w:p w:rsidR="004212C2" w:rsidDel="00A154D1" w:rsidRDefault="004212C2" w:rsidP="004212C2">
      <w:pPr>
        <w:jc w:val="both"/>
        <w:rPr>
          <w:del w:id="18" w:author="Engineering do Brasil S.A" w:date="2015-07-03T13:25:00Z"/>
          <w:rFonts w:ascii="Arial" w:hAnsi="Arial" w:cs="Arial"/>
          <w:lang w:val="pt-BR"/>
        </w:rPr>
      </w:pPr>
    </w:p>
    <w:p w:rsidR="00575AF7" w:rsidRDefault="00575AF7" w:rsidP="004212C2">
      <w:pPr>
        <w:jc w:val="both"/>
        <w:rPr>
          <w:rFonts w:ascii="Arial" w:hAnsi="Arial" w:cs="Arial"/>
          <w:lang w:val="pt-BR"/>
        </w:rPr>
      </w:pPr>
    </w:p>
    <w:p w:rsidR="00575AF7" w:rsidRDefault="00575AF7" w:rsidP="004212C2">
      <w:pPr>
        <w:jc w:val="both"/>
        <w:rPr>
          <w:rFonts w:ascii="Arial" w:hAnsi="Arial" w:cs="Arial"/>
          <w:lang w:val="pt-BR"/>
        </w:rPr>
      </w:pPr>
    </w:p>
    <w:p w:rsidR="00575AF7" w:rsidRDefault="00575AF7" w:rsidP="004212C2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2515"/>
        <w:gridCol w:w="2516"/>
        <w:gridCol w:w="2516"/>
      </w:tblGrid>
      <w:tr w:rsidR="00A154D1" w:rsidTr="00A154D1">
        <w:trPr>
          <w:tblHeader/>
        </w:trPr>
        <w:tc>
          <w:tcPr>
            <w:tcW w:w="2515" w:type="dxa"/>
          </w:tcPr>
          <w:p w:rsidR="00A154D1" w:rsidRPr="003B42A4" w:rsidRDefault="00A154D1" w:rsidP="00A154D1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ECC</w:t>
            </w:r>
            <w:r>
              <w:rPr>
                <w:rFonts w:ascii="Arial" w:hAnsi="Arial" w:cs="Arial"/>
                <w:b/>
                <w:lang w:val="pt-BR"/>
              </w:rPr>
              <w:t xml:space="preserve"> - </w:t>
            </w:r>
            <w:r w:rsidRPr="003B42A4">
              <w:rPr>
                <w:rFonts w:ascii="Arial" w:hAnsi="Arial" w:cs="Arial"/>
                <w:b/>
                <w:lang w:val="pt-BR"/>
              </w:rPr>
              <w:t xml:space="preserve"> Campo</w:t>
            </w:r>
          </w:p>
        </w:tc>
        <w:tc>
          <w:tcPr>
            <w:tcW w:w="2515" w:type="dxa"/>
          </w:tcPr>
          <w:p w:rsidR="00A154D1" w:rsidRPr="003B42A4" w:rsidRDefault="00A154D1" w:rsidP="00A154D1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ECC</w:t>
            </w:r>
            <w:r>
              <w:rPr>
                <w:rFonts w:ascii="Arial" w:hAnsi="Arial" w:cs="Arial"/>
                <w:b/>
                <w:lang w:val="pt-BR"/>
              </w:rPr>
              <w:t xml:space="preserve"> – Nome de exibição</w:t>
            </w:r>
          </w:p>
        </w:tc>
        <w:tc>
          <w:tcPr>
            <w:tcW w:w="2516" w:type="dxa"/>
          </w:tcPr>
          <w:p w:rsidR="00A154D1" w:rsidRPr="003B42A4" w:rsidRDefault="00A154D1" w:rsidP="00A154D1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CLM - </w:t>
            </w:r>
            <w:r w:rsidRPr="003B42A4">
              <w:rPr>
                <w:rFonts w:ascii="Arial" w:hAnsi="Arial" w:cs="Arial"/>
                <w:b/>
                <w:lang w:val="pt-BR"/>
              </w:rPr>
              <w:t xml:space="preserve"> Campo</w:t>
            </w:r>
          </w:p>
        </w:tc>
        <w:tc>
          <w:tcPr>
            <w:tcW w:w="2516" w:type="dxa"/>
          </w:tcPr>
          <w:p w:rsidR="00A154D1" w:rsidRPr="003B42A4" w:rsidRDefault="00A154D1" w:rsidP="00A154D1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CLM – Nome de exibição</w:t>
            </w:r>
          </w:p>
        </w:tc>
      </w:tr>
      <w:tr w:rsidR="00A154D1" w:rsidTr="005B1811">
        <w:tc>
          <w:tcPr>
            <w:tcW w:w="2515" w:type="dxa"/>
            <w:vAlign w:val="bottom"/>
          </w:tcPr>
          <w:p w:rsidR="00A154D1" w:rsidRDefault="00A154D1" w:rsidP="00A154D1">
            <w:pPr>
              <w:ind w:left="284"/>
              <w:rPr>
                <w:rFonts w:ascii="Calibri" w:hAnsi="Calibri"/>
                <w:color w:val="000000"/>
              </w:rPr>
            </w:pPr>
            <w:r w:rsidRPr="00521B28">
              <w:rPr>
                <w:rFonts w:ascii="Calibri" w:hAnsi="Calibri"/>
                <w:color w:val="000000"/>
              </w:rPr>
              <w:t>LFA1-STCD1</w:t>
            </w:r>
          </w:p>
          <w:p w:rsidR="00A154D1" w:rsidRPr="00D455A0" w:rsidRDefault="00A154D1" w:rsidP="00A154D1">
            <w:pPr>
              <w:ind w:left="284"/>
              <w:rPr>
                <w:rFonts w:ascii="Calibri" w:hAnsi="Calibri"/>
                <w:color w:val="000000"/>
              </w:rPr>
            </w:pPr>
            <w:r w:rsidRPr="00521B28">
              <w:rPr>
                <w:rFonts w:ascii="Calibri" w:hAnsi="Calibri"/>
                <w:color w:val="000000"/>
              </w:rPr>
              <w:t>LFA1-STCD2</w:t>
            </w:r>
          </w:p>
        </w:tc>
        <w:tc>
          <w:tcPr>
            <w:tcW w:w="2515" w:type="dxa"/>
          </w:tcPr>
          <w:p w:rsidR="00A154D1" w:rsidRDefault="00A154D1" w:rsidP="00A154D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</w:t>
            </w:r>
          </w:p>
          <w:p w:rsidR="00A154D1" w:rsidRDefault="00A154D1" w:rsidP="00A154D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516" w:type="dxa"/>
          </w:tcPr>
          <w:p w:rsidR="00A154D1" w:rsidRDefault="00A154D1" w:rsidP="00A154D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CNPJ.</w:t>
            </w:r>
            <w:r w:rsidRPr="00C12B84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516" w:type="dxa"/>
          </w:tcPr>
          <w:p w:rsidR="00A154D1" w:rsidRDefault="00A154D1" w:rsidP="00A154D1">
            <w:pPr>
              <w:jc w:val="center"/>
              <w:rPr>
                <w:rFonts w:ascii="Arial" w:hAnsi="Arial" w:cs="Arial"/>
                <w:lang w:val="pt-BR"/>
              </w:rPr>
            </w:pPr>
            <w:r w:rsidRPr="00C12B84">
              <w:rPr>
                <w:rFonts w:ascii="Arial" w:hAnsi="Arial" w:cs="Arial"/>
                <w:lang w:val="pt-BR"/>
              </w:rPr>
              <w:t>CNPJ/CPF</w:t>
            </w:r>
          </w:p>
        </w:tc>
      </w:tr>
      <w:tr w:rsidR="00A154D1" w:rsidTr="00C10586">
        <w:tc>
          <w:tcPr>
            <w:tcW w:w="2515" w:type="dxa"/>
            <w:vAlign w:val="bottom"/>
          </w:tcPr>
          <w:p w:rsidR="00A154D1" w:rsidRDefault="00A154D1" w:rsidP="00A154D1">
            <w:pPr>
              <w:ind w:left="284"/>
              <w:rPr>
                <w:ins w:id="19" w:author="Engineering do Brasil S.A" w:date="2015-07-03T13:31:00Z"/>
                <w:rFonts w:ascii="Calibri" w:hAnsi="Calibri"/>
                <w:color w:val="000000"/>
              </w:rPr>
            </w:pPr>
            <w:ins w:id="20" w:author="Engineering do Brasil S.A" w:date="2015-07-03T13:31:00Z">
              <w:r w:rsidRPr="00575AF7">
                <w:rPr>
                  <w:rFonts w:ascii="Calibri" w:hAnsi="Calibri"/>
                  <w:color w:val="000000"/>
                </w:rPr>
                <w:lastRenderedPageBreak/>
                <w:t>KNA1-STCD1</w:t>
              </w:r>
            </w:ins>
          </w:p>
          <w:p w:rsidR="00A154D1" w:rsidRPr="00521B28" w:rsidRDefault="00A154D1" w:rsidP="00A154D1">
            <w:pPr>
              <w:ind w:left="284"/>
              <w:rPr>
                <w:rFonts w:ascii="Calibri" w:hAnsi="Calibri"/>
                <w:color w:val="000000"/>
              </w:rPr>
            </w:pPr>
            <w:ins w:id="21" w:author="Engineering do Brasil S.A" w:date="2015-07-03T13:31:00Z">
              <w:r>
                <w:rPr>
                  <w:rFonts w:ascii="Calibri" w:hAnsi="Calibri"/>
                  <w:color w:val="000000"/>
                </w:rPr>
                <w:t>KNA1-STCD2</w:t>
              </w:r>
            </w:ins>
          </w:p>
        </w:tc>
        <w:tc>
          <w:tcPr>
            <w:tcW w:w="2515" w:type="dxa"/>
          </w:tcPr>
          <w:p w:rsidR="00A154D1" w:rsidRDefault="00A154D1" w:rsidP="00A154D1">
            <w:pPr>
              <w:jc w:val="center"/>
              <w:rPr>
                <w:ins w:id="22" w:author="Engineering do Brasil S.A" w:date="2015-07-03T13:31:00Z"/>
                <w:rFonts w:ascii="Arial" w:hAnsi="Arial" w:cs="Arial"/>
                <w:lang w:val="pt-BR"/>
              </w:rPr>
            </w:pPr>
            <w:ins w:id="23" w:author="Engineering do Brasil S.A" w:date="2015-07-03T13:31:00Z">
              <w:r>
                <w:rPr>
                  <w:rFonts w:ascii="Arial" w:hAnsi="Arial" w:cs="Arial"/>
                  <w:lang w:val="pt-BR"/>
                </w:rPr>
                <w:t>CNPJ</w:t>
              </w:r>
            </w:ins>
          </w:p>
          <w:p w:rsidR="00A154D1" w:rsidRDefault="00A154D1" w:rsidP="00A154D1">
            <w:pPr>
              <w:jc w:val="center"/>
              <w:rPr>
                <w:rFonts w:ascii="Arial" w:hAnsi="Arial" w:cs="Arial"/>
                <w:lang w:val="pt-BR"/>
              </w:rPr>
            </w:pPr>
            <w:ins w:id="24" w:author="Engineering do Brasil S.A" w:date="2015-07-03T13:31:00Z">
              <w:r>
                <w:rPr>
                  <w:rFonts w:ascii="Arial" w:hAnsi="Arial" w:cs="Arial"/>
                  <w:lang w:val="pt-BR"/>
                </w:rPr>
                <w:t>CPF</w:t>
              </w:r>
            </w:ins>
          </w:p>
        </w:tc>
        <w:tc>
          <w:tcPr>
            <w:tcW w:w="2516" w:type="dxa"/>
          </w:tcPr>
          <w:p w:rsidR="00A154D1" w:rsidRDefault="00A154D1" w:rsidP="00A154D1">
            <w:pPr>
              <w:jc w:val="center"/>
              <w:rPr>
                <w:rFonts w:ascii="Arial" w:hAnsi="Arial" w:cs="Arial"/>
                <w:lang w:val="pt-BR"/>
              </w:rPr>
            </w:pPr>
            <w:ins w:id="25" w:author="Engineering do Brasil S.A" w:date="2015-07-03T13:31:00Z">
              <w:r>
                <w:rPr>
                  <w:rFonts w:ascii="Arial" w:hAnsi="Arial" w:cs="Arial"/>
                  <w:lang w:val="pt-BR"/>
                </w:rPr>
                <w:t>CNPJ.</w:t>
              </w:r>
              <w:r w:rsidRPr="00C12B84">
                <w:rPr>
                  <w:rFonts w:ascii="Arial" w:hAnsi="Arial" w:cs="Arial"/>
                  <w:lang w:val="pt-BR"/>
                </w:rPr>
                <w:t>CPF</w:t>
              </w:r>
            </w:ins>
          </w:p>
        </w:tc>
        <w:tc>
          <w:tcPr>
            <w:tcW w:w="2516" w:type="dxa"/>
          </w:tcPr>
          <w:p w:rsidR="00A154D1" w:rsidRPr="00C12B84" w:rsidRDefault="00A154D1" w:rsidP="00A154D1">
            <w:pPr>
              <w:jc w:val="center"/>
              <w:rPr>
                <w:rFonts w:ascii="Arial" w:hAnsi="Arial" w:cs="Arial"/>
                <w:lang w:val="pt-BR"/>
              </w:rPr>
            </w:pPr>
            <w:ins w:id="26" w:author="Engineering do Brasil S.A" w:date="2015-07-03T13:31:00Z">
              <w:r w:rsidRPr="00C12B84">
                <w:rPr>
                  <w:rFonts w:ascii="Arial" w:hAnsi="Arial" w:cs="Arial"/>
                  <w:lang w:val="pt-BR"/>
                </w:rPr>
                <w:t>CNPJ/CPF</w:t>
              </w:r>
            </w:ins>
          </w:p>
        </w:tc>
      </w:tr>
    </w:tbl>
    <w:p w:rsidR="004212C2" w:rsidRDefault="004212C2" w:rsidP="00001748">
      <w:pPr>
        <w:jc w:val="both"/>
        <w:rPr>
          <w:rFonts w:ascii="Arial" w:hAnsi="Arial" w:cs="Arial"/>
          <w:lang w:val="pt-BR"/>
        </w:rPr>
      </w:pP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001748" w:rsidRDefault="00001748" w:rsidP="004212C2">
      <w:pPr>
        <w:rPr>
          <w:rFonts w:ascii="Arial" w:hAnsi="Arial" w:cs="Arial"/>
          <w:lang w:val="pt-BR"/>
        </w:rPr>
      </w:pPr>
    </w:p>
    <w:p w:rsidR="004212C2" w:rsidRPr="003B42A4" w:rsidRDefault="004212C2" w:rsidP="00B10E5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B42A4">
        <w:rPr>
          <w:rFonts w:ascii="Arial" w:hAnsi="Arial" w:cs="Arial"/>
          <w:b/>
          <w:u w:val="single"/>
          <w:lang w:val="pt-BR"/>
        </w:rPr>
        <w:t>JAVA Script: Atualização do campo “</w:t>
      </w:r>
      <w:r w:rsidR="00B10E54" w:rsidRPr="00B10E54">
        <w:rPr>
          <w:rFonts w:ascii="Arial" w:hAnsi="Arial" w:cs="Arial"/>
          <w:b/>
          <w:u w:val="single"/>
          <w:lang w:val="pt-BR"/>
        </w:rPr>
        <w:t>CNPJ/CPF</w:t>
      </w:r>
      <w:r w:rsidRPr="003B42A4">
        <w:rPr>
          <w:rFonts w:ascii="Arial" w:hAnsi="Arial" w:cs="Arial"/>
          <w:b/>
          <w:u w:val="single"/>
          <w:lang w:val="pt-BR"/>
        </w:rPr>
        <w:t>” no Acordo Básico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89765A" w:rsidRDefault="00575AF7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registro da Contraparte </w:t>
      </w:r>
      <w:r w:rsidR="0089765A">
        <w:rPr>
          <w:rFonts w:ascii="Arial" w:hAnsi="Arial" w:cs="Arial"/>
          <w:lang w:val="pt-BR"/>
        </w:rPr>
        <w:t>do SAP CLM, existem os campos “</w:t>
      </w:r>
      <w:r w:rsidR="0089765A" w:rsidRPr="001778F9">
        <w:rPr>
          <w:rFonts w:ascii="Arial" w:hAnsi="Arial" w:cs="Arial"/>
          <w:lang w:val="pt-BR"/>
        </w:rPr>
        <w:t>CNPJ</w:t>
      </w:r>
      <w:r w:rsidR="0089765A">
        <w:rPr>
          <w:rFonts w:ascii="Arial" w:hAnsi="Arial" w:cs="Arial"/>
          <w:lang w:val="pt-BR"/>
        </w:rPr>
        <w:t>” e “</w:t>
      </w:r>
      <w:r w:rsidR="0089765A" w:rsidRPr="001778F9">
        <w:rPr>
          <w:rFonts w:ascii="Arial" w:hAnsi="Arial" w:cs="Arial"/>
          <w:lang w:val="pt-BR"/>
        </w:rPr>
        <w:t>CPF</w:t>
      </w:r>
      <w:r w:rsidR="0089765A">
        <w:rPr>
          <w:rFonts w:ascii="Arial" w:hAnsi="Arial" w:cs="Arial"/>
          <w:lang w:val="pt-BR"/>
        </w:rPr>
        <w:t xml:space="preserve">” na aba Cabeçalho que por sua vez, são </w:t>
      </w:r>
      <w:r>
        <w:rPr>
          <w:rFonts w:ascii="Arial" w:hAnsi="Arial" w:cs="Arial"/>
          <w:lang w:val="pt-BR"/>
        </w:rPr>
        <w:t>trazidos do SAP ECC quando a Contraparte é replicada</w:t>
      </w:r>
      <w:r w:rsidR="0089765A">
        <w:rPr>
          <w:rFonts w:ascii="Arial" w:hAnsi="Arial" w:cs="Arial"/>
          <w:lang w:val="pt-BR"/>
        </w:rPr>
        <w:t>.</w:t>
      </w:r>
    </w:p>
    <w:p w:rsidR="0089765A" w:rsidRDefault="0089765A" w:rsidP="004212C2">
      <w:pPr>
        <w:jc w:val="both"/>
        <w:rPr>
          <w:rFonts w:ascii="Arial" w:hAnsi="Arial" w:cs="Arial"/>
          <w:lang w:val="pt-BR"/>
        </w:rPr>
      </w:pPr>
    </w:p>
    <w:p w:rsidR="004212C2" w:rsidRDefault="000B7514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o usuário salvar o Acordo Básico, um script será responsável por popular o campo “</w:t>
      </w:r>
      <w:r w:rsidRPr="00DF5C88">
        <w:rPr>
          <w:rFonts w:ascii="Arial" w:hAnsi="Arial" w:cs="Arial"/>
          <w:lang w:val="pt-BR"/>
        </w:rPr>
        <w:t>CNPJ/CPF</w:t>
      </w:r>
      <w:r w:rsidR="00FE7526">
        <w:rPr>
          <w:rFonts w:ascii="Arial" w:hAnsi="Arial" w:cs="Arial"/>
          <w:lang w:val="pt-BR"/>
        </w:rPr>
        <w:t>” na aba “Informações sobre a contraparte</w:t>
      </w:r>
      <w:r>
        <w:rPr>
          <w:rFonts w:ascii="Arial" w:hAnsi="Arial" w:cs="Arial"/>
          <w:lang w:val="pt-BR"/>
        </w:rPr>
        <w:t>” do Acordo Básico</w:t>
      </w:r>
      <w:permStart w:id="2013407774" w:edGrp="everyone"/>
      <w:permEnd w:id="2013407774"/>
      <w:r>
        <w:rPr>
          <w:rFonts w:ascii="Arial" w:hAnsi="Arial" w:cs="Arial"/>
          <w:lang w:val="pt-BR"/>
        </w:rPr>
        <w:t xml:space="preserve">, </w:t>
      </w:r>
      <w:r w:rsidR="00DF5C88">
        <w:rPr>
          <w:rFonts w:ascii="Arial" w:hAnsi="Arial" w:cs="Arial"/>
          <w:lang w:val="pt-BR"/>
        </w:rPr>
        <w:t>dependendo de qual dos dois campo</w:t>
      </w:r>
      <w:r w:rsidR="00FE7526">
        <w:rPr>
          <w:rFonts w:ascii="Arial" w:hAnsi="Arial" w:cs="Arial"/>
          <w:lang w:val="pt-BR"/>
        </w:rPr>
        <w:t>s está preenchido no registro da Contraparte</w:t>
      </w:r>
      <w:r w:rsidR="00DF5C88">
        <w:rPr>
          <w:rFonts w:ascii="Arial" w:hAnsi="Arial" w:cs="Arial"/>
          <w:lang w:val="pt-BR"/>
        </w:rPr>
        <w:t>.</w:t>
      </w:r>
    </w:p>
    <w:p w:rsidR="00A228B7" w:rsidRDefault="00A228B7" w:rsidP="004212C2">
      <w:pPr>
        <w:jc w:val="both"/>
        <w:rPr>
          <w:rFonts w:ascii="Arial" w:hAnsi="Arial" w:cs="Arial"/>
          <w:lang w:val="pt-BR"/>
        </w:rPr>
      </w:pPr>
    </w:p>
    <w:p w:rsidR="00A228B7" w:rsidRDefault="00A228B7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a criação e preenchimento automático do campo “</w:t>
      </w:r>
      <w:r w:rsidRPr="00DF5C88">
        <w:rPr>
          <w:rFonts w:ascii="Arial" w:hAnsi="Arial" w:cs="Arial"/>
          <w:lang w:val="pt-BR"/>
        </w:rPr>
        <w:t>CNPJ/CPF</w:t>
      </w:r>
      <w:r>
        <w:rPr>
          <w:rFonts w:ascii="Arial" w:hAnsi="Arial" w:cs="Arial"/>
          <w:lang w:val="pt-BR"/>
        </w:rPr>
        <w:t>”, será possível a busca de Acordos Básicos por tal informação.</w:t>
      </w:r>
    </w:p>
    <w:p w:rsidR="00A553DE" w:rsidRDefault="00A553DE">
      <w:pPr>
        <w:rPr>
          <w:rFonts w:ascii="Calibri" w:hAnsi="Calibri" w:cs="Calibri"/>
          <w:b/>
          <w:bCs/>
          <w:color w:val="29323D"/>
          <w:sz w:val="28"/>
          <w:szCs w:val="28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7" w:name="_Toc359939790"/>
      <w:r>
        <w:rPr>
          <w:rFonts w:ascii="Calibri" w:hAnsi="Calibri" w:cs="Calibri"/>
          <w:color w:val="29323D"/>
          <w:lang w:val="pt-BR"/>
        </w:rPr>
        <w:t>Componentes Impactados</w:t>
      </w:r>
      <w:bookmarkEnd w:id="27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28" w:name="_Toc178139958"/>
      <w:bookmarkStart w:id="29" w:name="_Toc244516105"/>
    </w:p>
    <w:p w:rsidR="004212C2" w:rsidRDefault="004212C2" w:rsidP="004212C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Integração SAP ECC x CLM</w:t>
      </w: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4212C2" w:rsidRDefault="004212C2" w:rsidP="004212C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Registro de Fornecedores</w:t>
      </w:r>
      <w:r w:rsidR="00FE7526">
        <w:rPr>
          <w:rFonts w:ascii="Arial" w:hAnsi="Arial" w:cs="Arial"/>
          <w:lang w:val="pt-BR"/>
        </w:rPr>
        <w:t xml:space="preserve"> e Clientes</w:t>
      </w:r>
    </w:p>
    <w:p w:rsidR="004212C2" w:rsidRPr="00BB2EB5" w:rsidRDefault="004212C2" w:rsidP="004212C2">
      <w:pPr>
        <w:rPr>
          <w:rFonts w:ascii="Arial" w:hAnsi="Arial" w:cs="Arial"/>
          <w:lang w:val="pt-BR"/>
        </w:rPr>
      </w:pPr>
    </w:p>
    <w:p w:rsidR="00BB2EB5" w:rsidRPr="00BB2EB5" w:rsidRDefault="0070233A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Execução de relatório no SAP CLM selecionado por CNPJ ou CPF.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0" w:name="_Toc35993979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28"/>
      <w:bookmarkEnd w:id="29"/>
      <w:bookmarkEnd w:id="30"/>
    </w:p>
    <w:p w:rsidR="003B28ED" w:rsidRPr="002A76FF" w:rsidRDefault="003B28ED" w:rsidP="003B28ED">
      <w:pPr>
        <w:rPr>
          <w:lang w:val="pt-BR"/>
        </w:rPr>
      </w:pPr>
      <w:bookmarkStart w:id="31" w:name="_Toc244516106"/>
    </w:p>
    <w:p w:rsidR="004212C2" w:rsidRDefault="00D8170F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Registro da Contraparte (Clientes/Parceiros comerciais e Fornecedores) </w:t>
      </w:r>
      <w:r w:rsidR="004212C2">
        <w:rPr>
          <w:rFonts w:ascii="Arial" w:hAnsi="Arial" w:cs="Arial"/>
          <w:lang w:val="pt-BR"/>
        </w:rPr>
        <w:t>atualizado no SAP ECC.</w:t>
      </w:r>
    </w:p>
    <w:p w:rsidR="004212C2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Manutenção da lista de valores para o campo Sociedade Parceira no SAP ECC.</w:t>
      </w:r>
    </w:p>
    <w:p w:rsidR="004212C2" w:rsidRPr="000D7556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4212C2" w:rsidRPr="000D7556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2" w:name="_Toc359939792"/>
      <w:r>
        <w:rPr>
          <w:rFonts w:ascii="Calibri" w:hAnsi="Calibri" w:cs="Calibri"/>
          <w:color w:val="29323D"/>
          <w:lang w:val="pt-BR"/>
        </w:rPr>
        <w:t>Riscos</w:t>
      </w:r>
      <w:bookmarkEnd w:id="32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212C2" w:rsidRPr="00D64D97" w:rsidRDefault="004212C2" w:rsidP="004212C2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3" w:name="_Toc35993979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31"/>
      <w:bookmarkEnd w:id="33"/>
    </w:p>
    <w:p w:rsidR="003B28ED" w:rsidRPr="002A76FF" w:rsidRDefault="003B28ED" w:rsidP="003B28ED">
      <w:pPr>
        <w:rPr>
          <w:lang w:val="pt-BR"/>
        </w:rPr>
      </w:pPr>
      <w:bookmarkStart w:id="34" w:name="_Toc178139960"/>
      <w:bookmarkStart w:id="35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34"/>
      <w:bookmarkEnd w:id="35"/>
    </w:p>
    <w:p w:rsidR="003B28ED" w:rsidRPr="002A76FF" w:rsidRDefault="003B28ED" w:rsidP="00AE0A4B">
      <w:pPr>
        <w:pStyle w:val="Remissivo1"/>
        <w:ind w:left="0" w:firstLine="0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36" w:name="_Toc359939794"/>
      <w:r>
        <w:rPr>
          <w:rFonts w:ascii="Calibri" w:hAnsi="Calibri" w:cs="Calibri"/>
          <w:color w:val="29323D"/>
          <w:lang w:val="pt-BR"/>
        </w:rPr>
        <w:t>Aprovação do documento</w:t>
      </w:r>
      <w:bookmarkEnd w:id="36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2A76FF" w:rsidTr="00A154D1">
        <w:trPr>
          <w:tblHeader/>
        </w:trPr>
        <w:tc>
          <w:tcPr>
            <w:tcW w:w="557" w:type="pct"/>
            <w:shd w:val="clear" w:color="auto" w:fill="D9D9D9"/>
          </w:tcPr>
          <w:p w:rsidR="003303EF" w:rsidRPr="002A76FF" w:rsidRDefault="003303EF" w:rsidP="00A945D7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A945D7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A945D7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A945D7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A945D7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Alessadra Kamimura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725BA" w:rsidRPr="008D6BEE" w:rsidTr="00A945D7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A" w:rsidRDefault="00E26C5D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A" w:rsidRDefault="00E26C5D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A" w:rsidRDefault="00E26C5D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A" w:rsidRPr="008D6BEE" w:rsidRDefault="003725B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lastRenderedPageBreak/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A945D7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317" w:rsidRDefault="00BE1317" w:rsidP="00A13348">
      <w:r>
        <w:separator/>
      </w:r>
    </w:p>
  </w:endnote>
  <w:endnote w:type="continuationSeparator" w:id="0">
    <w:p w:rsidR="00BE1317" w:rsidRDefault="00BE1317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A945D7" w:rsidTr="003B28ED">
      <w:trPr>
        <w:trHeight w:val="151"/>
      </w:trPr>
      <w:tc>
        <w:tcPr>
          <w:tcW w:w="2250" w:type="pct"/>
        </w:tcPr>
        <w:p w:rsidR="00A945D7" w:rsidRPr="003B28ED" w:rsidRDefault="00A945D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A945D7" w:rsidRPr="003B28ED" w:rsidRDefault="00A945D7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A945D7" w:rsidRPr="003B28ED" w:rsidRDefault="00A945D7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297C2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2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A945D7" w:rsidTr="003B28ED">
      <w:trPr>
        <w:trHeight w:val="150"/>
      </w:trPr>
      <w:tc>
        <w:tcPr>
          <w:tcW w:w="2250" w:type="pct"/>
        </w:tcPr>
        <w:p w:rsidR="00A945D7" w:rsidRPr="003B28ED" w:rsidRDefault="00A945D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A945D7" w:rsidRPr="003B28ED" w:rsidRDefault="00A945D7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A945D7" w:rsidRPr="003B28ED" w:rsidRDefault="00A945D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A945D7" w:rsidRDefault="00A945D7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E04DEC" wp14:editId="011A30CD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3175" t="4445" r="1905" b="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8A417C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D7" w:rsidRDefault="00A945D7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A945D7" w:rsidRDefault="00A945D7">
    <w:pPr>
      <w:pStyle w:val="Rodap"/>
    </w:pPr>
  </w:p>
  <w:p w:rsidR="00A945D7" w:rsidRDefault="00A945D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635" r="0" b="1905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2EFE0A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317" w:rsidRDefault="00BE1317" w:rsidP="00A13348">
      <w:r>
        <w:separator/>
      </w:r>
    </w:p>
  </w:footnote>
  <w:footnote w:type="continuationSeparator" w:id="0">
    <w:p w:rsidR="00BE1317" w:rsidRDefault="00BE1317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D7" w:rsidRDefault="00A945D7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A945D7" w:rsidRDefault="00A945D7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945D7" w:rsidRDefault="00A945D7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945D7" w:rsidRDefault="00A945D7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A945D7" w:rsidRDefault="00A945D7" w:rsidP="00CA7818">
    <w:pPr>
      <w:pStyle w:val="Cabealho"/>
      <w:rPr>
        <w:b/>
        <w:bCs/>
        <w:sz w:val="16"/>
      </w:rPr>
    </w:pPr>
  </w:p>
  <w:p w:rsidR="00A945D7" w:rsidRDefault="00A945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tMp4PSXQFGYTuD06jhNNReo7awpAuQFhA9cYDoXYJNq339WY82d/Q93td6QljmiapGYzDBViAFhDG5jeHRxf5Q==" w:salt="EsIm2NdmvcQ992DolnYW4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ADIT_EXEMPT_2" w:val="Empty"/>
    <w:docVar w:name="Author" w:val="Empty"/>
    <w:docVar w:name="Entered_By" w:val="Empty"/>
    <w:docVar w:name="FileName" w:val="Empty"/>
    <w:docVar w:name="OLE_LINK1" w:val="Empty"/>
  </w:docVars>
  <w:rsids>
    <w:rsidRoot w:val="00A13348"/>
    <w:rsid w:val="00000B33"/>
    <w:rsid w:val="00001748"/>
    <w:rsid w:val="000019BD"/>
    <w:rsid w:val="00002C95"/>
    <w:rsid w:val="00012D1D"/>
    <w:rsid w:val="0001312C"/>
    <w:rsid w:val="000153BC"/>
    <w:rsid w:val="0001733C"/>
    <w:rsid w:val="00021435"/>
    <w:rsid w:val="0002653F"/>
    <w:rsid w:val="00034E52"/>
    <w:rsid w:val="0003539A"/>
    <w:rsid w:val="00040250"/>
    <w:rsid w:val="000446EE"/>
    <w:rsid w:val="0004637B"/>
    <w:rsid w:val="00052575"/>
    <w:rsid w:val="00055D9A"/>
    <w:rsid w:val="00062077"/>
    <w:rsid w:val="00063831"/>
    <w:rsid w:val="00070CA4"/>
    <w:rsid w:val="00085385"/>
    <w:rsid w:val="00086E09"/>
    <w:rsid w:val="00091010"/>
    <w:rsid w:val="000A14D5"/>
    <w:rsid w:val="000B1432"/>
    <w:rsid w:val="000B4319"/>
    <w:rsid w:val="000B672D"/>
    <w:rsid w:val="000B7196"/>
    <w:rsid w:val="000B7514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70FC"/>
    <w:rsid w:val="00120312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469E4"/>
    <w:rsid w:val="00152930"/>
    <w:rsid w:val="001554DF"/>
    <w:rsid w:val="00164FFD"/>
    <w:rsid w:val="00177852"/>
    <w:rsid w:val="001778F9"/>
    <w:rsid w:val="001805C6"/>
    <w:rsid w:val="001856A2"/>
    <w:rsid w:val="00195348"/>
    <w:rsid w:val="001A068D"/>
    <w:rsid w:val="001A272F"/>
    <w:rsid w:val="001A70D6"/>
    <w:rsid w:val="001B0455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54572"/>
    <w:rsid w:val="00257B23"/>
    <w:rsid w:val="00261650"/>
    <w:rsid w:val="002625BF"/>
    <w:rsid w:val="00262E34"/>
    <w:rsid w:val="002638AC"/>
    <w:rsid w:val="00266A33"/>
    <w:rsid w:val="0027055B"/>
    <w:rsid w:val="00270CD6"/>
    <w:rsid w:val="002722A4"/>
    <w:rsid w:val="00273D7D"/>
    <w:rsid w:val="00276A36"/>
    <w:rsid w:val="00282EAC"/>
    <w:rsid w:val="00287BF9"/>
    <w:rsid w:val="0029123C"/>
    <w:rsid w:val="00297C2F"/>
    <w:rsid w:val="002A04BC"/>
    <w:rsid w:val="002A473F"/>
    <w:rsid w:val="002A58A2"/>
    <w:rsid w:val="002A6F86"/>
    <w:rsid w:val="002A76FF"/>
    <w:rsid w:val="002B2767"/>
    <w:rsid w:val="002B4C5D"/>
    <w:rsid w:val="002B4F6D"/>
    <w:rsid w:val="002B698E"/>
    <w:rsid w:val="002B7D57"/>
    <w:rsid w:val="002D2EE9"/>
    <w:rsid w:val="002D48E6"/>
    <w:rsid w:val="002D56B5"/>
    <w:rsid w:val="002D6F89"/>
    <w:rsid w:val="002D7894"/>
    <w:rsid w:val="002E0412"/>
    <w:rsid w:val="002E4404"/>
    <w:rsid w:val="002E7930"/>
    <w:rsid w:val="002F033C"/>
    <w:rsid w:val="002F6F98"/>
    <w:rsid w:val="0030005F"/>
    <w:rsid w:val="00305680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75FE"/>
    <w:rsid w:val="003702DE"/>
    <w:rsid w:val="003725BA"/>
    <w:rsid w:val="00382509"/>
    <w:rsid w:val="003939E9"/>
    <w:rsid w:val="003974B4"/>
    <w:rsid w:val="003A538A"/>
    <w:rsid w:val="003B0079"/>
    <w:rsid w:val="003B00C7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12C2"/>
    <w:rsid w:val="00422AC6"/>
    <w:rsid w:val="00425A19"/>
    <w:rsid w:val="004268BE"/>
    <w:rsid w:val="00427168"/>
    <w:rsid w:val="0043251B"/>
    <w:rsid w:val="004337C5"/>
    <w:rsid w:val="00443675"/>
    <w:rsid w:val="004503B5"/>
    <w:rsid w:val="0045612C"/>
    <w:rsid w:val="00465AC2"/>
    <w:rsid w:val="00470564"/>
    <w:rsid w:val="0047274F"/>
    <w:rsid w:val="00475CE1"/>
    <w:rsid w:val="00484012"/>
    <w:rsid w:val="0048549D"/>
    <w:rsid w:val="004855E8"/>
    <w:rsid w:val="00486D74"/>
    <w:rsid w:val="0048734C"/>
    <w:rsid w:val="004903BD"/>
    <w:rsid w:val="004A30E2"/>
    <w:rsid w:val="004A5991"/>
    <w:rsid w:val="004B09CD"/>
    <w:rsid w:val="004B13FE"/>
    <w:rsid w:val="004B14E2"/>
    <w:rsid w:val="004B379E"/>
    <w:rsid w:val="004B5F2D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130A6"/>
    <w:rsid w:val="0051402F"/>
    <w:rsid w:val="00514343"/>
    <w:rsid w:val="005207A8"/>
    <w:rsid w:val="00521B28"/>
    <w:rsid w:val="00522AEF"/>
    <w:rsid w:val="00524A6A"/>
    <w:rsid w:val="0053034D"/>
    <w:rsid w:val="005305CD"/>
    <w:rsid w:val="005333FE"/>
    <w:rsid w:val="0053402C"/>
    <w:rsid w:val="00535BFF"/>
    <w:rsid w:val="0054250C"/>
    <w:rsid w:val="00543FE6"/>
    <w:rsid w:val="005459C0"/>
    <w:rsid w:val="00554F49"/>
    <w:rsid w:val="00555D8B"/>
    <w:rsid w:val="00561DDF"/>
    <w:rsid w:val="00570055"/>
    <w:rsid w:val="00570377"/>
    <w:rsid w:val="005711AA"/>
    <w:rsid w:val="00573D84"/>
    <w:rsid w:val="00575AF7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5F5A31"/>
    <w:rsid w:val="00601CFA"/>
    <w:rsid w:val="00603083"/>
    <w:rsid w:val="006049EF"/>
    <w:rsid w:val="006055EF"/>
    <w:rsid w:val="00615E8E"/>
    <w:rsid w:val="00617CF0"/>
    <w:rsid w:val="00642E3F"/>
    <w:rsid w:val="00643121"/>
    <w:rsid w:val="006466DB"/>
    <w:rsid w:val="00650CEE"/>
    <w:rsid w:val="0065566C"/>
    <w:rsid w:val="00655F5A"/>
    <w:rsid w:val="00660C43"/>
    <w:rsid w:val="00662268"/>
    <w:rsid w:val="006635A5"/>
    <w:rsid w:val="00671569"/>
    <w:rsid w:val="00682460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597F"/>
    <w:rsid w:val="006B0081"/>
    <w:rsid w:val="006B0368"/>
    <w:rsid w:val="006B03AE"/>
    <w:rsid w:val="006B12F3"/>
    <w:rsid w:val="006C3D76"/>
    <w:rsid w:val="006C44DD"/>
    <w:rsid w:val="006C50AD"/>
    <w:rsid w:val="006C5F4C"/>
    <w:rsid w:val="006C6804"/>
    <w:rsid w:val="006D35EE"/>
    <w:rsid w:val="006D3F4E"/>
    <w:rsid w:val="006E08D2"/>
    <w:rsid w:val="006E3C20"/>
    <w:rsid w:val="006E6B4E"/>
    <w:rsid w:val="006F0461"/>
    <w:rsid w:val="006F28BA"/>
    <w:rsid w:val="006F6848"/>
    <w:rsid w:val="006F6D8A"/>
    <w:rsid w:val="006F75BD"/>
    <w:rsid w:val="00701411"/>
    <w:rsid w:val="0070233A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5909"/>
    <w:rsid w:val="007466FF"/>
    <w:rsid w:val="00750207"/>
    <w:rsid w:val="00756C39"/>
    <w:rsid w:val="00757B8A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B37EB"/>
    <w:rsid w:val="007C2B6E"/>
    <w:rsid w:val="007C34F4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0DF7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7052E"/>
    <w:rsid w:val="0087105E"/>
    <w:rsid w:val="00874C98"/>
    <w:rsid w:val="00877C00"/>
    <w:rsid w:val="00886F40"/>
    <w:rsid w:val="00892454"/>
    <w:rsid w:val="00892B9A"/>
    <w:rsid w:val="0089419D"/>
    <w:rsid w:val="0089643D"/>
    <w:rsid w:val="0089765A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C7D10"/>
    <w:rsid w:val="008D24EC"/>
    <w:rsid w:val="008D604C"/>
    <w:rsid w:val="008D6BEE"/>
    <w:rsid w:val="008E0552"/>
    <w:rsid w:val="008E3DFE"/>
    <w:rsid w:val="008E5E3E"/>
    <w:rsid w:val="008E6299"/>
    <w:rsid w:val="008F7919"/>
    <w:rsid w:val="00904716"/>
    <w:rsid w:val="0091650B"/>
    <w:rsid w:val="00920184"/>
    <w:rsid w:val="00926CC2"/>
    <w:rsid w:val="00931F95"/>
    <w:rsid w:val="00932EFF"/>
    <w:rsid w:val="00935D36"/>
    <w:rsid w:val="009401F8"/>
    <w:rsid w:val="00940881"/>
    <w:rsid w:val="009429E6"/>
    <w:rsid w:val="00944152"/>
    <w:rsid w:val="009446F5"/>
    <w:rsid w:val="00945208"/>
    <w:rsid w:val="00951F56"/>
    <w:rsid w:val="00951F58"/>
    <w:rsid w:val="009520F4"/>
    <w:rsid w:val="009528F9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4A9"/>
    <w:rsid w:val="00985CDD"/>
    <w:rsid w:val="009A266F"/>
    <w:rsid w:val="009A769D"/>
    <w:rsid w:val="009A7C6F"/>
    <w:rsid w:val="009B1482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10970"/>
    <w:rsid w:val="00A11408"/>
    <w:rsid w:val="00A13348"/>
    <w:rsid w:val="00A154D1"/>
    <w:rsid w:val="00A1621D"/>
    <w:rsid w:val="00A17DF1"/>
    <w:rsid w:val="00A21944"/>
    <w:rsid w:val="00A228B7"/>
    <w:rsid w:val="00A2672C"/>
    <w:rsid w:val="00A26BFF"/>
    <w:rsid w:val="00A31469"/>
    <w:rsid w:val="00A320B2"/>
    <w:rsid w:val="00A423B4"/>
    <w:rsid w:val="00A43388"/>
    <w:rsid w:val="00A448B7"/>
    <w:rsid w:val="00A50E86"/>
    <w:rsid w:val="00A54A46"/>
    <w:rsid w:val="00A553DE"/>
    <w:rsid w:val="00A55B99"/>
    <w:rsid w:val="00A56CF0"/>
    <w:rsid w:val="00A5702F"/>
    <w:rsid w:val="00A6385F"/>
    <w:rsid w:val="00A6492B"/>
    <w:rsid w:val="00A714E0"/>
    <w:rsid w:val="00A773E5"/>
    <w:rsid w:val="00A94333"/>
    <w:rsid w:val="00A945D7"/>
    <w:rsid w:val="00A97D15"/>
    <w:rsid w:val="00AA6DE7"/>
    <w:rsid w:val="00AA74EB"/>
    <w:rsid w:val="00AB4E44"/>
    <w:rsid w:val="00AB51CA"/>
    <w:rsid w:val="00AC0D33"/>
    <w:rsid w:val="00AD0524"/>
    <w:rsid w:val="00AD09C7"/>
    <w:rsid w:val="00AE0A4B"/>
    <w:rsid w:val="00AE5C3E"/>
    <w:rsid w:val="00AE77DF"/>
    <w:rsid w:val="00AF17E0"/>
    <w:rsid w:val="00AF1C78"/>
    <w:rsid w:val="00B002C5"/>
    <w:rsid w:val="00B005DE"/>
    <w:rsid w:val="00B0257E"/>
    <w:rsid w:val="00B04AA1"/>
    <w:rsid w:val="00B0645A"/>
    <w:rsid w:val="00B07656"/>
    <w:rsid w:val="00B10E54"/>
    <w:rsid w:val="00B20054"/>
    <w:rsid w:val="00B21407"/>
    <w:rsid w:val="00B30398"/>
    <w:rsid w:val="00B35F54"/>
    <w:rsid w:val="00B40F44"/>
    <w:rsid w:val="00B42502"/>
    <w:rsid w:val="00B426CF"/>
    <w:rsid w:val="00B458CC"/>
    <w:rsid w:val="00B46036"/>
    <w:rsid w:val="00B500E7"/>
    <w:rsid w:val="00B5180D"/>
    <w:rsid w:val="00B53E78"/>
    <w:rsid w:val="00B54935"/>
    <w:rsid w:val="00B61A21"/>
    <w:rsid w:val="00B750F3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7BF"/>
    <w:rsid w:val="00BD3C88"/>
    <w:rsid w:val="00BD775C"/>
    <w:rsid w:val="00BD7E50"/>
    <w:rsid w:val="00BE1317"/>
    <w:rsid w:val="00BF4730"/>
    <w:rsid w:val="00C034FC"/>
    <w:rsid w:val="00C04236"/>
    <w:rsid w:val="00C06E65"/>
    <w:rsid w:val="00C12B84"/>
    <w:rsid w:val="00C20579"/>
    <w:rsid w:val="00C25BB4"/>
    <w:rsid w:val="00C3358B"/>
    <w:rsid w:val="00C4190A"/>
    <w:rsid w:val="00C429BC"/>
    <w:rsid w:val="00C4329F"/>
    <w:rsid w:val="00C464E7"/>
    <w:rsid w:val="00C554CB"/>
    <w:rsid w:val="00C56A8F"/>
    <w:rsid w:val="00C602A3"/>
    <w:rsid w:val="00C62890"/>
    <w:rsid w:val="00C669C0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B375B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04AC9"/>
    <w:rsid w:val="00D04BA9"/>
    <w:rsid w:val="00D061AE"/>
    <w:rsid w:val="00D131AB"/>
    <w:rsid w:val="00D134AA"/>
    <w:rsid w:val="00D13B73"/>
    <w:rsid w:val="00D26380"/>
    <w:rsid w:val="00D3512D"/>
    <w:rsid w:val="00D35821"/>
    <w:rsid w:val="00D37209"/>
    <w:rsid w:val="00D37E1D"/>
    <w:rsid w:val="00D455AD"/>
    <w:rsid w:val="00D51A43"/>
    <w:rsid w:val="00D54099"/>
    <w:rsid w:val="00D6279C"/>
    <w:rsid w:val="00D64D97"/>
    <w:rsid w:val="00D70323"/>
    <w:rsid w:val="00D74690"/>
    <w:rsid w:val="00D766E5"/>
    <w:rsid w:val="00D8170F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54A9"/>
    <w:rsid w:val="00DD7236"/>
    <w:rsid w:val="00DE163E"/>
    <w:rsid w:val="00DE4CE9"/>
    <w:rsid w:val="00DE5629"/>
    <w:rsid w:val="00DE7BB0"/>
    <w:rsid w:val="00DF2D25"/>
    <w:rsid w:val="00DF2E96"/>
    <w:rsid w:val="00DF5C88"/>
    <w:rsid w:val="00E01C6A"/>
    <w:rsid w:val="00E02E3A"/>
    <w:rsid w:val="00E045BC"/>
    <w:rsid w:val="00E13AAC"/>
    <w:rsid w:val="00E17A95"/>
    <w:rsid w:val="00E17FB2"/>
    <w:rsid w:val="00E2312B"/>
    <w:rsid w:val="00E26147"/>
    <w:rsid w:val="00E26C5D"/>
    <w:rsid w:val="00E27016"/>
    <w:rsid w:val="00E276CE"/>
    <w:rsid w:val="00E27A4E"/>
    <w:rsid w:val="00E319F4"/>
    <w:rsid w:val="00E34D67"/>
    <w:rsid w:val="00E35871"/>
    <w:rsid w:val="00E44295"/>
    <w:rsid w:val="00E461AC"/>
    <w:rsid w:val="00E46B73"/>
    <w:rsid w:val="00E472E1"/>
    <w:rsid w:val="00E60741"/>
    <w:rsid w:val="00E621ED"/>
    <w:rsid w:val="00E6633D"/>
    <w:rsid w:val="00E6644C"/>
    <w:rsid w:val="00E80BA9"/>
    <w:rsid w:val="00E81FAE"/>
    <w:rsid w:val="00E915E6"/>
    <w:rsid w:val="00E92530"/>
    <w:rsid w:val="00E943A3"/>
    <w:rsid w:val="00E96618"/>
    <w:rsid w:val="00E9703F"/>
    <w:rsid w:val="00EA3A0A"/>
    <w:rsid w:val="00EA44BA"/>
    <w:rsid w:val="00EA5591"/>
    <w:rsid w:val="00EB1387"/>
    <w:rsid w:val="00EB2DDA"/>
    <w:rsid w:val="00EB3DCC"/>
    <w:rsid w:val="00EC2BAD"/>
    <w:rsid w:val="00ED37CC"/>
    <w:rsid w:val="00ED384A"/>
    <w:rsid w:val="00EE6467"/>
    <w:rsid w:val="00EE6E6E"/>
    <w:rsid w:val="00EE7101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D14"/>
    <w:rsid w:val="00F554EF"/>
    <w:rsid w:val="00F5591A"/>
    <w:rsid w:val="00F67ECB"/>
    <w:rsid w:val="00F732C8"/>
    <w:rsid w:val="00F75299"/>
    <w:rsid w:val="00F835C7"/>
    <w:rsid w:val="00F8659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2D"/>
    <w:rsid w:val="00FD6B6F"/>
    <w:rsid w:val="00FD7041"/>
    <w:rsid w:val="00FE5C9F"/>
    <w:rsid w:val="00FE7526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8134C4-ED8A-4687-ABEF-857EF85E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A945D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FA515-9020-419A-9F32-FFE3CC8A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3335</Characters>
  <Application>Microsoft Office Word</Application>
  <DocSecurity>8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2015-07-03T16:34:00Z</dcterms:created>
  <dcterms:modified xsi:type="dcterms:W3CDTF">2015-07-03T16:34:00Z</dcterms:modified>
</cp:coreProperties>
</file>