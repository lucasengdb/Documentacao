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bookmarkStart w:id="0" w:name="_GoBack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BD0D45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rect id="Rectangle 6" o:spid="_x0000_s1026" style="position:absolute;left:0;text-align:left;margin-left:218.35pt;margin-top:-187.15pt;width:76.5pt;height:486.2pt;rotation:90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<v:fill opacity="46003f"/>
            <v:textbox inset=".72pt,7.2pt,.72pt,7.2pt">
              <w:txbxContent>
                <w:p w:rsidR="008D52CB" w:rsidRPr="00912F2D" w:rsidRDefault="008D52CB" w:rsidP="00CA7818">
                  <w:pPr>
                    <w:pStyle w:val="SemEspaamento"/>
                    <w:jc w:val="center"/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</w:pPr>
                  <w:r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  <w:t>Especificação Funcional</w:t>
                  </w:r>
                </w:p>
                <w:p w:rsidR="008D52CB" w:rsidRDefault="008D52CB" w:rsidP="00CA7818">
                  <w:pPr>
                    <w:pStyle w:val="SemEspaamento"/>
                    <w:jc w:val="center"/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CLM.0</w:t>
                  </w:r>
                  <w:r w:rsidR="00161463"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12</w:t>
                  </w:r>
                </w:p>
                <w:p w:rsidR="008D52CB" w:rsidRPr="0002653F" w:rsidRDefault="00161463" w:rsidP="0002653F">
                  <w:pPr>
                    <w:pStyle w:val="SemEspaamento"/>
                    <w:jc w:val="center"/>
                    <w:rPr>
                      <w:rFonts w:ascii="Candara" w:hAnsi="Candara"/>
                      <w:sz w:val="30"/>
                      <w:szCs w:val="30"/>
                    </w:rPr>
                  </w:pPr>
                  <w:r>
                    <w:rPr>
                      <w:rFonts w:ascii="Candara" w:hAnsi="Candara" w:cs="Arial"/>
                      <w:sz w:val="30"/>
                      <w:szCs w:val="30"/>
                      <w:lang w:eastAsia="pt-BR"/>
                    </w:rPr>
                    <w:t>Partes Relacionadas</w:t>
                  </w:r>
                </w:p>
              </w:txbxContent>
            </v:textbox>
          </v:rect>
        </w:pic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BD0D45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group id="Group 737" o:spid="_x0000_s1038" style="position:absolute;left:0;text-align:left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21" o:spid="_x0000_s102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<v:imagedata r:id="rId9" o:title="logo_Engineering - Vetor"/>
            </v:shape>
            <v:shape id="Imagem 7" o:spid="_x0000_s1028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<v:imagedata r:id="rId10" o:title="image004"/>
            </v:shape>
            <v:shape id="Picture 729" o:spid="_x0000_s1029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<v:imagedata r:id="rId11" o:title=""/>
            </v:shape>
          </v:group>
        </w:pic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D0D45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pict>
          <v:group id="_x0000_s1034" style="position:absolute;left:0;text-align:left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 id="Picture 721" o:spid="_x0000_s103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<v:imagedata r:id="rId9" o:title="logo_Engineering - Vetor"/>
            </v:shape>
            <v:shape id="Imagem 7" o:spid="_x0000_s1036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<v:imagedata r:id="rId10" o:title="image004"/>
            </v:shape>
            <v:shape id="Picture 729" o:spid="_x0000_s1035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<v:imagedata r:id="rId11" o:title=""/>
            </v:shape>
          </v:group>
        </w:pic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CLM.0</w:t>
      </w:r>
      <w:r w:rsidR="00161463">
        <w:rPr>
          <w:rFonts w:ascii="Calibri" w:hAnsi="Calibri" w:cs="Calibri"/>
          <w:lang w:val="pt-BR"/>
        </w:rPr>
        <w:t>12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61463">
        <w:rPr>
          <w:rFonts w:ascii="Calibri" w:hAnsi="Calibri" w:cs="Calibri"/>
          <w:lang w:val="pt-BR"/>
        </w:rPr>
        <w:t>Partes Relacionadas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BD0D45">
        <w:rPr>
          <w:noProof/>
          <w:lang w:val="pt-BR" w:eastAsia="pt-BR"/>
        </w:rPr>
        <w:pict>
          <v:group id="_x0000_s1030" style="position:absolute;margin-left:336pt;margin-top:577.5pt;width:3in;height:80.25pt;z-index:251659264;mso-position-horizontal-relative:text;mso-position-vertical-relative:text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<v:shape id="Picture 721" o:spid="_x0000_s1033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<v:imagedata r:id="rId9" o:title="logo_Engineering - Vetor"/>
            </v:shape>
            <v:shape id="Imagem 7" o:spid="_x0000_s1032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<v:imagedata r:id="rId10" o:title="image004"/>
            </v:shape>
            <v:shape id="Picture 729" o:spid="_x0000_s1031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<v:imagedata r:id="rId11" o:title=""/>
            </v:shape>
          </v:group>
        </w:pic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161463">
        <w:rPr>
          <w:noProof/>
          <w:lang w:val="pt-BR"/>
        </w:rPr>
        <w:t>1</w:t>
      </w:r>
      <w:r w:rsidR="00F72180">
        <w:rPr>
          <w:noProof/>
          <w:lang w:val="pt-BR"/>
        </w:rPr>
        <w:t>0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1" w:author="Engineering do Brasil S.A" w:date="2015-07-16T14:10:00Z">
        <w:r w:rsidDel="001F394A">
          <w:rPr>
            <w:rFonts w:ascii="Calibri" w:hAnsi="Calibri" w:cs="Calibri"/>
            <w:lang w:val="pt-BR"/>
          </w:rPr>
          <w:delText>1</w:delText>
        </w:r>
      </w:del>
      <w:ins w:id="2" w:author="Engineering do Brasil S.A" w:date="2015-07-16T14:10:00Z">
        <w:r w:rsidR="001F394A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3" w:author="Engineering do Brasil S.A" w:date="2015-07-16T14:10:00Z">
        <w:r w:rsidR="007A08E6" w:rsidRPr="007A08E6" w:rsidDel="001F394A">
          <w:rPr>
            <w:rFonts w:ascii="Calibri" w:hAnsi="Calibri" w:cs="Calibri"/>
            <w:lang w:val="pt-BR"/>
          </w:rPr>
          <w:delText>N/A – versão inicial</w:delText>
        </w:r>
      </w:del>
      <w:ins w:id="4" w:author="Engineering do Brasil S.A" w:date="2015-07-16T14:10:00Z">
        <w:r w:rsidR="001F394A">
          <w:rPr>
            <w:rFonts w:ascii="Calibri" w:hAnsi="Calibri" w:cs="Calibri"/>
            <w:lang w:val="pt-BR"/>
          </w:rPr>
          <w:t>16/07/2015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646C9F" w:rsidRDefault="008A6CE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646C9F" w:rsidRPr="0097754F">
        <w:rPr>
          <w:rFonts w:ascii="Calibri" w:hAnsi="Calibri" w:cs="Calibri"/>
          <w:color w:val="29323D"/>
          <w:lang w:val="pt-BR"/>
        </w:rPr>
        <w:t>1.</w:t>
      </w:r>
      <w:r w:rsidR="00646C9F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646C9F" w:rsidRPr="0097754F">
        <w:rPr>
          <w:rFonts w:ascii="Calibri" w:hAnsi="Calibri" w:cs="Calibri"/>
          <w:color w:val="29323D"/>
          <w:lang w:val="pt-BR"/>
        </w:rPr>
        <w:t>Histórico do Documento</w:t>
      </w:r>
      <w:r w:rsidR="00646C9F" w:rsidRPr="00646C9F">
        <w:rPr>
          <w:lang w:val="pt-BR"/>
        </w:rPr>
        <w:tab/>
      </w:r>
      <w:r>
        <w:fldChar w:fldCharType="begin"/>
      </w:r>
      <w:r w:rsidR="00646C9F" w:rsidRPr="00646C9F">
        <w:rPr>
          <w:lang w:val="pt-BR"/>
        </w:rPr>
        <w:instrText xml:space="preserve"> PAGEREF _Toc360783427 \h </w:instrText>
      </w:r>
      <w:r>
        <w:fldChar w:fldCharType="separate"/>
      </w:r>
      <w:r w:rsidR="0082554C">
        <w:rPr>
          <w:lang w:val="pt-BR"/>
        </w:rPr>
        <w:t>3</w:t>
      </w:r>
      <w:r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Documentos Relacionados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_Toc360783428 \h </w:instrText>
      </w:r>
      <w:r w:rsidR="008A6CED">
        <w:fldChar w:fldCharType="separate"/>
      </w:r>
      <w:r w:rsidR="0082554C">
        <w:rPr>
          <w:lang w:val="pt-BR"/>
        </w:rPr>
        <w:t>3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Abreviações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_Toc360783429 \h </w:instrText>
      </w:r>
      <w:r w:rsidR="008A6CED">
        <w:fldChar w:fldCharType="separate"/>
      </w:r>
      <w:r w:rsidR="0082554C">
        <w:rPr>
          <w:lang w:val="pt-BR"/>
        </w:rPr>
        <w:t>3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Visão Geral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_Toc360783430 \h </w:instrText>
      </w:r>
      <w:r w:rsidR="008A6CED">
        <w:fldChar w:fldCharType="separate"/>
      </w:r>
      <w:r w:rsidR="0082554C">
        <w:rPr>
          <w:lang w:val="pt-BR"/>
        </w:rPr>
        <w:t>3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Requisitos Funcionais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_Toc360783431 \h </w:instrText>
      </w:r>
      <w:r w:rsidR="008A6CED">
        <w:fldChar w:fldCharType="separate"/>
      </w:r>
      <w:r w:rsidR="0082554C">
        <w:rPr>
          <w:lang w:val="pt-BR"/>
        </w:rPr>
        <w:t>3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Componentes Impactados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_Toc360783432 \h </w:instrText>
      </w:r>
      <w:r w:rsidR="008A6CED">
        <w:fldChar w:fldCharType="separate"/>
      </w:r>
      <w:r w:rsidR="0082554C">
        <w:rPr>
          <w:lang w:val="pt-BR"/>
        </w:rPr>
        <w:t>5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Premissas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_Toc360783433 \h </w:instrText>
      </w:r>
      <w:r w:rsidR="008A6CED">
        <w:fldChar w:fldCharType="separate"/>
      </w:r>
      <w:r w:rsidR="0082554C">
        <w:rPr>
          <w:lang w:val="pt-BR"/>
        </w:rPr>
        <w:t>5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Riscos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_Toc360783434 \h </w:instrText>
      </w:r>
      <w:r w:rsidR="008A6CED">
        <w:fldChar w:fldCharType="separate"/>
      </w:r>
      <w:r w:rsidR="0082554C">
        <w:rPr>
          <w:lang w:val="pt-BR"/>
        </w:rPr>
        <w:t>5</w:t>
      </w:r>
      <w:r w:rsidR="008A6CED">
        <w:fldChar w:fldCharType="end"/>
      </w:r>
    </w:p>
    <w:p w:rsidR="00646C9F" w:rsidRDefault="00646C9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Escopo Negativo</w:t>
      </w:r>
      <w:r w:rsidRPr="00646C9F">
        <w:rPr>
          <w:lang w:val="pt-BR"/>
        </w:rPr>
        <w:tab/>
      </w:r>
      <w:r w:rsidR="008A6CED">
        <w:fldChar w:fldCharType="begin"/>
      </w:r>
      <w:r w:rsidRPr="00646C9F">
        <w:rPr>
          <w:lang w:val="pt-BR"/>
        </w:rPr>
        <w:instrText xml:space="preserve"> PAGEREF _Toc360783435 \h </w:instrText>
      </w:r>
      <w:r w:rsidR="008A6CED">
        <w:fldChar w:fldCharType="separate"/>
      </w:r>
      <w:r w:rsidR="0082554C">
        <w:rPr>
          <w:lang w:val="pt-BR"/>
        </w:rPr>
        <w:t>5</w:t>
      </w:r>
      <w:r w:rsidR="008A6CED">
        <w:fldChar w:fldCharType="end"/>
      </w:r>
    </w:p>
    <w:p w:rsidR="00646C9F" w:rsidRDefault="00646C9F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7754F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7754F">
        <w:rPr>
          <w:rFonts w:ascii="Calibri" w:hAnsi="Calibri" w:cs="Calibri"/>
          <w:color w:val="29323D"/>
          <w:lang w:val="pt-BR"/>
        </w:rPr>
        <w:t>Aprovação do documento</w:t>
      </w:r>
      <w:r w:rsidRPr="00310A01">
        <w:rPr>
          <w:lang w:val="pt-BR"/>
        </w:rPr>
        <w:tab/>
      </w:r>
      <w:r w:rsidR="008A6CED">
        <w:fldChar w:fldCharType="begin"/>
      </w:r>
      <w:r w:rsidRPr="00310A01">
        <w:rPr>
          <w:lang w:val="pt-BR"/>
        </w:rPr>
        <w:instrText xml:space="preserve"> PAGEREF _Toc360783436 \h </w:instrText>
      </w:r>
      <w:r w:rsidR="008A6CED">
        <w:fldChar w:fldCharType="separate"/>
      </w:r>
      <w:r w:rsidR="0082554C">
        <w:rPr>
          <w:lang w:val="pt-BR"/>
        </w:rPr>
        <w:t>5</w:t>
      </w:r>
      <w:r w:rsidR="008A6CED">
        <w:fldChar w:fldCharType="end"/>
      </w:r>
    </w:p>
    <w:p w:rsidR="009B1482" w:rsidRPr="003B28ED" w:rsidRDefault="008A6CE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" w:name="_Toc178139953"/>
      <w:bookmarkStart w:id="6" w:name="_Toc244516100"/>
      <w:bookmarkStart w:id="7" w:name="_Toc36078342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5"/>
      <w:bookmarkEnd w:id="6"/>
      <w:bookmarkEnd w:id="7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161463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F7218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C8493F" w:rsidRPr="008E0552" w:rsidTr="00D64D97">
        <w:trPr>
          <w:cantSplit/>
        </w:trPr>
        <w:tc>
          <w:tcPr>
            <w:tcW w:w="418" w:type="pct"/>
          </w:tcPr>
          <w:p w:rsidR="00C8493F" w:rsidRDefault="00C8493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C8493F" w:rsidRDefault="00C8493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12/07/2013</w:t>
            </w:r>
          </w:p>
        </w:tc>
        <w:tc>
          <w:tcPr>
            <w:tcW w:w="903" w:type="pct"/>
          </w:tcPr>
          <w:p w:rsidR="00C8493F" w:rsidRDefault="00C8493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C8493F" w:rsidRDefault="00C8493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C8493F" w:rsidRDefault="00C8493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3</w:t>
            </w:r>
          </w:p>
        </w:tc>
      </w:tr>
      <w:tr w:rsidR="001F394A" w:rsidRPr="001F394A" w:rsidTr="00D64D97">
        <w:trPr>
          <w:cantSplit/>
          <w:ins w:id="8" w:author="Engineering do Brasil S.A" w:date="2015-07-16T14:11:00Z"/>
        </w:trPr>
        <w:tc>
          <w:tcPr>
            <w:tcW w:w="418" w:type="pct"/>
          </w:tcPr>
          <w:p w:rsidR="001F394A" w:rsidRDefault="001F394A" w:rsidP="00C62890">
            <w:pPr>
              <w:spacing w:before="60" w:after="60"/>
              <w:jc w:val="both"/>
              <w:rPr>
                <w:ins w:id="9" w:author="Engineering do Brasil S.A" w:date="2015-07-16T14:1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Engineering do Brasil S.A" w:date="2015-07-16T14:1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1F394A" w:rsidRDefault="001F394A" w:rsidP="00F72180">
            <w:pPr>
              <w:spacing w:before="60" w:after="60"/>
              <w:jc w:val="both"/>
              <w:rPr>
                <w:ins w:id="11" w:author="Engineering do Brasil S.A" w:date="2015-07-16T14:1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Engineering do Brasil S.A" w:date="2015-07-16T14:1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903" w:type="pct"/>
          </w:tcPr>
          <w:p w:rsidR="001F394A" w:rsidRDefault="001F394A" w:rsidP="00F72180">
            <w:pPr>
              <w:spacing w:before="60" w:after="60"/>
              <w:jc w:val="both"/>
              <w:rPr>
                <w:ins w:id="13" w:author="Engineering do Brasil S.A" w:date="2015-07-16T14:1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Engineering do Brasil S.A" w:date="2015-07-16T14:1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1F394A" w:rsidRDefault="001F394A" w:rsidP="009C79E6">
            <w:pPr>
              <w:spacing w:before="60" w:after="60"/>
              <w:jc w:val="both"/>
              <w:rPr>
                <w:ins w:id="15" w:author="Engineering do Brasil S.A" w:date="2015-07-16T14:1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6" w:author="Engineering do Brasil S.A" w:date="2015-07-16T14:1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1F394A" w:rsidRDefault="001F394A" w:rsidP="009C79E6">
            <w:pPr>
              <w:spacing w:before="60" w:after="60"/>
              <w:jc w:val="both"/>
              <w:rPr>
                <w:ins w:id="17" w:author="Engineering do Brasil S.A" w:date="2015-07-16T14:1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8" w:author="Engineering do Brasil S.A" w:date="2015-07-16T14:1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 R</w:t>
              </w:r>
            </w:ins>
            <w:ins w:id="19" w:author="Engineering do Brasil S.A" w:date="2015-07-16T14:1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046 e R066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178139954"/>
      <w:bookmarkStart w:id="21" w:name="_Toc244516101"/>
      <w:bookmarkStart w:id="22" w:name="_Toc36078342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0"/>
      <w:bookmarkEnd w:id="21"/>
      <w:bookmarkEnd w:id="22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1F394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1F394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1F394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A11117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136E1A" w:rsidRPr="0096787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136E1A" w:rsidRPr="008D6BEE" w:rsidRDefault="00136E1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136E1A" w:rsidRDefault="00136E1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136E1A" w:rsidRPr="008D6BEE" w:rsidRDefault="00136E1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36E1A" w:rsidRPr="00EF0185" w:rsidRDefault="003916EB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3916EB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CLM.014_EF_Aprovacao_Societaria</w:t>
            </w:r>
          </w:p>
        </w:tc>
      </w:tr>
      <w:tr w:rsidR="001F394A" w:rsidRPr="001F394A" w:rsidTr="00D64D97">
        <w:trPr>
          <w:cantSplit/>
          <w:ins w:id="23" w:author="Engineering do Brasil S.A" w:date="2015-07-16T14:12:00Z"/>
        </w:trPr>
        <w:tc>
          <w:tcPr>
            <w:tcW w:w="822" w:type="pct"/>
            <w:shd w:val="clear" w:color="auto" w:fill="auto"/>
            <w:vAlign w:val="center"/>
          </w:tcPr>
          <w:p w:rsidR="001F394A" w:rsidRDefault="001F394A" w:rsidP="008D6BEE">
            <w:pPr>
              <w:spacing w:before="60" w:after="60"/>
              <w:jc w:val="both"/>
              <w:rPr>
                <w:ins w:id="24" w:author="Engineering do Brasil S.A" w:date="2015-07-16T14:12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16T14:1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1F394A" w:rsidRDefault="001F394A" w:rsidP="008D6BEE">
            <w:pPr>
              <w:spacing w:before="60" w:after="60"/>
              <w:jc w:val="both"/>
              <w:rPr>
                <w:ins w:id="26" w:author="Engineering do Brasil S.A" w:date="2015-07-16T14:12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1F394A" w:rsidRPr="008D6BEE" w:rsidRDefault="001F394A" w:rsidP="008D6BEE">
            <w:pPr>
              <w:spacing w:before="60" w:after="60"/>
              <w:jc w:val="both"/>
              <w:rPr>
                <w:ins w:id="27" w:author="Engineering do Brasil S.A" w:date="2015-07-16T14:12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F394A" w:rsidRPr="003916EB" w:rsidRDefault="001F394A" w:rsidP="008D6BEE">
            <w:pPr>
              <w:spacing w:before="60" w:after="60"/>
              <w:jc w:val="both"/>
              <w:rPr>
                <w:ins w:id="28" w:author="Engineering do Brasil S.A" w:date="2015-07-16T14:12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9" w:author="Engineering do Brasil S.A" w:date="2015-07-16T14:1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0" w:name="_Toc178139955"/>
      <w:bookmarkStart w:id="31" w:name="_Toc244516102"/>
      <w:bookmarkStart w:id="32" w:name="_Toc36078342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0"/>
      <w:bookmarkEnd w:id="31"/>
      <w:bookmarkEnd w:id="32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3" w:author="Engineering do Brasil S.A" w:date="2015-07-16T14:13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34">
          <w:tblGrid>
            <w:gridCol w:w="1575"/>
            <w:gridCol w:w="8137"/>
          </w:tblGrid>
        </w:tblGridChange>
      </w:tblGrid>
      <w:tr w:rsidR="00686E76" w:rsidRPr="00E17A95" w:rsidTr="00D046DB">
        <w:trPr>
          <w:trHeight w:val="424"/>
          <w:trPrChange w:id="35" w:author="Engineering do Brasil S.A" w:date="2015-07-16T14:13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6" w:author="Engineering do Brasil S.A" w:date="2015-07-16T14:13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7" w:author="Engineering do Brasil S.A" w:date="2015-07-16T14:13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D046DB" w:rsidRPr="001F394A" w:rsidTr="00D046DB">
        <w:trPr>
          <w:trHeight w:val="259"/>
          <w:trPrChange w:id="38" w:author="Engineering do Brasil S.A" w:date="2015-07-16T14:13:00Z">
            <w:trPr>
              <w:trHeight w:val="259"/>
            </w:trPr>
          </w:trPrChange>
        </w:trPr>
        <w:tc>
          <w:tcPr>
            <w:tcW w:w="1204" w:type="pct"/>
            <w:tcPrChange w:id="39" w:author="Engineering do Brasil S.A" w:date="2015-07-16T14:13:00Z">
              <w:tcPr>
                <w:tcW w:w="811" w:type="pct"/>
              </w:tcPr>
            </w:tcPrChange>
          </w:tcPr>
          <w:p w:rsidR="00D046DB" w:rsidRPr="00E17A95" w:rsidRDefault="00D046DB" w:rsidP="00D046DB">
            <w:pPr>
              <w:rPr>
                <w:rFonts w:ascii="Cambria" w:hAnsi="Cambria"/>
                <w:lang w:val="pt-BR"/>
              </w:rPr>
            </w:pPr>
            <w:proofErr w:type="spellStart"/>
            <w:ins w:id="40" w:author="Engineering do Brasil S.A" w:date="2015-07-16T14:13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</w:ins>
            <w:proofErr w:type="spellEnd"/>
            <w:del w:id="41" w:author="Engineering do Brasil S.A" w:date="2015-07-16T14:13:00Z">
              <w:r w:rsidDel="00503A0F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42" w:author="Engineering do Brasil S.A" w:date="2015-07-16T14:13:00Z">
              <w:tcPr>
                <w:tcW w:w="4189" w:type="pct"/>
              </w:tcPr>
            </w:tcPrChange>
          </w:tcPr>
          <w:p w:rsidR="00D046DB" w:rsidRPr="00E17A95" w:rsidRDefault="00D046DB" w:rsidP="00D046DB">
            <w:pPr>
              <w:rPr>
                <w:rFonts w:ascii="Cambria" w:hAnsi="Cambria"/>
                <w:lang w:val="pt-BR"/>
              </w:rPr>
            </w:pPr>
            <w:ins w:id="43" w:author="Engineering do Brasil S.A" w:date="2015-07-16T14:13:00Z">
              <w:r w:rsidRPr="00792D84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44" w:author="Engineering do Brasil S.A" w:date="2015-07-16T14:13:00Z">
              <w:r w:rsidDel="00503A0F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D046DB" w:rsidRPr="001F394A" w:rsidTr="00D046DB">
        <w:trPr>
          <w:trHeight w:val="259"/>
          <w:trPrChange w:id="45" w:author="Engineering do Brasil S.A" w:date="2015-07-16T14:13:00Z">
            <w:trPr>
              <w:trHeight w:val="259"/>
            </w:trPr>
          </w:trPrChange>
        </w:trPr>
        <w:tc>
          <w:tcPr>
            <w:tcW w:w="1204" w:type="pct"/>
            <w:tcPrChange w:id="46" w:author="Engineering do Brasil S.A" w:date="2015-07-16T14:13:00Z">
              <w:tcPr>
                <w:tcW w:w="811" w:type="pct"/>
              </w:tcPr>
            </w:tcPrChange>
          </w:tcPr>
          <w:p w:rsidR="00D046DB" w:rsidRPr="00E17A95" w:rsidRDefault="00D046DB" w:rsidP="00D046DB">
            <w:pPr>
              <w:rPr>
                <w:rFonts w:ascii="Cambria" w:hAnsi="Cambria"/>
                <w:lang w:val="pt-BR"/>
              </w:rPr>
            </w:pPr>
            <w:proofErr w:type="spellStart"/>
            <w:ins w:id="47" w:author="Engineering do Brasil S.A" w:date="2015-07-16T14:13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Geral</w:t>
              </w:r>
            </w:ins>
            <w:proofErr w:type="spellEnd"/>
          </w:p>
        </w:tc>
        <w:tc>
          <w:tcPr>
            <w:tcW w:w="3796" w:type="pct"/>
            <w:tcPrChange w:id="48" w:author="Engineering do Brasil S.A" w:date="2015-07-16T14:13:00Z">
              <w:tcPr>
                <w:tcW w:w="4189" w:type="pct"/>
              </w:tcPr>
            </w:tcPrChange>
          </w:tcPr>
          <w:p w:rsidR="00D046DB" w:rsidRPr="00E17A95" w:rsidRDefault="00D046DB" w:rsidP="00D046DB">
            <w:pPr>
              <w:rPr>
                <w:rFonts w:ascii="Cambria" w:hAnsi="Cambria"/>
                <w:lang w:val="pt-BR"/>
              </w:rPr>
            </w:pPr>
            <w:ins w:id="49" w:author="Engineering do Brasil S.A" w:date="2015-07-16T14:13:00Z">
              <w:r w:rsidRPr="00792D84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D046DB" w:rsidRPr="001F394A" w:rsidTr="00D046DB">
        <w:trPr>
          <w:trHeight w:val="259"/>
          <w:ins w:id="50" w:author="Engineering do Brasil S.A" w:date="2015-07-16T14:13:00Z"/>
          <w:trPrChange w:id="51" w:author="Engineering do Brasil S.A" w:date="2015-07-16T14:13:00Z">
            <w:trPr>
              <w:trHeight w:val="259"/>
            </w:trPr>
          </w:trPrChange>
        </w:trPr>
        <w:tc>
          <w:tcPr>
            <w:tcW w:w="1204" w:type="pct"/>
            <w:tcPrChange w:id="52" w:author="Engineering do Brasil S.A" w:date="2015-07-16T14:13:00Z">
              <w:tcPr>
                <w:tcW w:w="811" w:type="pct"/>
              </w:tcPr>
            </w:tcPrChange>
          </w:tcPr>
          <w:p w:rsidR="00D046DB" w:rsidRPr="00E17A95" w:rsidRDefault="00D046DB" w:rsidP="00D046DB">
            <w:pPr>
              <w:rPr>
                <w:ins w:id="53" w:author="Engineering do Brasil S.A" w:date="2015-07-16T14:13:00Z"/>
                <w:rFonts w:ascii="Cambria" w:hAnsi="Cambria"/>
                <w:lang w:val="pt-BR"/>
              </w:rPr>
            </w:pPr>
            <w:proofErr w:type="spellStart"/>
            <w:ins w:id="54" w:author="Engineering do Brasil S.A" w:date="2015-07-16T14:13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Comercial</w:t>
              </w:r>
              <w:proofErr w:type="spellEnd"/>
            </w:ins>
          </w:p>
        </w:tc>
        <w:tc>
          <w:tcPr>
            <w:tcW w:w="3796" w:type="pct"/>
            <w:tcPrChange w:id="55" w:author="Engineering do Brasil S.A" w:date="2015-07-16T14:13:00Z">
              <w:tcPr>
                <w:tcW w:w="4189" w:type="pct"/>
              </w:tcPr>
            </w:tcPrChange>
          </w:tcPr>
          <w:p w:rsidR="00D046DB" w:rsidRPr="00E17A95" w:rsidRDefault="00D046DB" w:rsidP="00D046DB">
            <w:pPr>
              <w:rPr>
                <w:ins w:id="56" w:author="Engineering do Brasil S.A" w:date="2015-07-16T14:13:00Z"/>
                <w:rFonts w:ascii="Cambria" w:hAnsi="Cambria"/>
                <w:lang w:val="pt-BR"/>
              </w:rPr>
            </w:pPr>
            <w:ins w:id="57" w:author="Engineering do Brasil S.A" w:date="2015-07-16T14:13:00Z">
              <w:r w:rsidRPr="00792D84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8" w:name="_Toc360783430"/>
      <w:r>
        <w:rPr>
          <w:rFonts w:ascii="Calibri" w:hAnsi="Calibri" w:cs="Calibri"/>
          <w:color w:val="29323D"/>
          <w:lang w:val="pt-BR"/>
        </w:rPr>
        <w:t>Visão Geral</w:t>
      </w:r>
      <w:bookmarkEnd w:id="58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</w:t>
      </w:r>
      <w:r w:rsidR="002E6F64">
        <w:rPr>
          <w:rFonts w:ascii="Arial" w:hAnsi="Arial" w:cs="Arial"/>
          <w:sz w:val="20"/>
          <w:lang w:val="pt-BR"/>
        </w:rPr>
        <w:t>replicação do campo “Sociedade Parceira” entre o SAP ECC e o CLM.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Default="000D7556" w:rsidP="002E6F64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</w:t>
      </w:r>
      <w:r w:rsidR="00E73508">
        <w:rPr>
          <w:rFonts w:ascii="Arial" w:hAnsi="Arial" w:cs="Arial"/>
          <w:lang w:val="pt-BR"/>
        </w:rPr>
        <w:t xml:space="preserve">disponibilidade </w:t>
      </w:r>
      <w:r w:rsidR="002E6F64">
        <w:rPr>
          <w:rFonts w:ascii="Arial" w:hAnsi="Arial" w:cs="Arial"/>
          <w:lang w:val="pt-BR"/>
        </w:rPr>
        <w:t>da informação do</w:t>
      </w:r>
      <w:r w:rsidR="002E6F64" w:rsidRPr="002E6F64">
        <w:rPr>
          <w:rFonts w:ascii="Arial" w:hAnsi="Arial" w:cs="Arial"/>
          <w:lang w:val="pt-BR"/>
        </w:rPr>
        <w:t xml:space="preserve">s fornecedores considerados como “Sociedade Parceira”, </w:t>
      </w:r>
      <w:r w:rsidR="002E6F64">
        <w:rPr>
          <w:rFonts w:ascii="Arial" w:hAnsi="Arial" w:cs="Arial"/>
          <w:lang w:val="pt-BR"/>
        </w:rPr>
        <w:t>que possuem essa informação no registro de fornecedor</w:t>
      </w:r>
      <w:ins w:id="59" w:author="Engineering do Brasil S.A" w:date="2015-07-16T14:14:00Z">
        <w:r w:rsidR="00D046DB">
          <w:rPr>
            <w:rFonts w:ascii="Arial" w:hAnsi="Arial" w:cs="Arial"/>
            <w:lang w:val="pt-BR"/>
          </w:rPr>
          <w:t xml:space="preserve"> e de clientes</w:t>
        </w:r>
      </w:ins>
      <w:r w:rsidR="002E6F64">
        <w:rPr>
          <w:rFonts w:ascii="Arial" w:hAnsi="Arial" w:cs="Arial"/>
          <w:lang w:val="pt-BR"/>
        </w:rPr>
        <w:t xml:space="preserve"> do ECC</w:t>
      </w:r>
      <w:r w:rsidR="002E6F64" w:rsidRPr="002E6F64">
        <w:rPr>
          <w:rFonts w:ascii="Arial" w:hAnsi="Arial" w:cs="Arial"/>
          <w:lang w:val="pt-BR"/>
        </w:rPr>
        <w:t xml:space="preserve"> </w:t>
      </w:r>
      <w:r w:rsidR="002E6F64">
        <w:rPr>
          <w:rFonts w:ascii="Arial" w:hAnsi="Arial" w:cs="Arial"/>
          <w:lang w:val="pt-BR"/>
        </w:rPr>
        <w:t>e deve ter essa informação replicada para o registro de fornecedor</w:t>
      </w:r>
      <w:ins w:id="60" w:author="Engineering do Brasil S.A" w:date="2015-07-16T14:15:00Z">
        <w:r w:rsidR="00D046DB">
          <w:rPr>
            <w:rFonts w:ascii="Arial" w:hAnsi="Arial" w:cs="Arial"/>
            <w:lang w:val="pt-BR"/>
          </w:rPr>
          <w:t>/ contraparte</w:t>
        </w:r>
      </w:ins>
      <w:r w:rsidR="002E6F64">
        <w:rPr>
          <w:rFonts w:ascii="Arial" w:hAnsi="Arial" w:cs="Arial"/>
          <w:lang w:val="pt-BR"/>
        </w:rPr>
        <w:t xml:space="preserve"> do CLM.</w:t>
      </w:r>
    </w:p>
    <w:p w:rsidR="002E6F64" w:rsidRPr="002E6F64" w:rsidRDefault="002E6F64" w:rsidP="002E6F64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60783431"/>
      <w:r>
        <w:rPr>
          <w:rFonts w:ascii="Calibri" w:hAnsi="Calibri" w:cs="Calibri"/>
          <w:color w:val="29323D"/>
          <w:lang w:val="pt-BR"/>
        </w:rPr>
        <w:t>Requisitos Funcionais</w:t>
      </w:r>
      <w:bookmarkEnd w:id="61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E73508" w:rsidRPr="00E73508" w:rsidRDefault="000D7556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E73508">
        <w:rPr>
          <w:rFonts w:ascii="Arial" w:hAnsi="Arial" w:cs="Arial"/>
          <w:lang w:val="pt-BR"/>
        </w:rPr>
        <w:t xml:space="preserve">SAP CLM: </w:t>
      </w:r>
      <w:r w:rsidR="002E6F64">
        <w:rPr>
          <w:rFonts w:ascii="Arial" w:hAnsi="Arial" w:cs="Arial"/>
          <w:lang w:val="pt-BR"/>
        </w:rPr>
        <w:t>Criação do campo “Sociedade Parceira” no cadastro d</w:t>
      </w:r>
      <w:ins w:id="62" w:author="Engineering do Brasil S.A" w:date="2015-07-16T14:15:00Z">
        <w:r w:rsidR="00D046DB">
          <w:rPr>
            <w:rFonts w:ascii="Arial" w:hAnsi="Arial" w:cs="Arial"/>
            <w:lang w:val="pt-BR"/>
          </w:rPr>
          <w:t>a contraparte</w:t>
        </w:r>
      </w:ins>
      <w:del w:id="63" w:author="Engineering do Brasil S.A" w:date="2015-07-16T14:15:00Z">
        <w:r w:rsidR="002E6F64" w:rsidDel="00D046DB">
          <w:rPr>
            <w:rFonts w:ascii="Arial" w:hAnsi="Arial" w:cs="Arial"/>
            <w:lang w:val="pt-BR"/>
          </w:rPr>
          <w:delText>o fornecedor</w:delText>
        </w:r>
      </w:del>
      <w:r w:rsidR="0082554C">
        <w:rPr>
          <w:rFonts w:ascii="Arial" w:hAnsi="Arial" w:cs="Arial"/>
          <w:lang w:val="pt-BR"/>
        </w:rPr>
        <w:t>.</w:t>
      </w:r>
    </w:p>
    <w:p w:rsidR="00F72180" w:rsidRDefault="00646C9F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F72180">
        <w:rPr>
          <w:rFonts w:ascii="Arial" w:hAnsi="Arial" w:cs="Arial"/>
          <w:lang w:val="pt-BR"/>
        </w:rPr>
        <w:t xml:space="preserve">SAP CLM: </w:t>
      </w:r>
      <w:r w:rsidR="002E6F64" w:rsidRPr="00F72180">
        <w:rPr>
          <w:rFonts w:ascii="Arial" w:hAnsi="Arial" w:cs="Arial"/>
          <w:lang w:val="pt-BR"/>
        </w:rPr>
        <w:t xml:space="preserve">Criação do campo “Sociedade Parceira” na aba “Informações sobre </w:t>
      </w:r>
      <w:ins w:id="64" w:author="Engineering do Brasil S.A" w:date="2015-07-16T14:15:00Z">
        <w:r w:rsidR="00D046DB">
          <w:rPr>
            <w:rFonts w:ascii="Arial" w:hAnsi="Arial" w:cs="Arial"/>
            <w:lang w:val="pt-BR"/>
          </w:rPr>
          <w:t>a contraparte</w:t>
        </w:r>
      </w:ins>
      <w:del w:id="65" w:author="Engineering do Brasil S.A" w:date="2015-07-16T14:15:00Z">
        <w:r w:rsidR="002E6F64" w:rsidRPr="00F72180" w:rsidDel="00D046DB">
          <w:rPr>
            <w:rFonts w:ascii="Arial" w:hAnsi="Arial" w:cs="Arial"/>
            <w:lang w:val="pt-BR"/>
          </w:rPr>
          <w:delText>o fornecedor</w:delText>
        </w:r>
      </w:del>
      <w:r w:rsidR="002E6F64" w:rsidRPr="00F72180">
        <w:rPr>
          <w:rFonts w:ascii="Arial" w:hAnsi="Arial" w:cs="Arial"/>
          <w:lang w:val="pt-BR"/>
        </w:rPr>
        <w:t>”</w:t>
      </w:r>
      <w:r w:rsidR="00F96CCF" w:rsidRPr="00F72180">
        <w:rPr>
          <w:rFonts w:ascii="Arial" w:hAnsi="Arial" w:cs="Arial"/>
          <w:lang w:val="pt-BR"/>
        </w:rPr>
        <w:t xml:space="preserve"> </w:t>
      </w:r>
      <w:r w:rsidR="00967871">
        <w:rPr>
          <w:rFonts w:ascii="Arial" w:hAnsi="Arial" w:cs="Arial"/>
          <w:lang w:val="pt-BR"/>
        </w:rPr>
        <w:t>do Acordo Básico.</w:t>
      </w:r>
    </w:p>
    <w:p w:rsidR="00F72180" w:rsidRDefault="00F96CCF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F72180">
        <w:rPr>
          <w:rFonts w:ascii="Arial" w:hAnsi="Arial" w:cs="Arial"/>
          <w:lang w:val="pt-BR"/>
        </w:rPr>
        <w:t>JAVA Script: Atualização do campo “Socie</w:t>
      </w:r>
      <w:r w:rsidR="0082554C">
        <w:rPr>
          <w:rFonts w:ascii="Arial" w:hAnsi="Arial" w:cs="Arial"/>
          <w:lang w:val="pt-BR"/>
        </w:rPr>
        <w:t>dade Parceira” no Acordo Básico.</w:t>
      </w:r>
    </w:p>
    <w:p w:rsidR="0082554C" w:rsidRDefault="0082554C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82554C">
        <w:rPr>
          <w:rFonts w:ascii="Arial" w:hAnsi="Arial" w:cs="Arial"/>
          <w:lang w:val="pt-BR"/>
        </w:rPr>
        <w:lastRenderedPageBreak/>
        <w:t xml:space="preserve">SAP ABAP: Ampliação do </w:t>
      </w:r>
      <w:proofErr w:type="spellStart"/>
      <w:r w:rsidRPr="0082554C">
        <w:rPr>
          <w:rFonts w:ascii="Arial" w:hAnsi="Arial" w:cs="Arial"/>
          <w:lang w:val="pt-BR"/>
        </w:rPr>
        <w:t>IDoc</w:t>
      </w:r>
      <w:proofErr w:type="spellEnd"/>
      <w:r w:rsidRPr="0082554C">
        <w:rPr>
          <w:rFonts w:ascii="Arial" w:hAnsi="Arial" w:cs="Arial"/>
          <w:lang w:val="pt-BR"/>
        </w:rPr>
        <w:t xml:space="preserve"> CREMAS</w:t>
      </w:r>
      <w:ins w:id="66" w:author="Engineering do Brasil S.A" w:date="2015-07-16T14:16:00Z">
        <w:r w:rsidR="00D046DB">
          <w:rPr>
            <w:rFonts w:ascii="Arial" w:hAnsi="Arial" w:cs="Arial"/>
            <w:lang w:val="pt-BR"/>
          </w:rPr>
          <w:t xml:space="preserve"> e DEBMAS</w:t>
        </w:r>
      </w:ins>
      <w:r w:rsidRPr="0082554C">
        <w:rPr>
          <w:rFonts w:ascii="Arial" w:hAnsi="Arial" w:cs="Arial"/>
          <w:lang w:val="pt-BR"/>
        </w:rPr>
        <w:t xml:space="preserve"> para envio do código e descrição do Sociedade Parceira.</w:t>
      </w:r>
    </w:p>
    <w:p w:rsidR="00F96CCF" w:rsidRDefault="00F96CCF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F72180">
        <w:rPr>
          <w:rFonts w:ascii="Arial" w:hAnsi="Arial" w:cs="Arial"/>
          <w:lang w:val="pt-BR"/>
        </w:rPr>
        <w:t xml:space="preserve">SAP PI: Envio da informação do campo “Sociedade Parceira” para o </w:t>
      </w:r>
      <w:r w:rsidR="00967871">
        <w:rPr>
          <w:rFonts w:ascii="Arial" w:hAnsi="Arial" w:cs="Arial"/>
          <w:lang w:val="pt-BR"/>
        </w:rPr>
        <w:t>registro do Fornecedor</w:t>
      </w:r>
      <w:ins w:id="67" w:author="Engineering do Brasil S.A" w:date="2015-07-16T14:16:00Z">
        <w:r w:rsidR="00D046DB">
          <w:rPr>
            <w:rFonts w:ascii="Arial" w:hAnsi="Arial" w:cs="Arial"/>
            <w:lang w:val="pt-BR"/>
          </w:rPr>
          <w:t>/ Contraparte</w:t>
        </w:r>
      </w:ins>
      <w:r w:rsidR="0082554C">
        <w:rPr>
          <w:rFonts w:ascii="Arial" w:hAnsi="Arial" w:cs="Arial"/>
          <w:lang w:val="pt-BR"/>
        </w:rPr>
        <w:t>.</w:t>
      </w:r>
    </w:p>
    <w:p w:rsidR="00F72180" w:rsidRDefault="00F72180" w:rsidP="007C5393">
      <w:pPr>
        <w:tabs>
          <w:tab w:val="left" w:pos="284"/>
        </w:tabs>
        <w:rPr>
          <w:ins w:id="68" w:author="Engineering do Brasil S.A" w:date="2015-07-16T14:16:00Z"/>
          <w:rFonts w:ascii="Arial" w:hAnsi="Arial" w:cs="Arial"/>
          <w:lang w:val="pt-BR"/>
        </w:rPr>
      </w:pPr>
    </w:p>
    <w:p w:rsidR="00D046DB" w:rsidRDefault="00D046D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F72180" w:rsidDel="00D046DB" w:rsidRDefault="00F72180" w:rsidP="007C5393">
      <w:pPr>
        <w:tabs>
          <w:tab w:val="left" w:pos="284"/>
        </w:tabs>
        <w:rPr>
          <w:del w:id="69" w:author="Engineering do Brasil S.A" w:date="2015-07-16T14:15:00Z"/>
          <w:rFonts w:ascii="Arial" w:hAnsi="Arial" w:cs="Arial"/>
          <w:lang w:val="pt-BR"/>
        </w:rPr>
      </w:pPr>
    </w:p>
    <w:p w:rsidR="003C00EE" w:rsidDel="00D046DB" w:rsidRDefault="003C00EE" w:rsidP="007C5393">
      <w:pPr>
        <w:tabs>
          <w:tab w:val="left" w:pos="284"/>
        </w:tabs>
        <w:rPr>
          <w:del w:id="70" w:author="Engineering do Brasil S.A" w:date="2015-07-16T14:15:00Z"/>
          <w:rFonts w:ascii="Arial" w:hAnsi="Arial" w:cs="Arial"/>
          <w:lang w:val="pt-BR"/>
        </w:rPr>
      </w:pPr>
    </w:p>
    <w:p w:rsidR="00A11117" w:rsidDel="00D046DB" w:rsidRDefault="00A11117" w:rsidP="007C5393">
      <w:pPr>
        <w:tabs>
          <w:tab w:val="left" w:pos="284"/>
        </w:tabs>
        <w:rPr>
          <w:del w:id="71" w:author="Engineering do Brasil S.A" w:date="2015-07-16T14:15:00Z"/>
          <w:rFonts w:ascii="Arial" w:hAnsi="Arial" w:cs="Arial"/>
          <w:lang w:val="pt-BR"/>
        </w:rPr>
      </w:pPr>
    </w:p>
    <w:p w:rsidR="00A11117" w:rsidDel="00D046DB" w:rsidRDefault="00A11117" w:rsidP="007C5393">
      <w:pPr>
        <w:tabs>
          <w:tab w:val="left" w:pos="284"/>
        </w:tabs>
        <w:rPr>
          <w:del w:id="72" w:author="Engineering do Brasil S.A" w:date="2015-07-16T14:15:00Z"/>
          <w:rFonts w:ascii="Arial" w:hAnsi="Arial" w:cs="Arial"/>
          <w:lang w:val="pt-BR"/>
        </w:rPr>
      </w:pPr>
    </w:p>
    <w:p w:rsidR="003C00EE" w:rsidRPr="000D7556" w:rsidDel="00D046DB" w:rsidRDefault="003C00EE" w:rsidP="007C5393">
      <w:pPr>
        <w:tabs>
          <w:tab w:val="left" w:pos="284"/>
        </w:tabs>
        <w:rPr>
          <w:del w:id="73" w:author="Engineering do Brasil S.A" w:date="2015-07-16T14:16:00Z"/>
          <w:rFonts w:ascii="Arial" w:hAnsi="Arial" w:cs="Arial"/>
          <w:lang w:val="pt-BR"/>
        </w:rPr>
      </w:pPr>
    </w:p>
    <w:p w:rsidR="000D7556" w:rsidRPr="000D7556" w:rsidDel="00D046DB" w:rsidRDefault="000D7556" w:rsidP="00D046DB">
      <w:pPr>
        <w:rPr>
          <w:del w:id="74" w:author="Engineering do Brasil S.A" w:date="2015-07-16T14:16:00Z"/>
          <w:rFonts w:ascii="Arial" w:hAnsi="Arial" w:cs="Arial"/>
          <w:b/>
          <w:u w:val="single"/>
          <w:lang w:val="pt-BR"/>
        </w:rPr>
        <w:pPrChange w:id="75" w:author="Engineering do Brasil S.A" w:date="2015-07-16T14:16:00Z">
          <w:pPr>
            <w:ind w:left="284"/>
          </w:pPr>
        </w:pPrChange>
      </w:pPr>
    </w:p>
    <w:p w:rsidR="00134F48" w:rsidDel="00D046DB" w:rsidRDefault="00134F48" w:rsidP="00D046DB">
      <w:pPr>
        <w:rPr>
          <w:del w:id="76" w:author="Engineering do Brasil S.A" w:date="2015-07-16T14:16:00Z"/>
          <w:rFonts w:ascii="Arial" w:hAnsi="Arial" w:cs="Arial"/>
          <w:b/>
          <w:u w:val="single"/>
          <w:lang w:val="pt-BR"/>
        </w:rPr>
        <w:pPrChange w:id="77" w:author="Engineering do Brasil S.A" w:date="2015-07-16T14:16:00Z">
          <w:pPr>
            <w:ind w:left="284"/>
          </w:pPr>
        </w:pPrChange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F96CCF">
        <w:rPr>
          <w:rFonts w:ascii="Arial" w:hAnsi="Arial" w:cs="Arial"/>
          <w:b/>
          <w:u w:val="single"/>
          <w:lang w:val="pt-BR"/>
        </w:rPr>
        <w:t>Criação do campo “Sociedade Parceira” no cadastro do fornecedor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0D7556" w:rsidRDefault="0082554C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criado o</w:t>
      </w:r>
      <w:r w:rsidR="00F96CCF">
        <w:rPr>
          <w:rFonts w:ascii="Arial" w:hAnsi="Arial" w:cs="Arial"/>
          <w:lang w:val="pt-BR"/>
        </w:rPr>
        <w:t xml:space="preserve"> campo “Sociedade Parceira” no registro do fornecedor </w:t>
      </w:r>
      <w:r>
        <w:rPr>
          <w:rFonts w:ascii="Arial" w:hAnsi="Arial" w:cs="Arial"/>
          <w:lang w:val="pt-BR"/>
        </w:rPr>
        <w:t xml:space="preserve">do SAP CLM </w:t>
      </w:r>
      <w:r w:rsidR="00886D91">
        <w:rPr>
          <w:rFonts w:ascii="Arial" w:hAnsi="Arial" w:cs="Arial"/>
          <w:lang w:val="pt-BR"/>
        </w:rPr>
        <w:t xml:space="preserve">de forma a receber a informação </w:t>
      </w:r>
      <w:r>
        <w:rPr>
          <w:rFonts w:ascii="Arial" w:hAnsi="Arial" w:cs="Arial"/>
          <w:lang w:val="pt-BR"/>
        </w:rPr>
        <w:t xml:space="preserve">do Código e Descrição </w:t>
      </w:r>
      <w:r w:rsidR="00886D91">
        <w:rPr>
          <w:rFonts w:ascii="Arial" w:hAnsi="Arial" w:cs="Arial"/>
          <w:lang w:val="pt-BR"/>
        </w:rPr>
        <w:t>vinda do SAP ECC</w:t>
      </w:r>
      <w:r w:rsidR="003B42A4">
        <w:rPr>
          <w:rFonts w:ascii="Arial" w:hAnsi="Arial" w:cs="Arial"/>
          <w:lang w:val="pt-BR"/>
        </w:rPr>
        <w:t>. A manutenção da lista de valores deverá ser feita no SAP ECC.</w:t>
      </w:r>
    </w:p>
    <w:p w:rsidR="003B42A4" w:rsidRDefault="003B42A4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2073"/>
        <w:gridCol w:w="1573"/>
        <w:gridCol w:w="2291"/>
      </w:tblGrid>
      <w:tr w:rsidR="003B42A4" w:rsidTr="00967871">
        <w:tc>
          <w:tcPr>
            <w:tcW w:w="1572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Campo ECC</w:t>
            </w:r>
          </w:p>
        </w:tc>
        <w:tc>
          <w:tcPr>
            <w:tcW w:w="2073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Nome ECC</w:t>
            </w:r>
          </w:p>
        </w:tc>
        <w:tc>
          <w:tcPr>
            <w:tcW w:w="1573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Campo CLM</w:t>
            </w:r>
          </w:p>
        </w:tc>
        <w:tc>
          <w:tcPr>
            <w:tcW w:w="2291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Nome CLM</w:t>
            </w:r>
          </w:p>
        </w:tc>
      </w:tr>
      <w:tr w:rsidR="003B42A4" w:rsidTr="00967871">
        <w:tc>
          <w:tcPr>
            <w:tcW w:w="1572" w:type="dxa"/>
          </w:tcPr>
          <w:p w:rsidR="003B42A4" w:rsidRDefault="003B42A4" w:rsidP="003B42A4">
            <w:pPr>
              <w:rPr>
                <w:rFonts w:ascii="Arial" w:hAnsi="Arial" w:cs="Arial"/>
                <w:lang w:val="pt-BR"/>
              </w:rPr>
            </w:pPr>
            <w:r w:rsidRPr="003B42A4">
              <w:rPr>
                <w:rFonts w:ascii="Arial" w:hAnsi="Arial" w:cs="Arial"/>
                <w:lang w:val="pt-BR"/>
              </w:rPr>
              <w:t>LFA1-VBUND</w:t>
            </w:r>
          </w:p>
        </w:tc>
        <w:tc>
          <w:tcPr>
            <w:tcW w:w="2073" w:type="dxa"/>
          </w:tcPr>
          <w:p w:rsidR="003B42A4" w:rsidRDefault="0011299A" w:rsidP="0011299A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3B42A4">
              <w:rPr>
                <w:rFonts w:ascii="Arial" w:hAnsi="Arial" w:cs="Arial"/>
                <w:lang w:val="pt-BR"/>
              </w:rPr>
              <w:t>soc.parc.negs</w:t>
            </w:r>
            <w:proofErr w:type="spellEnd"/>
          </w:p>
        </w:tc>
        <w:tc>
          <w:tcPr>
            <w:tcW w:w="1573" w:type="dxa"/>
          </w:tcPr>
          <w:p w:rsidR="003B42A4" w:rsidRDefault="00967871" w:rsidP="0096787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VBUND</w:t>
            </w:r>
          </w:p>
        </w:tc>
        <w:tc>
          <w:tcPr>
            <w:tcW w:w="2291" w:type="dxa"/>
          </w:tcPr>
          <w:p w:rsidR="003B42A4" w:rsidRDefault="00153837" w:rsidP="0082554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Sociedade Parceira</w:t>
            </w:r>
          </w:p>
        </w:tc>
      </w:tr>
      <w:tr w:rsidR="00D046DB" w:rsidTr="00967871">
        <w:trPr>
          <w:ins w:id="78" w:author="Engineering do Brasil S.A" w:date="2015-07-16T14:16:00Z"/>
        </w:trPr>
        <w:tc>
          <w:tcPr>
            <w:tcW w:w="1572" w:type="dxa"/>
          </w:tcPr>
          <w:p w:rsidR="00D046DB" w:rsidRPr="003B42A4" w:rsidRDefault="00D046DB" w:rsidP="003B42A4">
            <w:pPr>
              <w:rPr>
                <w:ins w:id="79" w:author="Engineering do Brasil S.A" w:date="2015-07-16T14:16:00Z"/>
                <w:rFonts w:ascii="Arial" w:hAnsi="Arial" w:cs="Arial"/>
                <w:lang w:val="pt-BR"/>
              </w:rPr>
            </w:pPr>
            <w:ins w:id="80" w:author="Engineering do Brasil S.A" w:date="2015-07-16T14:20:00Z">
              <w:r>
                <w:rPr>
                  <w:rFonts w:ascii="Arial" w:hAnsi="Arial" w:cs="Arial"/>
                  <w:lang w:val="pt-BR"/>
                </w:rPr>
                <w:t>KNA1-VBUND</w:t>
              </w:r>
            </w:ins>
          </w:p>
        </w:tc>
        <w:tc>
          <w:tcPr>
            <w:tcW w:w="2073" w:type="dxa"/>
          </w:tcPr>
          <w:p w:rsidR="00D046DB" w:rsidRPr="003B42A4" w:rsidRDefault="00D046DB" w:rsidP="0011299A">
            <w:pPr>
              <w:jc w:val="center"/>
              <w:rPr>
                <w:ins w:id="81" w:author="Engineering do Brasil S.A" w:date="2015-07-16T14:16:00Z"/>
                <w:rFonts w:ascii="Arial" w:hAnsi="Arial" w:cs="Arial"/>
                <w:lang w:val="pt-BR"/>
              </w:rPr>
            </w:pPr>
            <w:proofErr w:type="spellStart"/>
            <w:ins w:id="82" w:author="Engineering do Brasil S.A" w:date="2015-07-16T14:20:00Z">
              <w:r w:rsidRPr="003B42A4">
                <w:rPr>
                  <w:rFonts w:ascii="Arial" w:hAnsi="Arial" w:cs="Arial"/>
                  <w:lang w:val="pt-BR"/>
                </w:rPr>
                <w:t>soc.parc.negs</w:t>
              </w:r>
            </w:ins>
            <w:proofErr w:type="spellEnd"/>
          </w:p>
        </w:tc>
        <w:tc>
          <w:tcPr>
            <w:tcW w:w="1573" w:type="dxa"/>
          </w:tcPr>
          <w:p w:rsidR="00D046DB" w:rsidRDefault="00D046DB" w:rsidP="00967871">
            <w:pPr>
              <w:jc w:val="center"/>
              <w:rPr>
                <w:ins w:id="83" w:author="Engineering do Brasil S.A" w:date="2015-07-16T14:16:00Z"/>
                <w:rFonts w:ascii="Arial" w:hAnsi="Arial" w:cs="Arial"/>
                <w:lang w:val="pt-BR"/>
              </w:rPr>
            </w:pPr>
            <w:ins w:id="84" w:author="Engineering do Brasil S.A" w:date="2015-07-16T14:20:00Z">
              <w:r>
                <w:rPr>
                  <w:rFonts w:ascii="Arial" w:hAnsi="Arial" w:cs="Arial"/>
                  <w:lang w:val="pt-BR"/>
                </w:rPr>
                <w:t>VBUND</w:t>
              </w:r>
            </w:ins>
          </w:p>
        </w:tc>
        <w:tc>
          <w:tcPr>
            <w:tcW w:w="2291" w:type="dxa"/>
          </w:tcPr>
          <w:p w:rsidR="00D046DB" w:rsidRDefault="00D046DB" w:rsidP="0082554C">
            <w:pPr>
              <w:jc w:val="center"/>
              <w:rPr>
                <w:ins w:id="85" w:author="Engineering do Brasil S.A" w:date="2015-07-16T14:16:00Z"/>
                <w:rFonts w:ascii="Arial" w:hAnsi="Arial" w:cs="Arial"/>
                <w:lang w:val="pt-BR"/>
              </w:rPr>
            </w:pPr>
            <w:ins w:id="86" w:author="Engineering do Brasil S.A" w:date="2015-07-16T14:20:00Z">
              <w:r>
                <w:rPr>
                  <w:rFonts w:ascii="Arial" w:hAnsi="Arial" w:cs="Arial"/>
                  <w:lang w:val="pt-BR"/>
                </w:rPr>
                <w:t>Sociedade Parceira</w:t>
              </w:r>
            </w:ins>
          </w:p>
        </w:tc>
      </w:tr>
    </w:tbl>
    <w:p w:rsidR="003B42A4" w:rsidRDefault="003B42A4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textWrapping" w:clear="all"/>
      </w:r>
    </w:p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p w:rsidR="00197C90" w:rsidRPr="003B42A4" w:rsidRDefault="003B42A4" w:rsidP="003B42A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B42A4">
        <w:rPr>
          <w:rFonts w:ascii="Arial" w:hAnsi="Arial" w:cs="Arial"/>
          <w:b/>
          <w:u w:val="single"/>
          <w:lang w:val="pt-BR"/>
        </w:rPr>
        <w:t>SAP CLM: Criação do campo “Sociedade Parceira” na aba “Informações sobre o fornecedor</w:t>
      </w:r>
      <w:r>
        <w:rPr>
          <w:rFonts w:ascii="Arial" w:hAnsi="Arial" w:cs="Arial"/>
          <w:b/>
          <w:u w:val="single"/>
          <w:lang w:val="pt-BR"/>
        </w:rPr>
        <w:t>”.</w:t>
      </w: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3B42A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campo “Sociedade Parceira” será criado na aba “Informações sobre </w:t>
      </w:r>
      <w:ins w:id="87" w:author="Engineering do Brasil S.A" w:date="2015-07-16T14:21:00Z">
        <w:r w:rsidR="00D046DB">
          <w:rPr>
            <w:rFonts w:ascii="Arial" w:hAnsi="Arial" w:cs="Arial"/>
            <w:lang w:val="pt-BR"/>
          </w:rPr>
          <w:t>a contraparte</w:t>
        </w:r>
      </w:ins>
      <w:del w:id="88" w:author="Engineering do Brasil S.A" w:date="2015-07-16T14:21:00Z">
        <w:r w:rsidDel="00D046DB">
          <w:rPr>
            <w:rFonts w:ascii="Arial" w:hAnsi="Arial" w:cs="Arial"/>
            <w:lang w:val="pt-BR"/>
          </w:rPr>
          <w:delText>o fornecedor</w:delText>
        </w:r>
      </w:del>
      <w:r>
        <w:rPr>
          <w:rFonts w:ascii="Arial" w:hAnsi="Arial" w:cs="Arial"/>
          <w:lang w:val="pt-BR"/>
        </w:rPr>
        <w:t>” do Acordo Básico</w:t>
      </w:r>
      <w:r w:rsidR="0091603E">
        <w:rPr>
          <w:rFonts w:ascii="Arial" w:hAnsi="Arial" w:cs="Arial"/>
          <w:lang w:val="pt-BR"/>
        </w:rPr>
        <w:t>.</w:t>
      </w:r>
    </w:p>
    <w:p w:rsidR="003B42A4" w:rsidRDefault="003B42A4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2291"/>
        <w:gridCol w:w="2219"/>
      </w:tblGrid>
      <w:tr w:rsidR="003B42A4" w:rsidTr="00967871">
        <w:trPr>
          <w:jc w:val="center"/>
        </w:trPr>
        <w:tc>
          <w:tcPr>
            <w:tcW w:w="1962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Campo CLM</w:t>
            </w:r>
          </w:p>
        </w:tc>
        <w:tc>
          <w:tcPr>
            <w:tcW w:w="2291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Nome CLM</w:t>
            </w:r>
          </w:p>
        </w:tc>
        <w:tc>
          <w:tcPr>
            <w:tcW w:w="2219" w:type="dxa"/>
          </w:tcPr>
          <w:p w:rsidR="003B42A4" w:rsidRPr="003B42A4" w:rsidRDefault="003B42A4" w:rsidP="003B42A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Objeto</w:t>
            </w:r>
          </w:p>
        </w:tc>
      </w:tr>
      <w:tr w:rsidR="003B42A4" w:rsidTr="00967871">
        <w:trPr>
          <w:jc w:val="center"/>
        </w:trPr>
        <w:tc>
          <w:tcPr>
            <w:tcW w:w="1962" w:type="dxa"/>
          </w:tcPr>
          <w:p w:rsidR="003B42A4" w:rsidRDefault="00967871" w:rsidP="0096787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VBUND</w:t>
            </w:r>
          </w:p>
        </w:tc>
        <w:tc>
          <w:tcPr>
            <w:tcW w:w="2291" w:type="dxa"/>
          </w:tcPr>
          <w:p w:rsidR="003B42A4" w:rsidRDefault="00153837" w:rsidP="0082554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Sociedade Parceira</w:t>
            </w:r>
          </w:p>
        </w:tc>
        <w:tc>
          <w:tcPr>
            <w:tcW w:w="2219" w:type="dxa"/>
          </w:tcPr>
          <w:p w:rsidR="003B42A4" w:rsidRDefault="003B42A4" w:rsidP="00A553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3B42A4">
              <w:rPr>
                <w:rFonts w:ascii="Arial" w:hAnsi="Arial" w:cs="Arial"/>
                <w:lang w:val="pt-BR"/>
              </w:rPr>
              <w:t>contracts.Contract</w:t>
            </w:r>
            <w:proofErr w:type="spellEnd"/>
          </w:p>
        </w:tc>
      </w:tr>
    </w:tbl>
    <w:p w:rsidR="003B42A4" w:rsidRDefault="003B42A4" w:rsidP="00A553DE">
      <w:pPr>
        <w:rPr>
          <w:rFonts w:ascii="Arial" w:hAnsi="Arial" w:cs="Arial"/>
          <w:lang w:val="pt-BR"/>
        </w:rPr>
      </w:pPr>
    </w:p>
    <w:p w:rsidR="003B42A4" w:rsidRDefault="003B42A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Pr="003B42A4" w:rsidRDefault="003B42A4" w:rsidP="003B42A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B42A4">
        <w:rPr>
          <w:rFonts w:ascii="Arial" w:hAnsi="Arial" w:cs="Arial"/>
          <w:b/>
          <w:u w:val="single"/>
          <w:lang w:val="pt-BR"/>
        </w:rPr>
        <w:t>JAVA Script: Atualização do campo “Sociedade Parceira” no Acordo Básico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3B42A4" w:rsidP="0030265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que a informação do campo “</w:t>
      </w:r>
      <w:r w:rsidR="0082554C">
        <w:rPr>
          <w:rFonts w:ascii="Arial" w:hAnsi="Arial" w:cs="Arial"/>
          <w:lang w:val="pt-BR"/>
        </w:rPr>
        <w:t>Sociedade Parceira</w:t>
      </w:r>
      <w:r>
        <w:rPr>
          <w:rFonts w:ascii="Arial" w:hAnsi="Arial" w:cs="Arial"/>
          <w:lang w:val="pt-BR"/>
        </w:rPr>
        <w:t>”</w:t>
      </w:r>
      <w:r w:rsidR="00F72180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F72180">
        <w:rPr>
          <w:rFonts w:ascii="Arial" w:hAnsi="Arial" w:cs="Arial"/>
          <w:lang w:val="pt-BR"/>
        </w:rPr>
        <w:t xml:space="preserve">que está </w:t>
      </w:r>
      <w:r>
        <w:rPr>
          <w:rFonts w:ascii="Arial" w:hAnsi="Arial" w:cs="Arial"/>
          <w:lang w:val="pt-BR"/>
        </w:rPr>
        <w:t>contid</w:t>
      </w:r>
      <w:r w:rsidR="00F72180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no registro do fornecedor</w:t>
      </w:r>
      <w:r w:rsidR="00F72180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seja enviada para o campo “</w:t>
      </w:r>
      <w:r w:rsidR="0082554C">
        <w:rPr>
          <w:rFonts w:ascii="Arial" w:hAnsi="Arial" w:cs="Arial"/>
          <w:lang w:val="pt-BR"/>
        </w:rPr>
        <w:t>Sociedade Parceira</w:t>
      </w:r>
      <w:r>
        <w:rPr>
          <w:rFonts w:ascii="Arial" w:hAnsi="Arial" w:cs="Arial"/>
          <w:lang w:val="pt-BR"/>
        </w:rPr>
        <w:t>” contido na aba “Informações sobre o fornecedor”</w:t>
      </w:r>
      <w:r w:rsidR="00967871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um script </w:t>
      </w:r>
      <w:r w:rsidR="00F72180">
        <w:rPr>
          <w:rFonts w:ascii="Arial" w:hAnsi="Arial" w:cs="Arial"/>
          <w:lang w:val="pt-BR"/>
        </w:rPr>
        <w:t>será responsável por popular</w:t>
      </w:r>
      <w:r>
        <w:rPr>
          <w:rFonts w:ascii="Arial" w:hAnsi="Arial" w:cs="Arial"/>
          <w:lang w:val="pt-BR"/>
        </w:rPr>
        <w:t xml:space="preserve"> o campo “</w:t>
      </w:r>
      <w:r w:rsidR="00967871">
        <w:rPr>
          <w:rFonts w:ascii="Arial" w:hAnsi="Arial" w:cs="Arial"/>
          <w:lang w:val="pt-BR"/>
        </w:rPr>
        <w:t>VBUND</w:t>
      </w:r>
      <w:r>
        <w:rPr>
          <w:rFonts w:ascii="Arial" w:hAnsi="Arial" w:cs="Arial"/>
          <w:lang w:val="pt-BR"/>
        </w:rPr>
        <w:t>” com a mesma informação contida no registro d</w:t>
      </w:r>
      <w:ins w:id="89" w:author="Engineering do Brasil S.A" w:date="2015-07-16T14:21:00Z">
        <w:r w:rsidR="00D046DB">
          <w:rPr>
            <w:rFonts w:ascii="Arial" w:hAnsi="Arial" w:cs="Arial"/>
            <w:lang w:val="pt-BR"/>
          </w:rPr>
          <w:t>a</w:t>
        </w:r>
      </w:ins>
      <w:del w:id="90" w:author="Engineering do Brasil S.A" w:date="2015-07-16T14:21:00Z">
        <w:r w:rsidDel="00D046DB">
          <w:rPr>
            <w:rFonts w:ascii="Arial" w:hAnsi="Arial" w:cs="Arial"/>
            <w:lang w:val="pt-BR"/>
          </w:rPr>
          <w:delText>o</w:delText>
        </w:r>
      </w:del>
      <w:r>
        <w:rPr>
          <w:rFonts w:ascii="Arial" w:hAnsi="Arial" w:cs="Arial"/>
          <w:lang w:val="pt-BR"/>
        </w:rPr>
        <w:t xml:space="preserve"> </w:t>
      </w:r>
      <w:del w:id="91" w:author="Engineering do Brasil S.A" w:date="2015-07-16T14:21:00Z">
        <w:r w:rsidDel="00D046DB">
          <w:rPr>
            <w:rFonts w:ascii="Arial" w:hAnsi="Arial" w:cs="Arial"/>
            <w:lang w:val="pt-BR"/>
          </w:rPr>
          <w:delText>fornecedor</w:delText>
        </w:r>
      </w:del>
      <w:ins w:id="92" w:author="Engineering do Brasil S.A" w:date="2015-07-16T14:21:00Z">
        <w:r w:rsidR="00D046DB">
          <w:rPr>
            <w:rFonts w:ascii="Arial" w:hAnsi="Arial" w:cs="Arial"/>
            <w:lang w:val="pt-BR"/>
          </w:rPr>
          <w:t>contraparte</w:t>
        </w:r>
      </w:ins>
      <w:r>
        <w:rPr>
          <w:rFonts w:ascii="Arial" w:hAnsi="Arial" w:cs="Arial"/>
          <w:lang w:val="pt-BR"/>
        </w:rPr>
        <w:t xml:space="preserve">. O campo será somente leitura, para demonstrar ao usuário no Acordo Básico que o fornecedor selecionado </w:t>
      </w:r>
      <w:proofErr w:type="gramStart"/>
      <w:r>
        <w:rPr>
          <w:rFonts w:ascii="Arial" w:hAnsi="Arial" w:cs="Arial"/>
          <w:lang w:val="pt-BR"/>
        </w:rPr>
        <w:t>trata-se</w:t>
      </w:r>
      <w:proofErr w:type="gramEnd"/>
      <w:r>
        <w:rPr>
          <w:rFonts w:ascii="Arial" w:hAnsi="Arial" w:cs="Arial"/>
          <w:lang w:val="pt-BR"/>
        </w:rPr>
        <w:t xml:space="preserve"> de uma </w:t>
      </w:r>
      <w:r w:rsidR="00BC2038">
        <w:rPr>
          <w:rFonts w:ascii="Arial" w:hAnsi="Arial" w:cs="Arial"/>
          <w:lang w:val="pt-BR"/>
        </w:rPr>
        <w:t>Sociedade Parceira, o script somente será executado quando o usuário realizar a atividade de salvar o acordo básico.</w:t>
      </w:r>
    </w:p>
    <w:p w:rsidR="00CB2EE6" w:rsidRDefault="00CB2EE6" w:rsidP="00302656">
      <w:pPr>
        <w:jc w:val="both"/>
        <w:rPr>
          <w:rFonts w:ascii="Arial" w:hAnsi="Arial" w:cs="Arial"/>
          <w:lang w:val="pt-BR"/>
        </w:rPr>
      </w:pPr>
    </w:p>
    <w:p w:rsidR="00302656" w:rsidRDefault="00302656" w:rsidP="00302656">
      <w:pPr>
        <w:jc w:val="both"/>
        <w:rPr>
          <w:rFonts w:ascii="Arial" w:hAnsi="Arial" w:cs="Arial"/>
          <w:lang w:val="pt-BR"/>
        </w:rPr>
      </w:pPr>
    </w:p>
    <w:p w:rsidR="00CB1530" w:rsidRPr="00CB1530" w:rsidRDefault="00CB1530" w:rsidP="00CB153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ABAP: </w:t>
      </w:r>
      <w:r w:rsidRPr="00CB1530">
        <w:rPr>
          <w:rFonts w:ascii="Arial" w:hAnsi="Arial" w:cs="Arial"/>
          <w:b/>
          <w:u w:val="single"/>
          <w:lang w:val="pt-BR"/>
        </w:rPr>
        <w:t xml:space="preserve">Ampliação do </w:t>
      </w:r>
      <w:proofErr w:type="spellStart"/>
      <w:r w:rsidRPr="00CB1530">
        <w:rPr>
          <w:rFonts w:ascii="Arial" w:hAnsi="Arial" w:cs="Arial"/>
          <w:b/>
          <w:u w:val="single"/>
          <w:lang w:val="pt-BR"/>
        </w:rPr>
        <w:t>IDoc</w:t>
      </w:r>
      <w:proofErr w:type="spellEnd"/>
      <w:r w:rsidRPr="00CB1530">
        <w:rPr>
          <w:rFonts w:ascii="Arial" w:hAnsi="Arial" w:cs="Arial"/>
          <w:b/>
          <w:u w:val="single"/>
          <w:lang w:val="pt-BR"/>
        </w:rPr>
        <w:t xml:space="preserve"> CREMAS</w:t>
      </w:r>
      <w:ins w:id="93" w:author="Engineering do Brasil S.A" w:date="2015-07-16T14:21:00Z">
        <w:r w:rsidR="00D046DB">
          <w:rPr>
            <w:rFonts w:ascii="Arial" w:hAnsi="Arial" w:cs="Arial"/>
            <w:b/>
            <w:u w:val="single"/>
            <w:lang w:val="pt-BR"/>
          </w:rPr>
          <w:t>/ DE</w:t>
        </w:r>
      </w:ins>
      <w:ins w:id="94" w:author="Engineering do Brasil S.A" w:date="2015-07-16T14:22:00Z">
        <w:r w:rsidR="00D046DB">
          <w:rPr>
            <w:rFonts w:ascii="Arial" w:hAnsi="Arial" w:cs="Arial"/>
            <w:b/>
            <w:u w:val="single"/>
            <w:lang w:val="pt-BR"/>
          </w:rPr>
          <w:t>BMAS</w:t>
        </w:r>
      </w:ins>
      <w:r w:rsidRPr="00CB1530">
        <w:rPr>
          <w:rFonts w:ascii="Arial" w:hAnsi="Arial" w:cs="Arial"/>
          <w:b/>
          <w:u w:val="single"/>
          <w:lang w:val="pt-BR"/>
        </w:rPr>
        <w:t xml:space="preserve"> para envio </w:t>
      </w:r>
      <w:r w:rsidR="00136E1A">
        <w:rPr>
          <w:rFonts w:ascii="Arial" w:hAnsi="Arial" w:cs="Arial"/>
          <w:b/>
          <w:u w:val="single"/>
          <w:lang w:val="pt-BR"/>
        </w:rPr>
        <w:t xml:space="preserve">do código e descrição do </w:t>
      </w:r>
      <w:r w:rsidR="0082554C">
        <w:rPr>
          <w:rFonts w:ascii="Arial" w:hAnsi="Arial" w:cs="Arial"/>
          <w:b/>
          <w:u w:val="single"/>
          <w:lang w:val="pt-BR"/>
        </w:rPr>
        <w:t>Sociedade Parceira</w:t>
      </w:r>
      <w:r w:rsidR="00136E1A">
        <w:rPr>
          <w:rFonts w:ascii="Arial" w:hAnsi="Arial" w:cs="Arial"/>
          <w:b/>
          <w:u w:val="single"/>
          <w:lang w:val="pt-BR"/>
        </w:rPr>
        <w:t>.</w:t>
      </w:r>
    </w:p>
    <w:p w:rsidR="00CB1530" w:rsidRDefault="00CB1530" w:rsidP="00CB1530">
      <w:pPr>
        <w:rPr>
          <w:rFonts w:ascii="Arial" w:hAnsi="Arial" w:cs="Arial"/>
          <w:lang w:val="pt-BR"/>
        </w:rPr>
      </w:pPr>
    </w:p>
    <w:p w:rsidR="00CB1530" w:rsidRDefault="00CB1530" w:rsidP="00CB153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necessária alteração do </w:t>
      </w:r>
      <w:proofErr w:type="spellStart"/>
      <w:r>
        <w:rPr>
          <w:rFonts w:ascii="Arial" w:hAnsi="Arial" w:cs="Arial"/>
          <w:lang w:val="pt-BR"/>
        </w:rPr>
        <w:t>IDoc</w:t>
      </w:r>
      <w:proofErr w:type="spellEnd"/>
      <w:r>
        <w:rPr>
          <w:rFonts w:ascii="Arial" w:hAnsi="Arial" w:cs="Arial"/>
          <w:lang w:val="pt-BR"/>
        </w:rPr>
        <w:t xml:space="preserve"> CREMAS</w:t>
      </w:r>
      <w:ins w:id="95" w:author="Engineering do Brasil S.A" w:date="2015-07-16T14:22:00Z">
        <w:r w:rsidR="00D046DB">
          <w:rPr>
            <w:rFonts w:ascii="Arial" w:hAnsi="Arial" w:cs="Arial"/>
            <w:lang w:val="pt-BR"/>
          </w:rPr>
          <w:t>/DEBMAS</w:t>
        </w:r>
      </w:ins>
      <w:r>
        <w:rPr>
          <w:rFonts w:ascii="Arial" w:hAnsi="Arial" w:cs="Arial"/>
          <w:lang w:val="pt-BR"/>
        </w:rPr>
        <w:t xml:space="preserve"> para possibilitar o envio do </w:t>
      </w:r>
      <w:r w:rsidR="00CB2EE6">
        <w:rPr>
          <w:rFonts w:ascii="Arial" w:hAnsi="Arial" w:cs="Arial"/>
          <w:lang w:val="pt-BR"/>
        </w:rPr>
        <w:t xml:space="preserve">da descrição do valor contido no campo </w:t>
      </w:r>
      <w:r w:rsidR="00136E1A">
        <w:rPr>
          <w:rFonts w:ascii="Arial" w:hAnsi="Arial" w:cs="Arial"/>
          <w:lang w:val="pt-BR"/>
        </w:rPr>
        <w:t>VBUND</w:t>
      </w:r>
      <w:r>
        <w:rPr>
          <w:rFonts w:ascii="Arial" w:hAnsi="Arial" w:cs="Arial"/>
          <w:lang w:val="pt-BR"/>
        </w:rPr>
        <w:t xml:space="preserve"> do </w:t>
      </w:r>
      <w:r w:rsidR="00CB2EE6">
        <w:rPr>
          <w:rFonts w:ascii="Arial" w:hAnsi="Arial" w:cs="Arial"/>
          <w:lang w:val="pt-BR"/>
        </w:rPr>
        <w:t xml:space="preserve">cadastro do fornecedor do </w:t>
      </w:r>
      <w:r>
        <w:rPr>
          <w:rFonts w:ascii="Arial" w:hAnsi="Arial" w:cs="Arial"/>
          <w:lang w:val="pt-BR"/>
        </w:rPr>
        <w:t>SAP ECC</w:t>
      </w:r>
      <w:r w:rsidR="00CB2EE6">
        <w:rPr>
          <w:rFonts w:ascii="Arial" w:hAnsi="Arial" w:cs="Arial"/>
          <w:lang w:val="pt-BR"/>
        </w:rPr>
        <w:t xml:space="preserve"> </w:t>
      </w:r>
      <w:r w:rsidR="00136E1A">
        <w:rPr>
          <w:rFonts w:ascii="Arial" w:hAnsi="Arial" w:cs="Arial"/>
          <w:lang w:val="pt-BR"/>
        </w:rPr>
        <w:t>com base nos campos RCOMP e NAME1</w:t>
      </w:r>
      <w:r w:rsidR="00CB2EE6">
        <w:rPr>
          <w:rFonts w:ascii="Arial" w:hAnsi="Arial" w:cs="Arial"/>
          <w:lang w:val="pt-BR"/>
        </w:rPr>
        <w:t xml:space="preserve"> da tabela T880.</w:t>
      </w:r>
    </w:p>
    <w:p w:rsidR="00CB1530" w:rsidRDefault="00CB1530" w:rsidP="00CB1530">
      <w:pPr>
        <w:rPr>
          <w:rFonts w:ascii="Arial" w:hAnsi="Arial" w:cs="Arial"/>
          <w:lang w:val="pt-BR"/>
        </w:rPr>
      </w:pPr>
    </w:p>
    <w:tbl>
      <w:tblPr>
        <w:tblW w:w="2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2052"/>
      </w:tblGrid>
      <w:tr w:rsidR="00CB1530" w:rsidRPr="00CB1530" w:rsidTr="00CB1530">
        <w:trPr>
          <w:trHeight w:val="319"/>
          <w:jc w:val="center"/>
        </w:trPr>
        <w:tc>
          <w:tcPr>
            <w:tcW w:w="88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spacing w:line="276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0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spacing w:line="276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CB1530" w:rsidRPr="00CB1530" w:rsidTr="00CB1530">
        <w:trPr>
          <w:trHeight w:val="300"/>
          <w:jc w:val="center"/>
        </w:trPr>
        <w:tc>
          <w:tcPr>
            <w:tcW w:w="88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jc w:val="center"/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RCOMP</w:t>
            </w:r>
          </w:p>
        </w:tc>
        <w:tc>
          <w:tcPr>
            <w:tcW w:w="20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jc w:val="center"/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Sociedade</w:t>
            </w:r>
          </w:p>
        </w:tc>
      </w:tr>
      <w:tr w:rsidR="00CB1530" w:rsidRPr="00CB1530" w:rsidTr="00CB1530">
        <w:trPr>
          <w:trHeight w:val="300"/>
          <w:jc w:val="center"/>
        </w:trPr>
        <w:tc>
          <w:tcPr>
            <w:tcW w:w="88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jc w:val="center"/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NAME1</w:t>
            </w:r>
          </w:p>
        </w:tc>
        <w:tc>
          <w:tcPr>
            <w:tcW w:w="20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B1530" w:rsidRPr="00CB1530" w:rsidRDefault="00CB1530" w:rsidP="00CB1530">
            <w:pPr>
              <w:jc w:val="center"/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Nome da sociedade</w:t>
            </w:r>
          </w:p>
        </w:tc>
      </w:tr>
    </w:tbl>
    <w:p w:rsidR="00CB1530" w:rsidRDefault="00CB1530" w:rsidP="00CB1530">
      <w:pPr>
        <w:rPr>
          <w:rFonts w:ascii="Arial" w:hAnsi="Arial" w:cs="Arial"/>
          <w:lang w:val="pt-BR"/>
        </w:rPr>
      </w:pPr>
    </w:p>
    <w:p w:rsidR="00CB1530" w:rsidRDefault="00CB1530" w:rsidP="00302656">
      <w:pPr>
        <w:jc w:val="both"/>
        <w:rPr>
          <w:rFonts w:ascii="Arial" w:hAnsi="Arial" w:cs="Arial"/>
          <w:lang w:val="pt-BR"/>
        </w:rPr>
      </w:pPr>
    </w:p>
    <w:p w:rsidR="00302656" w:rsidRDefault="00302656" w:rsidP="00302656">
      <w:pPr>
        <w:jc w:val="both"/>
        <w:rPr>
          <w:rFonts w:ascii="Arial" w:hAnsi="Arial" w:cs="Arial"/>
          <w:lang w:val="pt-BR"/>
        </w:rPr>
      </w:pPr>
    </w:p>
    <w:p w:rsidR="00302656" w:rsidRDefault="00302656" w:rsidP="00302656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302656">
        <w:rPr>
          <w:rFonts w:ascii="Arial" w:hAnsi="Arial" w:cs="Arial"/>
          <w:b/>
          <w:u w:val="single"/>
          <w:lang w:val="pt-BR"/>
        </w:rPr>
        <w:t xml:space="preserve">SAP PI: Envio da informação do campo “Sociedade Parceira” para o </w:t>
      </w:r>
      <w:r w:rsidR="00967871">
        <w:rPr>
          <w:rFonts w:ascii="Arial" w:hAnsi="Arial" w:cs="Arial"/>
          <w:b/>
          <w:u w:val="single"/>
          <w:lang w:val="pt-BR"/>
        </w:rPr>
        <w:t>registro do fornecedor</w:t>
      </w:r>
    </w:p>
    <w:p w:rsidR="00302656" w:rsidRDefault="00302656" w:rsidP="00302656">
      <w:pPr>
        <w:jc w:val="both"/>
        <w:rPr>
          <w:rFonts w:ascii="Arial" w:hAnsi="Arial" w:cs="Arial"/>
          <w:lang w:val="pt-BR"/>
        </w:rPr>
      </w:pPr>
    </w:p>
    <w:p w:rsidR="002E6F64" w:rsidRDefault="00302656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SAP PI deverá enviar no arquivo XML de fornecedor o valor </w:t>
      </w:r>
      <w:r w:rsidR="0091603E">
        <w:rPr>
          <w:rFonts w:ascii="Arial" w:hAnsi="Arial" w:cs="Arial"/>
          <w:lang w:val="pt-BR"/>
        </w:rPr>
        <w:t xml:space="preserve">preenchido no campo </w:t>
      </w:r>
      <w:r w:rsidR="00D17F69">
        <w:rPr>
          <w:rFonts w:ascii="Arial" w:hAnsi="Arial" w:cs="Arial"/>
          <w:lang w:val="pt-BR"/>
        </w:rPr>
        <w:t>VBUND</w:t>
      </w:r>
      <w:r w:rsidR="0091603E">
        <w:rPr>
          <w:rFonts w:ascii="Arial" w:hAnsi="Arial" w:cs="Arial"/>
          <w:lang w:val="pt-BR"/>
        </w:rPr>
        <w:t xml:space="preserve"> </w:t>
      </w:r>
      <w:r w:rsidR="00967871">
        <w:rPr>
          <w:rFonts w:ascii="Arial" w:hAnsi="Arial" w:cs="Arial"/>
          <w:lang w:val="pt-BR"/>
        </w:rPr>
        <w:t xml:space="preserve">com código e descrição </w:t>
      </w:r>
      <w:r w:rsidR="00CB1530">
        <w:rPr>
          <w:rFonts w:ascii="Arial" w:hAnsi="Arial" w:cs="Arial"/>
          <w:lang w:val="pt-BR"/>
        </w:rPr>
        <w:t>do SAP ECC, conforme alterado pelo item acima.</w:t>
      </w:r>
    </w:p>
    <w:p w:rsidR="00CB1530" w:rsidRDefault="00CB1530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6" w:name="_Toc360783432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96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97" w:name="_Toc178139958"/>
      <w:bookmarkStart w:id="98" w:name="_Toc244516105"/>
    </w:p>
    <w:p w:rsidR="00BB2EB5" w:rsidRDefault="00302656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Integração SAP ECC x CLM</w:t>
      </w:r>
    </w:p>
    <w:p w:rsidR="00A11117" w:rsidRDefault="00A11117" w:rsidP="00A553DE">
      <w:pPr>
        <w:rPr>
          <w:rFonts w:ascii="Arial" w:hAnsi="Arial" w:cs="Arial"/>
          <w:lang w:val="pt-BR"/>
        </w:rPr>
      </w:pPr>
    </w:p>
    <w:p w:rsidR="00302656" w:rsidRDefault="00302656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</w:t>
      </w:r>
    </w:p>
    <w:p w:rsidR="00646C9F" w:rsidRPr="00BB2EB5" w:rsidRDefault="00646C9F" w:rsidP="00A553DE">
      <w:pPr>
        <w:rPr>
          <w:rFonts w:ascii="Arial" w:hAnsi="Arial" w:cs="Arial"/>
          <w:lang w:val="pt-BR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9" w:name="_Toc360783433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97"/>
      <w:bookmarkEnd w:id="98"/>
      <w:bookmarkEnd w:id="99"/>
    </w:p>
    <w:p w:rsidR="003B28ED" w:rsidRPr="002A76FF" w:rsidRDefault="003B28ED" w:rsidP="003B28ED">
      <w:pPr>
        <w:rPr>
          <w:lang w:val="pt-BR"/>
        </w:rPr>
      </w:pPr>
      <w:bookmarkStart w:id="100" w:name="_Toc244516106"/>
    </w:p>
    <w:p w:rsidR="00B81202" w:rsidRDefault="003026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 atualizado no SAP ECC.</w:t>
      </w:r>
    </w:p>
    <w:p w:rsidR="00B81202" w:rsidRDefault="003026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Manutenção da lista de valores para o campo Sociedade Parceira no SAP ECC.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1" w:name="_Toc360783434"/>
      <w:r>
        <w:rPr>
          <w:rFonts w:ascii="Calibri" w:hAnsi="Calibri" w:cs="Calibri"/>
          <w:color w:val="29323D"/>
          <w:lang w:val="pt-BR"/>
        </w:rPr>
        <w:t>Riscos</w:t>
      </w:r>
      <w:bookmarkEnd w:id="101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2" w:name="_Toc36078343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00"/>
      <w:bookmarkEnd w:id="102"/>
    </w:p>
    <w:p w:rsidR="003B28ED" w:rsidRPr="002A76FF" w:rsidRDefault="003B28ED" w:rsidP="003B28ED">
      <w:pPr>
        <w:rPr>
          <w:lang w:val="pt-BR"/>
        </w:rPr>
      </w:pPr>
      <w:bookmarkStart w:id="103" w:name="_Toc178139960"/>
      <w:bookmarkStart w:id="104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03"/>
      <w:bookmarkEnd w:id="104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05" w:name="_Toc360783436"/>
      <w:r>
        <w:rPr>
          <w:rFonts w:ascii="Calibri" w:hAnsi="Calibri" w:cs="Calibri"/>
          <w:color w:val="29323D"/>
          <w:lang w:val="pt-BR"/>
        </w:rPr>
        <w:t>Aprovação do documento</w:t>
      </w:r>
      <w:bookmarkEnd w:id="105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302656" w:rsidP="00F7218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F72180">
              <w:rPr>
                <w:rFonts w:ascii="Arial" w:hAnsi="Arial" w:cs="Arial"/>
                <w:bCs/>
                <w:sz w:val="18"/>
                <w:szCs w:val="18"/>
                <w:lang w:val="pt-BR"/>
              </w:rPr>
              <w:t>0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/07/2013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046DB" w:rsidRPr="008D6BEE" w:rsidTr="008D6BEE">
        <w:trPr>
          <w:cantSplit/>
          <w:ins w:id="106" w:author="Engineering do Brasil S.A" w:date="2015-07-16T14:22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046DB" w:rsidRDefault="00D046DB" w:rsidP="008D52CB">
            <w:pPr>
              <w:spacing w:before="60" w:after="60"/>
              <w:jc w:val="both"/>
              <w:rPr>
                <w:ins w:id="107" w:author="Engineering do Brasil S.A" w:date="2015-07-16T14:2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08" w:author="Engineering do Brasil S.A" w:date="2015-07-16T14:2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046DB" w:rsidRPr="008D6BEE" w:rsidRDefault="00D046DB" w:rsidP="008D52CB">
            <w:pPr>
              <w:spacing w:before="60" w:after="60"/>
              <w:jc w:val="both"/>
              <w:rPr>
                <w:ins w:id="109" w:author="Engineering do Brasil S.A" w:date="2015-07-16T14:2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0" w:author="Engineering do Brasil S.A" w:date="2015-07-16T14:2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046DB" w:rsidRPr="008D6BEE" w:rsidRDefault="00D046DB" w:rsidP="008D52CB">
            <w:pPr>
              <w:spacing w:before="60" w:after="60"/>
              <w:jc w:val="both"/>
              <w:rPr>
                <w:ins w:id="111" w:author="Engineering do Brasil S.A" w:date="2015-07-16T14:2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2" w:author="Engineering do Brasil S.A" w:date="2015-07-16T14:2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046DB" w:rsidRPr="008D6BEE" w:rsidRDefault="00D046DB" w:rsidP="008D52CB">
            <w:pPr>
              <w:spacing w:before="60" w:after="60"/>
              <w:jc w:val="both"/>
              <w:rPr>
                <w:ins w:id="113" w:author="Engineering do Brasil S.A" w:date="2015-07-16T14:22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Cristiane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Gradilone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F7218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Del="007747B6" w:rsidTr="008D6BEE">
        <w:trPr>
          <w:cantSplit/>
          <w:del w:id="114" w:author="Engineering do Brasil S.A" w:date="2015-07-16T14:23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Del="007747B6" w:rsidRDefault="00F72180" w:rsidP="008D52CB">
            <w:pPr>
              <w:spacing w:before="60" w:after="60"/>
              <w:jc w:val="both"/>
              <w:rPr>
                <w:del w:id="115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116" w:author="Engineering do Brasil S.A" w:date="2015-07-16T14:23:00Z">
              <w:r w:rsidDel="007747B6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10/07/2013</w:delText>
              </w:r>
            </w:del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Del="007747B6" w:rsidRDefault="003303EF" w:rsidP="008D52CB">
            <w:pPr>
              <w:spacing w:before="60" w:after="60"/>
              <w:jc w:val="both"/>
              <w:rPr>
                <w:del w:id="117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118" w:author="Engineering do Brasil S.A" w:date="2015-07-16T14:23:00Z">
              <w:r w:rsidRPr="008D6BEE" w:rsidDel="007747B6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Raquel Preis</w:delText>
              </w:r>
            </w:del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Del="007747B6" w:rsidRDefault="00A11408" w:rsidP="008D52CB">
            <w:pPr>
              <w:spacing w:before="60" w:after="60"/>
              <w:jc w:val="both"/>
              <w:rPr>
                <w:del w:id="119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120" w:author="Engineering do Brasil S.A" w:date="2015-07-16T14:23:00Z">
              <w:r w:rsidRPr="008D6BEE" w:rsidDel="007747B6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Gerente de Projeto TIM</w:delText>
              </w:r>
            </w:del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Del="007747B6" w:rsidRDefault="003303EF" w:rsidP="008D52CB">
            <w:pPr>
              <w:spacing w:before="60" w:after="60"/>
              <w:jc w:val="both"/>
              <w:rPr>
                <w:del w:id="121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Del="007747B6" w:rsidTr="008D6BEE">
        <w:trPr>
          <w:cantSplit/>
          <w:del w:id="122" w:author="Engineering do Brasil S.A" w:date="2015-07-16T14:23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Del="007747B6" w:rsidRDefault="00A11408" w:rsidP="008D52CB">
            <w:pPr>
              <w:spacing w:before="60" w:after="60"/>
              <w:jc w:val="both"/>
              <w:rPr>
                <w:del w:id="123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Del="007747B6" w:rsidRDefault="00A11408" w:rsidP="008D52CB">
            <w:pPr>
              <w:spacing w:before="60" w:after="60"/>
              <w:jc w:val="both"/>
              <w:rPr>
                <w:del w:id="124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Del="007747B6" w:rsidRDefault="00A11408" w:rsidP="008D52CB">
            <w:pPr>
              <w:spacing w:before="60" w:after="60"/>
              <w:jc w:val="both"/>
              <w:rPr>
                <w:del w:id="125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Del="007747B6" w:rsidRDefault="00A11408" w:rsidP="008D52CB">
            <w:pPr>
              <w:spacing w:before="60" w:after="60"/>
              <w:jc w:val="both"/>
              <w:rPr>
                <w:del w:id="126" w:author="Engineering do Brasil S.A" w:date="2015-07-16T14:23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3"/>
      <w:footerReference w:type="default" r:id="rId14"/>
      <w:footerReference w:type="first" r:id="rId15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45" w:rsidRDefault="00BD0D45" w:rsidP="00A13348">
      <w:r>
        <w:separator/>
      </w:r>
    </w:p>
  </w:endnote>
  <w:endnote w:type="continuationSeparator" w:id="0">
    <w:p w:rsidR="00BD0D45" w:rsidRDefault="00BD0D45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8A6CE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8A6CE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7747B6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="008A6CE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BD0D45" w:rsidP="001A068D">
    <w:pPr>
      <w:pStyle w:val="Rodap"/>
    </w:pPr>
    <w:r>
      <w:rPr>
        <w:noProof/>
        <w:lang w:val="pt-BR" w:eastAsia="pt-BR"/>
      </w:rPr>
      <w:pict>
        <v:rect id="Rectangle 26" o:spid="_x0000_s2050" style="position:absolute;margin-left:-44pt;margin-top:22.1pt;width:598.85pt;height:26.8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<v:fill color2="#bfbfbf" rotate="t" focus="100%" type="gradient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BD0D45">
    <w:pPr>
      <w:pStyle w:val="Rodap"/>
    </w:pPr>
    <w:r>
      <w:rPr>
        <w:noProof/>
        <w:lang w:val="pt-BR" w:eastAsia="pt-BR"/>
      </w:rPr>
      <w:pict>
        <v:rect id="Rectangle 14" o:spid="_x0000_s2049" style="position:absolute;margin-left:-43.65pt;margin-top:21.8pt;width:598.85pt;height:26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<v:fill color2="#bfbfbf" rotate="t" focus="100%" type="gradien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45" w:rsidRDefault="00BD0D45" w:rsidP="00A13348">
      <w:r>
        <w:separator/>
      </w:r>
    </w:p>
  </w:footnote>
  <w:footnote w:type="continuationSeparator" w:id="0">
    <w:p w:rsidR="00BD0D45" w:rsidRDefault="00BD0D45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6F45685B"/>
    <w:multiLevelType w:val="hybridMultilevel"/>
    <w:tmpl w:val="547A24C8"/>
    <w:lvl w:ilvl="0" w:tplc="861C401C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DIT_EXEMPT_2" w:val="橄ㄴｐܐࢀ찔㈇"/>
    <w:docVar w:name="Author" w:val="w:docVa"/>
    <w:docVar w:name="Entered_By" w:val="橄ㄴｐܐࢀ찔㈇È貀ޡ瑠ࡷ賐 貀ޡ俨ހࢇḀ"/>
    <w:docVar w:name="FileName" w:val="&lt;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10933"/>
    <w:rsid w:val="00110BA5"/>
    <w:rsid w:val="0011299A"/>
    <w:rsid w:val="001170FC"/>
    <w:rsid w:val="00120312"/>
    <w:rsid w:val="00121A9D"/>
    <w:rsid w:val="0012558C"/>
    <w:rsid w:val="00127642"/>
    <w:rsid w:val="0013317D"/>
    <w:rsid w:val="00134F48"/>
    <w:rsid w:val="00136DE9"/>
    <w:rsid w:val="00136E1A"/>
    <w:rsid w:val="00140065"/>
    <w:rsid w:val="001419F2"/>
    <w:rsid w:val="00141E83"/>
    <w:rsid w:val="001420BE"/>
    <w:rsid w:val="00143460"/>
    <w:rsid w:val="00152930"/>
    <w:rsid w:val="00153837"/>
    <w:rsid w:val="00161070"/>
    <w:rsid w:val="00161463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586A"/>
    <w:rsid w:val="001C4C07"/>
    <w:rsid w:val="001C645F"/>
    <w:rsid w:val="001C6C2D"/>
    <w:rsid w:val="001F2D06"/>
    <w:rsid w:val="001F303A"/>
    <w:rsid w:val="001F394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510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2ED4"/>
    <w:rsid w:val="002B4C5D"/>
    <w:rsid w:val="002B698E"/>
    <w:rsid w:val="002B7D57"/>
    <w:rsid w:val="002D2925"/>
    <w:rsid w:val="002D2EE9"/>
    <w:rsid w:val="002D6F89"/>
    <w:rsid w:val="002D7894"/>
    <w:rsid w:val="002E0412"/>
    <w:rsid w:val="002E4404"/>
    <w:rsid w:val="002E6F64"/>
    <w:rsid w:val="002E7930"/>
    <w:rsid w:val="002F033C"/>
    <w:rsid w:val="002F2AC5"/>
    <w:rsid w:val="002F6F98"/>
    <w:rsid w:val="0030005F"/>
    <w:rsid w:val="00302656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31B5"/>
    <w:rsid w:val="003575FE"/>
    <w:rsid w:val="00360683"/>
    <w:rsid w:val="003702DE"/>
    <w:rsid w:val="00382509"/>
    <w:rsid w:val="00383EB6"/>
    <w:rsid w:val="003916EB"/>
    <w:rsid w:val="003939E9"/>
    <w:rsid w:val="003974B4"/>
    <w:rsid w:val="003A538A"/>
    <w:rsid w:val="003B0079"/>
    <w:rsid w:val="003B28ED"/>
    <w:rsid w:val="003B3E3B"/>
    <w:rsid w:val="003B42A4"/>
    <w:rsid w:val="003B4812"/>
    <w:rsid w:val="003B4EC7"/>
    <w:rsid w:val="003C00EE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402F"/>
    <w:rsid w:val="00514343"/>
    <w:rsid w:val="005207A8"/>
    <w:rsid w:val="005225E9"/>
    <w:rsid w:val="00522AEF"/>
    <w:rsid w:val="00524A6A"/>
    <w:rsid w:val="0053034D"/>
    <w:rsid w:val="005305CD"/>
    <w:rsid w:val="005333FE"/>
    <w:rsid w:val="0053402C"/>
    <w:rsid w:val="00541F99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0672C"/>
    <w:rsid w:val="00615E8E"/>
    <w:rsid w:val="0062267C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47B6"/>
    <w:rsid w:val="00783295"/>
    <w:rsid w:val="007854ED"/>
    <w:rsid w:val="00794DA7"/>
    <w:rsid w:val="007969F3"/>
    <w:rsid w:val="00796B62"/>
    <w:rsid w:val="00797E97"/>
    <w:rsid w:val="007A08E6"/>
    <w:rsid w:val="007B6952"/>
    <w:rsid w:val="007C2B6E"/>
    <w:rsid w:val="007C34F4"/>
    <w:rsid w:val="007C5393"/>
    <w:rsid w:val="007C5EC0"/>
    <w:rsid w:val="007C64AA"/>
    <w:rsid w:val="007D223F"/>
    <w:rsid w:val="007D37CC"/>
    <w:rsid w:val="007D6427"/>
    <w:rsid w:val="007E681A"/>
    <w:rsid w:val="007F0BBF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54C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49CD"/>
    <w:rsid w:val="00886D91"/>
    <w:rsid w:val="00886F40"/>
    <w:rsid w:val="00892B9A"/>
    <w:rsid w:val="0089643D"/>
    <w:rsid w:val="008A2B39"/>
    <w:rsid w:val="008A43E0"/>
    <w:rsid w:val="008A5EFF"/>
    <w:rsid w:val="008A6391"/>
    <w:rsid w:val="008A6CED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603E"/>
    <w:rsid w:val="0091650B"/>
    <w:rsid w:val="00920184"/>
    <w:rsid w:val="00926CC2"/>
    <w:rsid w:val="00931F95"/>
    <w:rsid w:val="00932EFF"/>
    <w:rsid w:val="00937DF2"/>
    <w:rsid w:val="009401F8"/>
    <w:rsid w:val="00940881"/>
    <w:rsid w:val="00940A7A"/>
    <w:rsid w:val="00944152"/>
    <w:rsid w:val="009446F5"/>
    <w:rsid w:val="00945208"/>
    <w:rsid w:val="00951F56"/>
    <w:rsid w:val="00951F58"/>
    <w:rsid w:val="009528F9"/>
    <w:rsid w:val="00962F42"/>
    <w:rsid w:val="00967871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117"/>
    <w:rsid w:val="00A11408"/>
    <w:rsid w:val="00A13348"/>
    <w:rsid w:val="00A1621D"/>
    <w:rsid w:val="00A17DF1"/>
    <w:rsid w:val="00A21944"/>
    <w:rsid w:val="00A21B0E"/>
    <w:rsid w:val="00A2672C"/>
    <w:rsid w:val="00A26BFF"/>
    <w:rsid w:val="00A31469"/>
    <w:rsid w:val="00A423B4"/>
    <w:rsid w:val="00A43388"/>
    <w:rsid w:val="00A448B7"/>
    <w:rsid w:val="00A50E86"/>
    <w:rsid w:val="00A53C6C"/>
    <w:rsid w:val="00A541C4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05A3"/>
    <w:rsid w:val="00B70CA9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B7BA8"/>
    <w:rsid w:val="00BC13EB"/>
    <w:rsid w:val="00BC2038"/>
    <w:rsid w:val="00BC2120"/>
    <w:rsid w:val="00BD0D45"/>
    <w:rsid w:val="00BD17BF"/>
    <w:rsid w:val="00BD3C88"/>
    <w:rsid w:val="00BD775C"/>
    <w:rsid w:val="00BD7E50"/>
    <w:rsid w:val="00BF4730"/>
    <w:rsid w:val="00C04236"/>
    <w:rsid w:val="00C06E65"/>
    <w:rsid w:val="00C25BB4"/>
    <w:rsid w:val="00C4190A"/>
    <w:rsid w:val="00C429BC"/>
    <w:rsid w:val="00C464E7"/>
    <w:rsid w:val="00C513F5"/>
    <w:rsid w:val="00C554CB"/>
    <w:rsid w:val="00C56A8F"/>
    <w:rsid w:val="00C602A3"/>
    <w:rsid w:val="00C62890"/>
    <w:rsid w:val="00C742E7"/>
    <w:rsid w:val="00C769C0"/>
    <w:rsid w:val="00C81FC2"/>
    <w:rsid w:val="00C84921"/>
    <w:rsid w:val="00C8493F"/>
    <w:rsid w:val="00C84A5D"/>
    <w:rsid w:val="00C87C4F"/>
    <w:rsid w:val="00C87FE8"/>
    <w:rsid w:val="00C97270"/>
    <w:rsid w:val="00CA16A2"/>
    <w:rsid w:val="00CA3432"/>
    <w:rsid w:val="00CA6EAE"/>
    <w:rsid w:val="00CA7818"/>
    <w:rsid w:val="00CB1530"/>
    <w:rsid w:val="00CB191A"/>
    <w:rsid w:val="00CB2EE6"/>
    <w:rsid w:val="00CB65EB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46DB"/>
    <w:rsid w:val="00D131AB"/>
    <w:rsid w:val="00D13B73"/>
    <w:rsid w:val="00D17F69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2EC0"/>
    <w:rsid w:val="00DE5629"/>
    <w:rsid w:val="00DE7BB0"/>
    <w:rsid w:val="00DF2D25"/>
    <w:rsid w:val="00DF2E96"/>
    <w:rsid w:val="00E01C6A"/>
    <w:rsid w:val="00E02E3A"/>
    <w:rsid w:val="00E045BC"/>
    <w:rsid w:val="00E13AAC"/>
    <w:rsid w:val="00E13DFE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1D8A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1CAA"/>
    <w:rsid w:val="00F72180"/>
    <w:rsid w:val="00F732C8"/>
    <w:rsid w:val="00F75299"/>
    <w:rsid w:val="00F835C7"/>
    <w:rsid w:val="00F86595"/>
    <w:rsid w:val="00F94D65"/>
    <w:rsid w:val="00F96CCF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E636B83-D176-4772-A6BD-513B6A2D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B65AA-9462-47A2-8BB7-EAAD82BD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920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2015-07-16T17:23:00Z</dcterms:created>
  <dcterms:modified xsi:type="dcterms:W3CDTF">2015-07-16T17:23:00Z</dcterms:modified>
</cp:coreProperties>
</file>