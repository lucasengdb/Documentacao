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49F">
        <w:rPr>
          <w:rFonts w:ascii="Calibri" w:hAnsi="Calibri" w:cs="Calibri"/>
          <w:sz w:val="40"/>
          <w:szCs w:val="40"/>
          <w:lang w:val="pt-BR"/>
        </w:rPr>
        <w:t xml:space="preserve"> </w: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82014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w:pict>
          <v:rect id="Rectangle 6" o:spid="_x0000_s1026" style="position:absolute;left:0;text-align:left;margin-left:218.35pt;margin-top:-187.15pt;width:76.5pt;height:486.2pt;rotation:90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<v:fill opacity="46003f"/>
            <v:textbox inset=".72pt,7.2pt,.72pt,7.2pt">
              <w:txbxContent>
                <w:p w:rsidR="008D52CB" w:rsidRPr="00912F2D" w:rsidRDefault="008D52CB" w:rsidP="00CA7818">
                  <w:pPr>
                    <w:pStyle w:val="SemEspaamento"/>
                    <w:jc w:val="center"/>
                    <w:rPr>
                      <w:rFonts w:ascii="Candara" w:hAnsi="Candara"/>
                      <w:b/>
                      <w:bCs/>
                      <w:smallCaps/>
                      <w:color w:val="FFFFFF"/>
                      <w:sz w:val="48"/>
                    </w:rPr>
                  </w:pPr>
                  <w:r>
                    <w:rPr>
                      <w:rFonts w:ascii="Candara" w:hAnsi="Candara"/>
                      <w:b/>
                      <w:bCs/>
                      <w:smallCaps/>
                      <w:color w:val="FFFFFF"/>
                      <w:sz w:val="48"/>
                    </w:rPr>
                    <w:t>Especificação Funcional</w:t>
                  </w:r>
                </w:p>
                <w:p w:rsidR="008D52CB" w:rsidRDefault="008D52CB" w:rsidP="00CA7818">
                  <w:pPr>
                    <w:pStyle w:val="SemEspaamento"/>
                    <w:jc w:val="center"/>
                    <w:rPr>
                      <w:rFonts w:ascii="Candara" w:hAnsi="Candara"/>
                      <w:bCs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Candara" w:hAnsi="Candara"/>
                      <w:bCs/>
                      <w:color w:val="FFFFFF"/>
                      <w:sz w:val="30"/>
                      <w:szCs w:val="30"/>
                    </w:rPr>
                    <w:t>CLM.</w:t>
                  </w:r>
                  <w:r w:rsidR="00560479">
                    <w:rPr>
                      <w:rFonts w:ascii="Candara" w:hAnsi="Candara"/>
                      <w:bCs/>
                      <w:color w:val="FFFFFF"/>
                      <w:sz w:val="30"/>
                      <w:szCs w:val="30"/>
                    </w:rPr>
                    <w:t>016</w:t>
                  </w:r>
                </w:p>
                <w:p w:rsidR="008D52CB" w:rsidRPr="0002653F" w:rsidRDefault="00560479" w:rsidP="00560479">
                  <w:pPr>
                    <w:pStyle w:val="SemEspaamento"/>
                    <w:jc w:val="center"/>
                    <w:rPr>
                      <w:rFonts w:ascii="Candara" w:hAnsi="Candara"/>
                      <w:sz w:val="30"/>
                      <w:szCs w:val="30"/>
                    </w:rPr>
                  </w:pPr>
                  <w:r w:rsidRPr="00560479">
                    <w:rPr>
                      <w:rFonts w:ascii="Candara" w:hAnsi="Candara" w:cs="Arial"/>
                      <w:sz w:val="30"/>
                      <w:szCs w:val="30"/>
                      <w:lang w:eastAsia="pt-BR"/>
                    </w:rPr>
                    <w:t>Ampliação de níveis organizacionais</w:t>
                  </w:r>
                </w:p>
              </w:txbxContent>
            </v:textbox>
          </v:rect>
        </w:pic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82014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w:pict>
          <v:group id="Group 737" o:spid="_x0000_s1038" style="position:absolute;left:0;text-align:left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21" o:spid="_x0000_s1027" type="#_x0000_t75" alt="logo_Engineering - Vetor" style="position:absolute;left:2941;top:12224;width:6398;height:1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<v:imagedata r:id="rId9" o:title="logo_Engineering - Vetor"/>
            </v:shape>
            <v:shape id="Imagem 7" o:spid="_x0000_s1028" type="#_x0000_t75" alt="Descrição: cid:image004.jpg@01CAF5AA.7212A370" style="position:absolute;left:3740;top:14240;width:2642;height:5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<v:imagedata r:id="rId10" o:title="image004"/>
            </v:shape>
            <v:shape id="Picture 729" o:spid="_x0000_s1029" type="#_x0000_t75" style="position:absolute;left:7458;top:14118;width:1256;height:7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<v:imagedata r:id="rId11" o:title=""/>
            </v:shape>
          </v:group>
        </w:pic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82014D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pict>
          <v:group id="_x0000_s1034" style="position:absolute;left:0;text-align:left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<v:shape id="Picture 721" o:spid="_x0000_s1037" type="#_x0000_t75" alt="logo_Engineering - Vetor" style="position:absolute;left:2941;top:12224;width:6398;height:1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<v:imagedata r:id="rId9" o:title="logo_Engineering - Vetor"/>
            </v:shape>
            <v:shape id="Imagem 7" o:spid="_x0000_s1036" type="#_x0000_t75" alt="Descrição: cid:image004.jpg@01CAF5AA.7212A370" style="position:absolute;left:3740;top:14240;width:2642;height:5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<v:imagedata r:id="rId10" o:title="image004"/>
            </v:shape>
            <v:shape id="Picture 729" o:spid="_x0000_s1035" type="#_x0000_t75" style="position:absolute;left:7458;top:14118;width:1256;height:7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<v:imagedata r:id="rId11" o:title=""/>
            </v:shape>
          </v:group>
        </w:pic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9B15FA">
        <w:rPr>
          <w:rFonts w:ascii="Calibri" w:hAnsi="Calibri" w:cs="Calibri"/>
          <w:lang w:val="pt-BR"/>
        </w:rPr>
        <w:t>1</w:t>
      </w:r>
      <w:r w:rsidR="00560479">
        <w:rPr>
          <w:rFonts w:ascii="Calibri" w:hAnsi="Calibri" w:cs="Calibri"/>
          <w:lang w:val="pt-BR"/>
        </w:rPr>
        <w:t>6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560479" w:rsidRPr="00560479">
        <w:rPr>
          <w:rFonts w:ascii="Calibri" w:hAnsi="Calibri" w:cs="Calibri"/>
          <w:lang w:val="pt-BR"/>
        </w:rPr>
        <w:t>Ampliação de níveis organizacionais</w:t>
      </w:r>
      <w:r>
        <w:rPr>
          <w:rFonts w:ascii="Calibri" w:hAnsi="Calibri" w:cs="Calibri"/>
          <w:lang w:val="pt-BR"/>
        </w:rPr>
        <w:t>.</w:t>
      </w:r>
    </w:p>
    <w:p w:rsidR="00F11370" w:rsidRPr="00560479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560479">
        <w:rPr>
          <w:rFonts w:ascii="Calibri" w:hAnsi="Calibri" w:cs="Calibri"/>
          <w:lang w:val="pt-BR"/>
        </w:rPr>
        <w:t xml:space="preserve"> </w:t>
      </w:r>
      <w:r w:rsidR="0082014D">
        <w:rPr>
          <w:rFonts w:ascii="Calibri" w:hAnsi="Calibri" w:cs="Calibri"/>
          <w:lang w:val="pt-BR"/>
        </w:rPr>
        <w:pict>
          <v:group id="_x0000_s1030" style="position:absolute;margin-left:336pt;margin-top:577.5pt;width:3in;height:80.25pt;z-index:251659264;mso-position-horizontal-relative:text;mso-position-vertical-relative:text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<v:shape id="Picture 721" o:spid="_x0000_s1033" type="#_x0000_t75" alt="logo_Engineering - Vetor" style="position:absolute;left:2941;top:12224;width:6398;height:1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<v:imagedata r:id="rId9" o:title="logo_Engineering - Vetor"/>
            </v:shape>
            <v:shape id="Imagem 7" o:spid="_x0000_s1032" type="#_x0000_t75" alt="Descrição: cid:image004.jpg@01CAF5AA.7212A370" style="position:absolute;left:3740;top:14240;width:2642;height:5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<v:imagedata r:id="rId10" o:title="image004"/>
            </v:shape>
            <v:shape id="Picture 729" o:spid="_x0000_s1031" type="#_x0000_t75" style="position:absolute;left:7458;top:14118;width:1256;height:7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<v:imagedata r:id="rId11" o:title=""/>
            </v:shape>
          </v:group>
        </w:pict>
      </w:r>
      <w:r w:rsidR="007A08E6" w:rsidRPr="00560479">
        <w:rPr>
          <w:rFonts w:ascii="Calibri" w:hAnsi="Calibri" w:cs="Calibri"/>
          <w:lang w:val="pt-BR"/>
        </w:rPr>
        <w:tab/>
      </w:r>
      <w:r w:rsidR="007A08E6" w:rsidRPr="00560479">
        <w:rPr>
          <w:rFonts w:ascii="Calibri" w:hAnsi="Calibri" w:cs="Calibri"/>
          <w:lang w:val="pt-BR"/>
        </w:rPr>
        <w:tab/>
      </w:r>
      <w:r w:rsidR="007A08E6" w:rsidRPr="00560479">
        <w:rPr>
          <w:rFonts w:ascii="Calibri" w:hAnsi="Calibri" w:cs="Calibri"/>
          <w:lang w:val="pt-BR"/>
        </w:rPr>
        <w:tab/>
      </w:r>
      <w:r w:rsidR="00FE6FC8" w:rsidRPr="00560479">
        <w:rPr>
          <w:rFonts w:ascii="Calibri" w:hAnsi="Calibri" w:cs="Calibri"/>
          <w:lang w:val="pt-BR"/>
        </w:rPr>
        <w:t>1</w:t>
      </w:r>
      <w:r w:rsidR="00560479" w:rsidRPr="00560479">
        <w:rPr>
          <w:rFonts w:ascii="Calibri" w:hAnsi="Calibri" w:cs="Calibri"/>
          <w:lang w:val="pt-BR"/>
        </w:rPr>
        <w:t>6</w:t>
      </w:r>
      <w:r w:rsidR="00A94333" w:rsidRPr="00560479">
        <w:rPr>
          <w:rFonts w:ascii="Calibri" w:hAnsi="Calibri" w:cs="Calibri"/>
          <w:lang w:val="pt-BR"/>
        </w:rPr>
        <w:t>/0</w:t>
      </w:r>
      <w:r w:rsidR="009B15FA" w:rsidRPr="00560479">
        <w:rPr>
          <w:rFonts w:ascii="Calibri" w:hAnsi="Calibri" w:cs="Calibri"/>
          <w:lang w:val="pt-BR"/>
        </w:rPr>
        <w:t>7</w:t>
      </w:r>
      <w:r w:rsidR="00A94333" w:rsidRPr="00560479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ins w:id="0" w:author="Engineering do Brasil S.A" w:date="2015-07-03T13:36:00Z">
        <w:r w:rsidR="00C0458F">
          <w:rPr>
            <w:rFonts w:ascii="Calibri" w:hAnsi="Calibri" w:cs="Calibri"/>
            <w:lang w:val="pt-BR"/>
          </w:rPr>
          <w:t>3</w:t>
        </w:r>
      </w:ins>
      <w:del w:id="1" w:author="Engineering do Brasil S.A" w:date="2015-07-03T13:36:00Z">
        <w:r w:rsidR="00CE14A1" w:rsidDel="00C0458F">
          <w:rPr>
            <w:rFonts w:ascii="Calibri" w:hAnsi="Calibri" w:cs="Calibri"/>
            <w:lang w:val="pt-BR"/>
          </w:rPr>
          <w:delText>2</w:delText>
        </w:r>
      </w:del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3T13:36:00Z">
        <w:r w:rsidR="007A08E6" w:rsidRPr="007A08E6" w:rsidDel="00C0458F">
          <w:rPr>
            <w:rFonts w:ascii="Calibri" w:hAnsi="Calibri" w:cs="Calibri"/>
            <w:lang w:val="pt-BR"/>
          </w:rPr>
          <w:delText>N/A – versão inicial</w:delText>
        </w:r>
      </w:del>
      <w:ins w:id="3" w:author="Engineering do Brasil S.A" w:date="2015-07-03T13:36:00Z">
        <w:r w:rsidR="00C0458F">
          <w:rPr>
            <w:rFonts w:ascii="Calibri" w:hAnsi="Calibri" w:cs="Calibri"/>
            <w:lang w:val="pt-BR"/>
          </w:rPr>
          <w:t>15/06/2015</w:t>
        </w:r>
      </w:ins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E42F40" w:rsidRDefault="005850B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E42F40" w:rsidRPr="006637B1">
        <w:rPr>
          <w:rFonts w:ascii="Calibri" w:hAnsi="Calibri" w:cs="Calibri"/>
          <w:color w:val="29323D"/>
          <w:lang w:val="pt-BR"/>
        </w:rPr>
        <w:t>1.</w:t>
      </w:r>
      <w:r w:rsidR="00E42F40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E42F40" w:rsidRPr="006637B1">
        <w:rPr>
          <w:rFonts w:ascii="Calibri" w:hAnsi="Calibri" w:cs="Calibri"/>
          <w:color w:val="29323D"/>
          <w:lang w:val="pt-BR"/>
        </w:rPr>
        <w:t>Histórico do Documento</w:t>
      </w:r>
      <w:r w:rsidR="00E42F40" w:rsidRPr="00E42F40">
        <w:rPr>
          <w:lang w:val="pt-BR"/>
        </w:rPr>
        <w:tab/>
      </w:r>
      <w:r>
        <w:fldChar w:fldCharType="begin"/>
      </w:r>
      <w:r w:rsidR="00E42F40" w:rsidRPr="00E42F40">
        <w:rPr>
          <w:lang w:val="pt-BR"/>
        </w:rPr>
        <w:instrText xml:space="preserve"> PAGEREF _Toc361755519 \h </w:instrText>
      </w:r>
      <w:r>
        <w:fldChar w:fldCharType="separate"/>
      </w:r>
      <w:r w:rsidR="00A248B5">
        <w:rPr>
          <w:lang w:val="pt-BR"/>
        </w:rPr>
        <w:t>3</w:t>
      </w:r>
      <w:r>
        <w:fldChar w:fldCharType="end"/>
      </w:r>
    </w:p>
    <w:p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Documentos Relacionados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_Toc361755520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Abreviações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_Toc361755521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Visão Geral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_Toc361755522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Requisitos Funcionais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_Toc361755523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Premissas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_Toc361755524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Riscos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_Toc361755525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Escopo Negativo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_Toc361755526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Aprovação do documento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_Toc361755527 \h </w:instrText>
      </w:r>
      <w:r w:rsidR="005850BB">
        <w:fldChar w:fldCharType="separate"/>
      </w:r>
      <w:r w:rsidR="00A248B5">
        <w:rPr>
          <w:lang w:val="pt-BR"/>
        </w:rPr>
        <w:t>5</w:t>
      </w:r>
      <w:r w:rsidR="005850BB">
        <w:fldChar w:fldCharType="end"/>
      </w:r>
    </w:p>
    <w:p w:rsidR="009B1482" w:rsidRPr="003B28ED" w:rsidRDefault="005850BB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3"/>
      <w:bookmarkStart w:id="5" w:name="_Toc244516100"/>
      <w:bookmarkStart w:id="6" w:name="_Toc361755519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4"/>
      <w:bookmarkEnd w:id="5"/>
      <w:bookmarkEnd w:id="6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FE6FC8" w:rsidP="005604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560479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CE14A1" w:rsidRPr="008E0552" w:rsidTr="00D64D97">
        <w:trPr>
          <w:cantSplit/>
        </w:trPr>
        <w:tc>
          <w:tcPr>
            <w:tcW w:w="418" w:type="pct"/>
          </w:tcPr>
          <w:p w:rsidR="00CE14A1" w:rsidRDefault="00CE14A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CE14A1" w:rsidRDefault="00CE14A1" w:rsidP="005604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903" w:type="pct"/>
          </w:tcPr>
          <w:p w:rsidR="00CE14A1" w:rsidRDefault="00CE14A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CE14A1" w:rsidRDefault="00CE14A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CE14A1" w:rsidRDefault="00CE14A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7</w:t>
            </w:r>
          </w:p>
        </w:tc>
      </w:tr>
      <w:tr w:rsidR="00C0458F" w:rsidRPr="00C0458F" w:rsidTr="00D64D97">
        <w:trPr>
          <w:cantSplit/>
          <w:ins w:id="7" w:author="Engineering do Brasil S.A" w:date="2015-07-03T13:37:00Z"/>
        </w:trPr>
        <w:tc>
          <w:tcPr>
            <w:tcW w:w="418" w:type="pct"/>
          </w:tcPr>
          <w:p w:rsidR="00C0458F" w:rsidRDefault="00C0458F" w:rsidP="00C0458F">
            <w:pPr>
              <w:spacing w:before="60" w:after="60"/>
              <w:jc w:val="both"/>
              <w:rPr>
                <w:ins w:id="8" w:author="Engineering do Brasil S.A" w:date="2015-07-03T13:3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Engineering do Brasil S.A" w:date="2015-07-03T13:3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3.0</w:t>
              </w:r>
            </w:ins>
          </w:p>
        </w:tc>
        <w:tc>
          <w:tcPr>
            <w:tcW w:w="558" w:type="pct"/>
          </w:tcPr>
          <w:p w:rsidR="00C0458F" w:rsidRDefault="00C0458F" w:rsidP="00C0458F">
            <w:pPr>
              <w:spacing w:before="60" w:after="60"/>
              <w:jc w:val="both"/>
              <w:rPr>
                <w:ins w:id="10" w:author="Engineering do Brasil S.A" w:date="2015-07-03T13:3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03T13:3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15/06/2015</w:t>
              </w:r>
            </w:ins>
          </w:p>
        </w:tc>
        <w:tc>
          <w:tcPr>
            <w:tcW w:w="903" w:type="pct"/>
          </w:tcPr>
          <w:p w:rsidR="00C0458F" w:rsidRDefault="00C0458F" w:rsidP="00C0458F">
            <w:pPr>
              <w:spacing w:before="60" w:after="60"/>
              <w:jc w:val="both"/>
              <w:rPr>
                <w:ins w:id="12" w:author="Engineering do Brasil S.A" w:date="2015-07-03T13:3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03T13:3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C0458F" w:rsidRDefault="00C0458F" w:rsidP="00C0458F">
            <w:pPr>
              <w:spacing w:before="60" w:after="60"/>
              <w:jc w:val="both"/>
              <w:rPr>
                <w:ins w:id="14" w:author="Engineering do Brasil S.A" w:date="2015-07-03T13:3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Engineering do Brasil S.A" w:date="2015-07-03T13:3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:rsidR="00C0458F" w:rsidRDefault="00C0458F" w:rsidP="00C0458F">
            <w:pPr>
              <w:spacing w:before="60" w:after="60"/>
              <w:jc w:val="both"/>
              <w:rPr>
                <w:ins w:id="16" w:author="Engineering do Brasil S.A" w:date="2015-07-03T13:3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03T13:3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Adequação da EF para o Projeto Clientes</w:t>
              </w:r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R052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178139954"/>
      <w:bookmarkStart w:id="19" w:name="_Toc244516101"/>
      <w:bookmarkStart w:id="20" w:name="_Toc361755520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8"/>
      <w:bookmarkEnd w:id="19"/>
      <w:bookmarkEnd w:id="20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C0458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C0458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178139955"/>
      <w:bookmarkStart w:id="22" w:name="_Toc244516102"/>
      <w:bookmarkStart w:id="23" w:name="_Toc361755521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21"/>
      <w:bookmarkEnd w:id="22"/>
      <w:bookmarkEnd w:id="23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C0458F" w:rsidTr="00A553DE">
        <w:trPr>
          <w:trHeight w:val="259"/>
        </w:trPr>
        <w:tc>
          <w:tcPr>
            <w:tcW w:w="81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C0458F" w:rsidTr="00A553DE">
        <w:trPr>
          <w:trHeight w:val="259"/>
        </w:trPr>
        <w:tc>
          <w:tcPr>
            <w:tcW w:w="811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189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4" w:name="_Toc361755522"/>
      <w:r>
        <w:rPr>
          <w:rFonts w:ascii="Calibri" w:hAnsi="Calibri" w:cs="Calibri"/>
          <w:color w:val="29323D"/>
          <w:lang w:val="pt-BR"/>
        </w:rPr>
        <w:t>Visão Geral</w:t>
      </w:r>
      <w:bookmarkEnd w:id="24"/>
    </w:p>
    <w:p w:rsidR="004F002C" w:rsidRPr="002A76FF" w:rsidRDefault="004F002C" w:rsidP="004F002C">
      <w:pPr>
        <w:rPr>
          <w:lang w:val="pt-BR"/>
        </w:rPr>
      </w:pPr>
    </w:p>
    <w:p w:rsidR="00A605DC" w:rsidRDefault="00F423D3" w:rsidP="00E01B7D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 xml:space="preserve">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01B7D">
        <w:rPr>
          <w:rFonts w:ascii="Arial" w:hAnsi="Arial" w:cs="Arial"/>
          <w:sz w:val="20"/>
          <w:lang w:val="pt-BR"/>
        </w:rPr>
        <w:t>que seja possível a</w:t>
      </w:r>
      <w:r w:rsidR="00E01B7D" w:rsidRPr="00E01B7D">
        <w:rPr>
          <w:rFonts w:ascii="Arial" w:hAnsi="Arial" w:cs="Arial"/>
          <w:sz w:val="20"/>
          <w:lang w:val="pt-BR"/>
        </w:rPr>
        <w:t xml:space="preserve">mpliação das unidades organizacionais </w:t>
      </w:r>
      <w:r w:rsidR="00E01B7D">
        <w:rPr>
          <w:rFonts w:ascii="Arial" w:hAnsi="Arial" w:cs="Arial"/>
          <w:sz w:val="20"/>
          <w:lang w:val="pt-BR"/>
        </w:rPr>
        <w:t>no</w:t>
      </w:r>
      <w:ins w:id="25" w:author="Engineering do Brasil S.A" w:date="2015-07-03T13:38:00Z">
        <w:r w:rsidR="00C0458F">
          <w:rPr>
            <w:rFonts w:ascii="Arial" w:hAnsi="Arial" w:cs="Arial"/>
            <w:sz w:val="20"/>
            <w:lang w:val="pt-BR"/>
          </w:rPr>
          <w:t>s</w:t>
        </w:r>
      </w:ins>
      <w:r w:rsidR="00E01B7D">
        <w:rPr>
          <w:rFonts w:ascii="Arial" w:hAnsi="Arial" w:cs="Arial"/>
          <w:sz w:val="20"/>
          <w:lang w:val="pt-BR"/>
        </w:rPr>
        <w:t xml:space="preserve"> acordo</w:t>
      </w:r>
      <w:ins w:id="26" w:author="Engineering do Brasil S.A" w:date="2015-07-03T13:38:00Z">
        <w:r w:rsidR="00C0458F">
          <w:rPr>
            <w:rFonts w:ascii="Arial" w:hAnsi="Arial" w:cs="Arial"/>
            <w:sz w:val="20"/>
            <w:lang w:val="pt-BR"/>
          </w:rPr>
          <w:t>s</w:t>
        </w:r>
      </w:ins>
      <w:r w:rsidR="00E01B7D">
        <w:rPr>
          <w:rFonts w:ascii="Arial" w:hAnsi="Arial" w:cs="Arial"/>
          <w:sz w:val="20"/>
          <w:lang w:val="pt-BR"/>
        </w:rPr>
        <w:t xml:space="preserve"> básico</w:t>
      </w:r>
      <w:ins w:id="27" w:author="Engineering do Brasil S.A" w:date="2015-07-03T13:38:00Z">
        <w:r w:rsidR="00C0458F">
          <w:rPr>
            <w:rFonts w:ascii="Arial" w:hAnsi="Arial" w:cs="Arial"/>
            <w:sz w:val="20"/>
            <w:lang w:val="pt-BR"/>
          </w:rPr>
          <w:t>s</w:t>
        </w:r>
      </w:ins>
      <w:r w:rsidR="00E01B7D">
        <w:rPr>
          <w:rFonts w:ascii="Arial" w:hAnsi="Arial" w:cs="Arial"/>
          <w:sz w:val="20"/>
          <w:lang w:val="pt-BR"/>
        </w:rPr>
        <w:t xml:space="preserve"> </w:t>
      </w:r>
      <w:r w:rsidR="00E01B7D" w:rsidRPr="00E01B7D">
        <w:rPr>
          <w:rFonts w:ascii="Arial" w:hAnsi="Arial" w:cs="Arial"/>
          <w:sz w:val="20"/>
          <w:lang w:val="pt-BR"/>
        </w:rPr>
        <w:t>para permitir o registro de 3 níveis da estrutura organizacional da TIM.</w:t>
      </w:r>
    </w:p>
    <w:p w:rsidR="00E01B7D" w:rsidRDefault="00E01B7D" w:rsidP="00E01B7D">
      <w:pPr>
        <w:pStyle w:val="TableText"/>
        <w:rPr>
          <w:rFonts w:ascii="Arial" w:hAnsi="Arial" w:cs="Arial"/>
          <w:sz w:val="20"/>
          <w:lang w:val="pt-BR"/>
        </w:rPr>
      </w:pPr>
    </w:p>
    <w:p w:rsid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 xml:space="preserve">a visibilidade </w:t>
      </w:r>
      <w:r w:rsidR="00E01B7D">
        <w:rPr>
          <w:rFonts w:ascii="Arial" w:hAnsi="Arial" w:cs="Arial"/>
          <w:lang w:val="pt-BR"/>
        </w:rPr>
        <w:t>dos níveis organizacionais da TIM no</w:t>
      </w:r>
      <w:ins w:id="28" w:author="Engineering do Brasil S.A" w:date="2015-07-03T13:39:00Z">
        <w:r w:rsidR="00C0458F">
          <w:rPr>
            <w:rFonts w:ascii="Arial" w:hAnsi="Arial" w:cs="Arial"/>
            <w:lang w:val="pt-BR"/>
          </w:rPr>
          <w:t>s</w:t>
        </w:r>
      </w:ins>
      <w:r w:rsidR="00E01B7D">
        <w:rPr>
          <w:rFonts w:ascii="Arial" w:hAnsi="Arial" w:cs="Arial"/>
          <w:lang w:val="pt-BR"/>
        </w:rPr>
        <w:t xml:space="preserve"> Acordo</w:t>
      </w:r>
      <w:ins w:id="29" w:author="Engineering do Brasil S.A" w:date="2015-07-03T13:39:00Z">
        <w:r w:rsidR="00C0458F">
          <w:rPr>
            <w:rFonts w:ascii="Arial" w:hAnsi="Arial" w:cs="Arial"/>
            <w:lang w:val="pt-BR"/>
          </w:rPr>
          <w:t>s</w:t>
        </w:r>
      </w:ins>
      <w:r w:rsidR="00E01B7D">
        <w:rPr>
          <w:rFonts w:ascii="Arial" w:hAnsi="Arial" w:cs="Arial"/>
          <w:lang w:val="pt-BR"/>
        </w:rPr>
        <w:t xml:space="preserve"> Básico</w:t>
      </w:r>
      <w:ins w:id="30" w:author="Engineering do Brasil S.A" w:date="2015-07-03T13:39:00Z">
        <w:r w:rsidR="00C0458F">
          <w:rPr>
            <w:rFonts w:ascii="Arial" w:hAnsi="Arial" w:cs="Arial"/>
            <w:lang w:val="pt-BR"/>
          </w:rPr>
          <w:t>s</w:t>
        </w:r>
      </w:ins>
      <w:r w:rsidR="00E01B7D">
        <w:rPr>
          <w:rFonts w:ascii="Arial" w:hAnsi="Arial" w:cs="Arial"/>
          <w:lang w:val="pt-BR"/>
        </w:rPr>
        <w:t>.</w:t>
      </w:r>
    </w:p>
    <w:p w:rsidR="008B5251" w:rsidRDefault="008B5251" w:rsidP="00A553DE">
      <w:pPr>
        <w:jc w:val="both"/>
        <w:rPr>
          <w:rFonts w:ascii="Arial" w:hAnsi="Arial" w:cs="Arial"/>
          <w:lang w:val="pt-BR"/>
        </w:rPr>
      </w:pPr>
    </w:p>
    <w:p w:rsidR="008B5251" w:rsidRDefault="008B5251" w:rsidP="008B52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campo standard Unidade Organizacional permite seja selecionado um nível da árvore de Unidades Organizacionais e dada a necessidade da TIM de informar os três níveis no Acordo Básico, tal campo será adicionado </w:t>
      </w:r>
      <w:r w:rsidR="00F15DE2">
        <w:rPr>
          <w:rFonts w:ascii="Arial" w:hAnsi="Arial" w:cs="Arial"/>
          <w:lang w:val="pt-BR"/>
        </w:rPr>
        <w:t xml:space="preserve">mais </w:t>
      </w:r>
      <w:r>
        <w:rPr>
          <w:rFonts w:ascii="Arial" w:hAnsi="Arial" w:cs="Arial"/>
          <w:lang w:val="pt-BR"/>
        </w:rPr>
        <w:t xml:space="preserve">duas vezes e o nome de exibição será alterado para Diretoria, Gerência e Área. Sendo assim, os campos ampliados serão direcionados à árvore de Unidades Organizacionais da TIM configurada em “Configuração – Dados mestres – Unidade Organizacional”.  </w:t>
      </w:r>
    </w:p>
    <w:p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1" w:name="_Toc361755523"/>
      <w:r>
        <w:rPr>
          <w:rFonts w:ascii="Calibri" w:hAnsi="Calibri" w:cs="Calibri"/>
          <w:color w:val="29323D"/>
          <w:lang w:val="pt-BR"/>
        </w:rPr>
        <w:t>Requisitos Funcionais</w:t>
      </w:r>
      <w:bookmarkEnd w:id="31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0D20B5" w:rsidRDefault="000D20B5" w:rsidP="00E01B7D">
      <w:pPr>
        <w:pStyle w:val="PargrafodaLista"/>
        <w:numPr>
          <w:ilvl w:val="0"/>
          <w:numId w:val="14"/>
        </w:numPr>
        <w:tabs>
          <w:tab w:val="left" w:pos="284"/>
        </w:tabs>
        <w:rPr>
          <w:rFonts w:ascii="Arial" w:hAnsi="Arial" w:cs="Arial"/>
          <w:lang w:val="pt-BR"/>
        </w:rPr>
      </w:pPr>
      <w:r w:rsidRPr="00E01B7D">
        <w:rPr>
          <w:rFonts w:ascii="Arial" w:hAnsi="Arial" w:cs="Arial"/>
          <w:lang w:val="pt-BR"/>
        </w:rPr>
        <w:t xml:space="preserve">SAP CLM: </w:t>
      </w:r>
      <w:r w:rsidR="00F15DE2">
        <w:rPr>
          <w:rFonts w:ascii="Arial" w:hAnsi="Arial" w:cs="Arial"/>
          <w:lang w:val="pt-BR"/>
        </w:rPr>
        <w:t>Ampliação</w:t>
      </w:r>
      <w:r w:rsidR="00E01B7D" w:rsidRPr="00E01B7D">
        <w:rPr>
          <w:rFonts w:ascii="Arial" w:hAnsi="Arial" w:cs="Arial"/>
          <w:lang w:val="pt-BR"/>
        </w:rPr>
        <w:t xml:space="preserve"> do campo </w:t>
      </w:r>
      <w:r w:rsidR="00F15DE2">
        <w:rPr>
          <w:rFonts w:ascii="Arial" w:hAnsi="Arial" w:cs="Arial"/>
          <w:lang w:val="pt-BR"/>
        </w:rPr>
        <w:t>Unidade Organizacional</w:t>
      </w:r>
    </w:p>
    <w:p w:rsidR="00E01B7D" w:rsidRPr="00E01B7D" w:rsidRDefault="00E01B7D" w:rsidP="00E01B7D">
      <w:pPr>
        <w:pStyle w:val="PargrafodaLista"/>
        <w:numPr>
          <w:ilvl w:val="0"/>
          <w:numId w:val="14"/>
        </w:num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JAVA Script: Validação dos níveis organizacionais</w:t>
      </w:r>
    </w:p>
    <w:p w:rsidR="00B705A3" w:rsidRDefault="00B705A3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:rsidR="00F15DE2" w:rsidRDefault="00F15DE2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:rsidR="000D7556" w:rsidRPr="000D7556" w:rsidRDefault="00B705A3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</w:t>
      </w:r>
      <w:r w:rsidR="00E77A5A">
        <w:rPr>
          <w:rFonts w:ascii="Arial" w:hAnsi="Arial" w:cs="Arial"/>
          <w:b/>
          <w:u w:val="single"/>
          <w:lang w:val="pt-BR"/>
        </w:rPr>
        <w:t>Ampliação</w:t>
      </w:r>
      <w:r w:rsidR="00A62425">
        <w:rPr>
          <w:rFonts w:ascii="Arial" w:hAnsi="Arial" w:cs="Arial"/>
          <w:b/>
          <w:u w:val="single"/>
          <w:lang w:val="pt-BR"/>
        </w:rPr>
        <w:t xml:space="preserve"> do campo </w:t>
      </w:r>
      <w:r w:rsidR="00E77A5A">
        <w:rPr>
          <w:rFonts w:ascii="Arial" w:hAnsi="Arial" w:cs="Arial"/>
          <w:b/>
          <w:u w:val="single"/>
          <w:lang w:val="pt-BR"/>
        </w:rPr>
        <w:t>Unidade Organizacional</w:t>
      </w:r>
    </w:p>
    <w:p w:rsidR="008B5251" w:rsidRDefault="008B5251" w:rsidP="00E77A5A">
      <w:pPr>
        <w:jc w:val="both"/>
        <w:rPr>
          <w:rFonts w:ascii="Arial" w:hAnsi="Arial" w:cs="Arial"/>
          <w:lang w:val="pt-BR"/>
        </w:rPr>
      </w:pPr>
    </w:p>
    <w:p w:rsidR="006532A2" w:rsidRPr="000B22B6" w:rsidRDefault="008B5251" w:rsidP="000B22B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Replicar o campo standard “Unidade Organizacionais” duas vezes no Acordo Básico e alterar o nome de </w:t>
      </w:r>
      <w:r w:rsidRPr="000B22B6">
        <w:rPr>
          <w:rFonts w:ascii="Arial" w:hAnsi="Arial" w:cs="Arial"/>
          <w:lang w:val="pt-BR"/>
        </w:rPr>
        <w:t>exibição para Diretoria, Gerência e Área do Acordo Básico</w:t>
      </w:r>
      <w:r w:rsidR="000B22B6" w:rsidRPr="000B22B6">
        <w:rPr>
          <w:rFonts w:ascii="Arial" w:hAnsi="Arial" w:cs="Arial"/>
          <w:lang w:val="pt-BR"/>
        </w:rPr>
        <w:t>, ressaltando todos terão a mesma origem, porém o valor que deverá ser selecionado pelo usuário em cada um deles deverá ser diferente.</w:t>
      </w:r>
    </w:p>
    <w:p w:rsidR="006D7DF8" w:rsidRDefault="006D7DF8" w:rsidP="005A2291">
      <w:pPr>
        <w:rPr>
          <w:lang w:val="pt-BR"/>
        </w:rPr>
      </w:pPr>
      <w:bookmarkStart w:id="32" w:name="_Toc178139958"/>
      <w:bookmarkStart w:id="33" w:name="_Toc244516105"/>
    </w:p>
    <w:p w:rsidR="006532A2" w:rsidRPr="006532A2" w:rsidRDefault="006532A2" w:rsidP="006532A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532A2">
        <w:rPr>
          <w:rFonts w:ascii="Arial" w:hAnsi="Arial" w:cs="Arial"/>
          <w:b/>
          <w:u w:val="single"/>
          <w:lang w:val="pt-BR"/>
        </w:rPr>
        <w:t>JAVA Script: Validação dos níveis organizacionais</w:t>
      </w:r>
    </w:p>
    <w:p w:rsidR="006532A2" w:rsidRDefault="006532A2" w:rsidP="005A2291">
      <w:pPr>
        <w:rPr>
          <w:lang w:val="pt-BR"/>
        </w:rPr>
      </w:pPr>
    </w:p>
    <w:p w:rsidR="007C2EFA" w:rsidRDefault="0053528C" w:rsidP="007C2EFA">
      <w:pPr>
        <w:jc w:val="both"/>
        <w:rPr>
          <w:rFonts w:ascii="Arial" w:hAnsi="Arial" w:cs="Arial"/>
          <w:lang w:val="pt-BR"/>
        </w:rPr>
      </w:pPr>
      <w:r w:rsidRPr="00A248B5">
        <w:rPr>
          <w:rFonts w:ascii="Arial" w:hAnsi="Arial" w:cs="Arial"/>
          <w:lang w:val="pt-BR"/>
        </w:rPr>
        <w:t xml:space="preserve">O usuário selecionará os campos Diretoria, Gerência e Área. Após preencher os campos e salvar o acordo básico, será executado um script de validação desses três campos preenchidos, sendo obrigatório </w:t>
      </w:r>
      <w:r w:rsidR="000B22B6">
        <w:rPr>
          <w:rFonts w:ascii="Arial" w:hAnsi="Arial" w:cs="Arial"/>
          <w:lang w:val="pt-BR"/>
        </w:rPr>
        <w:t xml:space="preserve">apenas </w:t>
      </w:r>
      <w:r w:rsidRPr="00A248B5">
        <w:rPr>
          <w:rFonts w:ascii="Arial" w:hAnsi="Arial" w:cs="Arial"/>
          <w:lang w:val="pt-BR"/>
        </w:rPr>
        <w:t>o preenchimento do campo</w:t>
      </w:r>
      <w:r w:rsidR="000B22B6">
        <w:rPr>
          <w:rFonts w:ascii="Arial" w:hAnsi="Arial" w:cs="Arial"/>
          <w:lang w:val="pt-BR"/>
        </w:rPr>
        <w:t xml:space="preserve"> Diretoria.</w:t>
      </w:r>
      <w:r w:rsidR="007C2EFA">
        <w:rPr>
          <w:rFonts w:ascii="Arial" w:hAnsi="Arial" w:cs="Arial"/>
          <w:lang w:val="pt-BR"/>
        </w:rPr>
        <w:t xml:space="preserve"> Após a execução, se o script concluir com sucesso as validações, o campo Diretoria será bloqueado por ser utilizado como referência na numeração automática do Acordo Básico.</w:t>
      </w:r>
    </w:p>
    <w:p w:rsidR="008215BE" w:rsidRPr="00A248B5" w:rsidRDefault="008215BE" w:rsidP="00A248B5">
      <w:pPr>
        <w:jc w:val="both"/>
        <w:rPr>
          <w:rFonts w:ascii="Arial" w:hAnsi="Arial" w:cs="Arial"/>
          <w:lang w:val="pt-BR"/>
        </w:rPr>
      </w:pPr>
    </w:p>
    <w:p w:rsidR="0053528C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da criação do Acordo Básico os</w:t>
      </w:r>
      <w:r w:rsidR="008215BE">
        <w:rPr>
          <w:rFonts w:ascii="Arial" w:hAnsi="Arial" w:cs="Arial"/>
          <w:lang w:val="pt-BR"/>
        </w:rPr>
        <w:t xml:space="preserve"> campos nascem </w:t>
      </w:r>
      <w:r>
        <w:rPr>
          <w:rFonts w:ascii="Arial" w:hAnsi="Arial" w:cs="Arial"/>
          <w:lang w:val="pt-BR"/>
        </w:rPr>
        <w:t>“</w:t>
      </w:r>
      <w:r w:rsidR="008215BE">
        <w:rPr>
          <w:rFonts w:ascii="Arial" w:hAnsi="Arial" w:cs="Arial"/>
          <w:lang w:val="pt-BR"/>
        </w:rPr>
        <w:t>vazios”</w:t>
      </w:r>
      <w:r>
        <w:rPr>
          <w:rFonts w:ascii="Arial" w:hAnsi="Arial" w:cs="Arial"/>
          <w:lang w:val="pt-BR"/>
        </w:rPr>
        <w:t>,</w:t>
      </w:r>
      <w:r w:rsidR="008215BE">
        <w:rPr>
          <w:rFonts w:ascii="Arial" w:hAnsi="Arial" w:cs="Arial"/>
          <w:lang w:val="pt-BR"/>
        </w:rPr>
        <w:t xml:space="preserve"> o usuário poderá optar qual nível deseja  informar no Acordo Básico e no momento de salvá-lo, serão executadas as seguintes validações de preenchimento:</w:t>
      </w:r>
    </w:p>
    <w:p w:rsidR="008215BE" w:rsidRDefault="008215BE" w:rsidP="00A248B5">
      <w:pPr>
        <w:jc w:val="both"/>
        <w:rPr>
          <w:rFonts w:ascii="Arial" w:hAnsi="Arial" w:cs="Arial"/>
          <w:lang w:val="pt-BR"/>
        </w:rPr>
      </w:pPr>
    </w:p>
    <w:p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Se apenas o campo “Área” é pre</w:t>
      </w:r>
      <w:r w:rsidR="007C2EFA">
        <w:rPr>
          <w:rFonts w:ascii="Arial" w:hAnsi="Arial" w:cs="Arial"/>
          <w:lang w:val="pt-BR"/>
        </w:rPr>
        <w:t>enchido</w:t>
      </w:r>
    </w:p>
    <w:p w:rsidR="007C2EFA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campos Gerência e Diretoria serão preenchidos automaticamente com base </w:t>
      </w:r>
      <w:r w:rsidR="00F15DE2">
        <w:rPr>
          <w:rFonts w:ascii="Arial" w:hAnsi="Arial" w:cs="Arial"/>
          <w:lang w:val="pt-BR"/>
        </w:rPr>
        <w:t>na árvore</w:t>
      </w:r>
      <w:r>
        <w:rPr>
          <w:rFonts w:ascii="Arial" w:hAnsi="Arial" w:cs="Arial"/>
          <w:lang w:val="pt-BR"/>
        </w:rPr>
        <w:t xml:space="preserve"> </w:t>
      </w:r>
      <w:r w:rsidR="00F15DE2">
        <w:rPr>
          <w:rFonts w:ascii="Arial" w:hAnsi="Arial" w:cs="Arial"/>
          <w:lang w:val="pt-BR"/>
        </w:rPr>
        <w:t>de unidades organizacionais.</w:t>
      </w:r>
    </w:p>
    <w:p w:rsidR="007C2EFA" w:rsidRDefault="007C2EFA" w:rsidP="00A248B5">
      <w:pPr>
        <w:jc w:val="both"/>
        <w:rPr>
          <w:rFonts w:ascii="Arial" w:hAnsi="Arial" w:cs="Arial"/>
          <w:lang w:val="pt-BR"/>
        </w:rPr>
      </w:pPr>
    </w:p>
    <w:p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Se apenas o campo “Gerência” é preenchido,</w:t>
      </w:r>
    </w:p>
    <w:p w:rsidR="00F15DE2" w:rsidRDefault="007C2EFA" w:rsidP="00F15DE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campo Diretoria é preenchido automaticamente é</w:t>
      </w:r>
      <w:r w:rsidRPr="007C2EFA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serão preenchido automaticamente com base </w:t>
      </w:r>
      <w:r w:rsidR="00F15DE2">
        <w:rPr>
          <w:rFonts w:ascii="Arial" w:hAnsi="Arial" w:cs="Arial"/>
          <w:lang w:val="pt-BR"/>
        </w:rPr>
        <w:t>na árvore de unidades organizacionais.</w:t>
      </w:r>
    </w:p>
    <w:p w:rsidR="007C2EFA" w:rsidRDefault="007C2EFA" w:rsidP="00A248B5">
      <w:pPr>
        <w:jc w:val="both"/>
        <w:rPr>
          <w:rFonts w:ascii="Arial" w:hAnsi="Arial" w:cs="Arial"/>
          <w:lang w:val="pt-BR"/>
        </w:rPr>
      </w:pPr>
    </w:p>
    <w:p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 – Se apenas o campo “Diretoria” é preenchido</w:t>
      </w:r>
    </w:p>
    <w:p w:rsidR="007C2EFA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Básico será salvo e o campo Diretoria bloqueado para edição.</w:t>
      </w:r>
    </w:p>
    <w:p w:rsidR="007C2EFA" w:rsidRDefault="007C2EFA" w:rsidP="00A248B5">
      <w:pPr>
        <w:jc w:val="both"/>
        <w:rPr>
          <w:rFonts w:ascii="Arial" w:hAnsi="Arial" w:cs="Arial"/>
          <w:lang w:val="pt-BR"/>
        </w:rPr>
      </w:pPr>
    </w:p>
    <w:p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Se dois ou mais campos são preenchidos</w:t>
      </w:r>
      <w:r w:rsidR="007C2EFA">
        <w:rPr>
          <w:rFonts w:ascii="Arial" w:hAnsi="Arial" w:cs="Arial"/>
          <w:lang w:val="pt-BR"/>
        </w:rPr>
        <w:t xml:space="preserve"> de forma correta</w:t>
      </w:r>
    </w:p>
    <w:p w:rsidR="007C2EFA" w:rsidRDefault="007C2EFA" w:rsidP="007C2EF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Básico será salvo e o campo Diretoria bloqueado para edição.</w:t>
      </w:r>
    </w:p>
    <w:p w:rsidR="007C2EFA" w:rsidRDefault="007C2EFA" w:rsidP="00A248B5">
      <w:pPr>
        <w:jc w:val="both"/>
        <w:rPr>
          <w:rFonts w:ascii="Arial" w:hAnsi="Arial" w:cs="Arial"/>
          <w:lang w:val="pt-BR"/>
        </w:rPr>
      </w:pPr>
    </w:p>
    <w:p w:rsidR="008215BE" w:rsidRDefault="008215BE" w:rsidP="008215B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 – Se dois ou mais campos são preenchidos de forma divergente,</w:t>
      </w:r>
    </w:p>
    <w:p w:rsidR="007C2EFA" w:rsidRDefault="007C2EFA" w:rsidP="007C2EF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Básico não será salvo e o usuário receberá a mensagem “Verificar preenchimento dos campos Diretoria, Gerência e Área”</w:t>
      </w:r>
      <w:r w:rsidR="00F15DE2">
        <w:rPr>
          <w:rFonts w:ascii="Arial" w:hAnsi="Arial" w:cs="Arial"/>
          <w:lang w:val="pt-BR"/>
        </w:rPr>
        <w:t>.</w:t>
      </w:r>
    </w:p>
    <w:p w:rsidR="0053528C" w:rsidRDefault="0053528C" w:rsidP="005A2291">
      <w:pPr>
        <w:rPr>
          <w:lang w:val="pt-BR"/>
        </w:rPr>
      </w:pPr>
    </w:p>
    <w:p w:rsidR="006532A2" w:rsidRPr="005A2291" w:rsidRDefault="006532A2" w:rsidP="005A2291">
      <w:pPr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4" w:name="_Toc361755524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32"/>
      <w:bookmarkEnd w:id="33"/>
      <w:bookmarkEnd w:id="34"/>
    </w:p>
    <w:p w:rsidR="003B28ED" w:rsidRPr="002A76FF" w:rsidRDefault="003B28ED" w:rsidP="003B28ED">
      <w:pPr>
        <w:rPr>
          <w:lang w:val="pt-BR"/>
        </w:rPr>
      </w:pPr>
      <w:bookmarkStart w:id="35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6" w:name="_Toc361755525"/>
      <w:r>
        <w:rPr>
          <w:rFonts w:ascii="Calibri" w:hAnsi="Calibri" w:cs="Calibri"/>
          <w:color w:val="29323D"/>
          <w:lang w:val="pt-BR"/>
        </w:rPr>
        <w:t>Riscos</w:t>
      </w:r>
      <w:bookmarkEnd w:id="36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E42F40" w:rsidRPr="00CE14A1" w:rsidRDefault="00CE14A1" w:rsidP="00CE14A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da criação do Acordo Básico, c</w:t>
      </w:r>
      <w:r w:rsidRPr="00CE14A1">
        <w:rPr>
          <w:rFonts w:ascii="Arial" w:hAnsi="Arial" w:cs="Arial"/>
          <w:lang w:val="pt-BR"/>
        </w:rPr>
        <w:t xml:space="preserve">aso uma Diretoria tenha sido selecionada </w:t>
      </w:r>
      <w:r>
        <w:rPr>
          <w:rFonts w:ascii="Arial" w:hAnsi="Arial" w:cs="Arial"/>
          <w:lang w:val="pt-BR"/>
        </w:rPr>
        <w:t>de forma equivocada</w:t>
      </w:r>
      <w:r w:rsidRPr="00CE14A1"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lang w:val="pt-BR"/>
        </w:rPr>
        <w:t xml:space="preserve">o em seguida o usuário salvar o documento, não será possível alterar o campo Diretoria e o Acordo Básico deverá ser cancelado. </w:t>
      </w:r>
    </w:p>
    <w:p w:rsidR="00CE14A1" w:rsidRPr="00CE14A1" w:rsidRDefault="00CE14A1" w:rsidP="00E42F4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7" w:name="_Toc361755526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35"/>
      <w:bookmarkEnd w:id="37"/>
    </w:p>
    <w:p w:rsidR="003B28ED" w:rsidRPr="002A76FF" w:rsidRDefault="003B28ED" w:rsidP="003B28ED">
      <w:pPr>
        <w:rPr>
          <w:lang w:val="pt-BR"/>
        </w:rPr>
      </w:pPr>
      <w:bookmarkStart w:id="38" w:name="_Toc178139960"/>
      <w:bookmarkStart w:id="39" w:name="_Toc244516107"/>
    </w:p>
    <w:p w:rsidR="003266ED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38"/>
      <w:bookmarkEnd w:id="39"/>
    </w:p>
    <w:p w:rsidR="00F15DE2" w:rsidRDefault="00F15DE2" w:rsidP="00D64D97">
      <w:pPr>
        <w:rPr>
          <w:rFonts w:ascii="Arial" w:hAnsi="Arial" w:cs="Arial"/>
          <w:lang w:val="pt-BR"/>
        </w:rPr>
      </w:pPr>
    </w:p>
    <w:p w:rsidR="00F15DE2" w:rsidRDefault="00F15DE2" w:rsidP="00D64D97">
      <w:pPr>
        <w:rPr>
          <w:rFonts w:ascii="Arial" w:hAnsi="Arial" w:cs="Arial"/>
          <w:lang w:val="pt-BR"/>
        </w:rPr>
      </w:pPr>
    </w:p>
    <w:p w:rsidR="00F15DE2" w:rsidRDefault="00F15DE2" w:rsidP="00D64D97">
      <w:pPr>
        <w:rPr>
          <w:rFonts w:ascii="Arial" w:hAnsi="Arial" w:cs="Arial"/>
          <w:lang w:val="pt-BR"/>
        </w:rPr>
      </w:pPr>
    </w:p>
    <w:p w:rsidR="00F15DE2" w:rsidRPr="00D64D97" w:rsidRDefault="00F15DE2" w:rsidP="00D64D97">
      <w:pPr>
        <w:rPr>
          <w:rFonts w:ascii="Arial" w:hAnsi="Arial" w:cs="Arial"/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40" w:name="_Toc361755527"/>
      <w:r>
        <w:rPr>
          <w:rFonts w:ascii="Calibri" w:hAnsi="Calibri" w:cs="Calibri"/>
          <w:color w:val="29323D"/>
          <w:lang w:val="pt-BR"/>
        </w:rPr>
        <w:t>Aprovação do documento</w:t>
      </w:r>
      <w:bookmarkEnd w:id="40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CE14A1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560479" w:rsidRPr="008D6BEE" w:rsidTr="008D6BEE">
        <w:trPr>
          <w:cantSplit/>
        </w:trPr>
        <w:tc>
          <w:tcPr>
            <w:tcW w:w="557" w:type="pct"/>
          </w:tcPr>
          <w:p w:rsidR="00560479" w:rsidRPr="008D6BEE" w:rsidRDefault="00560479" w:rsidP="008E4CC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16/07/2013</w:t>
            </w:r>
          </w:p>
        </w:tc>
        <w:tc>
          <w:tcPr>
            <w:tcW w:w="1038" w:type="pct"/>
          </w:tcPr>
          <w:p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0479" w:rsidRPr="008D6BEE" w:rsidRDefault="00560479" w:rsidP="008E4CC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16/07/2013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0458F" w:rsidRPr="008D6BEE" w:rsidTr="008D6BEE">
        <w:trPr>
          <w:cantSplit/>
          <w:ins w:id="41" w:author="Engineering do Brasil S.A" w:date="2015-07-03T13:41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Default="00C0458F" w:rsidP="00C0458F">
            <w:pPr>
              <w:spacing w:before="60" w:after="60"/>
              <w:jc w:val="both"/>
              <w:rPr>
                <w:ins w:id="42" w:author="Engineering do Brasil S.A" w:date="2015-07-03T13:41:00Z"/>
                <w:rFonts w:ascii="Arial" w:hAnsi="Arial" w:cs="Arial"/>
                <w:bCs/>
                <w:sz w:val="18"/>
                <w:szCs w:val="18"/>
                <w:lang w:val="pt-BR"/>
              </w:rPr>
            </w:pPr>
            <w:bookmarkStart w:id="43" w:name="_GoBack" w:colFirst="0" w:colLast="0"/>
            <w:ins w:id="44" w:author="Engineering do Brasil S.A" w:date="2015-07-03T13:4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15/06/2015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ins w:id="45" w:author="Engineering do Brasil S.A" w:date="2015-07-03T13:4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46" w:author="Engineering do Brasil S.A" w:date="2015-07-03T13:4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ins w:id="47" w:author="Engineering do Brasil S.A" w:date="2015-07-03T13:4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48" w:author="Engineering do Brasil S.A" w:date="2015-07-03T13:41:00Z">
              <w:r w:rsidRPr="008D6BE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Engineering</w:t>
              </w:r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ins w:id="49" w:author="Engineering do Brasil S.A" w:date="2015-07-03T13:41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bookmarkEnd w:id="43"/>
      <w:tr w:rsidR="00C0458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0458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0458F" w:rsidRPr="008D6BEE" w:rsidTr="008D6BEE">
        <w:trPr>
          <w:cantSplit/>
        </w:trPr>
        <w:tc>
          <w:tcPr>
            <w:tcW w:w="557" w:type="pct"/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0458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0458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0458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0458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58F" w:rsidRPr="008D6BEE" w:rsidRDefault="00C0458F" w:rsidP="00C045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3"/>
      <w:footerReference w:type="default" r:id="rId14"/>
      <w:footerReference w:type="first" r:id="rId15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14D" w:rsidRDefault="0082014D" w:rsidP="00A13348">
      <w:r>
        <w:separator/>
      </w:r>
    </w:p>
  </w:endnote>
  <w:endnote w:type="continuationSeparator" w:id="0">
    <w:p w:rsidR="0082014D" w:rsidRDefault="0082014D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C0458F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82014D" w:rsidP="001A068D">
    <w:pPr>
      <w:pStyle w:val="Rodap"/>
    </w:pPr>
    <w:r>
      <w:rPr>
        <w:noProof/>
        <w:lang w:val="pt-BR" w:eastAsia="pt-BR"/>
      </w:rPr>
      <w:pict>
        <v:rect id="Rectangle 26" o:spid="_x0000_s2050" style="position:absolute;margin-left:-44pt;margin-top:22.1pt;width:598.85pt;height:26.8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<v:fill color2="#bfbfbf" rotate="t" focus="100%" type="gradient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82014D">
    <w:pPr>
      <w:pStyle w:val="Rodap"/>
    </w:pPr>
    <w:r>
      <w:rPr>
        <w:noProof/>
        <w:lang w:val="pt-BR" w:eastAsia="pt-BR"/>
      </w:rPr>
      <w:pict>
        <v:rect id="Rectangle 14" o:spid="_x0000_s2049" style="position:absolute;margin-left:-43.65pt;margin-top:21.8pt;width:598.85pt;height:26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<v:fill color2="#bfbfbf" rotate="t" focus="100%" type="gradient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14D" w:rsidRDefault="0082014D" w:rsidP="00A13348">
      <w:r>
        <w:separator/>
      </w:r>
    </w:p>
  </w:footnote>
  <w:footnote w:type="continuationSeparator" w:id="0">
    <w:p w:rsidR="0082014D" w:rsidRDefault="0082014D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7507B"/>
    <w:multiLevelType w:val="hybridMultilevel"/>
    <w:tmpl w:val="4692D382"/>
    <w:lvl w:ilvl="0" w:tplc="531A8A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3ED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6250E02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A85F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C5B8A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65A55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2D5D57"/>
    <w:multiLevelType w:val="hybridMultilevel"/>
    <w:tmpl w:val="4112A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4" w15:restartNumberingAfterBreak="0">
    <w:nsid w:val="6F45685B"/>
    <w:multiLevelType w:val="multilevel"/>
    <w:tmpl w:val="02862264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5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6"/>
  </w:num>
  <w:num w:numId="5">
    <w:abstractNumId w:val="5"/>
  </w:num>
  <w:num w:numId="6">
    <w:abstractNumId w:val="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  <w:num w:numId="15">
    <w:abstractNumId w:val="3"/>
  </w:num>
  <w:num w:numId="16">
    <w:abstractNumId w:val="2"/>
  </w:num>
  <w:num w:numId="17">
    <w:abstractNumId w:val="12"/>
  </w:num>
  <w:num w:numId="18">
    <w:abstractNumId w:val="8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comments" w:formatting="1" w:enforcement="1" w:cryptProviderType="rsaAES" w:cryptAlgorithmClass="hash" w:cryptAlgorithmType="typeAny" w:cryptAlgorithmSid="14" w:cryptSpinCount="100000" w:hash="u3UG0ddXgmMpSDWssWd81MOfP6d1MwWQiscGN6qXjR6m6jfYf615FSUhgJ16m+LqevaIPq7s5R540f6ibRn1aw==" w:salt="TuY2B9oNaIQZG20FC2Pybg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DIT_EXEMPT_2" w:val="橄ㄴ︘଴࠮찔㈇"/>
    <w:docVar w:name="Entered_By" w:val="橄ㄴ︘଴࠮찔㈇È裀ܻ䡐ࢃ賐 裀ܻ㬨ݒࡋḀ"/>
    <w:docVar w:name="FileName" w:val="w:rsidR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539A"/>
    <w:rsid w:val="00040250"/>
    <w:rsid w:val="00041A03"/>
    <w:rsid w:val="000446EE"/>
    <w:rsid w:val="0004637B"/>
    <w:rsid w:val="00062077"/>
    <w:rsid w:val="000634F5"/>
    <w:rsid w:val="00063831"/>
    <w:rsid w:val="0008289E"/>
    <w:rsid w:val="00085385"/>
    <w:rsid w:val="00086E09"/>
    <w:rsid w:val="00091010"/>
    <w:rsid w:val="000A14D5"/>
    <w:rsid w:val="000A64CE"/>
    <w:rsid w:val="000B1432"/>
    <w:rsid w:val="000B22B6"/>
    <w:rsid w:val="000B4319"/>
    <w:rsid w:val="000B672D"/>
    <w:rsid w:val="000B7196"/>
    <w:rsid w:val="000C1174"/>
    <w:rsid w:val="000C2300"/>
    <w:rsid w:val="000D0883"/>
    <w:rsid w:val="000D20B5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10933"/>
    <w:rsid w:val="00110BA5"/>
    <w:rsid w:val="001170FC"/>
    <w:rsid w:val="00120312"/>
    <w:rsid w:val="00121A9D"/>
    <w:rsid w:val="0012558C"/>
    <w:rsid w:val="001264ED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7852"/>
    <w:rsid w:val="001805C6"/>
    <w:rsid w:val="00192601"/>
    <w:rsid w:val="00195348"/>
    <w:rsid w:val="001A068D"/>
    <w:rsid w:val="001A272F"/>
    <w:rsid w:val="001A70D6"/>
    <w:rsid w:val="001A71E4"/>
    <w:rsid w:val="001B0455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2642D"/>
    <w:rsid w:val="002300A5"/>
    <w:rsid w:val="00231E19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412"/>
    <w:rsid w:val="002E33C0"/>
    <w:rsid w:val="002E4404"/>
    <w:rsid w:val="002E7930"/>
    <w:rsid w:val="002F033C"/>
    <w:rsid w:val="002F6F98"/>
    <w:rsid w:val="002F757E"/>
    <w:rsid w:val="0030005F"/>
    <w:rsid w:val="00305680"/>
    <w:rsid w:val="0030589D"/>
    <w:rsid w:val="00306DE7"/>
    <w:rsid w:val="00310162"/>
    <w:rsid w:val="003107DC"/>
    <w:rsid w:val="003122A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75FE"/>
    <w:rsid w:val="003702DE"/>
    <w:rsid w:val="00377CD6"/>
    <w:rsid w:val="00382509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5120"/>
    <w:rsid w:val="0045612C"/>
    <w:rsid w:val="00460EF6"/>
    <w:rsid w:val="00464361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1B6E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13314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3528C"/>
    <w:rsid w:val="0054250C"/>
    <w:rsid w:val="00543FE6"/>
    <w:rsid w:val="005459C0"/>
    <w:rsid w:val="00554F49"/>
    <w:rsid w:val="00555D8B"/>
    <w:rsid w:val="005569DA"/>
    <w:rsid w:val="005570C6"/>
    <w:rsid w:val="00560479"/>
    <w:rsid w:val="00561DDF"/>
    <w:rsid w:val="00570377"/>
    <w:rsid w:val="00571E6E"/>
    <w:rsid w:val="005734BD"/>
    <w:rsid w:val="00573D84"/>
    <w:rsid w:val="00576363"/>
    <w:rsid w:val="00581670"/>
    <w:rsid w:val="005850BB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15CF"/>
    <w:rsid w:val="00625B3B"/>
    <w:rsid w:val="006265FF"/>
    <w:rsid w:val="00642E3F"/>
    <w:rsid w:val="00643121"/>
    <w:rsid w:val="006466DB"/>
    <w:rsid w:val="00646C9F"/>
    <w:rsid w:val="0064731A"/>
    <w:rsid w:val="00650CEE"/>
    <w:rsid w:val="006532A2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966F7"/>
    <w:rsid w:val="006A2738"/>
    <w:rsid w:val="006A3193"/>
    <w:rsid w:val="006A331C"/>
    <w:rsid w:val="006A77F5"/>
    <w:rsid w:val="006B0368"/>
    <w:rsid w:val="006B03AE"/>
    <w:rsid w:val="006B12F3"/>
    <w:rsid w:val="006B1CFD"/>
    <w:rsid w:val="006C3D76"/>
    <w:rsid w:val="006C50AD"/>
    <w:rsid w:val="006C5F4C"/>
    <w:rsid w:val="006C6804"/>
    <w:rsid w:val="006D35EE"/>
    <w:rsid w:val="006D3F4E"/>
    <w:rsid w:val="006D7DF8"/>
    <w:rsid w:val="006E057F"/>
    <w:rsid w:val="006E08D2"/>
    <w:rsid w:val="006E3C20"/>
    <w:rsid w:val="006E6B4E"/>
    <w:rsid w:val="006F28BA"/>
    <w:rsid w:val="006F6848"/>
    <w:rsid w:val="006F6D8A"/>
    <w:rsid w:val="006F75BD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0FF5"/>
    <w:rsid w:val="00783295"/>
    <w:rsid w:val="007854ED"/>
    <w:rsid w:val="00794DA7"/>
    <w:rsid w:val="007969F3"/>
    <w:rsid w:val="00796B62"/>
    <w:rsid w:val="00797E97"/>
    <w:rsid w:val="007A08E6"/>
    <w:rsid w:val="007C2B6E"/>
    <w:rsid w:val="007C2EFA"/>
    <w:rsid w:val="007C34F4"/>
    <w:rsid w:val="007C5393"/>
    <w:rsid w:val="007C5EC0"/>
    <w:rsid w:val="007C64AA"/>
    <w:rsid w:val="007D37CC"/>
    <w:rsid w:val="007D6427"/>
    <w:rsid w:val="007E2C7D"/>
    <w:rsid w:val="007E681A"/>
    <w:rsid w:val="007F6DB4"/>
    <w:rsid w:val="00801383"/>
    <w:rsid w:val="00810222"/>
    <w:rsid w:val="00811374"/>
    <w:rsid w:val="00812052"/>
    <w:rsid w:val="00813017"/>
    <w:rsid w:val="008131A9"/>
    <w:rsid w:val="00815A11"/>
    <w:rsid w:val="00816F24"/>
    <w:rsid w:val="0082014D"/>
    <w:rsid w:val="008215BE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47024"/>
    <w:rsid w:val="008530AC"/>
    <w:rsid w:val="00856D3D"/>
    <w:rsid w:val="008617A9"/>
    <w:rsid w:val="0087052E"/>
    <w:rsid w:val="0087105E"/>
    <w:rsid w:val="00874C9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25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563AE"/>
    <w:rsid w:val="009572E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24A9"/>
    <w:rsid w:val="00984B31"/>
    <w:rsid w:val="00985CDD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06F49"/>
    <w:rsid w:val="00A10970"/>
    <w:rsid w:val="00A11408"/>
    <w:rsid w:val="00A13348"/>
    <w:rsid w:val="00A1621D"/>
    <w:rsid w:val="00A17DF1"/>
    <w:rsid w:val="00A21944"/>
    <w:rsid w:val="00A248B5"/>
    <w:rsid w:val="00A2672C"/>
    <w:rsid w:val="00A26BFF"/>
    <w:rsid w:val="00A31469"/>
    <w:rsid w:val="00A34026"/>
    <w:rsid w:val="00A423B4"/>
    <w:rsid w:val="00A43388"/>
    <w:rsid w:val="00A448B7"/>
    <w:rsid w:val="00A50E86"/>
    <w:rsid w:val="00A533EF"/>
    <w:rsid w:val="00A54A46"/>
    <w:rsid w:val="00A553DE"/>
    <w:rsid w:val="00A55B99"/>
    <w:rsid w:val="00A5702F"/>
    <w:rsid w:val="00A605DC"/>
    <w:rsid w:val="00A61B7E"/>
    <w:rsid w:val="00A62425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20054"/>
    <w:rsid w:val="00B21407"/>
    <w:rsid w:val="00B30398"/>
    <w:rsid w:val="00B35F54"/>
    <w:rsid w:val="00B36D45"/>
    <w:rsid w:val="00B40F44"/>
    <w:rsid w:val="00B40FD7"/>
    <w:rsid w:val="00B42502"/>
    <w:rsid w:val="00B458CC"/>
    <w:rsid w:val="00B46036"/>
    <w:rsid w:val="00B500E7"/>
    <w:rsid w:val="00B5180D"/>
    <w:rsid w:val="00B53E78"/>
    <w:rsid w:val="00B54935"/>
    <w:rsid w:val="00B61A21"/>
    <w:rsid w:val="00B6636B"/>
    <w:rsid w:val="00B705A3"/>
    <w:rsid w:val="00B750F3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C586B"/>
    <w:rsid w:val="00BD17BF"/>
    <w:rsid w:val="00BD3C88"/>
    <w:rsid w:val="00BD775C"/>
    <w:rsid w:val="00BD7E50"/>
    <w:rsid w:val="00BF4730"/>
    <w:rsid w:val="00C04236"/>
    <w:rsid w:val="00C0458F"/>
    <w:rsid w:val="00C06E65"/>
    <w:rsid w:val="00C1149F"/>
    <w:rsid w:val="00C25BB4"/>
    <w:rsid w:val="00C4190A"/>
    <w:rsid w:val="00C429BC"/>
    <w:rsid w:val="00C464E7"/>
    <w:rsid w:val="00C554CB"/>
    <w:rsid w:val="00C56A8F"/>
    <w:rsid w:val="00C602A3"/>
    <w:rsid w:val="00C62890"/>
    <w:rsid w:val="00C67E08"/>
    <w:rsid w:val="00C769C0"/>
    <w:rsid w:val="00C84921"/>
    <w:rsid w:val="00C84A5D"/>
    <w:rsid w:val="00C87C4F"/>
    <w:rsid w:val="00C87FE8"/>
    <w:rsid w:val="00C97270"/>
    <w:rsid w:val="00CA16A2"/>
    <w:rsid w:val="00CA266D"/>
    <w:rsid w:val="00CA3432"/>
    <w:rsid w:val="00CA6EAE"/>
    <w:rsid w:val="00CA7818"/>
    <w:rsid w:val="00CB191A"/>
    <w:rsid w:val="00CC4E06"/>
    <w:rsid w:val="00CC6DE9"/>
    <w:rsid w:val="00CD3995"/>
    <w:rsid w:val="00CE134E"/>
    <w:rsid w:val="00CE14A1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14A9F"/>
    <w:rsid w:val="00D240DF"/>
    <w:rsid w:val="00D26380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5629"/>
    <w:rsid w:val="00DE7BB0"/>
    <w:rsid w:val="00DF2D25"/>
    <w:rsid w:val="00DF2E96"/>
    <w:rsid w:val="00E01B7D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0BAF"/>
    <w:rsid w:val="00E42F40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77A5A"/>
    <w:rsid w:val="00E80BA9"/>
    <w:rsid w:val="00E81FAE"/>
    <w:rsid w:val="00E8547F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D4A32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15DE2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4AD0"/>
    <w:rsid w:val="00F554EF"/>
    <w:rsid w:val="00F5591A"/>
    <w:rsid w:val="00F67ECB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631"/>
    <w:rsid w:val="00FF3E04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3C86279F-7013-4FEA-8080-C76AB747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C0458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3F11-A19E-4D70-BCFC-827790A2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4450</Characters>
  <Application>Microsoft Office Word</Application>
  <DocSecurity>8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2015-07-03T16:41:00Z</dcterms:created>
  <dcterms:modified xsi:type="dcterms:W3CDTF">2015-07-03T16:41:00Z</dcterms:modified>
</cp:coreProperties>
</file>