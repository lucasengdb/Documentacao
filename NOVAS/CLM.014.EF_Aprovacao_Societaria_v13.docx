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B62" w:rsidRPr="003B28ED" w:rsidRDefault="00E96618" w:rsidP="00036D6F">
      <w:pPr>
        <w:rPr>
          <w:rFonts w:ascii="Calibri" w:hAnsi="Calibri" w:cs="Calibri"/>
          <w:sz w:val="40"/>
          <w:szCs w:val="40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5168" behindDoc="1" locked="0" layoutInCell="1" allowOverlap="1" wp14:anchorId="2F23CD9D" wp14:editId="0B93CAF8">
            <wp:simplePos x="0" y="0"/>
            <wp:positionH relativeFrom="column">
              <wp:posOffset>173990</wp:posOffset>
            </wp:positionH>
            <wp:positionV relativeFrom="paragraph">
              <wp:posOffset>-1153160</wp:posOffset>
            </wp:positionV>
            <wp:extent cx="6172200" cy="4509770"/>
            <wp:effectExtent l="0" t="0" r="0" b="5080"/>
            <wp:wrapNone/>
            <wp:docPr id="11" name="Imagem 720" descr="23261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20" descr="232618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50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C0508">
        <w:rPr>
          <w:rFonts w:ascii="Calibri" w:hAnsi="Calibri" w:cs="Calibri"/>
          <w:sz w:val="40"/>
          <w:szCs w:val="40"/>
          <w:lang w:val="pt-BR"/>
        </w:rPr>
        <w:t xml:space="preserve">  </w:t>
      </w:r>
    </w:p>
    <w:p w:rsidR="00796B62" w:rsidRPr="003B28ED" w:rsidRDefault="002D12C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FDE31C8" wp14:editId="4A28AD82">
                <wp:simplePos x="0" y="0"/>
                <wp:positionH relativeFrom="column">
                  <wp:posOffset>2773045</wp:posOffset>
                </wp:positionH>
                <wp:positionV relativeFrom="paragraph">
                  <wp:posOffset>3175</wp:posOffset>
                </wp:positionV>
                <wp:extent cx="971550" cy="6174740"/>
                <wp:effectExtent l="8255" t="0" r="8255" b="8255"/>
                <wp:wrapNone/>
                <wp:docPr id="6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71550" cy="6174740"/>
                        </a:xfrm>
                        <a:prstGeom prst="rect">
                          <a:avLst/>
                        </a:prstGeom>
                        <a:solidFill>
                          <a:srgbClr val="17365D">
                            <a:alpha val="7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52CB" w:rsidRPr="00912F2D" w:rsidRDefault="008D52CB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smallCaps/>
                                <w:color w:val="FFFFFF"/>
                                <w:sz w:val="48"/>
                              </w:rPr>
                              <w:t>Especificação Funcional</w:t>
                            </w:r>
                          </w:p>
                          <w:p w:rsidR="008D52CB" w:rsidRDefault="008D52CB" w:rsidP="00CA7818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CLM.0</w:t>
                            </w:r>
                            <w:r w:rsidR="009B15FA">
                              <w:rPr>
                                <w:rFonts w:ascii="Candara" w:hAnsi="Candara"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14</w:t>
                            </w:r>
                          </w:p>
                          <w:p w:rsidR="008D52CB" w:rsidRPr="0002653F" w:rsidRDefault="009B15FA" w:rsidP="0002653F">
                            <w:pPr>
                              <w:pStyle w:val="SemEspaamento"/>
                              <w:jc w:val="center"/>
                              <w:rPr>
                                <w:rFonts w:ascii="Candara" w:hAnsi="Candar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ndara" w:hAnsi="Candara" w:cs="Arial"/>
                                <w:sz w:val="30"/>
                                <w:szCs w:val="30"/>
                                <w:lang w:eastAsia="pt-BR"/>
                              </w:rPr>
                              <w:t>Aprovação Societária</w:t>
                            </w:r>
                          </w:p>
                        </w:txbxContent>
                      </wps:txbx>
                      <wps:bodyPr rot="0" vert="horz" wrap="square" lIns="9144" tIns="91440" rIns="9144" bIns="9144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DE31C8" id="Rectangle 6" o:spid="_x0000_s1026" style="position:absolute;left:0;text-align:left;margin-left:218.35pt;margin-top:.25pt;width:76.5pt;height:486.2pt;rotation:9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" fillcolor="#17365d" stroked="f" strokeweight="1pt">
                <v:fill opacity="46003f"/>
                <v:textbox inset=".72pt,7.2pt,.72pt,7.2pt">
                  <w:txbxContent>
                    <w:p w:rsidR="008D52CB" w:rsidRPr="00912F2D" w:rsidRDefault="008D52CB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  <w:smallCaps/>
                          <w:color w:val="FFFFFF"/>
                          <w:sz w:val="48"/>
                        </w:rPr>
                        <w:t>Especificação Funcional</w:t>
                      </w:r>
                    </w:p>
                    <w:p w:rsidR="008D52CB" w:rsidRDefault="008D52CB" w:rsidP="00CA7818">
                      <w:pPr>
                        <w:pStyle w:val="SemEspaamento"/>
                        <w:jc w:val="center"/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</w:pPr>
                      <w:r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>CLM.0</w:t>
                      </w:r>
                      <w:r w:rsidR="009B15FA">
                        <w:rPr>
                          <w:rFonts w:ascii="Candara" w:hAnsi="Candara"/>
                          <w:bCs/>
                          <w:color w:val="FFFFFF"/>
                          <w:sz w:val="30"/>
                          <w:szCs w:val="30"/>
                        </w:rPr>
                        <w:t>14</w:t>
                      </w:r>
                    </w:p>
                    <w:p w:rsidR="008D52CB" w:rsidRPr="0002653F" w:rsidRDefault="009B15FA" w:rsidP="0002653F">
                      <w:pPr>
                        <w:pStyle w:val="SemEspaamento"/>
                        <w:jc w:val="center"/>
                        <w:rPr>
                          <w:rFonts w:ascii="Candara" w:hAnsi="Candara"/>
                          <w:sz w:val="30"/>
                          <w:szCs w:val="30"/>
                        </w:rPr>
                      </w:pPr>
                      <w:r>
                        <w:rPr>
                          <w:rFonts w:ascii="Candara" w:hAnsi="Candara" w:cs="Arial"/>
                          <w:sz w:val="30"/>
                          <w:szCs w:val="30"/>
                          <w:lang w:eastAsia="pt-BR"/>
                        </w:rPr>
                        <w:t>Aprovação Societária</w:t>
                      </w:r>
                    </w:p>
                  </w:txbxContent>
                </v:textbox>
              </v:rect>
            </w:pict>
          </mc:Fallback>
        </mc:AlternateContent>
      </w:r>
    </w:p>
    <w:p w:rsidR="00796B62" w:rsidRPr="003B28ED" w:rsidRDefault="00796B62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F11370" w:rsidRPr="003B28ED" w:rsidRDefault="00F11370" w:rsidP="00796B62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EB3DCC" w:rsidRPr="003B28ED" w:rsidRDefault="00EB3DCC" w:rsidP="00320AB1">
      <w:pPr>
        <w:jc w:val="center"/>
        <w:rPr>
          <w:rFonts w:ascii="Calibri" w:hAnsi="Calibri" w:cs="Calibri"/>
          <w:sz w:val="40"/>
          <w:szCs w:val="40"/>
          <w:lang w:val="pt-BR"/>
        </w:rPr>
      </w:pP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3B4EC7" w:rsidRPr="003B28ED" w:rsidRDefault="003B4EC7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990660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159524A1" wp14:editId="15AAE425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7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8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FA156E" id="Group 737" o:spid="_x0000_s1026" style="position:absolute;margin-left:336pt;margin-top:577.5pt;width:3in;height:80.25pt;z-index:251657216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DJwivw1wMA&#10;AMA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d1w4vAAAAA2gAAAA8AAABkcnMvZG93bnJldi54bWxET91qwjAUvhf2DuEMdmfTOdCua1pEGChu&#10;F+v2AIfkrC1rTkoStb79ciF4+fH9V81sR3EmHwbHCp6zHASxdmbgTsHP9/uyABEissHRMSm4UoCm&#10;flhUWBp34S86t7ETKYRDiQr6GKdSyqB7shgyNxEn7td5izFB30nj8ZLC7ShXeb6WFgdODT1OtOtJ&#10;/7Unq2B/+jwcCj2vi+PqI/pNa67u5VWpp8d5+wYi0hzv4pt7bxSkrelKugGy/gc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3XDi8AAAADaAAAADwAAAAAAAAAAAAAAAACfAgAA&#10;ZHJzL2Rvd25yZXYueG1sUEsFBgAAAAAEAAQA9wAAAIwDAAAAAA=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qSd7EAAAA2gAAAA8AAABkcnMvZG93bnJldi54bWxEj0+LwjAUxO+C3yE8YS+iqcuyaDWKCIK4&#10;7sE/qMdn82yLzUtpsrb77Y0geBxm5jfMZNaYQtypcrllBYN+BII4sTrnVMFhv+wNQTiPrLGwTAr+&#10;ycFs2m5NMNa25i3ddz4VAcIuRgWZ92UspUsyMuj6tiQO3tVWBn2QVSp1hXWAm0J+RtG3NJhzWMiw&#10;pEVGyW33ZxRsfovzz3pz2qb6+HXBQ3Nad2tW6qPTzMcgPDX+HX61V1rBCJ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EqSd7EAAAA2gAAAA8AAAAAAAAAAAAAAAAA&#10;nwIAAGRycy9kb3ducmV2LnhtbFBLBQYAAAAABAAEAPcAAACQAwAAAAA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5MtxvAAAAA2wAAAA8AAABkcnMvZG93bnJldi54bWxEj02LwjAQhu/C/ocwC3uzqR5EqlFEWNar&#10;VUFvQzPbdG0mpYla//3OQfA2w7wfzyzXg2/VnfrYBDYwyXJQxFWwDdcGjofv8RxUTMgW28Bk4EkR&#10;1quP0RILGx68p3uZaiUhHAs04FLqCq1j5chjzEJHLLff0HtMsva1tj0+JNy3eprnM+2xYWlw2NHW&#10;UXUtb15K/pyv6UTn0+Qnn+6vZVfFeDHm63PYLEAlGtJb/HLvrOALvfwiA+jV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ky3G8AAAADbAAAADwAAAAAAAAAAAAAAAACfAgAA&#10;ZHJzL2Rvd25yZXYueG1sUEsFBgAAAAAEAAQA9wAAAIwDAAAAAA==&#10;">
                  <v:imagedata r:id="rId14" o:title=""/>
                </v:shape>
              </v:group>
            </w:pict>
          </mc:Fallback>
        </mc:AlternateContent>
      </w: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4F002C" w:rsidRPr="003B28ED" w:rsidRDefault="004F002C" w:rsidP="00796B62">
      <w:pPr>
        <w:jc w:val="center"/>
        <w:rPr>
          <w:rFonts w:ascii="Calibri" w:hAnsi="Calibri" w:cs="Calibri"/>
          <w:sz w:val="40"/>
          <w:szCs w:val="40"/>
          <w:u w:val="single"/>
          <w:lang w:val="pt-BR"/>
        </w:rPr>
      </w:pPr>
    </w:p>
    <w:p w:rsidR="009F4DA6" w:rsidRPr="003B28ED" w:rsidRDefault="009F4DA6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B90013" w:rsidRPr="003B28ED" w:rsidRDefault="00990660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7FF26FF" wp14:editId="7287F061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3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4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4021E1" id="Group 737" o:spid="_x0000_s1026" style="position:absolute;margin-left:336pt;margin-top:577.5pt;width:3in;height:80.25pt;z-index:251660288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4yY7DAAAA2gAAAA8AAABkcnMvZG93bnJldi54bWxEj8FqwzAQRO+F/IPYQG6N3DSkrhMlhEDB&#10;oe2hbj9gsTa2qbUykuzYfx8FCj0OM/OG2R1G04qBnG8sK3haJiCIS6sbrhT8fL89piB8QNbYWiYF&#10;E3k47GcPO8y0vfIXDUWoRISwz1BBHUKXSenLmgz6pe2Io3exzmCI0lVSO7xGuGnlKkk20mDDcaHG&#10;jk41lb9FbxTk/ef5nJbjJn1ffQT3UujJPr8qtZiPxy2IQGP4D/+1c61gDfcr8QbI/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1jjJjsMAAADaAAAADwAAAAAAAAAAAAAAAACf&#10;AgAAZHJzL2Rvd25yZXYueG1sUEsFBgAAAAAEAAQA9wAAAI8DAAAAAA=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nQ9vEAAAA2gAAAA8AAABkcnMvZG93bnJldi54bWxEj0+LwjAUxO+C3yE8YS+iqcuuSDWKCIK4&#10;7sE/qMdn82yLzUtpsrb77Y0geBxm5jfMZNaYQtypcrllBYN+BII4sTrnVMFhv+yNQDiPrLGwTAr+&#10;ycFs2m5NMNa25i3ddz4VAcIuRgWZ92UspUsyMuj6tiQO3tVWBn2QVSp1hXWAm0J+RtFQGsw5LGRY&#10;0iKj5Lb7Mwo2v8X5Z705bVN9/LrgoTmtuzUr9dFp5mMQnhr/Dr/aK63gG55Xwg2Q0w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BnQ9vEAAAA2gAAAA8AAAAAAAAAAAAAAAAA&#10;nwIAAGRycy9kb3ducmV2LnhtbFBLBQYAAAAABAAEAPcAAACQAwAAAAA=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z+HfG8AAAA2gAAAA8AAABkcnMvZG93bnJldi54bWxEj80KwjAQhO+C7xBW8KapHkSqUUQQvVoV&#10;9LY0a1NtNqWJWt/eCILHYX4+Zr5sbSWe1PjSsYLRMAFBnDtdcqHgeNgMpiB8QNZYOSYFb/KwXHQ7&#10;c0y1e/GenlkoRBxhn6ICE0KdSulzQxb90NXE0bu6xmKIsimkbvAVx20lx0kykRZLjgSDNa0N5ffs&#10;YSPkZmxBJzqfRttkvL9nde79Ral+r13NQARqwz/8a++0ggl8r8QbIBcf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CM/h3xvAAAANoAAAAPAAAAAAAAAAAAAAAAAJ8CAABkcnMv&#10;ZG93bnJldi54bWxQSwUGAAAAAAQABAD3AAAAiAMAAAAA&#10;">
                  <v:imagedata r:id="rId14" o:title=""/>
                </v:shape>
              </v:group>
            </w:pict>
          </mc:Fallback>
        </mc:AlternateContent>
      </w:r>
    </w:p>
    <w:p w:rsidR="00B90013" w:rsidRPr="003B28ED" w:rsidRDefault="00B90013" w:rsidP="004F002C">
      <w:pPr>
        <w:pStyle w:val="TituloDocumento"/>
        <w:widowControl/>
        <w:spacing w:line="240" w:lineRule="auto"/>
        <w:rPr>
          <w:rFonts w:ascii="Calibri" w:hAnsi="Calibri" w:cs="Calibri"/>
          <w:sz w:val="32"/>
          <w:szCs w:val="32"/>
          <w:lang w:val="pt-BR"/>
        </w:rPr>
      </w:pPr>
    </w:p>
    <w:p w:rsidR="004F002C" w:rsidRPr="003B28ED" w:rsidRDefault="004F002C" w:rsidP="004F002C">
      <w:pPr>
        <w:rPr>
          <w:rFonts w:ascii="Calibri" w:hAnsi="Calibri" w:cs="Calibri"/>
          <w:lang w:val="pt-BR"/>
        </w:rPr>
      </w:pPr>
    </w:p>
    <w:p w:rsidR="00F11370" w:rsidRPr="003B28ED" w:rsidRDefault="00F11370" w:rsidP="004F002C">
      <w:pPr>
        <w:rPr>
          <w:rFonts w:ascii="Calibri" w:hAnsi="Calibri" w:cs="Calibri"/>
          <w:lang w:val="pt-BR"/>
        </w:rPr>
      </w:pP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t>Sumário</w:t>
      </w:r>
    </w:p>
    <w:p w:rsidR="00F11370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Tipo de</w:t>
      </w:r>
      <w:r w:rsidR="00F11370" w:rsidRPr="003B28ED">
        <w:rPr>
          <w:rFonts w:ascii="Calibri" w:hAnsi="Calibri" w:cs="Calibri"/>
          <w:lang w:val="pt-BR"/>
        </w:rPr>
        <w:t xml:space="preserve"> Documento:</w:t>
      </w:r>
      <w:r>
        <w:rPr>
          <w:rFonts w:ascii="Calibri" w:hAnsi="Calibri" w:cs="Calibri"/>
          <w:lang w:val="pt-BR"/>
        </w:rPr>
        <w:t xml:space="preserve"> </w:t>
      </w:r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  <w:t>Especificação Funcional.</w:t>
      </w:r>
    </w:p>
    <w:p w:rsidR="007A08E6" w:rsidRPr="003B28ED" w:rsidRDefault="007A08E6" w:rsidP="00F11370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 xml:space="preserve">Código e nome do </w:t>
      </w:r>
      <w:proofErr w:type="gramStart"/>
      <w:r>
        <w:rPr>
          <w:rFonts w:ascii="Calibri" w:hAnsi="Calibri" w:cs="Calibri"/>
          <w:lang w:val="pt-BR"/>
        </w:rPr>
        <w:t>Documento:</w:t>
      </w:r>
      <w:r>
        <w:rPr>
          <w:rFonts w:ascii="Calibri" w:hAnsi="Calibri" w:cs="Calibri"/>
          <w:lang w:val="pt-BR"/>
        </w:rPr>
        <w:tab/>
      </w:r>
      <w:proofErr w:type="gramEnd"/>
      <w:r>
        <w:rPr>
          <w:rFonts w:ascii="Calibri" w:hAnsi="Calibri" w:cs="Calibri"/>
          <w:lang w:val="pt-BR"/>
        </w:rPr>
        <w:t>CLM.0</w:t>
      </w:r>
      <w:r w:rsidR="009B15FA">
        <w:rPr>
          <w:rFonts w:ascii="Calibri" w:hAnsi="Calibri" w:cs="Calibri"/>
          <w:lang w:val="pt-BR"/>
        </w:rPr>
        <w:t>14</w:t>
      </w:r>
      <w:r>
        <w:rPr>
          <w:rFonts w:ascii="Calibri" w:hAnsi="Calibri" w:cs="Calibri"/>
          <w:lang w:val="pt-BR"/>
        </w:rPr>
        <w:t xml:space="preserve"> </w:t>
      </w:r>
      <w:r w:rsidR="009B15FA">
        <w:rPr>
          <w:rFonts w:ascii="Calibri" w:hAnsi="Calibri" w:cs="Calibri"/>
          <w:lang w:val="pt-BR"/>
        </w:rPr>
        <w:t>–</w:t>
      </w:r>
      <w:r>
        <w:rPr>
          <w:rFonts w:ascii="Calibri" w:hAnsi="Calibri" w:cs="Calibri"/>
          <w:lang w:val="pt-BR"/>
        </w:rPr>
        <w:t xml:space="preserve"> </w:t>
      </w:r>
      <w:r w:rsidR="009B15FA">
        <w:rPr>
          <w:rFonts w:ascii="Calibri" w:hAnsi="Calibri" w:cs="Calibri"/>
          <w:lang w:val="pt-BR"/>
        </w:rPr>
        <w:t>Aprovação Societária</w:t>
      </w:r>
      <w:r>
        <w:rPr>
          <w:rFonts w:ascii="Calibri" w:hAnsi="Calibri" w:cs="Calibri"/>
          <w:lang w:val="pt-BR"/>
        </w:rPr>
        <w:t>.</w:t>
      </w:r>
    </w:p>
    <w:p w:rsidR="00F11370" w:rsidRDefault="00F11370" w:rsidP="00F11370">
      <w:pPr>
        <w:rPr>
          <w:noProof/>
          <w:lang w:val="pt-BR"/>
        </w:rPr>
      </w:pPr>
      <w:r w:rsidRPr="003B28ED">
        <w:rPr>
          <w:rFonts w:ascii="Calibri" w:hAnsi="Calibri" w:cs="Calibri"/>
          <w:lang w:val="pt-BR"/>
        </w:rPr>
        <w:t>Data de Criação:</w:t>
      </w:r>
      <w:r w:rsidR="00CA7818" w:rsidRPr="006B12F3">
        <w:rPr>
          <w:noProof/>
          <w:lang w:val="pt-BR"/>
        </w:rPr>
        <w:t xml:space="preserve"> </w:t>
      </w:r>
      <w:r w:rsidR="00990660"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41DC115" wp14:editId="6485289B">
                <wp:simplePos x="0" y="0"/>
                <wp:positionH relativeFrom="column">
                  <wp:posOffset>4267200</wp:posOffset>
                </wp:positionH>
                <wp:positionV relativeFrom="paragraph">
                  <wp:posOffset>7334250</wp:posOffset>
                </wp:positionV>
                <wp:extent cx="2743200" cy="1019175"/>
                <wp:effectExtent l="0" t="0" r="0" b="9525"/>
                <wp:wrapNone/>
                <wp:docPr id="58" name="Group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1019175"/>
                          <a:chOff x="2941" y="12224"/>
                          <a:chExt cx="6398" cy="2647"/>
                        </a:xfrm>
                      </wpg:grpSpPr>
                      <pic:pic xmlns:pic="http://schemas.openxmlformats.org/drawingml/2006/picture">
                        <pic:nvPicPr>
                          <pic:cNvPr id="61" name="Picture 721" descr="logo_Engineering - Ve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1" y="12224"/>
                            <a:ext cx="6398" cy="14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Imagem 7" descr="Descrição: cid:image004.jpg@01CAF5AA.7212A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40" y="14240"/>
                            <a:ext cx="2642" cy="59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8" y="14118"/>
                            <a:ext cx="1256" cy="7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0A1177" id="Group 737" o:spid="_x0000_s1026" style="position:absolute;margin-left:336pt;margin-top:577.5pt;width:3in;height:80.25pt;z-index:251659264" coordorigin="2941,12224" coordsize="6398,264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">
                <v:shape id="Picture 721" o:spid="_x0000_s1027" type="#_x0000_t75" alt="logo_Engineering - Vetor" style="position:absolute;left:2941;top:12224;width:6398;height:14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7f/BbEAAAA2wAAAA8AAABkcnMvZG93bnJldi54bWxEj8FqwzAQRO+F/IPYQm6NnARcx40SQqFg&#10;k/ZQNx+wWFvb1FoZSYntv48KhR6HmXnD7I+T6cWNnO8sK1ivEhDEtdUdNwouX29PGQgfkDX2lknB&#10;TB6Oh8XDHnNtR/6kWxUaESHsc1TQhjDkUvq6JYN+ZQfi6H1bZzBE6RqpHY4Rbnq5SZJUGuw4LrQ4&#10;0GtL9U91NQqK60dZZvWUZufNe3DPlZ7tdqfU8nE6vYAINIX/8F+70ArSNfx+iT9AHu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7f/BbEAAAA2wAAAA8AAAAAAAAAAAAAAAAA&#10;nwIAAGRycy9kb3ducmV2LnhtbFBLBQYAAAAABAAEAPcAAACQAwAAAAA=&#10;">
                  <v:imagedata r:id="rId12" o:title="logo_Engineering - Vetor"/>
                </v:shape>
                <v:shape id="Imagem 7" o:spid="_x0000_s1028" type="#_x0000_t75" alt="Descrição: cid:image004.jpg@01CAF5AA.7212A370" style="position:absolute;left:3740;top:14240;width:2642;height:5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6HiPFAAAA2wAAAA8AAABkcnMvZG93bnJldi54bWxEj0FrwkAUhO8F/8PyCr0U3VSKSMwqRSgU&#10;Gw+mYjw+s88kmH0bsluT/ntXEHocZuYbJlkNphFX6lxtWcHbJAJBXFhdc6lg//M5noNwHlljY5kU&#10;/JGD1XL0lGCsbc87uma+FAHCLkYFlfdtLKUrKjLoJrYlDt7ZdgZ9kF0pdYd9gJtGTqNoJg3WHBYq&#10;bGldUXHJfo2CdNscvzdpviv14f2E+yHfvPas1Mvz8LEA4Wnw/+FH+0srmE3h/iX8ALm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uh4jxQAAANsAAAAPAAAAAAAAAAAAAAAA&#10;AJ8CAABkcnMvZG93bnJldi54bWxQSwUGAAAAAAQABAD3AAAAkQMAAAAA&#10;">
                  <v:imagedata r:id="rId13" o:title="image004.jpg@01CAF5AA"/>
                </v:shape>
                <v:shape id="Picture 729" o:spid="_x0000_s1029" type="#_x0000_t75" style="position:absolute;left:7458;top:14118;width:1256;height:7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YWhHBAAAA2wAAAA8AAABkcnMvZG93bnJldi54bWxEj19rgzAUxd8H+w7hDvY2YzuQYY1SCqV7&#10;1a7Qvl3MnXGaGzFZ6779Uhjs8XD+/DhFtdhRXGn2vWMFqyQFQdw63XOn4OO4f3kD4QOyxtExKfgh&#10;D1X5+FBgrt2Na7o2oRNxhH2OCkwIUy6lbw1Z9ImbiKP36WaLIcq5k3rGWxy3o1ynaSYt9hwJBifa&#10;GWqH5ttGyJexHZ3ofFod0nU9NFPr/UWp56dluwERaAn/4b/2u1aQvcL9S/wBsvw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aYWhHBAAAA2wAAAA8AAAAAAAAAAAAAAAAAnwIA&#10;AGRycy9kb3ducmV2LnhtbFBLBQYAAAAABAAEAPcAAACNAwAAAAA=&#10;">
                  <v:imagedata r:id="rId14" o:title=""/>
                </v:shape>
              </v:group>
            </w:pict>
          </mc:Fallback>
        </mc:AlternateContent>
      </w:r>
      <w:r w:rsidR="007A08E6">
        <w:rPr>
          <w:noProof/>
          <w:lang w:val="pt-BR"/>
        </w:rPr>
        <w:tab/>
      </w:r>
      <w:r w:rsidR="007A08E6">
        <w:rPr>
          <w:noProof/>
          <w:lang w:val="pt-BR"/>
        </w:rPr>
        <w:tab/>
      </w:r>
      <w:r w:rsidR="007A08E6">
        <w:rPr>
          <w:noProof/>
          <w:lang w:val="pt-BR"/>
        </w:rPr>
        <w:tab/>
      </w:r>
      <w:r w:rsidR="00A94333">
        <w:rPr>
          <w:noProof/>
          <w:lang w:val="pt-BR"/>
        </w:rPr>
        <w:t>0</w:t>
      </w:r>
      <w:r w:rsidR="009B15FA">
        <w:rPr>
          <w:noProof/>
          <w:lang w:val="pt-BR"/>
        </w:rPr>
        <w:t>5</w:t>
      </w:r>
      <w:r w:rsidR="00A94333">
        <w:rPr>
          <w:noProof/>
          <w:lang w:val="pt-BR"/>
        </w:rPr>
        <w:t>/0</w:t>
      </w:r>
      <w:r w:rsidR="009B15FA">
        <w:rPr>
          <w:noProof/>
          <w:lang w:val="pt-BR"/>
        </w:rPr>
        <w:t>7</w:t>
      </w:r>
      <w:r w:rsidR="00A94333">
        <w:rPr>
          <w:noProof/>
          <w:lang w:val="pt-BR"/>
        </w:rPr>
        <w:t>/2013</w:t>
      </w:r>
    </w:p>
    <w:p w:rsidR="007A08E6" w:rsidRPr="003B28ED" w:rsidRDefault="007A08E6" w:rsidP="00F11370">
      <w:pPr>
        <w:rPr>
          <w:rFonts w:ascii="Calibri" w:hAnsi="Calibri" w:cs="Calibri"/>
          <w:lang w:val="pt-BR"/>
        </w:rPr>
      </w:pPr>
      <w:r w:rsidRPr="007A08E6">
        <w:rPr>
          <w:rFonts w:ascii="Calibri" w:hAnsi="Calibri" w:cs="Calibri"/>
          <w:lang w:val="pt-BR"/>
        </w:rPr>
        <w:t xml:space="preserve">Versão </w:t>
      </w:r>
      <w:proofErr w:type="gramStart"/>
      <w:r w:rsidRPr="007A08E6">
        <w:rPr>
          <w:rFonts w:ascii="Calibri" w:hAnsi="Calibri" w:cs="Calibri"/>
          <w:lang w:val="pt-BR"/>
        </w:rPr>
        <w:t>atual:</w:t>
      </w:r>
      <w:r>
        <w:rPr>
          <w:rFonts w:ascii="Calibri" w:hAnsi="Calibri" w:cs="Calibri"/>
          <w:lang w:val="pt-BR"/>
        </w:rPr>
        <w:tab/>
      </w:r>
      <w:proofErr w:type="gramEnd"/>
      <w:r>
        <w:rPr>
          <w:rFonts w:ascii="Calibri" w:hAnsi="Calibri" w:cs="Calibri"/>
          <w:lang w:val="pt-BR"/>
        </w:rPr>
        <w:tab/>
      </w:r>
      <w:r>
        <w:rPr>
          <w:rFonts w:ascii="Calibri" w:hAnsi="Calibri" w:cs="Calibri"/>
          <w:lang w:val="pt-BR"/>
        </w:rPr>
        <w:tab/>
      </w:r>
      <w:r w:rsidR="00FC3AC5">
        <w:rPr>
          <w:rFonts w:ascii="Calibri" w:hAnsi="Calibri" w:cs="Calibri"/>
          <w:lang w:val="pt-BR"/>
        </w:rPr>
        <w:t>1</w:t>
      </w:r>
      <w:del w:id="0" w:author="Engineering do Brasil S.A" w:date="2015-07-16T13:16:00Z">
        <w:r w:rsidR="00DE7DF5" w:rsidDel="00B915FC">
          <w:rPr>
            <w:rFonts w:ascii="Calibri" w:hAnsi="Calibri" w:cs="Calibri"/>
            <w:lang w:val="pt-BR"/>
          </w:rPr>
          <w:delText>2</w:delText>
        </w:r>
      </w:del>
      <w:ins w:id="1" w:author="Engineering do Brasil S.A" w:date="2015-07-16T13:16:00Z">
        <w:r w:rsidR="00B915FC">
          <w:rPr>
            <w:rFonts w:ascii="Calibri" w:hAnsi="Calibri" w:cs="Calibri"/>
            <w:lang w:val="pt-BR"/>
          </w:rPr>
          <w:t>3</w:t>
        </w:r>
      </w:ins>
      <w:r>
        <w:rPr>
          <w:rFonts w:ascii="Calibri" w:hAnsi="Calibri" w:cs="Calibri"/>
          <w:lang w:val="pt-BR"/>
        </w:rPr>
        <w:t>.0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Escrito Por: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9B15FA">
        <w:rPr>
          <w:rFonts w:ascii="Calibri" w:hAnsi="Calibri" w:cs="Calibri"/>
          <w:lang w:val="pt-BR"/>
        </w:rPr>
        <w:t>Adilson Pereira</w:t>
      </w:r>
      <w:r w:rsidR="0042763C">
        <w:rPr>
          <w:rFonts w:ascii="Calibri" w:hAnsi="Calibri" w:cs="Calibri"/>
          <w:lang w:val="pt-BR"/>
        </w:rPr>
        <w:t xml:space="preserve"> Junior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Revisado Por:</w:t>
      </w:r>
      <w:r w:rsidR="006B12F3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r w:rsidR="0042763C">
        <w:rPr>
          <w:rFonts w:ascii="Calibri" w:hAnsi="Calibri" w:cs="Calibri"/>
          <w:lang w:val="pt-BR"/>
        </w:rPr>
        <w:t>Adilson Pereira Junior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  <w:r w:rsidRPr="003B28ED">
        <w:rPr>
          <w:rFonts w:ascii="Calibri" w:hAnsi="Calibri" w:cs="Calibri"/>
          <w:lang w:val="pt-BR"/>
        </w:rPr>
        <w:t>Última Modificação:</w:t>
      </w:r>
      <w:r w:rsidR="00CA7818">
        <w:rPr>
          <w:rFonts w:ascii="Calibri" w:hAnsi="Calibri" w:cs="Calibri"/>
          <w:lang w:val="pt-BR"/>
        </w:rPr>
        <w:t xml:space="preserve"> </w:t>
      </w:r>
      <w:r w:rsidR="007A08E6">
        <w:rPr>
          <w:rFonts w:ascii="Calibri" w:hAnsi="Calibri" w:cs="Calibri"/>
          <w:lang w:val="pt-BR"/>
        </w:rPr>
        <w:tab/>
      </w:r>
      <w:r w:rsidR="007A08E6">
        <w:rPr>
          <w:rFonts w:ascii="Calibri" w:hAnsi="Calibri" w:cs="Calibri"/>
          <w:lang w:val="pt-BR"/>
        </w:rPr>
        <w:tab/>
      </w:r>
      <w:del w:id="2" w:author="Engineering do Brasil S.A" w:date="2015-07-16T13:16:00Z">
        <w:r w:rsidR="00DE7DF5" w:rsidDel="00B915FC">
          <w:rPr>
            <w:rFonts w:ascii="Calibri" w:hAnsi="Calibri" w:cs="Calibri"/>
            <w:lang w:val="pt-BR"/>
          </w:rPr>
          <w:delText>12</w:delText>
        </w:r>
      </w:del>
      <w:ins w:id="3" w:author="Engineering do Brasil S.A" w:date="2015-07-16T13:16:00Z">
        <w:r w:rsidR="00B915FC">
          <w:rPr>
            <w:rFonts w:ascii="Calibri" w:hAnsi="Calibri" w:cs="Calibri"/>
            <w:lang w:val="pt-BR"/>
          </w:rPr>
          <w:t>16</w:t>
        </w:r>
      </w:ins>
      <w:r w:rsidR="00DE7DF5">
        <w:rPr>
          <w:rFonts w:ascii="Calibri" w:hAnsi="Calibri" w:cs="Calibri"/>
          <w:lang w:val="pt-BR"/>
        </w:rPr>
        <w:t>/0</w:t>
      </w:r>
      <w:ins w:id="4" w:author="Engineering do Brasil S.A" w:date="2015-07-16T13:16:00Z">
        <w:r w:rsidR="00B915FC">
          <w:rPr>
            <w:rFonts w:ascii="Calibri" w:hAnsi="Calibri" w:cs="Calibri"/>
            <w:lang w:val="pt-BR"/>
          </w:rPr>
          <w:t>7</w:t>
        </w:r>
      </w:ins>
      <w:del w:id="5" w:author="Engineering do Brasil S.A" w:date="2015-07-16T13:16:00Z">
        <w:r w:rsidR="00DE7DF5" w:rsidDel="00B915FC">
          <w:rPr>
            <w:rFonts w:ascii="Calibri" w:hAnsi="Calibri" w:cs="Calibri"/>
            <w:lang w:val="pt-BR"/>
          </w:rPr>
          <w:delText>8</w:delText>
        </w:r>
      </w:del>
      <w:r w:rsidR="0042763C">
        <w:rPr>
          <w:rFonts w:ascii="Calibri" w:hAnsi="Calibri" w:cs="Calibri"/>
          <w:lang w:val="pt-BR"/>
        </w:rPr>
        <w:t>/201</w:t>
      </w:r>
      <w:ins w:id="6" w:author="Engineering do Brasil S.A" w:date="2015-07-16T13:16:00Z">
        <w:r w:rsidR="00B915FC">
          <w:rPr>
            <w:rFonts w:ascii="Calibri" w:hAnsi="Calibri" w:cs="Calibri"/>
            <w:lang w:val="pt-BR"/>
          </w:rPr>
          <w:t>5</w:t>
        </w:r>
      </w:ins>
      <w:del w:id="7" w:author="Engineering do Brasil S.A" w:date="2015-07-16T13:16:00Z">
        <w:r w:rsidR="0042763C" w:rsidDel="00B915FC">
          <w:rPr>
            <w:rFonts w:ascii="Calibri" w:hAnsi="Calibri" w:cs="Calibri"/>
            <w:lang w:val="pt-BR"/>
          </w:rPr>
          <w:delText>4</w:delText>
        </w:r>
      </w:del>
      <w:r w:rsidR="007A08E6" w:rsidRPr="007A08E6">
        <w:rPr>
          <w:rFonts w:ascii="Calibri" w:hAnsi="Calibri" w:cs="Calibri"/>
          <w:lang w:val="pt-BR"/>
        </w:rPr>
        <w:t>.</w:t>
      </w:r>
    </w:p>
    <w:p w:rsidR="00F11370" w:rsidRPr="003B28ED" w:rsidRDefault="00F11370" w:rsidP="00F11370">
      <w:pPr>
        <w:rPr>
          <w:rFonts w:ascii="Calibri" w:hAnsi="Calibri" w:cs="Calibri"/>
          <w:lang w:val="pt-BR"/>
        </w:rPr>
      </w:pPr>
    </w:p>
    <w:p w:rsidR="00CA7818" w:rsidRDefault="00E96618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8240" behindDoc="0" locked="0" layoutInCell="1" allowOverlap="1" wp14:anchorId="0E627F75" wp14:editId="73C065DF">
            <wp:simplePos x="0" y="0"/>
            <wp:positionH relativeFrom="margin">
              <wp:posOffset>4344035</wp:posOffset>
            </wp:positionH>
            <wp:positionV relativeFrom="margin">
              <wp:posOffset>7833995</wp:posOffset>
            </wp:positionV>
            <wp:extent cx="2209165" cy="793115"/>
            <wp:effectExtent l="0" t="0" r="635" b="6985"/>
            <wp:wrapSquare wrapText="bothSides"/>
            <wp:docPr id="1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1370" w:rsidRPr="003B28ED">
        <w:rPr>
          <w:rFonts w:ascii="Calibri" w:hAnsi="Calibri" w:cs="Calibri"/>
          <w:sz w:val="32"/>
          <w:szCs w:val="32"/>
          <w:lang w:val="pt-BR"/>
        </w:rPr>
        <w:br w:type="page"/>
      </w:r>
    </w:p>
    <w:p w:rsidR="00F11370" w:rsidRPr="003B28ED" w:rsidRDefault="00F11370" w:rsidP="00F11370">
      <w:pPr>
        <w:pStyle w:val="TituloDocumento"/>
        <w:widowControl/>
        <w:spacing w:line="240" w:lineRule="auto"/>
        <w:jc w:val="left"/>
        <w:rPr>
          <w:rFonts w:ascii="Calibri" w:hAnsi="Calibri" w:cs="Calibri"/>
          <w:sz w:val="32"/>
          <w:szCs w:val="32"/>
          <w:lang w:val="pt-BR"/>
        </w:rPr>
      </w:pPr>
      <w:r w:rsidRPr="003B28ED">
        <w:rPr>
          <w:rFonts w:ascii="Calibri" w:hAnsi="Calibri" w:cs="Calibri"/>
          <w:sz w:val="32"/>
          <w:szCs w:val="32"/>
          <w:lang w:val="pt-BR"/>
        </w:rPr>
        <w:lastRenderedPageBreak/>
        <w:t>Índice</w:t>
      </w:r>
    </w:p>
    <w:p w:rsidR="0001184F" w:rsidRDefault="0019060E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begin"/>
      </w:r>
      <w:r w:rsidR="004F002C" w:rsidRPr="0053034D">
        <w:rPr>
          <w:rFonts w:ascii="Calibri" w:hAnsi="Calibri" w:cs="Calibri"/>
          <w:b w:val="0"/>
          <w:i w:val="0"/>
          <w:sz w:val="20"/>
          <w:lang w:val="pt-BR"/>
        </w:rPr>
        <w:instrText xml:space="preserve"> TOC \o "1-3" </w:instrText>
      </w:r>
      <w:r w:rsidRPr="0053034D">
        <w:rPr>
          <w:rFonts w:ascii="Calibri" w:hAnsi="Calibri" w:cs="Calibri"/>
          <w:b w:val="0"/>
          <w:i w:val="0"/>
          <w:sz w:val="20"/>
          <w:lang w:val="pt-BR"/>
        </w:rPr>
        <w:fldChar w:fldCharType="separate"/>
      </w:r>
      <w:r w:rsidR="0001184F" w:rsidRPr="00C76F31">
        <w:rPr>
          <w:rFonts w:ascii="Calibri" w:hAnsi="Calibri" w:cs="Calibri"/>
          <w:color w:val="29323D"/>
          <w:lang w:val="pt-BR"/>
        </w:rPr>
        <w:t>1.</w:t>
      </w:r>
      <w:r w:rsidR="0001184F"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="0001184F" w:rsidRPr="00C76F31">
        <w:rPr>
          <w:rFonts w:ascii="Calibri" w:hAnsi="Calibri" w:cs="Calibri"/>
          <w:color w:val="29323D"/>
          <w:lang w:val="pt-BR"/>
        </w:rPr>
        <w:t>Histórico do Documento</w:t>
      </w:r>
      <w:r w:rsidR="0001184F" w:rsidRPr="00B915FC">
        <w:rPr>
          <w:lang w:val="pt-BR"/>
          <w:rPrChange w:id="8" w:author="Engineering do Brasil S.A" w:date="2015-07-16T13:16:00Z">
            <w:rPr/>
          </w:rPrChange>
        </w:rPr>
        <w:tab/>
      </w:r>
      <w:r w:rsidR="0001184F">
        <w:fldChar w:fldCharType="begin"/>
      </w:r>
      <w:r w:rsidR="0001184F" w:rsidRPr="00B915FC">
        <w:rPr>
          <w:lang w:val="pt-BR"/>
          <w:rPrChange w:id="9" w:author="Engineering do Brasil S.A" w:date="2015-07-16T13:16:00Z">
            <w:rPr/>
          </w:rPrChange>
        </w:rPr>
        <w:instrText xml:space="preserve"> PAGEREF _Toc395013776 \h </w:instrText>
      </w:r>
      <w:r w:rsidR="0001184F">
        <w:fldChar w:fldCharType="separate"/>
      </w:r>
      <w:r w:rsidR="0001184F" w:rsidRPr="00B915FC">
        <w:rPr>
          <w:lang w:val="pt-BR"/>
          <w:rPrChange w:id="10" w:author="Engineering do Brasil S.A" w:date="2015-07-16T13:16:00Z">
            <w:rPr/>
          </w:rPrChange>
        </w:rPr>
        <w:t>3</w:t>
      </w:r>
      <w:r w:rsidR="0001184F">
        <w:fldChar w:fldCharType="end"/>
      </w:r>
    </w:p>
    <w:p w:rsidR="0001184F" w:rsidRDefault="0001184F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C76F31">
        <w:rPr>
          <w:rFonts w:ascii="Calibri" w:hAnsi="Calibri" w:cs="Calibri"/>
          <w:color w:val="29323D"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C76F31">
        <w:rPr>
          <w:rFonts w:ascii="Calibri" w:hAnsi="Calibri" w:cs="Calibri"/>
          <w:color w:val="29323D"/>
          <w:lang w:val="pt-BR"/>
        </w:rPr>
        <w:t>Documentos Relacionados</w:t>
      </w:r>
      <w:r w:rsidRPr="00B915FC">
        <w:rPr>
          <w:lang w:val="pt-BR"/>
          <w:rPrChange w:id="11" w:author="Engineering do Brasil S.A" w:date="2015-07-16T13:16:00Z">
            <w:rPr/>
          </w:rPrChange>
        </w:rPr>
        <w:tab/>
      </w:r>
      <w:r>
        <w:fldChar w:fldCharType="begin"/>
      </w:r>
      <w:r w:rsidRPr="00B915FC">
        <w:rPr>
          <w:lang w:val="pt-BR"/>
          <w:rPrChange w:id="12" w:author="Engineering do Brasil S.A" w:date="2015-07-16T13:16:00Z">
            <w:rPr/>
          </w:rPrChange>
        </w:rPr>
        <w:instrText xml:space="preserve"> PAGEREF _Toc395013777 \h </w:instrText>
      </w:r>
      <w:r>
        <w:fldChar w:fldCharType="separate"/>
      </w:r>
      <w:r w:rsidRPr="00B915FC">
        <w:rPr>
          <w:lang w:val="pt-BR"/>
          <w:rPrChange w:id="13" w:author="Engineering do Brasil S.A" w:date="2015-07-16T13:16:00Z">
            <w:rPr/>
          </w:rPrChange>
        </w:rPr>
        <w:t>3</w:t>
      </w:r>
      <w:r>
        <w:fldChar w:fldCharType="end"/>
      </w:r>
    </w:p>
    <w:p w:rsidR="0001184F" w:rsidRDefault="0001184F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C76F31">
        <w:rPr>
          <w:rFonts w:ascii="Calibri" w:hAnsi="Calibri" w:cs="Calibri"/>
          <w:color w:val="29323D"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C76F31">
        <w:rPr>
          <w:rFonts w:ascii="Calibri" w:hAnsi="Calibri" w:cs="Calibri"/>
          <w:color w:val="29323D"/>
          <w:lang w:val="pt-BR"/>
        </w:rPr>
        <w:t>Abreviações</w:t>
      </w:r>
      <w:r w:rsidRPr="00B915FC">
        <w:rPr>
          <w:lang w:val="pt-BR"/>
          <w:rPrChange w:id="14" w:author="Engineering do Brasil S.A" w:date="2015-07-16T13:16:00Z">
            <w:rPr/>
          </w:rPrChange>
        </w:rPr>
        <w:tab/>
      </w:r>
      <w:r>
        <w:fldChar w:fldCharType="begin"/>
      </w:r>
      <w:r w:rsidRPr="00B915FC">
        <w:rPr>
          <w:lang w:val="pt-BR"/>
          <w:rPrChange w:id="15" w:author="Engineering do Brasil S.A" w:date="2015-07-16T13:16:00Z">
            <w:rPr/>
          </w:rPrChange>
        </w:rPr>
        <w:instrText xml:space="preserve"> PAGEREF _Toc395013778 \h </w:instrText>
      </w:r>
      <w:r>
        <w:fldChar w:fldCharType="separate"/>
      </w:r>
      <w:r w:rsidRPr="00B915FC">
        <w:rPr>
          <w:lang w:val="pt-BR"/>
          <w:rPrChange w:id="16" w:author="Engineering do Brasil S.A" w:date="2015-07-16T13:16:00Z">
            <w:rPr/>
          </w:rPrChange>
        </w:rPr>
        <w:t>3</w:t>
      </w:r>
      <w:r>
        <w:fldChar w:fldCharType="end"/>
      </w:r>
    </w:p>
    <w:p w:rsidR="0001184F" w:rsidRDefault="0001184F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C76F31">
        <w:rPr>
          <w:rFonts w:ascii="Calibri" w:hAnsi="Calibri" w:cs="Calibri"/>
          <w:color w:val="29323D"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C76F31">
        <w:rPr>
          <w:rFonts w:ascii="Calibri" w:hAnsi="Calibri" w:cs="Calibri"/>
          <w:color w:val="29323D"/>
          <w:lang w:val="pt-BR"/>
        </w:rPr>
        <w:t>Visão Geral</w:t>
      </w:r>
      <w:r w:rsidRPr="00B915FC">
        <w:rPr>
          <w:lang w:val="pt-BR"/>
          <w:rPrChange w:id="17" w:author="Engineering do Brasil S.A" w:date="2015-07-16T13:16:00Z">
            <w:rPr/>
          </w:rPrChange>
        </w:rPr>
        <w:tab/>
      </w:r>
      <w:r>
        <w:fldChar w:fldCharType="begin"/>
      </w:r>
      <w:r w:rsidRPr="00B915FC">
        <w:rPr>
          <w:lang w:val="pt-BR"/>
          <w:rPrChange w:id="18" w:author="Engineering do Brasil S.A" w:date="2015-07-16T13:16:00Z">
            <w:rPr/>
          </w:rPrChange>
        </w:rPr>
        <w:instrText xml:space="preserve"> PAGEREF _Toc395013779 \h </w:instrText>
      </w:r>
      <w:r>
        <w:fldChar w:fldCharType="separate"/>
      </w:r>
      <w:r w:rsidRPr="00B915FC">
        <w:rPr>
          <w:lang w:val="pt-BR"/>
          <w:rPrChange w:id="19" w:author="Engineering do Brasil S.A" w:date="2015-07-16T13:16:00Z">
            <w:rPr/>
          </w:rPrChange>
        </w:rPr>
        <w:t>3</w:t>
      </w:r>
      <w:r>
        <w:fldChar w:fldCharType="end"/>
      </w:r>
    </w:p>
    <w:p w:rsidR="0001184F" w:rsidRDefault="0001184F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C76F31">
        <w:rPr>
          <w:rFonts w:ascii="Calibri" w:hAnsi="Calibri" w:cs="Calibri"/>
          <w:color w:val="29323D"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C76F31">
        <w:rPr>
          <w:rFonts w:ascii="Calibri" w:hAnsi="Calibri" w:cs="Calibri"/>
          <w:color w:val="29323D"/>
          <w:lang w:val="pt-BR"/>
        </w:rPr>
        <w:t>Requisitos Funcionais</w:t>
      </w:r>
      <w:r w:rsidRPr="00B915FC">
        <w:rPr>
          <w:lang w:val="pt-BR"/>
          <w:rPrChange w:id="20" w:author="Engineering do Brasil S.A" w:date="2015-07-16T13:16:00Z">
            <w:rPr/>
          </w:rPrChange>
        </w:rPr>
        <w:tab/>
      </w:r>
      <w:r>
        <w:fldChar w:fldCharType="begin"/>
      </w:r>
      <w:r w:rsidRPr="00B915FC">
        <w:rPr>
          <w:lang w:val="pt-BR"/>
          <w:rPrChange w:id="21" w:author="Engineering do Brasil S.A" w:date="2015-07-16T13:16:00Z">
            <w:rPr/>
          </w:rPrChange>
        </w:rPr>
        <w:instrText xml:space="preserve"> PAGEREF _Toc395013780 \h </w:instrText>
      </w:r>
      <w:r>
        <w:fldChar w:fldCharType="separate"/>
      </w:r>
      <w:r w:rsidRPr="00B915FC">
        <w:rPr>
          <w:lang w:val="pt-BR"/>
          <w:rPrChange w:id="22" w:author="Engineering do Brasil S.A" w:date="2015-07-16T13:16:00Z">
            <w:rPr/>
          </w:rPrChange>
        </w:rPr>
        <w:t>4</w:t>
      </w:r>
      <w:r>
        <w:fldChar w:fldCharType="end"/>
      </w:r>
    </w:p>
    <w:p w:rsidR="0001184F" w:rsidRDefault="0001184F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C76F31">
        <w:rPr>
          <w:rFonts w:ascii="Calibri" w:hAnsi="Calibri" w:cs="Calibri"/>
          <w:color w:val="29323D"/>
          <w:lang w:val="pt-BR"/>
        </w:rPr>
        <w:t>6.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C76F31">
        <w:rPr>
          <w:rFonts w:ascii="Calibri" w:hAnsi="Calibri" w:cs="Calibri"/>
          <w:color w:val="29323D"/>
          <w:lang w:val="pt-BR"/>
        </w:rPr>
        <w:t>Componentes Impactados</w:t>
      </w:r>
      <w:r w:rsidRPr="00B915FC">
        <w:rPr>
          <w:lang w:val="pt-BR"/>
          <w:rPrChange w:id="23" w:author="Engineering do Brasil S.A" w:date="2015-07-16T13:16:00Z">
            <w:rPr/>
          </w:rPrChange>
        </w:rPr>
        <w:tab/>
      </w:r>
      <w:r>
        <w:fldChar w:fldCharType="begin"/>
      </w:r>
      <w:r w:rsidRPr="00B915FC">
        <w:rPr>
          <w:lang w:val="pt-BR"/>
          <w:rPrChange w:id="24" w:author="Engineering do Brasil S.A" w:date="2015-07-16T13:16:00Z">
            <w:rPr/>
          </w:rPrChange>
        </w:rPr>
        <w:instrText xml:space="preserve"> PAGEREF _Toc395013781 \h </w:instrText>
      </w:r>
      <w:r>
        <w:fldChar w:fldCharType="separate"/>
      </w:r>
      <w:r w:rsidRPr="00B915FC">
        <w:rPr>
          <w:lang w:val="pt-BR"/>
          <w:rPrChange w:id="25" w:author="Engineering do Brasil S.A" w:date="2015-07-16T13:16:00Z">
            <w:rPr/>
          </w:rPrChange>
        </w:rPr>
        <w:t>7</w:t>
      </w:r>
      <w:r>
        <w:fldChar w:fldCharType="end"/>
      </w:r>
    </w:p>
    <w:p w:rsidR="0001184F" w:rsidRDefault="0001184F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C76F31">
        <w:rPr>
          <w:rFonts w:ascii="Calibri" w:hAnsi="Calibri" w:cs="Calibri"/>
          <w:color w:val="29323D"/>
          <w:lang w:val="pt-BR"/>
        </w:rPr>
        <w:t>7.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C76F31">
        <w:rPr>
          <w:rFonts w:ascii="Calibri" w:hAnsi="Calibri" w:cs="Calibri"/>
          <w:color w:val="29323D"/>
          <w:lang w:val="pt-BR"/>
        </w:rPr>
        <w:t>Premissas</w:t>
      </w:r>
      <w:r w:rsidRPr="00B915FC">
        <w:rPr>
          <w:lang w:val="pt-BR"/>
          <w:rPrChange w:id="26" w:author="Engineering do Brasil S.A" w:date="2015-07-16T13:16:00Z">
            <w:rPr/>
          </w:rPrChange>
        </w:rPr>
        <w:tab/>
      </w:r>
      <w:r>
        <w:fldChar w:fldCharType="begin"/>
      </w:r>
      <w:r w:rsidRPr="00B915FC">
        <w:rPr>
          <w:lang w:val="pt-BR"/>
          <w:rPrChange w:id="27" w:author="Engineering do Brasil S.A" w:date="2015-07-16T13:16:00Z">
            <w:rPr/>
          </w:rPrChange>
        </w:rPr>
        <w:instrText xml:space="preserve"> PAGEREF _Toc395013782 \h </w:instrText>
      </w:r>
      <w:r>
        <w:fldChar w:fldCharType="separate"/>
      </w:r>
      <w:r w:rsidRPr="00B915FC">
        <w:rPr>
          <w:lang w:val="pt-BR"/>
          <w:rPrChange w:id="28" w:author="Engineering do Brasil S.A" w:date="2015-07-16T13:16:00Z">
            <w:rPr/>
          </w:rPrChange>
        </w:rPr>
        <w:t>7</w:t>
      </w:r>
      <w:r>
        <w:fldChar w:fldCharType="end"/>
      </w:r>
    </w:p>
    <w:p w:rsidR="0001184F" w:rsidRDefault="0001184F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C76F31">
        <w:rPr>
          <w:rFonts w:ascii="Calibri" w:hAnsi="Calibri" w:cs="Calibri"/>
          <w:color w:val="29323D"/>
          <w:lang w:val="pt-BR"/>
        </w:rPr>
        <w:t>8.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C76F31">
        <w:rPr>
          <w:rFonts w:ascii="Calibri" w:hAnsi="Calibri" w:cs="Calibri"/>
          <w:color w:val="29323D"/>
          <w:lang w:val="pt-BR"/>
        </w:rPr>
        <w:t>Riscos</w:t>
      </w:r>
      <w:r w:rsidRPr="00B915FC">
        <w:rPr>
          <w:lang w:val="pt-BR"/>
          <w:rPrChange w:id="29" w:author="Engineering do Brasil S.A" w:date="2015-07-16T13:16:00Z">
            <w:rPr/>
          </w:rPrChange>
        </w:rPr>
        <w:tab/>
      </w:r>
      <w:r>
        <w:fldChar w:fldCharType="begin"/>
      </w:r>
      <w:r w:rsidRPr="00B915FC">
        <w:rPr>
          <w:lang w:val="pt-BR"/>
          <w:rPrChange w:id="30" w:author="Engineering do Brasil S.A" w:date="2015-07-16T13:16:00Z">
            <w:rPr/>
          </w:rPrChange>
        </w:rPr>
        <w:instrText xml:space="preserve"> PAGEREF _Toc395013783 \h </w:instrText>
      </w:r>
      <w:r>
        <w:fldChar w:fldCharType="separate"/>
      </w:r>
      <w:r w:rsidRPr="00B915FC">
        <w:rPr>
          <w:lang w:val="pt-BR"/>
          <w:rPrChange w:id="31" w:author="Engineering do Brasil S.A" w:date="2015-07-16T13:16:00Z">
            <w:rPr/>
          </w:rPrChange>
        </w:rPr>
        <w:t>7</w:t>
      </w:r>
      <w:r>
        <w:fldChar w:fldCharType="end"/>
      </w:r>
    </w:p>
    <w:p w:rsidR="0001184F" w:rsidRDefault="0001184F">
      <w:pPr>
        <w:pStyle w:val="Sumrio1"/>
        <w:tabs>
          <w:tab w:val="left" w:pos="44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C76F31">
        <w:rPr>
          <w:rFonts w:ascii="Calibri" w:hAnsi="Calibri" w:cs="Calibri"/>
          <w:color w:val="29323D"/>
          <w:lang w:val="pt-BR"/>
        </w:rPr>
        <w:t>9.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C76F31">
        <w:rPr>
          <w:rFonts w:ascii="Calibri" w:hAnsi="Calibri" w:cs="Calibri"/>
          <w:color w:val="29323D"/>
          <w:lang w:val="pt-BR"/>
        </w:rPr>
        <w:t>Escopo Negativo</w:t>
      </w:r>
      <w:r w:rsidRPr="00B915FC">
        <w:rPr>
          <w:lang w:val="pt-BR"/>
          <w:rPrChange w:id="32" w:author="Engineering do Brasil S.A" w:date="2015-07-16T13:16:00Z">
            <w:rPr/>
          </w:rPrChange>
        </w:rPr>
        <w:tab/>
      </w:r>
      <w:r>
        <w:fldChar w:fldCharType="begin"/>
      </w:r>
      <w:r w:rsidRPr="00B915FC">
        <w:rPr>
          <w:lang w:val="pt-BR"/>
          <w:rPrChange w:id="33" w:author="Engineering do Brasil S.A" w:date="2015-07-16T13:16:00Z">
            <w:rPr/>
          </w:rPrChange>
        </w:rPr>
        <w:instrText xml:space="preserve"> PAGEREF _Toc395013784 \h </w:instrText>
      </w:r>
      <w:r>
        <w:fldChar w:fldCharType="separate"/>
      </w:r>
      <w:r w:rsidRPr="00B915FC">
        <w:rPr>
          <w:lang w:val="pt-BR"/>
          <w:rPrChange w:id="34" w:author="Engineering do Brasil S.A" w:date="2015-07-16T13:16:00Z">
            <w:rPr/>
          </w:rPrChange>
        </w:rPr>
        <w:t>7</w:t>
      </w:r>
      <w:r>
        <w:fldChar w:fldCharType="end"/>
      </w:r>
    </w:p>
    <w:p w:rsidR="0001184F" w:rsidRDefault="0001184F">
      <w:pPr>
        <w:pStyle w:val="Sumrio1"/>
        <w:tabs>
          <w:tab w:val="left" w:pos="660"/>
          <w:tab w:val="right" w:leader="dot" w:pos="9912"/>
        </w:tabs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</w:pPr>
      <w:r w:rsidRPr="00C76F31">
        <w:rPr>
          <w:rFonts w:ascii="Calibri" w:hAnsi="Calibri" w:cs="Calibri"/>
          <w:color w:val="29323D"/>
          <w:lang w:val="pt-BR"/>
        </w:rPr>
        <w:t>10.</w:t>
      </w:r>
      <w:r>
        <w:rPr>
          <w:rFonts w:asciiTheme="minorHAnsi" w:eastAsiaTheme="minorEastAsia" w:hAnsiTheme="minorHAnsi" w:cstheme="minorBidi"/>
          <w:b w:val="0"/>
          <w:i w:val="0"/>
          <w:sz w:val="22"/>
          <w:szCs w:val="22"/>
          <w:lang w:val="pt-BR" w:eastAsia="pt-BR"/>
        </w:rPr>
        <w:tab/>
      </w:r>
      <w:r w:rsidRPr="00C76F31">
        <w:rPr>
          <w:rFonts w:ascii="Calibri" w:hAnsi="Calibri" w:cs="Calibri"/>
          <w:color w:val="29323D"/>
          <w:lang w:val="pt-BR"/>
        </w:rPr>
        <w:t>Aprovação do documento</w:t>
      </w:r>
      <w:r w:rsidRPr="00357EB0">
        <w:rPr>
          <w:lang w:val="pt-BR"/>
          <w:rPrChange w:id="35" w:author="Engineering do Brasil S.A" w:date="2015-07-17T13:57:00Z">
            <w:rPr/>
          </w:rPrChange>
        </w:rPr>
        <w:tab/>
      </w:r>
      <w:r>
        <w:fldChar w:fldCharType="begin"/>
      </w:r>
      <w:r w:rsidRPr="00357EB0">
        <w:rPr>
          <w:lang w:val="pt-BR"/>
          <w:rPrChange w:id="36" w:author="Engineering do Brasil S.A" w:date="2015-07-17T13:57:00Z">
            <w:rPr/>
          </w:rPrChange>
        </w:rPr>
        <w:instrText xml:space="preserve"> PAGEREF _Toc395013785 \h </w:instrText>
      </w:r>
      <w:r>
        <w:fldChar w:fldCharType="separate"/>
      </w:r>
      <w:r w:rsidRPr="00357EB0">
        <w:rPr>
          <w:lang w:val="pt-BR"/>
          <w:rPrChange w:id="37" w:author="Engineering do Brasil S.A" w:date="2015-07-17T13:57:00Z">
            <w:rPr/>
          </w:rPrChange>
        </w:rPr>
        <w:t>7</w:t>
      </w:r>
      <w:r>
        <w:fldChar w:fldCharType="end"/>
      </w:r>
    </w:p>
    <w:p w:rsidR="009B1482" w:rsidRPr="003B28ED" w:rsidRDefault="0019060E" w:rsidP="009B1482">
      <w:pPr>
        <w:tabs>
          <w:tab w:val="right" w:leader="dot" w:pos="9781"/>
        </w:tabs>
        <w:jc w:val="center"/>
        <w:rPr>
          <w:rFonts w:ascii="Calibri" w:hAnsi="Calibri" w:cs="Calibri"/>
          <w:b/>
          <w:noProof/>
          <w:lang w:val="pt-BR"/>
        </w:rPr>
      </w:pPr>
      <w:r w:rsidRPr="0053034D">
        <w:rPr>
          <w:rFonts w:ascii="Calibri" w:hAnsi="Calibri" w:cs="Calibri"/>
          <w:noProof/>
          <w:lang w:val="pt-BR"/>
        </w:rPr>
        <w:fldChar w:fldCharType="end"/>
      </w:r>
      <w:r w:rsidR="006B0368" w:rsidRPr="003B28ED">
        <w:rPr>
          <w:rFonts w:ascii="Calibri" w:hAnsi="Calibri" w:cs="Calibri"/>
          <w:b/>
          <w:noProof/>
          <w:lang w:val="pt-BR"/>
        </w:rPr>
        <w:br w:type="column"/>
      </w: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38" w:name="_Toc178139953"/>
      <w:bookmarkStart w:id="39" w:name="_Toc244516100"/>
      <w:bookmarkStart w:id="40" w:name="_Toc395013776"/>
      <w:r w:rsidRPr="003B28ED">
        <w:rPr>
          <w:rFonts w:ascii="Calibri" w:hAnsi="Calibri" w:cs="Calibri"/>
          <w:color w:val="29323D"/>
          <w:lang w:val="pt-BR"/>
        </w:rPr>
        <w:t>Histórico do Documento</w:t>
      </w:r>
      <w:bookmarkEnd w:id="38"/>
      <w:bookmarkEnd w:id="39"/>
      <w:bookmarkEnd w:id="40"/>
    </w:p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6"/>
        <w:gridCol w:w="1115"/>
        <w:gridCol w:w="1805"/>
        <w:gridCol w:w="2994"/>
        <w:gridCol w:w="3244"/>
      </w:tblGrid>
      <w:tr w:rsidR="00D64D97" w:rsidRPr="009B1482" w:rsidTr="00D64D97">
        <w:trPr>
          <w:cantSplit/>
        </w:trPr>
        <w:tc>
          <w:tcPr>
            <w:tcW w:w="41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Versões</w:t>
            </w:r>
          </w:p>
        </w:tc>
        <w:tc>
          <w:tcPr>
            <w:tcW w:w="55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903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Atualizado Por</w:t>
            </w:r>
          </w:p>
        </w:tc>
        <w:tc>
          <w:tcPr>
            <w:tcW w:w="1498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623" w:type="pct"/>
            <w:shd w:val="clear" w:color="auto" w:fill="D9D9D9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Descrição</w:t>
            </w:r>
          </w:p>
        </w:tc>
      </w:tr>
      <w:tr w:rsidR="00D64D97" w:rsidRPr="008E0552" w:rsidTr="00D64D97">
        <w:trPr>
          <w:cantSplit/>
        </w:trPr>
        <w:tc>
          <w:tcPr>
            <w:tcW w:w="418" w:type="pct"/>
          </w:tcPr>
          <w:p w:rsidR="00D64D97" w:rsidRPr="002A76FF" w:rsidRDefault="00D64D97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1.0</w:t>
            </w:r>
          </w:p>
        </w:tc>
        <w:tc>
          <w:tcPr>
            <w:tcW w:w="558" w:type="pct"/>
          </w:tcPr>
          <w:p w:rsidR="00D64D97" w:rsidRPr="002A76FF" w:rsidRDefault="00D64D97" w:rsidP="009B15FA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0</w:t>
            </w:r>
            <w:r w:rsidR="009B15FA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5</w:t>
            </w: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/0</w:t>
            </w:r>
            <w:r w:rsidR="009B15FA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7</w:t>
            </w: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/2013</w:t>
            </w:r>
          </w:p>
        </w:tc>
        <w:tc>
          <w:tcPr>
            <w:tcW w:w="903" w:type="pct"/>
          </w:tcPr>
          <w:p w:rsidR="00D64D97" w:rsidRPr="002A76FF" w:rsidRDefault="009B15FA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:rsidR="00D64D97" w:rsidRDefault="00D64D97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D64D97" w:rsidRPr="002A76FF" w:rsidRDefault="009B1482" w:rsidP="009C79E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Versão inicial</w:t>
            </w:r>
          </w:p>
        </w:tc>
      </w:tr>
      <w:tr w:rsidR="009A1EFC" w:rsidRPr="008E0552" w:rsidTr="00D64D97">
        <w:trPr>
          <w:cantSplit/>
        </w:trPr>
        <w:tc>
          <w:tcPr>
            <w:tcW w:w="418" w:type="pct"/>
          </w:tcPr>
          <w:p w:rsidR="009A1EFC" w:rsidRDefault="009A1EFC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2.0</w:t>
            </w:r>
          </w:p>
        </w:tc>
        <w:tc>
          <w:tcPr>
            <w:tcW w:w="558" w:type="pct"/>
          </w:tcPr>
          <w:p w:rsidR="009A1EFC" w:rsidRDefault="009A1EFC" w:rsidP="009B15FA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12/07/2013</w:t>
            </w:r>
          </w:p>
        </w:tc>
        <w:tc>
          <w:tcPr>
            <w:tcW w:w="903" w:type="pct"/>
          </w:tcPr>
          <w:p w:rsidR="009A1EFC" w:rsidRPr="002A76FF" w:rsidRDefault="009A1EFC" w:rsidP="00810AC8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:rsidR="009A1EFC" w:rsidRDefault="009A1EFC" w:rsidP="00810AC8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9A1EFC" w:rsidRPr="002A76FF" w:rsidRDefault="009A1EFC" w:rsidP="00810AC8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Atualização do item </w:t>
            </w:r>
            <w:r w:rsidR="0000456F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5, solução </w:t>
            </w: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5.2</w:t>
            </w:r>
          </w:p>
        </w:tc>
      </w:tr>
      <w:tr w:rsidR="00D325D9" w:rsidRPr="008E0552" w:rsidTr="00D64D97">
        <w:trPr>
          <w:cantSplit/>
        </w:trPr>
        <w:tc>
          <w:tcPr>
            <w:tcW w:w="418" w:type="pct"/>
          </w:tcPr>
          <w:p w:rsidR="00D325D9" w:rsidRDefault="00D325D9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3.0</w:t>
            </w:r>
          </w:p>
        </w:tc>
        <w:tc>
          <w:tcPr>
            <w:tcW w:w="558" w:type="pct"/>
          </w:tcPr>
          <w:p w:rsidR="00D325D9" w:rsidRDefault="00D325D9" w:rsidP="009B15FA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15/07/2013</w:t>
            </w:r>
          </w:p>
        </w:tc>
        <w:tc>
          <w:tcPr>
            <w:tcW w:w="903" w:type="pct"/>
          </w:tcPr>
          <w:p w:rsidR="00D325D9" w:rsidRDefault="00D325D9" w:rsidP="00810AC8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:rsidR="00D325D9" w:rsidRDefault="00D325D9" w:rsidP="00810AC8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D325D9" w:rsidRDefault="00D325D9" w:rsidP="00810AC8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Atualização do item 5, solução 5.6</w:t>
            </w:r>
          </w:p>
        </w:tc>
      </w:tr>
      <w:tr w:rsidR="007D4CCE" w:rsidRPr="00277F79" w:rsidTr="00D64D97">
        <w:trPr>
          <w:cantSplit/>
        </w:trPr>
        <w:tc>
          <w:tcPr>
            <w:tcW w:w="418" w:type="pct"/>
          </w:tcPr>
          <w:p w:rsidR="007D4CCE" w:rsidRDefault="007D4CCE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4.0</w:t>
            </w:r>
          </w:p>
        </w:tc>
        <w:tc>
          <w:tcPr>
            <w:tcW w:w="558" w:type="pct"/>
          </w:tcPr>
          <w:p w:rsidR="007D4CCE" w:rsidRDefault="007D4CCE" w:rsidP="009B15FA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02/10/2013</w:t>
            </w:r>
          </w:p>
        </w:tc>
        <w:tc>
          <w:tcPr>
            <w:tcW w:w="903" w:type="pct"/>
          </w:tcPr>
          <w:p w:rsidR="007D4CCE" w:rsidRDefault="007D4CCE" w:rsidP="00810AC8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:rsidR="007D4CCE" w:rsidRDefault="007D4CCE" w:rsidP="00810AC8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7D4CCE" w:rsidRDefault="007D4CCE" w:rsidP="007D3B7B">
            <w:pPr>
              <w:spacing w:before="60" w:after="60"/>
              <w:jc w:val="both"/>
              <w:rPr>
                <w:rFonts w:ascii="Cambria" w:hAnsi="Cambria" w:cs="Calibri"/>
                <w:b/>
                <w:bCs/>
                <w:kern w:val="28"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Atualização </w:t>
            </w:r>
            <w:proofErr w:type="gramStart"/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do</w:t>
            </w:r>
            <w:r w:rsidR="00853C54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s</w:t>
            </w: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 item</w:t>
            </w:r>
            <w:proofErr w:type="gramEnd"/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 </w:t>
            </w:r>
            <w:r w:rsidR="00853C54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2, </w:t>
            </w:r>
            <w:r w:rsidR="00270F61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4 e </w:t>
            </w:r>
            <w:r w:rsidR="00853C54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5 </w:t>
            </w:r>
            <w:del w:id="41" w:author="Engineering do Brasil S.A" w:date="2015-07-16T13:16:00Z">
              <w:r w:rsidR="00853C54" w:rsidDel="00B915FC"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delText>-</w:delText>
              </w:r>
            </w:del>
            <w:ins w:id="42" w:author="Engineering do Brasil S.A" w:date="2015-07-16T13:16:00Z">
              <w:r w:rsidR="00B915FC"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–</w:t>
              </w:r>
            </w:ins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 solução 5.7</w:t>
            </w:r>
          </w:p>
        </w:tc>
      </w:tr>
      <w:tr w:rsidR="007D3B7B" w:rsidRPr="007D3B7B" w:rsidTr="00D64D97">
        <w:trPr>
          <w:cantSplit/>
        </w:trPr>
        <w:tc>
          <w:tcPr>
            <w:tcW w:w="418" w:type="pct"/>
          </w:tcPr>
          <w:p w:rsidR="007D3B7B" w:rsidRDefault="007D3B7B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5.0</w:t>
            </w:r>
          </w:p>
        </w:tc>
        <w:tc>
          <w:tcPr>
            <w:tcW w:w="558" w:type="pct"/>
          </w:tcPr>
          <w:p w:rsidR="007D3B7B" w:rsidRDefault="007D3B7B" w:rsidP="009B15FA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22/10/2013</w:t>
            </w:r>
          </w:p>
        </w:tc>
        <w:tc>
          <w:tcPr>
            <w:tcW w:w="903" w:type="pct"/>
          </w:tcPr>
          <w:p w:rsidR="007D3B7B" w:rsidRDefault="007D3B7B" w:rsidP="00810AC8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:rsidR="007D3B7B" w:rsidRDefault="007D3B7B" w:rsidP="00810AC8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7D3B7B" w:rsidRDefault="007D3B7B" w:rsidP="007D3B7B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Atualização dos itens 5 e 6</w:t>
            </w:r>
          </w:p>
        </w:tc>
      </w:tr>
      <w:tr w:rsidR="005D0C40" w:rsidRPr="007D3B7B" w:rsidTr="00D64D97">
        <w:trPr>
          <w:cantSplit/>
        </w:trPr>
        <w:tc>
          <w:tcPr>
            <w:tcW w:w="418" w:type="pct"/>
          </w:tcPr>
          <w:p w:rsidR="005D0C40" w:rsidRDefault="005D0C40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6.0</w:t>
            </w:r>
          </w:p>
        </w:tc>
        <w:tc>
          <w:tcPr>
            <w:tcW w:w="558" w:type="pct"/>
          </w:tcPr>
          <w:p w:rsidR="005D0C40" w:rsidRDefault="005D0C40" w:rsidP="009B15FA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23/10/2013</w:t>
            </w:r>
          </w:p>
        </w:tc>
        <w:tc>
          <w:tcPr>
            <w:tcW w:w="903" w:type="pct"/>
          </w:tcPr>
          <w:p w:rsidR="005D0C40" w:rsidRDefault="005D0C40" w:rsidP="00CB4F73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:rsidR="005D0C40" w:rsidRDefault="005D0C40" w:rsidP="00CB4F73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5D0C40" w:rsidRDefault="005D0C40" w:rsidP="007D3B7B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Atualização dos itens 5 e 6</w:t>
            </w:r>
          </w:p>
        </w:tc>
      </w:tr>
      <w:tr w:rsidR="005D0C40" w:rsidRPr="007D3B7B" w:rsidTr="00D64D97">
        <w:trPr>
          <w:cantSplit/>
        </w:trPr>
        <w:tc>
          <w:tcPr>
            <w:tcW w:w="418" w:type="pct"/>
          </w:tcPr>
          <w:p w:rsidR="005D0C40" w:rsidRDefault="005D0C40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7.0</w:t>
            </w:r>
          </w:p>
        </w:tc>
        <w:tc>
          <w:tcPr>
            <w:tcW w:w="558" w:type="pct"/>
          </w:tcPr>
          <w:p w:rsidR="005D0C40" w:rsidRDefault="005D0C40" w:rsidP="009B15FA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23/10/2013</w:t>
            </w:r>
          </w:p>
        </w:tc>
        <w:tc>
          <w:tcPr>
            <w:tcW w:w="903" w:type="pct"/>
          </w:tcPr>
          <w:p w:rsidR="005D0C40" w:rsidRDefault="005D0C40" w:rsidP="00CB4F73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:rsidR="005D0C40" w:rsidRDefault="005D0C40" w:rsidP="00CB4F73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5D0C40" w:rsidRDefault="005D0C40" w:rsidP="007D3B7B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Atualização dos itens 5 e 6</w:t>
            </w:r>
          </w:p>
        </w:tc>
      </w:tr>
      <w:tr w:rsidR="005D0C40" w:rsidRPr="007D3B7B" w:rsidTr="00D64D97">
        <w:trPr>
          <w:cantSplit/>
        </w:trPr>
        <w:tc>
          <w:tcPr>
            <w:tcW w:w="418" w:type="pct"/>
          </w:tcPr>
          <w:p w:rsidR="005D0C40" w:rsidRDefault="005D0C40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8.0</w:t>
            </w:r>
          </w:p>
        </w:tc>
        <w:tc>
          <w:tcPr>
            <w:tcW w:w="558" w:type="pct"/>
          </w:tcPr>
          <w:p w:rsidR="005D0C40" w:rsidRDefault="005D0C40" w:rsidP="009B15FA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28/10/2013</w:t>
            </w:r>
          </w:p>
        </w:tc>
        <w:tc>
          <w:tcPr>
            <w:tcW w:w="903" w:type="pct"/>
          </w:tcPr>
          <w:p w:rsidR="005D0C40" w:rsidRDefault="005D0C40" w:rsidP="00CB4F73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:rsidR="005D0C40" w:rsidRDefault="005D0C40" w:rsidP="00CB4F73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5D0C40" w:rsidRDefault="005D0C40" w:rsidP="007D3B7B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Atualização dos itens 5 e 6</w:t>
            </w:r>
          </w:p>
        </w:tc>
      </w:tr>
      <w:tr w:rsidR="007C3537" w:rsidRPr="007D3B7B" w:rsidTr="00D64D97">
        <w:trPr>
          <w:cantSplit/>
        </w:trPr>
        <w:tc>
          <w:tcPr>
            <w:tcW w:w="418" w:type="pct"/>
          </w:tcPr>
          <w:p w:rsidR="007C3537" w:rsidRDefault="007C3537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9.0</w:t>
            </w:r>
          </w:p>
        </w:tc>
        <w:tc>
          <w:tcPr>
            <w:tcW w:w="558" w:type="pct"/>
          </w:tcPr>
          <w:p w:rsidR="007C3537" w:rsidRDefault="007C3537" w:rsidP="009B15FA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05/11/2013</w:t>
            </w:r>
          </w:p>
        </w:tc>
        <w:tc>
          <w:tcPr>
            <w:tcW w:w="903" w:type="pct"/>
          </w:tcPr>
          <w:p w:rsidR="007C3537" w:rsidRDefault="007C3537" w:rsidP="00C06CFC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:rsidR="007C3537" w:rsidRDefault="007C3537" w:rsidP="00C06CFC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7C3537" w:rsidRDefault="007C3537" w:rsidP="007D3B7B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Atualização dos itens 5 e 6</w:t>
            </w:r>
          </w:p>
        </w:tc>
      </w:tr>
      <w:tr w:rsidR="00477A41" w:rsidRPr="007D3B7B" w:rsidTr="00D64D97">
        <w:trPr>
          <w:cantSplit/>
        </w:trPr>
        <w:tc>
          <w:tcPr>
            <w:tcW w:w="418" w:type="pct"/>
          </w:tcPr>
          <w:p w:rsidR="00477A41" w:rsidRDefault="00477A41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10.0</w:t>
            </w:r>
          </w:p>
        </w:tc>
        <w:tc>
          <w:tcPr>
            <w:tcW w:w="558" w:type="pct"/>
          </w:tcPr>
          <w:p w:rsidR="00477A41" w:rsidRDefault="00477A41" w:rsidP="009B15FA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05/11/2013</w:t>
            </w:r>
          </w:p>
        </w:tc>
        <w:tc>
          <w:tcPr>
            <w:tcW w:w="903" w:type="pct"/>
          </w:tcPr>
          <w:p w:rsidR="00477A41" w:rsidRDefault="00477A41" w:rsidP="00C06CFC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Allan Andrade</w:t>
            </w:r>
          </w:p>
        </w:tc>
        <w:tc>
          <w:tcPr>
            <w:tcW w:w="1498" w:type="pct"/>
          </w:tcPr>
          <w:p w:rsidR="00477A41" w:rsidRDefault="00477A41" w:rsidP="00C06CFC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Funcional TIM</w:t>
            </w:r>
          </w:p>
        </w:tc>
        <w:tc>
          <w:tcPr>
            <w:tcW w:w="1623" w:type="pct"/>
          </w:tcPr>
          <w:p w:rsidR="00477A41" w:rsidRDefault="00477A41" w:rsidP="00DE7DF5">
            <w:pPr>
              <w:spacing w:before="60" w:after="60"/>
              <w:jc w:val="both"/>
              <w:rPr>
                <w:rFonts w:ascii="Cambria" w:hAnsi="Cambria" w:cs="Calibri"/>
                <w:b/>
                <w:bCs/>
                <w:kern w:val="28"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Atualização do item 5.9</w:t>
            </w:r>
          </w:p>
        </w:tc>
      </w:tr>
      <w:tr w:rsidR="0042763C" w:rsidRPr="007D3B7B" w:rsidTr="00D64D97">
        <w:trPr>
          <w:cantSplit/>
        </w:trPr>
        <w:tc>
          <w:tcPr>
            <w:tcW w:w="418" w:type="pct"/>
          </w:tcPr>
          <w:p w:rsidR="0042763C" w:rsidRDefault="0042763C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11.0</w:t>
            </w:r>
          </w:p>
        </w:tc>
        <w:tc>
          <w:tcPr>
            <w:tcW w:w="558" w:type="pct"/>
          </w:tcPr>
          <w:p w:rsidR="0042763C" w:rsidRDefault="0042763C" w:rsidP="009B15FA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24/06/2014</w:t>
            </w:r>
          </w:p>
        </w:tc>
        <w:tc>
          <w:tcPr>
            <w:tcW w:w="903" w:type="pct"/>
          </w:tcPr>
          <w:p w:rsidR="0042763C" w:rsidRDefault="0042763C" w:rsidP="00C06CFC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:rsidR="0042763C" w:rsidRDefault="0042763C" w:rsidP="00C06CFC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42763C" w:rsidRDefault="0042763C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Atualização do item 5.10</w:t>
            </w:r>
          </w:p>
        </w:tc>
      </w:tr>
      <w:tr w:rsidR="00DE7DF5" w:rsidRPr="007D3B7B" w:rsidTr="00D64D97">
        <w:trPr>
          <w:cantSplit/>
        </w:trPr>
        <w:tc>
          <w:tcPr>
            <w:tcW w:w="418" w:type="pct"/>
          </w:tcPr>
          <w:p w:rsidR="00DE7DF5" w:rsidRDefault="00DE7DF5" w:rsidP="00C62890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12.0</w:t>
            </w:r>
          </w:p>
        </w:tc>
        <w:tc>
          <w:tcPr>
            <w:tcW w:w="558" w:type="pct"/>
          </w:tcPr>
          <w:p w:rsidR="00DE7DF5" w:rsidRDefault="00DE7DF5" w:rsidP="009B15FA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12/08/2014</w:t>
            </w:r>
          </w:p>
        </w:tc>
        <w:tc>
          <w:tcPr>
            <w:tcW w:w="903" w:type="pct"/>
          </w:tcPr>
          <w:p w:rsidR="00DE7DF5" w:rsidRDefault="00DE7DF5" w:rsidP="00C06CFC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498" w:type="pct"/>
          </w:tcPr>
          <w:p w:rsidR="00DE7DF5" w:rsidRDefault="00DE7DF5" w:rsidP="004E6636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Consultor SAP</w:t>
            </w:r>
          </w:p>
        </w:tc>
        <w:tc>
          <w:tcPr>
            <w:tcW w:w="1623" w:type="pct"/>
          </w:tcPr>
          <w:p w:rsidR="00DE7DF5" w:rsidRDefault="00DE7DF5" w:rsidP="00DE7DF5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Atualização do item 5.9</w:t>
            </w:r>
          </w:p>
        </w:tc>
      </w:tr>
      <w:tr w:rsidR="00B915FC" w:rsidRPr="00036D6F" w:rsidTr="00D64D97">
        <w:trPr>
          <w:cantSplit/>
          <w:ins w:id="43" w:author="Engineering do Brasil S.A" w:date="2015-07-16T13:16:00Z"/>
        </w:trPr>
        <w:tc>
          <w:tcPr>
            <w:tcW w:w="418" w:type="pct"/>
          </w:tcPr>
          <w:p w:rsidR="00B915FC" w:rsidRDefault="00B915FC" w:rsidP="00C62890">
            <w:pPr>
              <w:spacing w:before="60" w:after="60"/>
              <w:jc w:val="both"/>
              <w:rPr>
                <w:ins w:id="44" w:author="Engineering do Brasil S.A" w:date="2015-07-16T13:16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45" w:author="Engineering do Brasil S.A" w:date="2015-07-16T13:16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13.0</w:t>
              </w:r>
            </w:ins>
          </w:p>
        </w:tc>
        <w:tc>
          <w:tcPr>
            <w:tcW w:w="558" w:type="pct"/>
          </w:tcPr>
          <w:p w:rsidR="00B915FC" w:rsidRDefault="00B915FC" w:rsidP="009B15FA">
            <w:pPr>
              <w:spacing w:before="60" w:after="60"/>
              <w:jc w:val="both"/>
              <w:rPr>
                <w:ins w:id="46" w:author="Engineering do Brasil S.A" w:date="2015-07-16T13:16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47" w:author="Engineering do Brasil S.A" w:date="2015-07-16T13:17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16/07/2015</w:t>
              </w:r>
            </w:ins>
          </w:p>
        </w:tc>
        <w:tc>
          <w:tcPr>
            <w:tcW w:w="903" w:type="pct"/>
          </w:tcPr>
          <w:p w:rsidR="00B915FC" w:rsidRDefault="00B915FC" w:rsidP="00C06CFC">
            <w:pPr>
              <w:spacing w:before="60" w:after="60"/>
              <w:jc w:val="both"/>
              <w:rPr>
                <w:ins w:id="48" w:author="Engineering do Brasil S.A" w:date="2015-07-16T13:16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49" w:author="Engineering do Brasil S.A" w:date="2015-07-16T13:17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Roberto Santarello</w:t>
              </w:r>
            </w:ins>
          </w:p>
        </w:tc>
        <w:tc>
          <w:tcPr>
            <w:tcW w:w="1498" w:type="pct"/>
          </w:tcPr>
          <w:p w:rsidR="00B915FC" w:rsidRDefault="00B915FC" w:rsidP="004E6636">
            <w:pPr>
              <w:spacing w:before="60" w:after="60"/>
              <w:jc w:val="both"/>
              <w:rPr>
                <w:ins w:id="50" w:author="Engineering do Brasil S.A" w:date="2015-07-16T13:16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51" w:author="Engineering do Brasil S.A" w:date="2015-07-16T13:17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Consultor SAP ENGdB</w:t>
              </w:r>
            </w:ins>
          </w:p>
        </w:tc>
        <w:tc>
          <w:tcPr>
            <w:tcW w:w="1623" w:type="pct"/>
          </w:tcPr>
          <w:p w:rsidR="00B915FC" w:rsidRDefault="00B915FC" w:rsidP="00DE7DF5">
            <w:pPr>
              <w:spacing w:before="60" w:after="60"/>
              <w:jc w:val="both"/>
              <w:rPr>
                <w:ins w:id="52" w:author="Engineering do Brasil S.A" w:date="2015-07-16T13:16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53" w:author="Engineering do Brasil S.A" w:date="2015-07-16T13:17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Adequação da EF para o Projeto Clientes R</w:t>
              </w:r>
            </w:ins>
            <w:ins w:id="54" w:author="Engineering do Brasil S.A" w:date="2015-07-16T13:18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066</w:t>
              </w:r>
            </w:ins>
            <w:ins w:id="55" w:author="Engineering do Brasil S.A" w:date="2015-07-16T13:17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 xml:space="preserve"> </w:t>
              </w:r>
            </w:ins>
          </w:p>
        </w:tc>
      </w:tr>
    </w:tbl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:rsidR="004F002C" w:rsidRPr="002A76FF" w:rsidRDefault="004F002C" w:rsidP="004F002C">
      <w:pPr>
        <w:rPr>
          <w:rFonts w:ascii="Cambria" w:hAnsi="Cambria" w:cs="Calibri"/>
          <w:b/>
          <w:lang w:val="pt-BR"/>
        </w:rPr>
      </w:pPr>
    </w:p>
    <w:p w:rsidR="004F002C" w:rsidRPr="003B28ED" w:rsidRDefault="004F002C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56" w:name="_Toc178139954"/>
      <w:bookmarkStart w:id="57" w:name="_Toc244516101"/>
      <w:bookmarkStart w:id="58" w:name="_Toc395013777"/>
      <w:r w:rsidRPr="003B28ED">
        <w:rPr>
          <w:rFonts w:ascii="Calibri" w:hAnsi="Calibri" w:cs="Calibri"/>
          <w:color w:val="29323D"/>
          <w:lang w:val="pt-BR"/>
        </w:rPr>
        <w:t>Documentos Relacionados</w:t>
      </w:r>
      <w:bookmarkEnd w:id="56"/>
      <w:bookmarkEnd w:id="57"/>
      <w:bookmarkEnd w:id="58"/>
    </w:p>
    <w:p w:rsidR="004F002C" w:rsidRPr="002A76FF" w:rsidRDefault="004F002C" w:rsidP="004F002C">
      <w:pPr>
        <w:jc w:val="both"/>
        <w:rPr>
          <w:rFonts w:ascii="Cambria" w:hAnsi="Cambria"/>
          <w:sz w:val="24"/>
          <w:lang w:val="pt-BR"/>
        </w:rPr>
      </w:pPr>
    </w:p>
    <w:p w:rsidR="004F002C" w:rsidRPr="009B1482" w:rsidRDefault="004F002C" w:rsidP="00A553DE">
      <w:pPr>
        <w:jc w:val="both"/>
        <w:rPr>
          <w:rFonts w:ascii="Arial" w:hAnsi="Arial" w:cs="Arial"/>
          <w:color w:val="000000"/>
          <w:lang w:val="pt-BR"/>
        </w:rPr>
      </w:pPr>
      <w:r w:rsidRPr="009B1482">
        <w:rPr>
          <w:rFonts w:ascii="Arial" w:hAnsi="Arial" w:cs="Arial"/>
          <w:color w:val="000000"/>
          <w:lang w:val="pt-BR"/>
        </w:rPr>
        <w:t xml:space="preserve">Os seguintes documentos foram utilizados como referência para a elaboração desta </w:t>
      </w:r>
      <w:r w:rsidR="00E17A95" w:rsidRPr="009B1482">
        <w:rPr>
          <w:rFonts w:ascii="Arial" w:hAnsi="Arial" w:cs="Arial"/>
          <w:color w:val="000000"/>
          <w:lang w:val="pt-BR"/>
        </w:rPr>
        <w:t>proposta</w:t>
      </w:r>
      <w:r w:rsidRPr="009B1482">
        <w:rPr>
          <w:rFonts w:ascii="Arial" w:hAnsi="Arial" w:cs="Arial"/>
          <w:color w:val="000000"/>
          <w:lang w:val="pt-BR"/>
        </w:rPr>
        <w:t xml:space="preserve"> técnica:</w:t>
      </w:r>
    </w:p>
    <w:p w:rsidR="004F002C" w:rsidRPr="002A76FF" w:rsidRDefault="004F002C" w:rsidP="00EB3DCC">
      <w:pPr>
        <w:ind w:left="284"/>
        <w:rPr>
          <w:rFonts w:ascii="Cambria" w:hAnsi="Cambria"/>
          <w:lang w:val="pt-BR"/>
        </w:rPr>
      </w:pPr>
    </w:p>
    <w:tbl>
      <w:tblPr>
        <w:tblW w:w="4966" w:type="pct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shd w:val="clear" w:color="auto" w:fill="D9D9D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44"/>
        <w:gridCol w:w="909"/>
        <w:gridCol w:w="1065"/>
        <w:gridCol w:w="6376"/>
      </w:tblGrid>
      <w:tr w:rsidR="00686E76" w:rsidRPr="002A76FF" w:rsidTr="00D64D97">
        <w:trPr>
          <w:cantSplit/>
        </w:trPr>
        <w:tc>
          <w:tcPr>
            <w:tcW w:w="822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Tipo Documento</w:t>
            </w:r>
          </w:p>
        </w:tc>
        <w:tc>
          <w:tcPr>
            <w:tcW w:w="455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Versão</w:t>
            </w:r>
          </w:p>
        </w:tc>
        <w:tc>
          <w:tcPr>
            <w:tcW w:w="533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Data</w:t>
            </w:r>
          </w:p>
        </w:tc>
        <w:tc>
          <w:tcPr>
            <w:tcW w:w="3190" w:type="pct"/>
            <w:tcBorders>
              <w:bottom w:val="single" w:sz="6" w:space="0" w:color="808080"/>
            </w:tcBorders>
            <w:shd w:val="clear" w:color="auto" w:fill="D9D9D9"/>
          </w:tcPr>
          <w:p w:rsidR="00686E76" w:rsidRPr="002A76FF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2A76FF">
              <w:rPr>
                <w:rFonts w:ascii="Cambria" w:hAnsi="Cambria"/>
                <w:b/>
                <w:smallCaps/>
                <w:lang w:val="pt-BR"/>
              </w:rPr>
              <w:t>Título</w:t>
            </w:r>
          </w:p>
        </w:tc>
      </w:tr>
      <w:tr w:rsidR="00273D7D" w:rsidRPr="00277F79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273D7D" w:rsidRPr="008D6BEE" w:rsidRDefault="00D85303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455" w:type="pct"/>
            <w:shd w:val="clear" w:color="auto" w:fill="auto"/>
          </w:tcPr>
          <w:p w:rsidR="00273D7D" w:rsidRPr="008D6BEE" w:rsidRDefault="00D6279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3</w:t>
            </w:r>
          </w:p>
        </w:tc>
        <w:tc>
          <w:tcPr>
            <w:tcW w:w="533" w:type="pct"/>
            <w:shd w:val="clear" w:color="auto" w:fill="auto"/>
          </w:tcPr>
          <w:p w:rsidR="00273D7D" w:rsidRPr="008D6BEE" w:rsidRDefault="00273D7D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273D7D" w:rsidRPr="008D6BEE" w:rsidRDefault="002625BF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BBP 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Estrutura</w:t>
            </w:r>
            <w:r w:rsidR="0053402C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Org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anizacional, Dados mestres 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Integração</w:t>
            </w:r>
          </w:p>
        </w:tc>
      </w:tr>
      <w:tr w:rsidR="006B03AE" w:rsidRPr="00036D6F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6B03AE" w:rsidRPr="008D6BEE" w:rsidRDefault="00D85303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BBP</w:t>
            </w:r>
          </w:p>
        </w:tc>
        <w:tc>
          <w:tcPr>
            <w:tcW w:w="455" w:type="pct"/>
            <w:shd w:val="clear" w:color="auto" w:fill="auto"/>
          </w:tcPr>
          <w:p w:rsidR="006B03AE" w:rsidRPr="008D6BEE" w:rsidRDefault="00D6279C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10</w:t>
            </w:r>
          </w:p>
        </w:tc>
        <w:tc>
          <w:tcPr>
            <w:tcW w:w="533" w:type="pct"/>
            <w:shd w:val="clear" w:color="auto" w:fill="auto"/>
          </w:tcPr>
          <w:p w:rsidR="006B03AE" w:rsidRPr="008D6BEE" w:rsidRDefault="006B03AE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6B03AE" w:rsidRPr="008D6BEE" w:rsidRDefault="002625BF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BBP 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Gestão 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Contratos </w:t>
            </w:r>
            <w:r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 xml:space="preserve">de </w:t>
            </w:r>
            <w:r w:rsidR="00D85303" w:rsidRPr="008D6BE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Aquisições</w:t>
            </w:r>
          </w:p>
        </w:tc>
      </w:tr>
      <w:tr w:rsidR="000553ED" w:rsidRPr="000553ED" w:rsidTr="007D3B7B">
        <w:trPr>
          <w:cantSplit/>
          <w:trHeight w:val="490"/>
        </w:trPr>
        <w:tc>
          <w:tcPr>
            <w:tcW w:w="822" w:type="pct"/>
            <w:shd w:val="clear" w:color="auto" w:fill="auto"/>
            <w:vAlign w:val="center"/>
          </w:tcPr>
          <w:p w:rsidR="000553ED" w:rsidRPr="008D6BEE" w:rsidRDefault="000553ED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EF</w:t>
            </w:r>
          </w:p>
        </w:tc>
        <w:tc>
          <w:tcPr>
            <w:tcW w:w="455" w:type="pct"/>
            <w:shd w:val="clear" w:color="auto" w:fill="auto"/>
          </w:tcPr>
          <w:p w:rsidR="000553ED" w:rsidRPr="008D6BEE" w:rsidRDefault="000553ED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</w:t>
            </w:r>
          </w:p>
        </w:tc>
        <w:tc>
          <w:tcPr>
            <w:tcW w:w="533" w:type="pct"/>
            <w:shd w:val="clear" w:color="auto" w:fill="auto"/>
          </w:tcPr>
          <w:p w:rsidR="000553ED" w:rsidRPr="008D6BEE" w:rsidRDefault="000553ED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0553ED" w:rsidRPr="008D6BEE" w:rsidRDefault="000553ED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0553ED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CLM.012_EF_Partes</w:t>
            </w:r>
            <w:proofErr w:type="gramStart"/>
            <w:r w:rsidRPr="000553ED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_Relacionadas</w:t>
            </w:r>
            <w:proofErr w:type="gramEnd"/>
          </w:p>
        </w:tc>
      </w:tr>
      <w:tr w:rsidR="003B6C9D" w:rsidRPr="000553ED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3B6C9D" w:rsidRDefault="003B6C9D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EF</w:t>
            </w:r>
          </w:p>
        </w:tc>
        <w:tc>
          <w:tcPr>
            <w:tcW w:w="455" w:type="pct"/>
            <w:shd w:val="clear" w:color="auto" w:fill="auto"/>
          </w:tcPr>
          <w:p w:rsidR="003B6C9D" w:rsidRDefault="003B6C9D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</w:t>
            </w:r>
          </w:p>
        </w:tc>
        <w:tc>
          <w:tcPr>
            <w:tcW w:w="533" w:type="pct"/>
            <w:shd w:val="clear" w:color="auto" w:fill="auto"/>
          </w:tcPr>
          <w:p w:rsidR="003B6C9D" w:rsidRPr="008D6BEE" w:rsidRDefault="003B6C9D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3B6C9D" w:rsidRPr="000553ED" w:rsidRDefault="003B6C9D" w:rsidP="007D3B7B">
            <w:pPr>
              <w:spacing w:before="60" w:after="60"/>
              <w:jc w:val="both"/>
              <w:rPr>
                <w:rFonts w:ascii="Cambria" w:hAnsi="Cambria" w:cs="Calibri"/>
                <w:b/>
                <w:bCs/>
                <w:kern w:val="28"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CLM.007_EF_Workflow_de_</w:t>
            </w:r>
            <w:r w:rsidR="007D4CCE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aprovaca</w:t>
            </w:r>
            <w:r w:rsidR="00853C54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o</w:t>
            </w:r>
          </w:p>
        </w:tc>
      </w:tr>
      <w:tr w:rsidR="00853C54" w:rsidRPr="000553ED" w:rsidTr="00D64D97">
        <w:trPr>
          <w:cantSplit/>
        </w:trPr>
        <w:tc>
          <w:tcPr>
            <w:tcW w:w="822" w:type="pct"/>
            <w:shd w:val="clear" w:color="auto" w:fill="auto"/>
            <w:vAlign w:val="center"/>
          </w:tcPr>
          <w:p w:rsidR="00853C54" w:rsidRDefault="00853C54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EF</w:t>
            </w:r>
          </w:p>
        </w:tc>
        <w:tc>
          <w:tcPr>
            <w:tcW w:w="455" w:type="pct"/>
            <w:shd w:val="clear" w:color="auto" w:fill="auto"/>
          </w:tcPr>
          <w:p w:rsidR="00853C54" w:rsidRDefault="00853C54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1</w:t>
            </w:r>
          </w:p>
        </w:tc>
        <w:tc>
          <w:tcPr>
            <w:tcW w:w="533" w:type="pct"/>
            <w:shd w:val="clear" w:color="auto" w:fill="auto"/>
          </w:tcPr>
          <w:p w:rsidR="00853C54" w:rsidRPr="008D6BEE" w:rsidRDefault="00853C54" w:rsidP="008D6BE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853C54" w:rsidRDefault="00853C54" w:rsidP="007D4CCE">
            <w:pPr>
              <w:spacing w:before="60" w:after="60"/>
              <w:jc w:val="both"/>
              <w:rPr>
                <w:rFonts w:ascii="Cambria" w:hAnsi="Cambria" w:cs="Calibri"/>
                <w:bCs/>
                <w:sz w:val="18"/>
                <w:szCs w:val="18"/>
                <w:lang w:val="pt-BR"/>
              </w:rPr>
            </w:pPr>
            <w:r w:rsidRPr="00853C54"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CLM</w:t>
            </w:r>
            <w:r>
              <w:rPr>
                <w:rFonts w:ascii="Cambria" w:hAnsi="Cambria" w:cs="Calibri"/>
                <w:bCs/>
                <w:sz w:val="18"/>
                <w:szCs w:val="18"/>
                <w:lang w:val="pt-BR"/>
              </w:rPr>
              <w:t>.008_EF_Workflow Diferenciado</w:t>
            </w:r>
          </w:p>
        </w:tc>
      </w:tr>
      <w:tr w:rsidR="00B915FC" w:rsidRPr="00036D6F" w:rsidTr="00D64D97">
        <w:trPr>
          <w:cantSplit/>
          <w:ins w:id="59" w:author="Engineering do Brasil S.A" w:date="2015-07-16T13:18:00Z"/>
        </w:trPr>
        <w:tc>
          <w:tcPr>
            <w:tcW w:w="822" w:type="pct"/>
            <w:shd w:val="clear" w:color="auto" w:fill="auto"/>
            <w:vAlign w:val="center"/>
          </w:tcPr>
          <w:p w:rsidR="00B915FC" w:rsidRDefault="00B915FC" w:rsidP="008D6BEE">
            <w:pPr>
              <w:spacing w:before="60" w:after="60"/>
              <w:jc w:val="both"/>
              <w:rPr>
                <w:ins w:id="60" w:author="Engineering do Brasil S.A" w:date="2015-07-16T13:18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61" w:author="Engineering do Brasil S.A" w:date="2015-07-16T13:18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Levantamento de Requisitos</w:t>
              </w:r>
            </w:ins>
          </w:p>
        </w:tc>
        <w:tc>
          <w:tcPr>
            <w:tcW w:w="455" w:type="pct"/>
            <w:shd w:val="clear" w:color="auto" w:fill="auto"/>
          </w:tcPr>
          <w:p w:rsidR="00B915FC" w:rsidRDefault="00B915FC" w:rsidP="008D6BEE">
            <w:pPr>
              <w:spacing w:before="60" w:after="60"/>
              <w:jc w:val="both"/>
              <w:rPr>
                <w:ins w:id="62" w:author="Engineering do Brasil S.A" w:date="2015-07-16T13:18:00Z"/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533" w:type="pct"/>
            <w:shd w:val="clear" w:color="auto" w:fill="auto"/>
          </w:tcPr>
          <w:p w:rsidR="00B915FC" w:rsidRPr="008D6BEE" w:rsidRDefault="00B915FC" w:rsidP="008D6BEE">
            <w:pPr>
              <w:spacing w:before="60" w:after="60"/>
              <w:jc w:val="both"/>
              <w:rPr>
                <w:ins w:id="63" w:author="Engineering do Brasil S.A" w:date="2015-07-16T13:18:00Z"/>
                <w:rFonts w:ascii="Cambria" w:hAnsi="Cambria" w:cs="Calibri"/>
                <w:bCs/>
                <w:sz w:val="18"/>
                <w:szCs w:val="18"/>
                <w:lang w:val="pt-BR"/>
              </w:rPr>
            </w:pPr>
          </w:p>
        </w:tc>
        <w:tc>
          <w:tcPr>
            <w:tcW w:w="3190" w:type="pct"/>
            <w:shd w:val="clear" w:color="auto" w:fill="auto"/>
            <w:vAlign w:val="center"/>
          </w:tcPr>
          <w:p w:rsidR="00B915FC" w:rsidRPr="00853C54" w:rsidRDefault="00B915FC" w:rsidP="007D4CCE">
            <w:pPr>
              <w:spacing w:before="60" w:after="60"/>
              <w:jc w:val="both"/>
              <w:rPr>
                <w:ins w:id="64" w:author="Engineering do Brasil S.A" w:date="2015-07-16T13:18:00Z"/>
                <w:rFonts w:ascii="Cambria" w:hAnsi="Cambria" w:cs="Calibri"/>
                <w:bCs/>
                <w:sz w:val="18"/>
                <w:szCs w:val="18"/>
                <w:lang w:val="pt-BR"/>
              </w:rPr>
            </w:pPr>
            <w:ins w:id="65" w:author="Engineering do Brasil S.A" w:date="2015-07-16T13:18:00Z">
              <w:r>
                <w:rPr>
                  <w:rFonts w:ascii="Cambria" w:hAnsi="Cambria" w:cs="Calibri"/>
                  <w:bCs/>
                  <w:sz w:val="18"/>
                  <w:szCs w:val="18"/>
                  <w:lang w:val="pt-BR"/>
                </w:rPr>
                <w:t>Levantamento de Requisitos Projeto Clientes</w:t>
              </w:r>
            </w:ins>
          </w:p>
        </w:tc>
      </w:tr>
    </w:tbl>
    <w:p w:rsidR="004F002C" w:rsidRPr="002A76FF" w:rsidRDefault="004F002C" w:rsidP="004F002C">
      <w:pPr>
        <w:rPr>
          <w:rFonts w:ascii="Cambria" w:hAnsi="Cambria"/>
          <w:b/>
          <w:lang w:val="pt-BR"/>
        </w:rPr>
      </w:pPr>
    </w:p>
    <w:p w:rsidR="004F002C" w:rsidRPr="002A76FF" w:rsidRDefault="004F002C" w:rsidP="004F002C">
      <w:pPr>
        <w:rPr>
          <w:rFonts w:ascii="Cambria" w:hAnsi="Cambria"/>
          <w:b/>
          <w:lang w:val="pt-BR"/>
        </w:rPr>
      </w:pP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66" w:name="_Toc178139955"/>
      <w:bookmarkStart w:id="67" w:name="_Toc244516102"/>
      <w:bookmarkStart w:id="68" w:name="_Toc395013778"/>
      <w:r w:rsidRPr="003B28ED">
        <w:rPr>
          <w:rFonts w:ascii="Calibri" w:hAnsi="Calibri" w:cs="Calibri"/>
          <w:color w:val="29323D"/>
          <w:lang w:val="pt-BR"/>
        </w:rPr>
        <w:t>Abreviações</w:t>
      </w:r>
      <w:bookmarkEnd w:id="66"/>
      <w:bookmarkEnd w:id="67"/>
      <w:bookmarkEnd w:id="68"/>
    </w:p>
    <w:p w:rsidR="004F002C" w:rsidRPr="002A76FF" w:rsidRDefault="004F002C" w:rsidP="004F002C">
      <w:pPr>
        <w:rPr>
          <w:lang w:val="pt-BR"/>
        </w:rPr>
      </w:pPr>
    </w:p>
    <w:tbl>
      <w:tblPr>
        <w:tblW w:w="482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  <w:tblPrChange w:id="69" w:author="Engineering do Brasil S.A" w:date="2015-07-16T13:19:00Z">
          <w:tblPr>
            <w:tblW w:w="4826" w:type="pct"/>
            <w:tbl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  <w:insideH w:val="single" w:sz="4" w:space="0" w:color="808080"/>
              <w:insideV w:val="single" w:sz="4" w:space="0" w:color="808080"/>
            </w:tblBorders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2622"/>
        <w:gridCol w:w="7090"/>
        <w:tblGridChange w:id="70">
          <w:tblGrid>
            <w:gridCol w:w="1575"/>
            <w:gridCol w:w="8137"/>
          </w:tblGrid>
        </w:tblGridChange>
      </w:tblGrid>
      <w:tr w:rsidR="00686E76" w:rsidRPr="00E17A95" w:rsidTr="00B915FC">
        <w:trPr>
          <w:trHeight w:val="424"/>
          <w:trPrChange w:id="71" w:author="Engineering do Brasil S.A" w:date="2015-07-16T13:19:00Z">
            <w:trPr>
              <w:trHeight w:val="424"/>
            </w:trPr>
          </w:trPrChange>
        </w:trPr>
        <w:tc>
          <w:tcPr>
            <w:tcW w:w="1350" w:type="pct"/>
            <w:shd w:val="clear" w:color="auto" w:fill="D9D9D9"/>
            <w:tcPrChange w:id="72" w:author="Engineering do Brasil S.A" w:date="2015-07-16T13:19:00Z">
              <w:tcPr>
                <w:tcW w:w="811" w:type="pct"/>
                <w:shd w:val="clear" w:color="auto" w:fill="D9D9D9"/>
              </w:tcPr>
            </w:tcPrChange>
          </w:tcPr>
          <w:p w:rsidR="00686E76" w:rsidRPr="00E17A95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E17A95">
              <w:rPr>
                <w:rFonts w:ascii="Cambria" w:hAnsi="Cambria"/>
                <w:b/>
                <w:smallCaps/>
                <w:lang w:val="pt-BR"/>
              </w:rPr>
              <w:t>Acrônimo</w:t>
            </w:r>
          </w:p>
        </w:tc>
        <w:tc>
          <w:tcPr>
            <w:tcW w:w="3650" w:type="pct"/>
            <w:shd w:val="clear" w:color="auto" w:fill="D9D9D9"/>
            <w:tcPrChange w:id="73" w:author="Engineering do Brasil S.A" w:date="2015-07-16T13:19:00Z">
              <w:tcPr>
                <w:tcW w:w="4189" w:type="pct"/>
                <w:shd w:val="clear" w:color="auto" w:fill="D9D9D9"/>
              </w:tcPr>
            </w:tcPrChange>
          </w:tcPr>
          <w:p w:rsidR="00686E76" w:rsidRPr="00E17A95" w:rsidRDefault="00686E76" w:rsidP="00C62890">
            <w:pPr>
              <w:spacing w:before="60" w:after="60"/>
              <w:jc w:val="both"/>
              <w:rPr>
                <w:rFonts w:ascii="Cambria" w:hAnsi="Cambria"/>
                <w:b/>
                <w:smallCaps/>
                <w:lang w:val="pt-BR"/>
              </w:rPr>
            </w:pPr>
            <w:r w:rsidRPr="00E17A95">
              <w:rPr>
                <w:rFonts w:ascii="Cambria" w:hAnsi="Cambria"/>
                <w:b/>
                <w:smallCaps/>
                <w:lang w:val="pt-BR"/>
              </w:rPr>
              <w:t>Descrição</w:t>
            </w:r>
          </w:p>
        </w:tc>
      </w:tr>
      <w:tr w:rsidR="00B915FC" w:rsidRPr="00277F79" w:rsidTr="00B915FC">
        <w:trPr>
          <w:trHeight w:val="259"/>
          <w:trPrChange w:id="74" w:author="Engineering do Brasil S.A" w:date="2015-07-16T13:19:00Z">
            <w:trPr>
              <w:trHeight w:val="259"/>
            </w:trPr>
          </w:trPrChange>
        </w:trPr>
        <w:tc>
          <w:tcPr>
            <w:tcW w:w="1350" w:type="pct"/>
            <w:tcPrChange w:id="75" w:author="Engineering do Brasil S.A" w:date="2015-07-16T13:19:00Z">
              <w:tcPr>
                <w:tcW w:w="811" w:type="pct"/>
              </w:tcPr>
            </w:tcPrChange>
          </w:tcPr>
          <w:p w:rsidR="00B915FC" w:rsidRPr="00E17A95" w:rsidRDefault="00B915FC" w:rsidP="00B915FC">
            <w:pPr>
              <w:rPr>
                <w:rFonts w:ascii="Cambria" w:hAnsi="Cambria"/>
                <w:lang w:val="pt-BR"/>
              </w:rPr>
            </w:pPr>
            <w:ins w:id="76" w:author="Engineering do Brasil S.A" w:date="2015-07-16T13:19:00Z">
              <w:r>
                <w:rPr>
                  <w:rFonts w:ascii="Cambria" w:hAnsi="Cambria"/>
                  <w:lang w:val="pt-BR"/>
                </w:rPr>
                <w:t>Acordo Básico</w:t>
              </w:r>
            </w:ins>
            <w:del w:id="77" w:author="Engineering do Brasil S.A" w:date="2015-07-16T13:19:00Z">
              <w:r w:rsidDel="008E1F1C">
                <w:rPr>
                  <w:rFonts w:ascii="Cambria" w:hAnsi="Cambria"/>
                  <w:lang w:val="pt-BR"/>
                </w:rPr>
                <w:delText>Acordo Básico</w:delText>
              </w:r>
            </w:del>
          </w:p>
        </w:tc>
        <w:tc>
          <w:tcPr>
            <w:tcW w:w="3650" w:type="pct"/>
            <w:tcPrChange w:id="78" w:author="Engineering do Brasil S.A" w:date="2015-07-16T13:19:00Z">
              <w:tcPr>
                <w:tcW w:w="4189" w:type="pct"/>
              </w:tcPr>
            </w:tcPrChange>
          </w:tcPr>
          <w:p w:rsidR="00B915FC" w:rsidRPr="00E17A95" w:rsidRDefault="00B915FC" w:rsidP="00B915FC">
            <w:pPr>
              <w:rPr>
                <w:rFonts w:ascii="Cambria" w:hAnsi="Cambria"/>
                <w:lang w:val="pt-BR"/>
              </w:rPr>
            </w:pPr>
            <w:ins w:id="79" w:author="Engineering do Brasil S.A" w:date="2015-07-16T13:19:00Z">
              <w:r>
                <w:rPr>
                  <w:rFonts w:ascii="Cambria" w:hAnsi="Cambria"/>
                  <w:lang w:val="pt-BR"/>
                </w:rPr>
                <w:t>Estrutura comum entre os diferentes tipos de acordos básicos.</w:t>
              </w:r>
            </w:ins>
            <w:del w:id="80" w:author="Engineering do Brasil S.A" w:date="2015-07-16T13:19:00Z">
              <w:r w:rsidDel="008E1F1C">
                <w:rPr>
                  <w:rFonts w:ascii="Cambria" w:hAnsi="Cambria"/>
                  <w:lang w:val="pt-BR"/>
                </w:rPr>
                <w:delText>Acordo criado no SAP CLM e publicado ao SAP ECC.</w:delText>
              </w:r>
            </w:del>
          </w:p>
        </w:tc>
      </w:tr>
      <w:tr w:rsidR="00B915FC" w:rsidRPr="00036D6F" w:rsidTr="00B915FC">
        <w:trPr>
          <w:trHeight w:val="259"/>
          <w:trPrChange w:id="81" w:author="Engineering do Brasil S.A" w:date="2015-07-16T13:19:00Z">
            <w:trPr>
              <w:trHeight w:val="259"/>
            </w:trPr>
          </w:trPrChange>
        </w:trPr>
        <w:tc>
          <w:tcPr>
            <w:tcW w:w="1350" w:type="pct"/>
            <w:tcPrChange w:id="82" w:author="Engineering do Brasil S.A" w:date="2015-07-16T13:19:00Z">
              <w:tcPr>
                <w:tcW w:w="811" w:type="pct"/>
              </w:tcPr>
            </w:tcPrChange>
          </w:tcPr>
          <w:p w:rsidR="00B915FC" w:rsidRPr="00E17A95" w:rsidRDefault="00B915FC" w:rsidP="00B915FC">
            <w:pPr>
              <w:rPr>
                <w:rFonts w:ascii="Cambria" w:hAnsi="Cambria"/>
                <w:lang w:val="pt-BR"/>
              </w:rPr>
            </w:pPr>
            <w:ins w:id="83" w:author="Engineering do Brasil S.A" w:date="2015-07-16T13:19:00Z">
              <w:r>
                <w:rPr>
                  <w:rFonts w:ascii="Cambria" w:hAnsi="Cambria"/>
                  <w:lang w:val="pt-BR"/>
                </w:rPr>
                <w:t>Acordo Básico Geral</w:t>
              </w:r>
            </w:ins>
          </w:p>
        </w:tc>
        <w:tc>
          <w:tcPr>
            <w:tcW w:w="3650" w:type="pct"/>
            <w:tcPrChange w:id="84" w:author="Engineering do Brasil S.A" w:date="2015-07-16T13:19:00Z">
              <w:tcPr>
                <w:tcW w:w="4189" w:type="pct"/>
              </w:tcPr>
            </w:tcPrChange>
          </w:tcPr>
          <w:p w:rsidR="00B915FC" w:rsidRPr="00E17A95" w:rsidRDefault="00B915FC" w:rsidP="00B915FC">
            <w:pPr>
              <w:rPr>
                <w:rFonts w:ascii="Cambria" w:hAnsi="Cambria"/>
                <w:lang w:val="pt-BR"/>
              </w:rPr>
            </w:pPr>
            <w:ins w:id="85" w:author="Engineering do Brasil S.A" w:date="2015-07-16T13:19:00Z">
              <w:r>
                <w:rPr>
                  <w:rFonts w:ascii="Cambria" w:hAnsi="Cambria"/>
                  <w:lang w:val="pt-BR"/>
                </w:rPr>
                <w:t>Acordo criado no SAP CLM e publicado ao SAP ECC.</w:t>
              </w:r>
            </w:ins>
          </w:p>
        </w:tc>
      </w:tr>
      <w:tr w:rsidR="00B915FC" w:rsidRPr="00036D6F" w:rsidTr="00B915FC">
        <w:trPr>
          <w:trHeight w:val="259"/>
          <w:ins w:id="86" w:author="Engineering do Brasil S.A" w:date="2015-07-16T13:19:00Z"/>
          <w:trPrChange w:id="87" w:author="Engineering do Brasil S.A" w:date="2015-07-16T13:19:00Z">
            <w:trPr>
              <w:trHeight w:val="259"/>
            </w:trPr>
          </w:trPrChange>
        </w:trPr>
        <w:tc>
          <w:tcPr>
            <w:tcW w:w="1350" w:type="pct"/>
            <w:tcPrChange w:id="88" w:author="Engineering do Brasil S.A" w:date="2015-07-16T13:19:00Z">
              <w:tcPr>
                <w:tcW w:w="811" w:type="pct"/>
              </w:tcPr>
            </w:tcPrChange>
          </w:tcPr>
          <w:p w:rsidR="00B915FC" w:rsidRPr="00E17A95" w:rsidRDefault="00B915FC" w:rsidP="00B915FC">
            <w:pPr>
              <w:rPr>
                <w:ins w:id="89" w:author="Engineering do Brasil S.A" w:date="2015-07-16T13:19:00Z"/>
                <w:rFonts w:ascii="Cambria" w:hAnsi="Cambria"/>
                <w:lang w:val="pt-BR"/>
              </w:rPr>
            </w:pPr>
            <w:ins w:id="90" w:author="Engineering do Brasil S.A" w:date="2015-07-16T13:19:00Z">
              <w:r>
                <w:rPr>
                  <w:rFonts w:ascii="Cambria" w:hAnsi="Cambria"/>
                  <w:lang w:val="pt-BR"/>
                </w:rPr>
                <w:t>Acordo Básico Comercial</w:t>
              </w:r>
            </w:ins>
          </w:p>
        </w:tc>
        <w:tc>
          <w:tcPr>
            <w:tcW w:w="3650" w:type="pct"/>
            <w:tcPrChange w:id="91" w:author="Engineering do Brasil S.A" w:date="2015-07-16T13:19:00Z">
              <w:tcPr>
                <w:tcW w:w="4189" w:type="pct"/>
              </w:tcPr>
            </w:tcPrChange>
          </w:tcPr>
          <w:p w:rsidR="00B915FC" w:rsidRPr="00E17A95" w:rsidRDefault="00B915FC" w:rsidP="00B915FC">
            <w:pPr>
              <w:rPr>
                <w:ins w:id="92" w:author="Engineering do Brasil S.A" w:date="2015-07-16T13:19:00Z"/>
                <w:rFonts w:ascii="Cambria" w:hAnsi="Cambria"/>
                <w:lang w:val="pt-BR"/>
              </w:rPr>
            </w:pPr>
            <w:ins w:id="93" w:author="Engineering do Brasil S.A" w:date="2015-07-16T13:19:00Z">
              <w:r>
                <w:rPr>
                  <w:rFonts w:ascii="Cambria" w:hAnsi="Cambria"/>
                  <w:lang w:val="pt-BR"/>
                </w:rPr>
                <w:t>Acordo criado no SAP CLM sem publicação no SAP ECC.</w:t>
              </w:r>
            </w:ins>
          </w:p>
        </w:tc>
      </w:tr>
    </w:tbl>
    <w:p w:rsidR="004F002C" w:rsidRPr="002A76FF" w:rsidRDefault="004F002C" w:rsidP="004F002C">
      <w:pPr>
        <w:rPr>
          <w:b/>
          <w:lang w:val="pt-BR"/>
        </w:rPr>
      </w:pPr>
    </w:p>
    <w:p w:rsidR="0001312C" w:rsidRPr="002A76FF" w:rsidRDefault="0001312C" w:rsidP="004F002C">
      <w:pPr>
        <w:rPr>
          <w:b/>
          <w:lang w:val="pt-BR"/>
        </w:rPr>
      </w:pPr>
    </w:p>
    <w:p w:rsidR="004F002C" w:rsidRPr="003B28ED" w:rsidRDefault="00326F37" w:rsidP="00A553DE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94" w:name="_Toc395013779"/>
      <w:r>
        <w:rPr>
          <w:rFonts w:ascii="Calibri" w:hAnsi="Calibri" w:cs="Calibri"/>
          <w:color w:val="29323D"/>
          <w:lang w:val="pt-BR"/>
        </w:rPr>
        <w:lastRenderedPageBreak/>
        <w:t>Visão Geral</w:t>
      </w:r>
      <w:bookmarkEnd w:id="94"/>
    </w:p>
    <w:p w:rsidR="004F002C" w:rsidRPr="002A76FF" w:rsidRDefault="004F002C" w:rsidP="004F002C">
      <w:pPr>
        <w:rPr>
          <w:lang w:val="pt-BR"/>
        </w:rPr>
      </w:pPr>
    </w:p>
    <w:p w:rsidR="00886F40" w:rsidRPr="009720FB" w:rsidRDefault="00F423D3" w:rsidP="008C5E04">
      <w:pPr>
        <w:pStyle w:val="TableTex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Este documento </w:t>
      </w:r>
      <w:r w:rsidRPr="00631787">
        <w:rPr>
          <w:rFonts w:ascii="Arial" w:hAnsi="Arial" w:cs="Arial"/>
          <w:sz w:val="20"/>
          <w:lang w:val="pt-BR"/>
        </w:rPr>
        <w:t>tem</w:t>
      </w:r>
      <w:r>
        <w:rPr>
          <w:rFonts w:ascii="Arial" w:hAnsi="Arial" w:cs="Arial"/>
          <w:sz w:val="20"/>
        </w:rPr>
        <w:t xml:space="preserve"> por</w:t>
      </w:r>
      <w:r w:rsidR="000D7556" w:rsidRPr="00413BEC">
        <w:rPr>
          <w:rFonts w:ascii="Arial" w:hAnsi="Arial" w:cs="Arial"/>
          <w:sz w:val="20"/>
        </w:rPr>
        <w:t xml:space="preserve"> objetivo</w:t>
      </w:r>
      <w:r w:rsidR="000D7556">
        <w:rPr>
          <w:rFonts w:ascii="Arial" w:hAnsi="Arial" w:cs="Arial"/>
          <w:sz w:val="20"/>
        </w:rPr>
        <w:t xml:space="preserve"> elaborar</w:t>
      </w:r>
      <w:r w:rsidR="000D7556" w:rsidRPr="00413BEC">
        <w:rPr>
          <w:rFonts w:ascii="Arial" w:hAnsi="Arial" w:cs="Arial"/>
          <w:sz w:val="20"/>
          <w:lang w:val="pt-BR"/>
        </w:rPr>
        <w:t xml:space="preserve"> a proposta de solução para </w:t>
      </w:r>
      <w:r w:rsidR="009B15FA">
        <w:rPr>
          <w:rFonts w:ascii="Arial" w:hAnsi="Arial" w:cs="Arial"/>
          <w:sz w:val="20"/>
          <w:lang w:val="pt-BR"/>
        </w:rPr>
        <w:t xml:space="preserve">a validação do questionário de </w:t>
      </w:r>
      <w:proofErr w:type="spellStart"/>
      <w:r w:rsidR="00192601" w:rsidRPr="009720FB">
        <w:rPr>
          <w:rFonts w:ascii="Arial" w:hAnsi="Arial" w:cs="Arial"/>
          <w:sz w:val="20"/>
        </w:rPr>
        <w:t>Aprovação</w:t>
      </w:r>
      <w:proofErr w:type="spellEnd"/>
      <w:r w:rsidR="00192601" w:rsidRPr="009720FB">
        <w:rPr>
          <w:rFonts w:ascii="Arial" w:hAnsi="Arial" w:cs="Arial"/>
          <w:sz w:val="20"/>
        </w:rPr>
        <w:t xml:space="preserve"> </w:t>
      </w:r>
      <w:proofErr w:type="spellStart"/>
      <w:r w:rsidR="00192601" w:rsidRPr="009720FB">
        <w:rPr>
          <w:rFonts w:ascii="Arial" w:hAnsi="Arial" w:cs="Arial"/>
          <w:sz w:val="20"/>
        </w:rPr>
        <w:t>Societária</w:t>
      </w:r>
      <w:proofErr w:type="spellEnd"/>
      <w:r w:rsidR="00270F61" w:rsidRPr="009720FB">
        <w:rPr>
          <w:rFonts w:ascii="Arial" w:hAnsi="Arial" w:cs="Arial"/>
          <w:sz w:val="20"/>
        </w:rPr>
        <w:t>,</w:t>
      </w:r>
      <w:r w:rsidR="009B15FA" w:rsidRPr="009720FB">
        <w:rPr>
          <w:rFonts w:ascii="Arial" w:hAnsi="Arial" w:cs="Arial"/>
          <w:sz w:val="20"/>
        </w:rPr>
        <w:t xml:space="preserve"> </w:t>
      </w:r>
      <w:r w:rsidR="00270F61" w:rsidRPr="009720FB">
        <w:rPr>
          <w:rFonts w:ascii="Arial" w:hAnsi="Arial" w:cs="Arial"/>
          <w:sz w:val="20"/>
        </w:rPr>
        <w:t xml:space="preserve">a ser criado </w:t>
      </w:r>
      <w:r w:rsidR="009720FB" w:rsidRPr="009720FB">
        <w:rPr>
          <w:rFonts w:ascii="Arial" w:hAnsi="Arial" w:cs="Arial"/>
          <w:sz w:val="20"/>
        </w:rPr>
        <w:t>exclusivamente</w:t>
      </w:r>
      <w:r w:rsidR="007D3B7B" w:rsidRPr="009720FB">
        <w:rPr>
          <w:rFonts w:ascii="Arial" w:hAnsi="Arial" w:cs="Arial"/>
          <w:sz w:val="20"/>
        </w:rPr>
        <w:t xml:space="preserve"> para </w:t>
      </w:r>
      <w:r w:rsidR="00270F61" w:rsidRPr="009720FB">
        <w:rPr>
          <w:rFonts w:ascii="Arial" w:hAnsi="Arial" w:cs="Arial"/>
          <w:sz w:val="20"/>
        </w:rPr>
        <w:t xml:space="preserve">o </w:t>
      </w:r>
      <w:proofErr w:type="spellStart"/>
      <w:r w:rsidR="00270F61" w:rsidRPr="009720FB">
        <w:rPr>
          <w:rFonts w:ascii="Arial" w:hAnsi="Arial" w:cs="Arial"/>
          <w:sz w:val="20"/>
        </w:rPr>
        <w:t>Acordo</w:t>
      </w:r>
      <w:proofErr w:type="spellEnd"/>
      <w:r w:rsidR="00270F61" w:rsidRPr="009720FB">
        <w:rPr>
          <w:rFonts w:ascii="Arial" w:hAnsi="Arial" w:cs="Arial"/>
          <w:sz w:val="20"/>
        </w:rPr>
        <w:t xml:space="preserve"> Básico</w:t>
      </w:r>
      <w:r w:rsidR="007D3B7B" w:rsidRPr="009720FB">
        <w:rPr>
          <w:rFonts w:ascii="Arial" w:hAnsi="Arial" w:cs="Arial"/>
          <w:sz w:val="20"/>
        </w:rPr>
        <w:t xml:space="preserve"> </w:t>
      </w:r>
      <w:proofErr w:type="spellStart"/>
      <w:r w:rsidR="007D3B7B" w:rsidRPr="009720FB">
        <w:rPr>
          <w:rFonts w:ascii="Arial" w:hAnsi="Arial" w:cs="Arial"/>
          <w:sz w:val="20"/>
        </w:rPr>
        <w:t>Geral</w:t>
      </w:r>
      <w:proofErr w:type="spellEnd"/>
      <w:ins w:id="95" w:author="Engineering do Brasil S.A" w:date="2015-07-16T13:19:00Z">
        <w:r w:rsidR="00B915FC">
          <w:rPr>
            <w:rFonts w:ascii="Arial" w:hAnsi="Arial" w:cs="Arial"/>
            <w:sz w:val="20"/>
          </w:rPr>
          <w:t xml:space="preserve"> e </w:t>
        </w:r>
        <w:proofErr w:type="spellStart"/>
        <w:r w:rsidR="00B915FC">
          <w:rPr>
            <w:rFonts w:ascii="Arial" w:hAnsi="Arial" w:cs="Arial"/>
            <w:sz w:val="20"/>
          </w:rPr>
          <w:t>Acordo</w:t>
        </w:r>
        <w:proofErr w:type="spellEnd"/>
        <w:r w:rsidR="00B915FC">
          <w:rPr>
            <w:rFonts w:ascii="Arial" w:hAnsi="Arial" w:cs="Arial"/>
            <w:sz w:val="20"/>
          </w:rPr>
          <w:t xml:space="preserve"> Básic</w:t>
        </w:r>
      </w:ins>
      <w:ins w:id="96" w:author="Engineering do Brasil S.A" w:date="2015-07-16T13:20:00Z">
        <w:r w:rsidR="00B915FC">
          <w:rPr>
            <w:rFonts w:ascii="Arial" w:hAnsi="Arial" w:cs="Arial"/>
            <w:sz w:val="20"/>
          </w:rPr>
          <w:t>o Comercial</w:t>
        </w:r>
      </w:ins>
      <w:r w:rsidR="009720FB" w:rsidRPr="009720FB">
        <w:rPr>
          <w:rFonts w:ascii="Arial" w:hAnsi="Arial" w:cs="Arial"/>
          <w:sz w:val="20"/>
        </w:rPr>
        <w:t xml:space="preserve"> na aba “</w:t>
      </w:r>
      <w:proofErr w:type="spellStart"/>
      <w:r w:rsidR="009720FB" w:rsidRPr="009720FB">
        <w:rPr>
          <w:rFonts w:ascii="Arial" w:hAnsi="Arial" w:cs="Arial"/>
          <w:sz w:val="20"/>
        </w:rPr>
        <w:t>Aprovação</w:t>
      </w:r>
      <w:proofErr w:type="spellEnd"/>
      <w:r w:rsidR="009720FB" w:rsidRPr="009720FB">
        <w:rPr>
          <w:rFonts w:ascii="Arial" w:hAnsi="Arial" w:cs="Arial"/>
          <w:sz w:val="20"/>
        </w:rPr>
        <w:t xml:space="preserve"> </w:t>
      </w:r>
      <w:proofErr w:type="spellStart"/>
      <w:r w:rsidR="009720FB" w:rsidRPr="009720FB">
        <w:rPr>
          <w:rFonts w:ascii="Arial" w:hAnsi="Arial" w:cs="Arial"/>
          <w:sz w:val="20"/>
        </w:rPr>
        <w:t>Societária</w:t>
      </w:r>
      <w:proofErr w:type="spellEnd"/>
      <w:r w:rsidR="009720FB" w:rsidRPr="009720FB">
        <w:rPr>
          <w:rFonts w:ascii="Arial" w:hAnsi="Arial" w:cs="Arial"/>
          <w:sz w:val="20"/>
        </w:rPr>
        <w:t xml:space="preserve">” e tipo de documento </w:t>
      </w:r>
      <w:proofErr w:type="spellStart"/>
      <w:r w:rsidR="009720FB" w:rsidRPr="009720FB">
        <w:rPr>
          <w:rFonts w:ascii="Arial" w:hAnsi="Arial" w:cs="Arial"/>
          <w:sz w:val="20"/>
        </w:rPr>
        <w:t>contratual</w:t>
      </w:r>
      <w:proofErr w:type="spellEnd"/>
      <w:r w:rsidR="009720FB" w:rsidRPr="009720FB">
        <w:rPr>
          <w:rFonts w:ascii="Arial" w:hAnsi="Arial" w:cs="Arial"/>
          <w:sz w:val="20"/>
        </w:rPr>
        <w:t xml:space="preserve"> </w:t>
      </w:r>
      <w:proofErr w:type="spellStart"/>
      <w:r w:rsidR="009720FB" w:rsidRPr="009720FB">
        <w:rPr>
          <w:rFonts w:ascii="Arial" w:hAnsi="Arial" w:cs="Arial"/>
          <w:sz w:val="20"/>
        </w:rPr>
        <w:t>Procedimento</w:t>
      </w:r>
      <w:proofErr w:type="spellEnd"/>
      <w:r w:rsidR="009720FB" w:rsidRPr="009720FB">
        <w:rPr>
          <w:rFonts w:ascii="Arial" w:hAnsi="Arial" w:cs="Arial"/>
          <w:sz w:val="20"/>
        </w:rPr>
        <w:t xml:space="preserve"> </w:t>
      </w:r>
      <w:proofErr w:type="spellStart"/>
      <w:r w:rsidR="009720FB" w:rsidRPr="009720FB">
        <w:rPr>
          <w:rFonts w:ascii="Arial" w:hAnsi="Arial" w:cs="Arial"/>
          <w:sz w:val="20"/>
        </w:rPr>
        <w:t>Padrão</w:t>
      </w:r>
      <w:proofErr w:type="spellEnd"/>
      <w:r w:rsidR="009720FB" w:rsidRPr="009720FB">
        <w:rPr>
          <w:rFonts w:ascii="Arial" w:hAnsi="Arial" w:cs="Arial"/>
          <w:sz w:val="20"/>
        </w:rPr>
        <w:t xml:space="preserve">, Nova Minuta – Jurídico, </w:t>
      </w:r>
      <w:proofErr w:type="spellStart"/>
      <w:r w:rsidR="009720FB" w:rsidRPr="009720FB">
        <w:rPr>
          <w:rFonts w:ascii="Arial" w:hAnsi="Arial" w:cs="Arial"/>
          <w:sz w:val="20"/>
        </w:rPr>
        <w:t>Tesouraria</w:t>
      </w:r>
      <w:proofErr w:type="spellEnd"/>
      <w:r w:rsidR="009720FB" w:rsidRPr="009720FB">
        <w:rPr>
          <w:rFonts w:ascii="Arial" w:hAnsi="Arial" w:cs="Arial"/>
          <w:sz w:val="20"/>
        </w:rPr>
        <w:t xml:space="preserve"> - </w:t>
      </w:r>
      <w:proofErr w:type="spellStart"/>
      <w:r w:rsidR="009720FB" w:rsidRPr="009720FB">
        <w:rPr>
          <w:rFonts w:ascii="Arial" w:hAnsi="Arial" w:cs="Arial"/>
          <w:sz w:val="20"/>
        </w:rPr>
        <w:t>Fluxo</w:t>
      </w:r>
      <w:proofErr w:type="spellEnd"/>
      <w:r w:rsidR="009720FB" w:rsidRPr="009720FB">
        <w:rPr>
          <w:rFonts w:ascii="Arial" w:hAnsi="Arial" w:cs="Arial"/>
          <w:sz w:val="20"/>
        </w:rPr>
        <w:t xml:space="preserve"> diferenciado, </w:t>
      </w:r>
      <w:proofErr w:type="spellStart"/>
      <w:r w:rsidR="009720FB" w:rsidRPr="009720FB">
        <w:rPr>
          <w:rFonts w:ascii="Arial" w:hAnsi="Arial" w:cs="Arial"/>
          <w:sz w:val="20"/>
        </w:rPr>
        <w:t>Tesouraria</w:t>
      </w:r>
      <w:proofErr w:type="spellEnd"/>
      <w:r w:rsidR="009720FB" w:rsidRPr="009720FB">
        <w:rPr>
          <w:rFonts w:ascii="Arial" w:hAnsi="Arial" w:cs="Arial"/>
          <w:sz w:val="20"/>
        </w:rPr>
        <w:t xml:space="preserve"> – Banco, </w:t>
      </w:r>
      <w:proofErr w:type="spellStart"/>
      <w:r w:rsidR="009720FB" w:rsidRPr="009720FB">
        <w:rPr>
          <w:rFonts w:ascii="Arial" w:hAnsi="Arial" w:cs="Arial"/>
          <w:sz w:val="20"/>
        </w:rPr>
        <w:t>Variações</w:t>
      </w:r>
      <w:proofErr w:type="spellEnd"/>
      <w:r w:rsidR="009720FB" w:rsidRPr="009720FB">
        <w:rPr>
          <w:rFonts w:ascii="Arial" w:hAnsi="Arial" w:cs="Arial"/>
          <w:sz w:val="20"/>
        </w:rPr>
        <w:t xml:space="preserve"> de Contrato</w:t>
      </w:r>
      <w:ins w:id="97" w:author="Engineering do Brasil S.A" w:date="2015-07-17T13:57:00Z">
        <w:r w:rsidR="00357EB0">
          <w:rPr>
            <w:rFonts w:ascii="Arial" w:hAnsi="Arial" w:cs="Arial"/>
            <w:sz w:val="20"/>
          </w:rPr>
          <w:t xml:space="preserve">, </w:t>
        </w:r>
        <w:r w:rsidR="00357EB0" w:rsidRPr="00357EB0">
          <w:rPr>
            <w:rFonts w:ascii="Arial" w:hAnsi="Arial" w:cs="Arial"/>
            <w:sz w:val="20"/>
          </w:rPr>
          <w:t xml:space="preserve">Comercial - </w:t>
        </w:r>
        <w:proofErr w:type="spellStart"/>
        <w:r w:rsidR="00357EB0" w:rsidRPr="00357EB0">
          <w:rPr>
            <w:rFonts w:ascii="Arial" w:hAnsi="Arial" w:cs="Arial"/>
            <w:sz w:val="20"/>
          </w:rPr>
          <w:t>Procedimento</w:t>
        </w:r>
        <w:proofErr w:type="spellEnd"/>
        <w:r w:rsidR="00357EB0" w:rsidRPr="00357EB0">
          <w:rPr>
            <w:rFonts w:ascii="Arial" w:hAnsi="Arial" w:cs="Arial"/>
            <w:sz w:val="20"/>
          </w:rPr>
          <w:t xml:space="preserve"> </w:t>
        </w:r>
        <w:proofErr w:type="spellStart"/>
        <w:r w:rsidR="00357EB0" w:rsidRPr="00357EB0">
          <w:rPr>
            <w:rFonts w:ascii="Arial" w:hAnsi="Arial" w:cs="Arial"/>
            <w:sz w:val="20"/>
          </w:rPr>
          <w:t>padrão</w:t>
        </w:r>
        <w:proofErr w:type="spellEnd"/>
        <w:r w:rsidR="00357EB0">
          <w:rPr>
            <w:rFonts w:ascii="Arial" w:hAnsi="Arial" w:cs="Arial"/>
            <w:sz w:val="20"/>
          </w:rPr>
          <w:t xml:space="preserve">, </w:t>
        </w:r>
      </w:ins>
      <w:ins w:id="98" w:author="Engineering do Brasil S.A" w:date="2015-07-17T13:58:00Z">
        <w:r w:rsidR="00357EB0" w:rsidRPr="00357EB0">
          <w:rPr>
            <w:rFonts w:ascii="Arial" w:hAnsi="Arial" w:cs="Arial"/>
            <w:sz w:val="20"/>
          </w:rPr>
          <w:t xml:space="preserve">Comercial - </w:t>
        </w:r>
        <w:proofErr w:type="spellStart"/>
        <w:r w:rsidR="00357EB0" w:rsidRPr="00357EB0">
          <w:rPr>
            <w:rFonts w:ascii="Arial" w:hAnsi="Arial" w:cs="Arial"/>
            <w:sz w:val="20"/>
          </w:rPr>
          <w:t>Procedimento</w:t>
        </w:r>
        <w:proofErr w:type="spellEnd"/>
        <w:r w:rsidR="00357EB0" w:rsidRPr="00357EB0">
          <w:rPr>
            <w:rFonts w:ascii="Arial" w:hAnsi="Arial" w:cs="Arial"/>
            <w:sz w:val="20"/>
          </w:rPr>
          <w:t xml:space="preserve"> alternativo</w:t>
        </w:r>
        <w:r w:rsidR="00357EB0">
          <w:rPr>
            <w:rFonts w:ascii="Arial" w:hAnsi="Arial" w:cs="Arial"/>
            <w:sz w:val="20"/>
          </w:rPr>
          <w:t xml:space="preserve"> e </w:t>
        </w:r>
        <w:r w:rsidR="00357EB0" w:rsidRPr="00357EB0">
          <w:rPr>
            <w:rFonts w:ascii="Arial" w:hAnsi="Arial" w:cs="Arial"/>
            <w:sz w:val="20"/>
          </w:rPr>
          <w:t xml:space="preserve">Comercial - </w:t>
        </w:r>
        <w:proofErr w:type="spellStart"/>
        <w:r w:rsidR="00357EB0" w:rsidRPr="00357EB0">
          <w:rPr>
            <w:rFonts w:ascii="Arial" w:hAnsi="Arial" w:cs="Arial"/>
            <w:sz w:val="20"/>
          </w:rPr>
          <w:t>Procedimento</w:t>
        </w:r>
        <w:proofErr w:type="spellEnd"/>
        <w:r w:rsidR="00357EB0" w:rsidRPr="00357EB0">
          <w:rPr>
            <w:rFonts w:ascii="Arial" w:hAnsi="Arial" w:cs="Arial"/>
            <w:sz w:val="20"/>
          </w:rPr>
          <w:t xml:space="preserve"> diferenciado</w:t>
        </w:r>
        <w:r w:rsidR="00357EB0">
          <w:rPr>
            <w:rFonts w:ascii="Arial" w:hAnsi="Arial" w:cs="Arial"/>
            <w:sz w:val="20"/>
          </w:rPr>
          <w:t>.</w:t>
        </w:r>
      </w:ins>
      <w:del w:id="99" w:author="Engineering do Brasil S.A" w:date="2015-07-17T13:57:00Z">
        <w:r w:rsidR="009720FB" w:rsidRPr="009720FB" w:rsidDel="00357EB0">
          <w:rPr>
            <w:rFonts w:ascii="Arial" w:hAnsi="Arial" w:cs="Arial"/>
            <w:sz w:val="20"/>
          </w:rPr>
          <w:delText>.</w:delText>
        </w:r>
      </w:del>
    </w:p>
    <w:p w:rsidR="009720FB" w:rsidRDefault="009720FB" w:rsidP="008C5E04">
      <w:pPr>
        <w:pStyle w:val="TableText"/>
        <w:rPr>
          <w:rFonts w:ascii="Arial" w:hAnsi="Arial" w:cs="Arial"/>
          <w:lang w:val="pt-BR"/>
        </w:rPr>
      </w:pPr>
    </w:p>
    <w:p w:rsidR="000D7556" w:rsidRDefault="000D7556" w:rsidP="008C5E04">
      <w:pPr>
        <w:jc w:val="both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O produto a ser disponibilizado representa</w:t>
      </w:r>
      <w:r w:rsidRPr="000D7556">
        <w:rPr>
          <w:rFonts w:ascii="Verdana" w:hAnsi="Verdana"/>
          <w:lang w:val="pt-BR"/>
        </w:rPr>
        <w:t xml:space="preserve"> </w:t>
      </w:r>
      <w:r w:rsidRPr="000D7556">
        <w:rPr>
          <w:rFonts w:ascii="Arial" w:hAnsi="Arial" w:cs="Arial"/>
          <w:lang w:val="pt-BR"/>
        </w:rPr>
        <w:t xml:space="preserve">uma solução para viabilizar </w:t>
      </w:r>
      <w:r w:rsidR="004907A8">
        <w:rPr>
          <w:rFonts w:ascii="Arial" w:hAnsi="Arial" w:cs="Arial"/>
          <w:lang w:val="pt-BR"/>
        </w:rPr>
        <w:t xml:space="preserve">a inclusão do grupo </w:t>
      </w:r>
      <w:r w:rsidR="007D3B7B">
        <w:rPr>
          <w:rFonts w:ascii="Arial" w:hAnsi="Arial" w:cs="Arial"/>
          <w:lang w:val="pt-BR"/>
        </w:rPr>
        <w:t xml:space="preserve">Jurídico Societário </w:t>
      </w:r>
      <w:r w:rsidR="004907A8">
        <w:rPr>
          <w:rFonts w:ascii="Arial" w:hAnsi="Arial" w:cs="Arial"/>
          <w:lang w:val="pt-BR"/>
        </w:rPr>
        <w:t>na lista de aprov</w:t>
      </w:r>
      <w:r w:rsidR="007D3B7B">
        <w:rPr>
          <w:rFonts w:ascii="Arial" w:hAnsi="Arial" w:cs="Arial"/>
          <w:lang w:val="pt-BR"/>
        </w:rPr>
        <w:t>adores da fase “Aprovação Societária” do documento de contrato.</w:t>
      </w:r>
    </w:p>
    <w:p w:rsidR="00DE7DF5" w:rsidRDefault="00DE7DF5" w:rsidP="008C5E04">
      <w:pPr>
        <w:jc w:val="both"/>
        <w:rPr>
          <w:rFonts w:ascii="Arial" w:hAnsi="Arial" w:cs="Arial"/>
          <w:lang w:val="pt-BR"/>
        </w:rPr>
      </w:pPr>
    </w:p>
    <w:p w:rsidR="000B2EFC" w:rsidRPr="000D7556" w:rsidRDefault="000B2EFC" w:rsidP="008C5E04">
      <w:pPr>
        <w:jc w:val="both"/>
        <w:rPr>
          <w:rFonts w:ascii="Arial" w:hAnsi="Arial" w:cs="Arial"/>
          <w:lang w:val="pt-BR"/>
        </w:rPr>
      </w:pPr>
    </w:p>
    <w:p w:rsidR="00975346" w:rsidRPr="003B28ED" w:rsidRDefault="00975346" w:rsidP="008C5E04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jc w:val="both"/>
        <w:rPr>
          <w:rFonts w:ascii="Calibri" w:hAnsi="Calibri" w:cs="Calibri"/>
          <w:color w:val="29323D"/>
          <w:lang w:val="pt-BR"/>
        </w:rPr>
      </w:pPr>
      <w:bookmarkStart w:id="100" w:name="_Toc391384627"/>
      <w:bookmarkStart w:id="101" w:name="_Toc391384628"/>
      <w:bookmarkStart w:id="102" w:name="_Toc391384629"/>
      <w:bookmarkStart w:id="103" w:name="_Toc391384630"/>
      <w:bookmarkStart w:id="104" w:name="_Toc395013780"/>
      <w:bookmarkEnd w:id="100"/>
      <w:bookmarkEnd w:id="101"/>
      <w:bookmarkEnd w:id="102"/>
      <w:bookmarkEnd w:id="103"/>
      <w:r>
        <w:rPr>
          <w:rFonts w:ascii="Calibri" w:hAnsi="Calibri" w:cs="Calibri"/>
          <w:color w:val="29323D"/>
          <w:lang w:val="pt-BR"/>
        </w:rPr>
        <w:t>Requisitos Funcionais</w:t>
      </w:r>
      <w:bookmarkEnd w:id="104"/>
    </w:p>
    <w:p w:rsidR="00975346" w:rsidRPr="002A76FF" w:rsidRDefault="00975346" w:rsidP="008C5E04">
      <w:pPr>
        <w:jc w:val="both"/>
        <w:rPr>
          <w:lang w:val="pt-BR"/>
        </w:rPr>
      </w:pPr>
    </w:p>
    <w:p w:rsidR="000D7556" w:rsidRPr="000D7556" w:rsidRDefault="000D7556" w:rsidP="008C5E04">
      <w:pPr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 xml:space="preserve">A </w:t>
      </w:r>
      <w:r w:rsidRPr="000D7556">
        <w:rPr>
          <w:rFonts w:ascii="Arial" w:hAnsi="Arial" w:cs="Arial"/>
          <w:b/>
          <w:lang w:val="pt-BR"/>
        </w:rPr>
        <w:t>solução atual</w:t>
      </w:r>
      <w:r w:rsidRPr="000D7556">
        <w:rPr>
          <w:rFonts w:ascii="Arial" w:hAnsi="Arial" w:cs="Arial"/>
          <w:lang w:val="pt-BR"/>
        </w:rPr>
        <w:t xml:space="preserve"> é composta pelas etapas a seguir:</w:t>
      </w:r>
    </w:p>
    <w:p w:rsidR="000D7556" w:rsidRPr="000D7556" w:rsidRDefault="000D7556" w:rsidP="008C5E04">
      <w:pPr>
        <w:ind w:left="284"/>
        <w:rPr>
          <w:rFonts w:ascii="Arial" w:hAnsi="Arial" w:cs="Arial"/>
          <w:lang w:val="pt-BR"/>
        </w:rPr>
      </w:pPr>
    </w:p>
    <w:p w:rsidR="001D1A8F" w:rsidRPr="001D1A8F" w:rsidRDefault="001D1A8F" w:rsidP="008C5E04">
      <w:pPr>
        <w:pStyle w:val="PargrafodaLista"/>
        <w:numPr>
          <w:ilvl w:val="0"/>
          <w:numId w:val="15"/>
        </w:numPr>
        <w:tabs>
          <w:tab w:val="left" w:pos="284"/>
        </w:tabs>
        <w:rPr>
          <w:rFonts w:ascii="Arial" w:hAnsi="Arial" w:cs="Arial"/>
          <w:lang w:val="pt-BR"/>
        </w:rPr>
      </w:pPr>
      <w:r w:rsidRPr="001D1A8F">
        <w:rPr>
          <w:rFonts w:ascii="Arial" w:hAnsi="Arial" w:cs="Arial"/>
          <w:lang w:val="pt-BR"/>
        </w:rPr>
        <w:t>SAP CLM: Definição das perguntas do questionário.</w:t>
      </w:r>
    </w:p>
    <w:p w:rsidR="001D1A8F" w:rsidRPr="001D1A8F" w:rsidRDefault="001D1A8F" w:rsidP="008C5E04">
      <w:pPr>
        <w:pStyle w:val="PargrafodaLista"/>
        <w:numPr>
          <w:ilvl w:val="0"/>
          <w:numId w:val="15"/>
        </w:numPr>
        <w:tabs>
          <w:tab w:val="left" w:pos="284"/>
        </w:tabs>
        <w:rPr>
          <w:rFonts w:ascii="Arial" w:hAnsi="Arial" w:cs="Arial"/>
          <w:lang w:val="pt-BR"/>
        </w:rPr>
      </w:pPr>
      <w:r w:rsidRPr="001D1A8F">
        <w:rPr>
          <w:rFonts w:ascii="Arial" w:hAnsi="Arial" w:cs="Arial"/>
          <w:lang w:val="pt-BR"/>
        </w:rPr>
        <w:t>SAP CLM: Manutenção do Questionário.</w:t>
      </w:r>
    </w:p>
    <w:p w:rsidR="001D1A8F" w:rsidRPr="001D1A8F" w:rsidRDefault="001D1A8F" w:rsidP="008C5E04">
      <w:pPr>
        <w:pStyle w:val="PargrafodaLista"/>
        <w:numPr>
          <w:ilvl w:val="0"/>
          <w:numId w:val="15"/>
        </w:numPr>
        <w:tabs>
          <w:tab w:val="left" w:pos="284"/>
        </w:tabs>
        <w:rPr>
          <w:rFonts w:ascii="Arial" w:hAnsi="Arial" w:cs="Arial"/>
          <w:lang w:val="pt-BR"/>
        </w:rPr>
      </w:pPr>
      <w:r w:rsidRPr="001D1A8F">
        <w:rPr>
          <w:rFonts w:ascii="Arial" w:hAnsi="Arial" w:cs="Arial"/>
          <w:lang w:val="pt-BR"/>
        </w:rPr>
        <w:t>SAP CLM: Criação do questionário na aba “Aprovação Societária” do Acordo Básico  Geral</w:t>
      </w:r>
      <w:ins w:id="105" w:author="Engineering do Brasil S.A" w:date="2015-07-16T13:27:00Z">
        <w:r w:rsidR="00B915FC">
          <w:rPr>
            <w:rFonts w:ascii="Arial" w:hAnsi="Arial" w:cs="Arial"/>
            <w:lang w:val="pt-BR"/>
          </w:rPr>
          <w:t xml:space="preserve"> e Comercial</w:t>
        </w:r>
      </w:ins>
      <w:r w:rsidRPr="001D1A8F">
        <w:rPr>
          <w:rFonts w:ascii="Arial" w:hAnsi="Arial" w:cs="Arial"/>
          <w:lang w:val="pt-BR"/>
        </w:rPr>
        <w:t>, permitindo ao usuário responder as perguntas de forma positiva ou negativa.</w:t>
      </w:r>
    </w:p>
    <w:p w:rsidR="001D1A8F" w:rsidRPr="001D1A8F" w:rsidRDefault="001D1A8F" w:rsidP="008C5E04">
      <w:pPr>
        <w:pStyle w:val="PargrafodaLista"/>
        <w:numPr>
          <w:ilvl w:val="0"/>
          <w:numId w:val="15"/>
        </w:numPr>
        <w:tabs>
          <w:tab w:val="left" w:pos="284"/>
        </w:tabs>
        <w:rPr>
          <w:rFonts w:ascii="Arial" w:hAnsi="Arial" w:cs="Arial"/>
          <w:lang w:val="pt-BR"/>
        </w:rPr>
      </w:pPr>
      <w:r w:rsidRPr="001D1A8F">
        <w:rPr>
          <w:rFonts w:ascii="Arial" w:hAnsi="Arial" w:cs="Arial"/>
          <w:lang w:val="pt-BR"/>
        </w:rPr>
        <w:t>JAVA Script: Obrigatoriedade do preenchimento dos campos de resposta do questionário.</w:t>
      </w:r>
    </w:p>
    <w:p w:rsidR="001D1A8F" w:rsidRPr="001D1A8F" w:rsidRDefault="001D1A8F" w:rsidP="008C5E04">
      <w:pPr>
        <w:pStyle w:val="PargrafodaLista"/>
        <w:numPr>
          <w:ilvl w:val="0"/>
          <w:numId w:val="15"/>
        </w:numPr>
        <w:tabs>
          <w:tab w:val="left" w:pos="284"/>
        </w:tabs>
        <w:rPr>
          <w:rFonts w:ascii="Arial" w:hAnsi="Arial" w:cs="Arial"/>
          <w:lang w:val="pt-BR"/>
        </w:rPr>
      </w:pPr>
      <w:r w:rsidRPr="001D1A8F">
        <w:rPr>
          <w:rFonts w:ascii="Arial" w:hAnsi="Arial" w:cs="Arial"/>
          <w:lang w:val="pt-BR"/>
        </w:rPr>
        <w:t>JAVA Script: Verificação do campo “Sociedade parceira” na aba Informações Sobre o Fornecedor</w:t>
      </w:r>
    </w:p>
    <w:p w:rsidR="001D1A8F" w:rsidRPr="001D1A8F" w:rsidRDefault="001D1A8F" w:rsidP="008C5E04">
      <w:pPr>
        <w:pStyle w:val="PargrafodaLista"/>
        <w:numPr>
          <w:ilvl w:val="0"/>
          <w:numId w:val="15"/>
        </w:numPr>
        <w:tabs>
          <w:tab w:val="left" w:pos="284"/>
        </w:tabs>
        <w:rPr>
          <w:rFonts w:ascii="Arial" w:hAnsi="Arial" w:cs="Arial"/>
          <w:lang w:val="pt-BR"/>
        </w:rPr>
      </w:pPr>
      <w:r w:rsidRPr="001D1A8F">
        <w:rPr>
          <w:rFonts w:ascii="Arial" w:hAnsi="Arial" w:cs="Arial"/>
          <w:lang w:val="pt-BR"/>
        </w:rPr>
        <w:t>SAP CLM: Validação do Órgão Social.</w:t>
      </w:r>
    </w:p>
    <w:p w:rsidR="001D1A8F" w:rsidRPr="001D1A8F" w:rsidRDefault="001D1A8F" w:rsidP="008C5E04">
      <w:pPr>
        <w:pStyle w:val="PargrafodaLista"/>
        <w:numPr>
          <w:ilvl w:val="0"/>
          <w:numId w:val="15"/>
        </w:numPr>
        <w:tabs>
          <w:tab w:val="left" w:pos="284"/>
        </w:tabs>
        <w:rPr>
          <w:rFonts w:ascii="Arial" w:hAnsi="Arial" w:cs="Arial"/>
          <w:lang w:val="pt-BR"/>
        </w:rPr>
      </w:pPr>
      <w:r w:rsidRPr="001D1A8F">
        <w:rPr>
          <w:rFonts w:ascii="Arial" w:hAnsi="Arial" w:cs="Arial"/>
          <w:lang w:val="pt-BR"/>
        </w:rPr>
        <w:t>JAVA Script: Verificação das respostas positivas ao questionário e inserção do grupo “Jurídico Societário” na lista de colaboradores do Acordo Básico.</w:t>
      </w:r>
    </w:p>
    <w:p w:rsidR="00B705A3" w:rsidRDefault="001D1A8F" w:rsidP="008C5E04">
      <w:pPr>
        <w:pStyle w:val="PargrafodaLista"/>
        <w:numPr>
          <w:ilvl w:val="0"/>
          <w:numId w:val="15"/>
        </w:numPr>
        <w:tabs>
          <w:tab w:val="left" w:pos="284"/>
        </w:tabs>
        <w:rPr>
          <w:rFonts w:ascii="Arial" w:hAnsi="Arial" w:cs="Arial"/>
          <w:lang w:val="pt-BR"/>
        </w:rPr>
      </w:pPr>
      <w:r w:rsidRPr="001D1A8F">
        <w:rPr>
          <w:rFonts w:ascii="Arial" w:hAnsi="Arial" w:cs="Arial"/>
          <w:lang w:val="pt-BR"/>
        </w:rPr>
        <w:t>JAVA Script: Workflow de Aprovação.</w:t>
      </w:r>
    </w:p>
    <w:p w:rsidR="00477A41" w:rsidRPr="00DE7DF5" w:rsidRDefault="00477A41" w:rsidP="008C5E04">
      <w:pPr>
        <w:tabs>
          <w:tab w:val="left" w:pos="284"/>
        </w:tabs>
        <w:rPr>
          <w:rFonts w:ascii="Arial" w:hAnsi="Arial" w:cs="Arial"/>
          <w:lang w:val="pt-BR"/>
        </w:rPr>
      </w:pPr>
    </w:p>
    <w:p w:rsidR="0080580D" w:rsidRDefault="0080580D" w:rsidP="008C5E04">
      <w:pPr>
        <w:ind w:left="284"/>
        <w:rPr>
          <w:rFonts w:ascii="Arial" w:hAnsi="Arial" w:cs="Arial"/>
          <w:b/>
          <w:u w:val="single"/>
          <w:lang w:val="pt-BR"/>
        </w:rPr>
      </w:pPr>
    </w:p>
    <w:p w:rsidR="000D7556" w:rsidRPr="00D76BD8" w:rsidRDefault="00D76BD8" w:rsidP="008C5E04">
      <w:pPr>
        <w:pStyle w:val="PargrafodaLista"/>
        <w:numPr>
          <w:ilvl w:val="1"/>
          <w:numId w:val="12"/>
        </w:numPr>
        <w:tabs>
          <w:tab w:val="left" w:pos="284"/>
        </w:tabs>
        <w:rPr>
          <w:rFonts w:ascii="Arial" w:hAnsi="Arial" w:cs="Arial"/>
          <w:b/>
          <w:u w:val="single"/>
          <w:lang w:val="pt-BR"/>
        </w:rPr>
      </w:pPr>
      <w:r>
        <w:rPr>
          <w:rFonts w:ascii="Arial" w:hAnsi="Arial" w:cs="Arial"/>
          <w:b/>
          <w:u w:val="single"/>
          <w:lang w:val="pt-BR"/>
        </w:rPr>
        <w:t xml:space="preserve"> </w:t>
      </w:r>
      <w:r w:rsidR="00B705A3" w:rsidRPr="00D76BD8">
        <w:rPr>
          <w:rFonts w:ascii="Arial" w:hAnsi="Arial" w:cs="Arial"/>
          <w:b/>
          <w:u w:val="single"/>
          <w:lang w:val="pt-BR"/>
        </w:rPr>
        <w:t xml:space="preserve">SAP CLM: </w:t>
      </w:r>
      <w:r w:rsidR="007D3B7B" w:rsidRPr="007D3B7B">
        <w:rPr>
          <w:rFonts w:ascii="Arial" w:hAnsi="Arial" w:cs="Arial"/>
          <w:b/>
          <w:u w:val="single"/>
          <w:lang w:val="pt-BR"/>
        </w:rPr>
        <w:t xml:space="preserve">Definição </w:t>
      </w:r>
      <w:r w:rsidR="001619E7">
        <w:rPr>
          <w:rFonts w:ascii="Arial" w:hAnsi="Arial" w:cs="Arial"/>
          <w:b/>
          <w:u w:val="single"/>
          <w:lang w:val="pt-BR"/>
        </w:rPr>
        <w:t>das perguntas do</w:t>
      </w:r>
      <w:r w:rsidR="001619E7" w:rsidRPr="007D3B7B">
        <w:rPr>
          <w:rFonts w:ascii="Arial" w:hAnsi="Arial" w:cs="Arial"/>
          <w:b/>
          <w:u w:val="single"/>
          <w:lang w:val="pt-BR"/>
        </w:rPr>
        <w:t xml:space="preserve"> </w:t>
      </w:r>
      <w:r w:rsidR="007D3B7B" w:rsidRPr="007D3B7B">
        <w:rPr>
          <w:rFonts w:ascii="Arial" w:hAnsi="Arial" w:cs="Arial"/>
          <w:b/>
          <w:u w:val="single"/>
          <w:lang w:val="pt-BR"/>
        </w:rPr>
        <w:t>questionário.</w:t>
      </w:r>
    </w:p>
    <w:p w:rsidR="000D7556" w:rsidRPr="000D7556" w:rsidRDefault="000D7556" w:rsidP="008C5E04">
      <w:pPr>
        <w:rPr>
          <w:rFonts w:ascii="Arial" w:hAnsi="Arial" w:cs="Arial"/>
          <w:lang w:val="pt-BR"/>
        </w:rPr>
      </w:pPr>
    </w:p>
    <w:p w:rsidR="000D7556" w:rsidRDefault="000D7556" w:rsidP="008C5E04">
      <w:pPr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 xml:space="preserve">Abaixo </w:t>
      </w:r>
      <w:r w:rsidR="006A77F5">
        <w:rPr>
          <w:rFonts w:ascii="Arial" w:hAnsi="Arial" w:cs="Arial"/>
          <w:lang w:val="pt-BR"/>
        </w:rPr>
        <w:t xml:space="preserve">a lista </w:t>
      </w:r>
      <w:r w:rsidR="001619E7">
        <w:rPr>
          <w:rFonts w:ascii="Arial" w:hAnsi="Arial" w:cs="Arial"/>
          <w:lang w:val="pt-BR"/>
        </w:rPr>
        <w:t xml:space="preserve">inicial </w:t>
      </w:r>
      <w:r w:rsidR="006A77F5">
        <w:rPr>
          <w:rFonts w:ascii="Arial" w:hAnsi="Arial" w:cs="Arial"/>
          <w:lang w:val="pt-BR"/>
        </w:rPr>
        <w:t xml:space="preserve">das perguntas a serem criadas com possibilidade de </w:t>
      </w:r>
      <w:r w:rsidR="001619E7">
        <w:rPr>
          <w:rFonts w:ascii="Arial" w:hAnsi="Arial" w:cs="Arial"/>
          <w:lang w:val="pt-BR"/>
        </w:rPr>
        <w:t>serem alteradas ou de que sejam criadas novas alternativas:</w:t>
      </w:r>
    </w:p>
    <w:p w:rsidR="00771529" w:rsidRPr="000D7556" w:rsidRDefault="00771529" w:rsidP="008C5E04">
      <w:pPr>
        <w:rPr>
          <w:rFonts w:ascii="Arial" w:hAnsi="Arial" w:cs="Arial"/>
          <w:lang w:val="pt-BR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"/>
        <w:gridCol w:w="9566"/>
      </w:tblGrid>
      <w:tr w:rsidR="008C5E04" w:rsidRPr="000B2EFC" w:rsidTr="000B2EFC">
        <w:trPr>
          <w:cantSplit/>
          <w:trHeight w:val="315"/>
          <w:tblHeader/>
        </w:trPr>
        <w:tc>
          <w:tcPr>
            <w:tcW w:w="4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C5E04" w:rsidRPr="000B2EFC" w:rsidRDefault="008C5E04" w:rsidP="000B2EFC">
            <w:pPr>
              <w:jc w:val="center"/>
              <w:rPr>
                <w:rFonts w:ascii="Arial" w:hAnsi="Arial" w:cs="Arial"/>
                <w:b/>
              </w:rPr>
            </w:pPr>
            <w:r w:rsidRPr="000B2EFC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956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C5E04" w:rsidRPr="000B2EFC" w:rsidRDefault="008C5E04" w:rsidP="000B2EFC">
            <w:pPr>
              <w:rPr>
                <w:rFonts w:ascii="Arial" w:hAnsi="Arial" w:cs="Arial"/>
                <w:b/>
              </w:rPr>
            </w:pPr>
            <w:proofErr w:type="spellStart"/>
            <w:r w:rsidRPr="000B2EFC">
              <w:rPr>
                <w:rFonts w:ascii="Arial" w:hAnsi="Arial" w:cs="Arial"/>
                <w:b/>
              </w:rPr>
              <w:t>Pergunta</w:t>
            </w:r>
            <w:proofErr w:type="spellEnd"/>
          </w:p>
        </w:tc>
      </w:tr>
      <w:tr w:rsidR="00771529" w:rsidRPr="000B2EFC" w:rsidTr="000B2EFC">
        <w:trPr>
          <w:cantSplit/>
          <w:trHeight w:val="300"/>
        </w:trPr>
        <w:tc>
          <w:tcPr>
            <w:tcW w:w="49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1529" w:rsidRPr="000B2EFC" w:rsidRDefault="00771529" w:rsidP="000B2EFC">
            <w:pPr>
              <w:jc w:val="center"/>
              <w:rPr>
                <w:rFonts w:ascii="Arial" w:hAnsi="Arial" w:cs="Arial"/>
                <w:sz w:val="18"/>
              </w:rPr>
            </w:pPr>
            <w:r w:rsidRPr="000B2EFC">
              <w:rPr>
                <w:rFonts w:ascii="Arial" w:hAnsi="Arial" w:cs="Arial"/>
                <w:sz w:val="18"/>
              </w:rPr>
              <w:t>1</w:t>
            </w:r>
          </w:p>
        </w:tc>
        <w:tc>
          <w:tcPr>
            <w:tcW w:w="95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1529" w:rsidRPr="000B2EFC" w:rsidRDefault="00771529" w:rsidP="000B2EFC">
            <w:pPr>
              <w:jc w:val="both"/>
              <w:rPr>
                <w:rFonts w:ascii="Arial" w:hAnsi="Arial" w:cs="Arial"/>
                <w:lang w:val="pt-BR"/>
              </w:rPr>
            </w:pPr>
            <w:r w:rsidRPr="000B2EFC">
              <w:rPr>
                <w:rFonts w:ascii="Arial" w:hAnsi="Arial" w:cs="Arial"/>
                <w:lang w:val="pt-BR"/>
              </w:rPr>
              <w:t xml:space="preserve">É contrato de mútuo, prestação de serviços de gerência e de assistência técnica e que tem como partes de um lado a TPART, TCEL ou a Intelig, e do outro lado a TIM Brasil Serviços e Participações S.A. ou sociedades controladas, coligadas, sujeitas a controle comum, controladoras desta última (Telecom </w:t>
            </w:r>
            <w:proofErr w:type="spellStart"/>
            <w:r w:rsidRPr="000B2EFC">
              <w:rPr>
                <w:rFonts w:ascii="Arial" w:hAnsi="Arial" w:cs="Arial"/>
                <w:lang w:val="pt-BR"/>
              </w:rPr>
              <w:t>Italia</w:t>
            </w:r>
            <w:proofErr w:type="spellEnd"/>
            <w:r w:rsidRPr="000B2EFC">
              <w:rPr>
                <w:rFonts w:ascii="Arial" w:hAnsi="Arial" w:cs="Arial"/>
                <w:lang w:val="pt-BR"/>
              </w:rPr>
              <w:t>)?</w:t>
            </w:r>
          </w:p>
        </w:tc>
      </w:tr>
      <w:tr w:rsidR="00771529" w:rsidRPr="00277F79" w:rsidTr="000B2EFC">
        <w:trPr>
          <w:cantSplit/>
          <w:trHeight w:val="300"/>
        </w:trPr>
        <w:tc>
          <w:tcPr>
            <w:tcW w:w="49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529" w:rsidRPr="000B2EFC" w:rsidRDefault="00771529" w:rsidP="000B2EFC">
            <w:pPr>
              <w:jc w:val="center"/>
              <w:rPr>
                <w:rFonts w:ascii="Arial" w:hAnsi="Arial" w:cs="Arial"/>
                <w:sz w:val="18"/>
              </w:rPr>
            </w:pPr>
            <w:r w:rsidRPr="000B2EFC">
              <w:rPr>
                <w:rFonts w:ascii="Arial" w:hAnsi="Arial" w:cs="Arial"/>
                <w:sz w:val="18"/>
              </w:rPr>
              <w:t>2</w:t>
            </w:r>
          </w:p>
        </w:tc>
        <w:tc>
          <w:tcPr>
            <w:tcW w:w="956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1529" w:rsidRPr="000B2EFC" w:rsidRDefault="00771529" w:rsidP="000B2EFC">
            <w:pPr>
              <w:jc w:val="both"/>
              <w:rPr>
                <w:rFonts w:ascii="Arial" w:hAnsi="Arial" w:cs="Arial"/>
                <w:lang w:val="pt-BR"/>
              </w:rPr>
            </w:pPr>
            <w:r w:rsidRPr="000B2EFC">
              <w:rPr>
                <w:rFonts w:ascii="Arial" w:hAnsi="Arial" w:cs="Arial"/>
                <w:lang w:val="pt-BR"/>
              </w:rPr>
              <w:t xml:space="preserve">É contrato com valor igual ou superior a R$30.000.000,00 e que tem como partes de um lado a TPART, TCEL ou a Intelig e de outro lado a TIM Brasil Serviços e Participações S.A. ou sociedades controladas, coligadas, sujeitas a controle comum ou controladoras desta última (Telecom </w:t>
            </w:r>
            <w:proofErr w:type="spellStart"/>
            <w:r w:rsidRPr="000B2EFC">
              <w:rPr>
                <w:rFonts w:ascii="Arial" w:hAnsi="Arial" w:cs="Arial"/>
                <w:lang w:val="pt-BR"/>
              </w:rPr>
              <w:t>Italia</w:t>
            </w:r>
            <w:proofErr w:type="spellEnd"/>
            <w:r w:rsidRPr="000B2EFC">
              <w:rPr>
                <w:rFonts w:ascii="Arial" w:hAnsi="Arial" w:cs="Arial"/>
                <w:lang w:val="pt-BR"/>
              </w:rPr>
              <w:t>)?</w:t>
            </w:r>
          </w:p>
        </w:tc>
      </w:tr>
      <w:tr w:rsidR="00771529" w:rsidRPr="00277F79" w:rsidTr="000B2EFC">
        <w:trPr>
          <w:cantSplit/>
          <w:trHeight w:val="300"/>
        </w:trPr>
        <w:tc>
          <w:tcPr>
            <w:tcW w:w="49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529" w:rsidRPr="000B2EFC" w:rsidRDefault="00771529" w:rsidP="000B2EFC">
            <w:pPr>
              <w:jc w:val="center"/>
              <w:rPr>
                <w:rFonts w:ascii="Arial" w:hAnsi="Arial" w:cs="Arial"/>
                <w:sz w:val="18"/>
              </w:rPr>
            </w:pPr>
            <w:r w:rsidRPr="000B2EFC">
              <w:rPr>
                <w:rFonts w:ascii="Arial" w:hAnsi="Arial" w:cs="Arial"/>
                <w:sz w:val="18"/>
              </w:rPr>
              <w:t>3</w:t>
            </w:r>
          </w:p>
        </w:tc>
        <w:tc>
          <w:tcPr>
            <w:tcW w:w="956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1529" w:rsidRPr="000B2EFC" w:rsidRDefault="00771529" w:rsidP="000B2EFC">
            <w:pPr>
              <w:jc w:val="both"/>
              <w:rPr>
                <w:rFonts w:ascii="Arial" w:hAnsi="Arial" w:cs="Arial"/>
                <w:lang w:val="pt-BR"/>
              </w:rPr>
            </w:pPr>
            <w:r w:rsidRPr="000B2EFC">
              <w:rPr>
                <w:rFonts w:ascii="Arial" w:hAnsi="Arial" w:cs="Arial"/>
                <w:lang w:val="pt-BR"/>
              </w:rPr>
              <w:t xml:space="preserve">É contrato com valor inferior a R$30.000.000,00 e que tem como partes de um lado a TPART, TCEL ou a Intelig e de outro a TIM Brasil Serviços e Participações S.A. ou sociedades controladas, coligadas, sujeitas a controle comum ou controladoras desta última (Telecom </w:t>
            </w:r>
            <w:proofErr w:type="spellStart"/>
            <w:r w:rsidRPr="000B2EFC">
              <w:rPr>
                <w:rFonts w:ascii="Arial" w:hAnsi="Arial" w:cs="Arial"/>
                <w:lang w:val="pt-BR"/>
              </w:rPr>
              <w:t>Italia</w:t>
            </w:r>
            <w:proofErr w:type="spellEnd"/>
            <w:r w:rsidRPr="000B2EFC">
              <w:rPr>
                <w:rFonts w:ascii="Arial" w:hAnsi="Arial" w:cs="Arial"/>
                <w:lang w:val="pt-BR"/>
              </w:rPr>
              <w:t>)?</w:t>
            </w:r>
          </w:p>
        </w:tc>
      </w:tr>
      <w:tr w:rsidR="00771529" w:rsidRPr="000B2EFC" w:rsidTr="000B2EFC">
        <w:trPr>
          <w:cantSplit/>
          <w:trHeight w:val="300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529" w:rsidRPr="000B2EFC" w:rsidRDefault="00771529" w:rsidP="000B2EFC">
            <w:pPr>
              <w:jc w:val="center"/>
              <w:rPr>
                <w:rFonts w:ascii="Arial" w:hAnsi="Arial" w:cs="Arial"/>
                <w:sz w:val="18"/>
              </w:rPr>
            </w:pPr>
            <w:r w:rsidRPr="000B2EFC">
              <w:rPr>
                <w:rFonts w:ascii="Arial" w:hAnsi="Arial" w:cs="Arial"/>
                <w:sz w:val="18"/>
              </w:rPr>
              <w:t>4</w:t>
            </w:r>
          </w:p>
        </w:tc>
        <w:tc>
          <w:tcPr>
            <w:tcW w:w="95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1529" w:rsidRPr="000B2EFC" w:rsidRDefault="00771529" w:rsidP="000B2EFC">
            <w:pPr>
              <w:jc w:val="both"/>
              <w:rPr>
                <w:rFonts w:ascii="Arial" w:hAnsi="Arial" w:cs="Arial"/>
                <w:lang w:val="pt-BR"/>
              </w:rPr>
            </w:pPr>
            <w:r w:rsidRPr="000B2EFC">
              <w:rPr>
                <w:rFonts w:ascii="Arial" w:hAnsi="Arial" w:cs="Arial"/>
                <w:lang w:val="pt-BR"/>
              </w:rPr>
              <w:t>É contrato que tem por objeto a alienação ou oneração de bem imóvel ou qualquer bem do ativo permanente da TPART, TCEL ou da Intelig com valor superior a R$30.000.000,00?</w:t>
            </w:r>
          </w:p>
        </w:tc>
      </w:tr>
      <w:tr w:rsidR="00771529" w:rsidRPr="000B2EFC" w:rsidTr="000B2EFC">
        <w:trPr>
          <w:cantSplit/>
          <w:trHeight w:val="300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529" w:rsidRPr="000B2EFC" w:rsidRDefault="00771529" w:rsidP="000B2EFC">
            <w:pPr>
              <w:jc w:val="center"/>
              <w:rPr>
                <w:rFonts w:ascii="Arial" w:hAnsi="Arial" w:cs="Arial"/>
                <w:sz w:val="18"/>
              </w:rPr>
            </w:pPr>
            <w:r w:rsidRPr="000B2EFC">
              <w:rPr>
                <w:rFonts w:ascii="Arial" w:hAnsi="Arial" w:cs="Arial"/>
                <w:sz w:val="18"/>
              </w:rPr>
              <w:t>5</w:t>
            </w:r>
          </w:p>
        </w:tc>
        <w:tc>
          <w:tcPr>
            <w:tcW w:w="95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1529" w:rsidRPr="000B2EFC" w:rsidRDefault="00771529" w:rsidP="000B2EFC">
            <w:pPr>
              <w:jc w:val="both"/>
              <w:rPr>
                <w:rFonts w:ascii="Arial" w:hAnsi="Arial" w:cs="Arial"/>
                <w:lang w:val="pt-BR"/>
              </w:rPr>
            </w:pPr>
            <w:r w:rsidRPr="000B2EFC">
              <w:rPr>
                <w:rFonts w:ascii="Arial" w:hAnsi="Arial" w:cs="Arial"/>
                <w:lang w:val="pt-BR"/>
              </w:rPr>
              <w:t>É contrato que tem por objeto a alienação ou oneração de bem imóvel ou qualquer bem do ativo permanente da TPART, TCEL ou da Intelig com valor até R$30.000.000,00?</w:t>
            </w:r>
          </w:p>
        </w:tc>
      </w:tr>
      <w:tr w:rsidR="00771529" w:rsidRPr="000B2EFC" w:rsidTr="000B2EFC">
        <w:trPr>
          <w:cantSplit/>
          <w:trHeight w:val="300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529" w:rsidRPr="000B2EFC" w:rsidRDefault="00771529" w:rsidP="000B2EFC">
            <w:pPr>
              <w:jc w:val="center"/>
              <w:rPr>
                <w:rFonts w:ascii="Arial" w:hAnsi="Arial" w:cs="Arial"/>
                <w:sz w:val="18"/>
              </w:rPr>
            </w:pPr>
            <w:r w:rsidRPr="000B2EFC">
              <w:rPr>
                <w:rFonts w:ascii="Arial" w:hAnsi="Arial" w:cs="Arial"/>
                <w:sz w:val="18"/>
              </w:rPr>
              <w:t>6</w:t>
            </w:r>
          </w:p>
        </w:tc>
        <w:tc>
          <w:tcPr>
            <w:tcW w:w="95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1529" w:rsidRPr="000B2EFC" w:rsidRDefault="00771529" w:rsidP="000B2EFC">
            <w:pPr>
              <w:jc w:val="both"/>
              <w:rPr>
                <w:rFonts w:ascii="Arial" w:hAnsi="Arial" w:cs="Arial"/>
                <w:lang w:val="pt-BR"/>
              </w:rPr>
            </w:pPr>
            <w:r w:rsidRPr="000B2EFC">
              <w:rPr>
                <w:rFonts w:ascii="Arial" w:hAnsi="Arial" w:cs="Arial"/>
                <w:lang w:val="pt-BR"/>
              </w:rPr>
              <w:t>É contrato que tem por objeto a prestação de garantias reais e fidejussórias pela Companhia em favor de terceiros, com valor superior a R$ 30.000.000,00?</w:t>
            </w:r>
          </w:p>
        </w:tc>
      </w:tr>
      <w:tr w:rsidR="00771529" w:rsidRPr="00277F79" w:rsidTr="000B2EFC">
        <w:trPr>
          <w:cantSplit/>
          <w:trHeight w:val="300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529" w:rsidRPr="000B2EFC" w:rsidRDefault="00771529" w:rsidP="000B2EFC">
            <w:pPr>
              <w:jc w:val="center"/>
              <w:rPr>
                <w:rFonts w:ascii="Arial" w:hAnsi="Arial" w:cs="Arial"/>
                <w:sz w:val="18"/>
              </w:rPr>
            </w:pPr>
            <w:r w:rsidRPr="000B2EFC">
              <w:rPr>
                <w:rFonts w:ascii="Arial" w:hAnsi="Arial" w:cs="Arial"/>
                <w:sz w:val="18"/>
              </w:rPr>
              <w:t>7</w:t>
            </w:r>
          </w:p>
        </w:tc>
        <w:tc>
          <w:tcPr>
            <w:tcW w:w="95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1529" w:rsidRPr="000B2EFC" w:rsidRDefault="00771529" w:rsidP="000B2EFC">
            <w:pPr>
              <w:jc w:val="both"/>
              <w:rPr>
                <w:rFonts w:ascii="Arial" w:hAnsi="Arial" w:cs="Arial"/>
                <w:lang w:val="pt-BR"/>
              </w:rPr>
            </w:pPr>
            <w:r w:rsidRPr="000B2EFC">
              <w:rPr>
                <w:rFonts w:ascii="Arial" w:hAnsi="Arial" w:cs="Arial"/>
                <w:lang w:val="pt-BR"/>
              </w:rPr>
              <w:t>É contrato que tem por objeto a prestação de garantias reais pela Companhia em favor de terceiros, com valor até a R$ 30.000.000,00?</w:t>
            </w:r>
          </w:p>
        </w:tc>
      </w:tr>
      <w:tr w:rsidR="00771529" w:rsidRPr="000B2EFC" w:rsidTr="000B2EFC">
        <w:trPr>
          <w:cantSplit/>
          <w:trHeight w:val="300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529" w:rsidRPr="000B2EFC" w:rsidRDefault="00771529" w:rsidP="000B2EFC">
            <w:pPr>
              <w:jc w:val="center"/>
              <w:rPr>
                <w:rFonts w:ascii="Arial" w:hAnsi="Arial" w:cs="Arial"/>
                <w:sz w:val="18"/>
              </w:rPr>
            </w:pPr>
            <w:r w:rsidRPr="000B2EFC">
              <w:rPr>
                <w:rFonts w:ascii="Arial" w:hAnsi="Arial" w:cs="Arial"/>
                <w:sz w:val="18"/>
              </w:rPr>
              <w:t>8</w:t>
            </w:r>
          </w:p>
        </w:tc>
        <w:tc>
          <w:tcPr>
            <w:tcW w:w="95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71529" w:rsidRPr="000B2EFC" w:rsidRDefault="00771529" w:rsidP="000B2EFC">
            <w:pPr>
              <w:jc w:val="both"/>
              <w:rPr>
                <w:rFonts w:ascii="Arial" w:hAnsi="Arial" w:cs="Arial"/>
                <w:lang w:val="pt-BR"/>
              </w:rPr>
            </w:pPr>
            <w:r w:rsidRPr="000B2EFC">
              <w:rPr>
                <w:rFonts w:ascii="Arial" w:hAnsi="Arial" w:cs="Arial"/>
                <w:lang w:val="pt-BR"/>
              </w:rPr>
              <w:t>É contrato de empréstimo, financiamento ou que implique em endividamento, pela TPART, TCEL ou pela Intelig com valor total ou anual maior que R$ 300.000.000,00?</w:t>
            </w:r>
          </w:p>
        </w:tc>
      </w:tr>
      <w:tr w:rsidR="00771529" w:rsidRPr="000B2EFC" w:rsidTr="000B2EFC">
        <w:trPr>
          <w:cantSplit/>
          <w:trHeight w:val="300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529" w:rsidRPr="000B2EFC" w:rsidRDefault="00771529" w:rsidP="000B2EFC">
            <w:pPr>
              <w:jc w:val="center"/>
              <w:rPr>
                <w:rFonts w:ascii="Arial" w:hAnsi="Arial" w:cs="Arial"/>
                <w:sz w:val="18"/>
              </w:rPr>
            </w:pPr>
            <w:r w:rsidRPr="000B2EFC">
              <w:rPr>
                <w:rFonts w:ascii="Arial" w:hAnsi="Arial" w:cs="Arial"/>
                <w:sz w:val="18"/>
              </w:rPr>
              <w:t>9</w:t>
            </w:r>
          </w:p>
        </w:tc>
        <w:tc>
          <w:tcPr>
            <w:tcW w:w="95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1529" w:rsidRPr="000B2EFC" w:rsidRDefault="00771529" w:rsidP="000B2EFC">
            <w:pPr>
              <w:jc w:val="both"/>
              <w:rPr>
                <w:rFonts w:ascii="Arial" w:hAnsi="Arial" w:cs="Arial"/>
                <w:lang w:val="pt-BR"/>
              </w:rPr>
            </w:pPr>
            <w:r w:rsidRPr="000B2EFC">
              <w:rPr>
                <w:rFonts w:ascii="Arial" w:hAnsi="Arial" w:cs="Arial"/>
                <w:lang w:val="pt-BR"/>
              </w:rPr>
              <w:t>É contrato de empréstimo, financiamento ou que implique no endividamento, pela TPART ou pela TCEL com valor total ou anual maior que R$ 30.000.000,00 e menor que R$ 300.000.000,00?</w:t>
            </w:r>
          </w:p>
        </w:tc>
      </w:tr>
      <w:tr w:rsidR="00771529" w:rsidRPr="000B2EFC" w:rsidTr="000B2EFC">
        <w:trPr>
          <w:cantSplit/>
          <w:trHeight w:val="300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529" w:rsidRPr="000B2EFC" w:rsidRDefault="00771529" w:rsidP="000B2EFC">
            <w:pPr>
              <w:jc w:val="center"/>
              <w:rPr>
                <w:rFonts w:ascii="Arial" w:hAnsi="Arial" w:cs="Arial"/>
                <w:sz w:val="18"/>
              </w:rPr>
            </w:pPr>
            <w:r w:rsidRPr="000B2EFC">
              <w:rPr>
                <w:rFonts w:ascii="Arial" w:hAnsi="Arial" w:cs="Arial"/>
                <w:sz w:val="18"/>
              </w:rPr>
              <w:lastRenderedPageBreak/>
              <w:t>10</w:t>
            </w:r>
          </w:p>
        </w:tc>
        <w:tc>
          <w:tcPr>
            <w:tcW w:w="95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1529" w:rsidRPr="000B2EFC" w:rsidRDefault="00771529" w:rsidP="000B2EFC">
            <w:pPr>
              <w:jc w:val="both"/>
              <w:rPr>
                <w:rFonts w:ascii="Arial" w:hAnsi="Arial" w:cs="Arial"/>
                <w:lang w:val="pt-BR"/>
              </w:rPr>
            </w:pPr>
            <w:r w:rsidRPr="000B2EFC">
              <w:rPr>
                <w:rFonts w:ascii="Arial" w:hAnsi="Arial" w:cs="Arial"/>
                <w:lang w:val="pt-BR"/>
              </w:rPr>
              <w:t>É contrato de empréstimo, financiamento ou que implique no endividamento, pela Intelig com valor maior que R$ 10.000.000,00 e menor que R$ 300.000.000,00?</w:t>
            </w:r>
          </w:p>
        </w:tc>
      </w:tr>
      <w:tr w:rsidR="00771529" w:rsidRPr="000B2EFC" w:rsidTr="000B2EFC">
        <w:trPr>
          <w:cantSplit/>
          <w:trHeight w:val="300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529" w:rsidRPr="000B2EFC" w:rsidRDefault="00771529" w:rsidP="000B2EFC">
            <w:pPr>
              <w:jc w:val="center"/>
              <w:rPr>
                <w:rFonts w:ascii="Arial" w:hAnsi="Arial" w:cs="Arial"/>
                <w:sz w:val="18"/>
              </w:rPr>
            </w:pPr>
            <w:r w:rsidRPr="000B2EFC">
              <w:rPr>
                <w:rFonts w:ascii="Arial" w:hAnsi="Arial" w:cs="Arial"/>
                <w:sz w:val="18"/>
              </w:rPr>
              <w:t>11</w:t>
            </w:r>
          </w:p>
        </w:tc>
        <w:tc>
          <w:tcPr>
            <w:tcW w:w="95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1529" w:rsidRPr="000B2EFC" w:rsidRDefault="00771529" w:rsidP="000B2EFC">
            <w:pPr>
              <w:jc w:val="both"/>
              <w:rPr>
                <w:rFonts w:ascii="Arial" w:hAnsi="Arial" w:cs="Arial"/>
                <w:lang w:val="pt-BR"/>
              </w:rPr>
            </w:pPr>
            <w:r w:rsidRPr="000B2EFC">
              <w:rPr>
                <w:rFonts w:ascii="Arial" w:hAnsi="Arial" w:cs="Arial"/>
                <w:lang w:val="pt-BR"/>
              </w:rPr>
              <w:t>É contrato de aquisição de bens e serviços pela TPART, TCEL ou a Intelig com valor total ou anual maior que R$ 300.000.000,00?</w:t>
            </w:r>
          </w:p>
        </w:tc>
      </w:tr>
      <w:tr w:rsidR="00771529" w:rsidRPr="000B2EFC" w:rsidTr="000B2EFC">
        <w:trPr>
          <w:cantSplit/>
          <w:trHeight w:val="300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529" w:rsidRPr="000B2EFC" w:rsidRDefault="00771529" w:rsidP="000B2EFC">
            <w:pPr>
              <w:jc w:val="center"/>
              <w:rPr>
                <w:rFonts w:ascii="Arial" w:hAnsi="Arial" w:cs="Arial"/>
                <w:sz w:val="18"/>
              </w:rPr>
            </w:pPr>
            <w:r w:rsidRPr="000B2EFC">
              <w:rPr>
                <w:rFonts w:ascii="Arial" w:hAnsi="Arial" w:cs="Arial"/>
                <w:sz w:val="18"/>
              </w:rPr>
              <w:t>12</w:t>
            </w:r>
          </w:p>
        </w:tc>
        <w:tc>
          <w:tcPr>
            <w:tcW w:w="95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1529" w:rsidRPr="000B2EFC" w:rsidRDefault="00771529" w:rsidP="000B2EFC">
            <w:pPr>
              <w:jc w:val="both"/>
              <w:rPr>
                <w:rFonts w:ascii="Arial" w:hAnsi="Arial" w:cs="Arial"/>
                <w:lang w:val="pt-BR"/>
              </w:rPr>
            </w:pPr>
            <w:r w:rsidRPr="000B2EFC">
              <w:rPr>
                <w:rFonts w:ascii="Arial" w:hAnsi="Arial" w:cs="Arial"/>
                <w:lang w:val="pt-BR"/>
              </w:rPr>
              <w:t>É contrato de aquisição de bens e serviços pela TPART, TCEL com valor total ou anual maior ou igual a R$30.000.000,00 até R$ 300.000.000,00?</w:t>
            </w:r>
          </w:p>
        </w:tc>
      </w:tr>
      <w:tr w:rsidR="00771529" w:rsidRPr="000B2EFC" w:rsidTr="000B2EFC">
        <w:trPr>
          <w:cantSplit/>
          <w:trHeight w:val="300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529" w:rsidRPr="000B2EFC" w:rsidRDefault="00771529" w:rsidP="000B2EFC">
            <w:pPr>
              <w:jc w:val="center"/>
              <w:rPr>
                <w:rFonts w:ascii="Arial" w:hAnsi="Arial" w:cs="Arial"/>
                <w:sz w:val="18"/>
              </w:rPr>
            </w:pPr>
            <w:r w:rsidRPr="000B2EFC">
              <w:rPr>
                <w:rFonts w:ascii="Arial" w:hAnsi="Arial" w:cs="Arial"/>
                <w:sz w:val="18"/>
              </w:rPr>
              <w:t>13</w:t>
            </w:r>
          </w:p>
        </w:tc>
        <w:tc>
          <w:tcPr>
            <w:tcW w:w="95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1529" w:rsidRPr="000B2EFC" w:rsidRDefault="00771529" w:rsidP="000B2EFC">
            <w:pPr>
              <w:jc w:val="both"/>
              <w:rPr>
                <w:rFonts w:ascii="Arial" w:hAnsi="Arial" w:cs="Arial"/>
                <w:lang w:val="pt-BR"/>
              </w:rPr>
            </w:pPr>
            <w:r w:rsidRPr="000B2EFC">
              <w:rPr>
                <w:rFonts w:ascii="Arial" w:hAnsi="Arial" w:cs="Arial"/>
                <w:lang w:val="pt-BR"/>
              </w:rPr>
              <w:t>É contrato de aquisição de bens e serviços pela Intelig com valor maior ou igual a R$ 10.000.000,00 até R$ 300.000.000,00?</w:t>
            </w:r>
          </w:p>
        </w:tc>
      </w:tr>
      <w:tr w:rsidR="00771529" w:rsidRPr="000B2EFC" w:rsidTr="000B2EFC">
        <w:trPr>
          <w:cantSplit/>
          <w:trHeight w:val="315"/>
        </w:trPr>
        <w:tc>
          <w:tcPr>
            <w:tcW w:w="49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1529" w:rsidRPr="000B2EFC" w:rsidRDefault="00771529" w:rsidP="000B2EFC">
            <w:pPr>
              <w:jc w:val="center"/>
              <w:rPr>
                <w:rFonts w:ascii="Arial" w:hAnsi="Arial" w:cs="Arial"/>
                <w:sz w:val="18"/>
              </w:rPr>
            </w:pPr>
            <w:r w:rsidRPr="000B2EFC">
              <w:rPr>
                <w:rFonts w:ascii="Arial" w:hAnsi="Arial" w:cs="Arial"/>
                <w:sz w:val="18"/>
              </w:rPr>
              <w:t>14</w:t>
            </w:r>
          </w:p>
        </w:tc>
        <w:tc>
          <w:tcPr>
            <w:tcW w:w="95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71529" w:rsidRPr="000B2EFC" w:rsidRDefault="00771529" w:rsidP="000B2EFC">
            <w:pPr>
              <w:jc w:val="both"/>
              <w:rPr>
                <w:rFonts w:ascii="Arial" w:hAnsi="Arial" w:cs="Arial"/>
                <w:lang w:val="pt-BR"/>
              </w:rPr>
            </w:pPr>
            <w:r w:rsidRPr="000B2EFC">
              <w:rPr>
                <w:rFonts w:ascii="Arial" w:hAnsi="Arial" w:cs="Arial"/>
                <w:lang w:val="pt-BR"/>
              </w:rPr>
              <w:t>É contrato que implique em atos gratuitos em benefício da comunidade ou dos empregados, pela TPART, TCEL ou Intelig, cujo valor da contratação seja superior a R$ 1.000.000,00 (um milhão de Reais)?</w:t>
            </w:r>
          </w:p>
        </w:tc>
      </w:tr>
    </w:tbl>
    <w:p w:rsidR="000D7556" w:rsidRDefault="000D7556" w:rsidP="008C5E04">
      <w:pPr>
        <w:jc w:val="both"/>
        <w:rPr>
          <w:rFonts w:ascii="Arial" w:hAnsi="Arial" w:cs="Arial"/>
          <w:highlight w:val="yellow"/>
          <w:lang w:val="pt-BR"/>
        </w:rPr>
      </w:pPr>
    </w:p>
    <w:p w:rsidR="00C24F6E" w:rsidRPr="001619E7" w:rsidRDefault="001619E7" w:rsidP="008C5E04">
      <w:pPr>
        <w:jc w:val="both"/>
        <w:rPr>
          <w:rFonts w:ascii="Arial" w:hAnsi="Arial" w:cs="Arial"/>
          <w:lang w:val="pt-BR"/>
        </w:rPr>
      </w:pPr>
      <w:r w:rsidRPr="001619E7">
        <w:rPr>
          <w:rFonts w:ascii="Arial" w:hAnsi="Arial" w:cs="Arial"/>
          <w:lang w:val="pt-BR"/>
        </w:rPr>
        <w:t>No</w:t>
      </w:r>
      <w:r>
        <w:rPr>
          <w:rFonts w:ascii="Arial" w:hAnsi="Arial" w:cs="Arial"/>
          <w:lang w:val="pt-BR"/>
        </w:rPr>
        <w:t xml:space="preserve"> cadastro das perguntas, deverão haver opções para indicar se a mesma está relacionada à uma Sociedade Parceira e </w:t>
      </w:r>
      <w:r w:rsidR="00990660">
        <w:rPr>
          <w:rFonts w:ascii="Arial" w:hAnsi="Arial" w:cs="Arial"/>
          <w:lang w:val="pt-BR"/>
        </w:rPr>
        <w:t xml:space="preserve">qual </w:t>
      </w:r>
      <w:r>
        <w:rPr>
          <w:rFonts w:ascii="Arial" w:hAnsi="Arial" w:cs="Arial"/>
          <w:lang w:val="pt-BR"/>
        </w:rPr>
        <w:t>seu respectivo Órgão Social.</w:t>
      </w:r>
    </w:p>
    <w:p w:rsidR="00477A41" w:rsidRDefault="00477A41" w:rsidP="008C5E04">
      <w:pPr>
        <w:jc w:val="both"/>
        <w:rPr>
          <w:rFonts w:ascii="Arial" w:hAnsi="Arial" w:cs="Arial"/>
          <w:highlight w:val="yellow"/>
          <w:lang w:val="pt-BR"/>
        </w:rPr>
      </w:pPr>
    </w:p>
    <w:p w:rsidR="0047146B" w:rsidRDefault="0047146B" w:rsidP="008C5E04">
      <w:pPr>
        <w:jc w:val="both"/>
        <w:rPr>
          <w:rFonts w:ascii="Arial" w:hAnsi="Arial" w:cs="Arial"/>
          <w:lang w:val="pt-BR"/>
        </w:rPr>
      </w:pPr>
    </w:p>
    <w:p w:rsidR="0047146B" w:rsidRDefault="0047146B" w:rsidP="008C5E04">
      <w:pPr>
        <w:pStyle w:val="PargrafodaLista"/>
        <w:numPr>
          <w:ilvl w:val="1"/>
          <w:numId w:val="12"/>
        </w:numPr>
        <w:tabs>
          <w:tab w:val="left" w:pos="284"/>
        </w:tabs>
        <w:jc w:val="both"/>
        <w:rPr>
          <w:rFonts w:ascii="Arial" w:hAnsi="Arial" w:cs="Arial"/>
          <w:b/>
          <w:u w:val="single"/>
          <w:lang w:val="pt-BR"/>
        </w:rPr>
      </w:pPr>
      <w:r>
        <w:rPr>
          <w:rFonts w:ascii="Arial" w:hAnsi="Arial" w:cs="Arial"/>
          <w:b/>
          <w:u w:val="single"/>
          <w:lang w:val="pt-BR"/>
        </w:rPr>
        <w:t>SAP CLM: Manutenção do Questionário.</w:t>
      </w:r>
    </w:p>
    <w:p w:rsidR="0047146B" w:rsidRDefault="0047146B" w:rsidP="008C5E04">
      <w:pPr>
        <w:tabs>
          <w:tab w:val="left" w:pos="284"/>
        </w:tabs>
        <w:jc w:val="both"/>
        <w:rPr>
          <w:rFonts w:ascii="Arial" w:hAnsi="Arial" w:cs="Arial"/>
          <w:b/>
          <w:u w:val="single"/>
          <w:lang w:val="pt-BR"/>
        </w:rPr>
      </w:pPr>
    </w:p>
    <w:p w:rsidR="0047146B" w:rsidRDefault="0047146B" w:rsidP="008C5E04">
      <w:pPr>
        <w:tabs>
          <w:tab w:val="left" w:pos="284"/>
        </w:tabs>
        <w:jc w:val="both"/>
        <w:rPr>
          <w:rFonts w:ascii="Arial" w:hAnsi="Arial" w:cs="Arial"/>
          <w:lang w:val="pt-BR"/>
        </w:rPr>
      </w:pPr>
      <w:r w:rsidRPr="00C97030">
        <w:rPr>
          <w:rFonts w:ascii="Arial" w:hAnsi="Arial" w:cs="Arial"/>
          <w:lang w:val="pt-BR"/>
        </w:rPr>
        <w:t xml:space="preserve">Inicialmente serão disponibilizadas as 14 questões apresentadas, porém poderão ser inseridas </w:t>
      </w:r>
      <w:r>
        <w:rPr>
          <w:rFonts w:ascii="Arial" w:hAnsi="Arial" w:cs="Arial"/>
          <w:lang w:val="pt-BR"/>
        </w:rPr>
        <w:t xml:space="preserve">até 6 </w:t>
      </w:r>
      <w:r w:rsidRPr="00C97030">
        <w:rPr>
          <w:rFonts w:ascii="Arial" w:hAnsi="Arial" w:cs="Arial"/>
          <w:lang w:val="pt-BR"/>
        </w:rPr>
        <w:t xml:space="preserve">novas questões ao longo do ciclo de vida da ferramenta, como também poderão ser </w:t>
      </w:r>
      <w:r>
        <w:rPr>
          <w:rFonts w:ascii="Arial" w:hAnsi="Arial" w:cs="Arial"/>
          <w:lang w:val="pt-BR"/>
        </w:rPr>
        <w:t>inativadas as</w:t>
      </w:r>
      <w:r w:rsidRPr="00C97030">
        <w:rPr>
          <w:rFonts w:ascii="Arial" w:hAnsi="Arial" w:cs="Arial"/>
          <w:lang w:val="pt-BR"/>
        </w:rPr>
        <w:t xml:space="preserve"> questões. A inserção poderá ser feita por usuário com permissão para tal.</w:t>
      </w:r>
      <w:r>
        <w:rPr>
          <w:rFonts w:ascii="Arial" w:hAnsi="Arial" w:cs="Arial"/>
          <w:lang w:val="pt-BR"/>
        </w:rPr>
        <w:t xml:space="preserve"> </w:t>
      </w:r>
    </w:p>
    <w:p w:rsidR="0047146B" w:rsidRPr="00C97030" w:rsidRDefault="0047146B" w:rsidP="008C5E04">
      <w:pPr>
        <w:tabs>
          <w:tab w:val="left" w:pos="284"/>
        </w:tabs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Os acordos básicos já criados não serão impactados no caso de atualização da lista de perguntas. Caso haja atualização nas perguntas, esta será válida somente para novos acordos básicos.</w:t>
      </w:r>
    </w:p>
    <w:p w:rsidR="00C24F6E" w:rsidRDefault="00C24F6E" w:rsidP="008C5E04">
      <w:pPr>
        <w:jc w:val="both"/>
        <w:rPr>
          <w:rFonts w:ascii="Arial" w:hAnsi="Arial" w:cs="Arial"/>
          <w:highlight w:val="yellow"/>
          <w:lang w:val="pt-BR"/>
        </w:rPr>
      </w:pPr>
    </w:p>
    <w:p w:rsidR="00477A41" w:rsidRDefault="00477A41" w:rsidP="008C5E04">
      <w:pPr>
        <w:jc w:val="both"/>
        <w:rPr>
          <w:rFonts w:ascii="Arial" w:hAnsi="Arial" w:cs="Arial"/>
          <w:highlight w:val="yellow"/>
          <w:lang w:val="pt-BR"/>
        </w:rPr>
      </w:pPr>
    </w:p>
    <w:p w:rsidR="000D7556" w:rsidRPr="00B915FC" w:rsidRDefault="006A77F5" w:rsidP="008C5E04">
      <w:pPr>
        <w:pStyle w:val="PargrafodaLista"/>
        <w:numPr>
          <w:ilvl w:val="1"/>
          <w:numId w:val="12"/>
        </w:numPr>
        <w:tabs>
          <w:tab w:val="left" w:pos="284"/>
        </w:tabs>
        <w:jc w:val="both"/>
        <w:rPr>
          <w:rFonts w:ascii="Arial" w:hAnsi="Arial" w:cs="Arial"/>
          <w:b/>
          <w:u w:val="single"/>
          <w:lang w:val="pt-BR"/>
          <w:rPrChange w:id="106" w:author="Engineering do Brasil S.A" w:date="2015-07-16T13:32:00Z">
            <w:rPr>
              <w:lang w:val="pt-BR"/>
            </w:rPr>
          </w:rPrChange>
        </w:rPr>
      </w:pPr>
      <w:r w:rsidRPr="006A77F5">
        <w:rPr>
          <w:rFonts w:ascii="Arial" w:hAnsi="Arial" w:cs="Arial"/>
          <w:b/>
          <w:u w:val="single"/>
          <w:lang w:val="pt-BR"/>
        </w:rPr>
        <w:t xml:space="preserve">SAP CLM: </w:t>
      </w:r>
      <w:r w:rsidR="007D3B7B" w:rsidRPr="007D3B7B">
        <w:rPr>
          <w:rFonts w:ascii="Arial" w:hAnsi="Arial" w:cs="Arial"/>
          <w:b/>
          <w:u w:val="single"/>
          <w:lang w:val="pt-BR"/>
        </w:rPr>
        <w:t xml:space="preserve">Criação do questionário na aba “Aprovação Societária” do Acordo </w:t>
      </w:r>
      <w:del w:id="107" w:author="Engineering do Brasil S.A" w:date="2015-07-16T13:32:00Z">
        <w:r w:rsidR="007D3B7B" w:rsidRPr="007D3B7B" w:rsidDel="00B915FC">
          <w:rPr>
            <w:rFonts w:ascii="Arial" w:hAnsi="Arial" w:cs="Arial"/>
            <w:b/>
            <w:u w:val="single"/>
            <w:lang w:val="pt-BR"/>
          </w:rPr>
          <w:delText>Básico  Gera</w:delText>
        </w:r>
        <w:r w:rsidR="007D3B7B" w:rsidRPr="00B915FC" w:rsidDel="00B915FC">
          <w:rPr>
            <w:rFonts w:ascii="Arial" w:hAnsi="Arial" w:cs="Arial"/>
            <w:b/>
            <w:u w:val="single"/>
            <w:lang w:val="pt-BR"/>
            <w:rPrChange w:id="108" w:author="Engineering do Brasil S.A" w:date="2015-07-16T13:32:00Z">
              <w:rPr>
                <w:lang w:val="pt-BR"/>
              </w:rPr>
            </w:rPrChange>
          </w:rPr>
          <w:delText>l,</w:delText>
        </w:r>
      </w:del>
      <w:ins w:id="109" w:author="Engineering do Brasil S.A" w:date="2015-07-16T13:32:00Z">
        <w:r w:rsidR="00B915FC" w:rsidRPr="007D3B7B">
          <w:rPr>
            <w:rFonts w:ascii="Arial" w:hAnsi="Arial" w:cs="Arial"/>
            <w:b/>
            <w:u w:val="single"/>
            <w:lang w:val="pt-BR"/>
          </w:rPr>
          <w:t>Básico,</w:t>
        </w:r>
      </w:ins>
      <w:r w:rsidR="007D3B7B" w:rsidRPr="00B915FC">
        <w:rPr>
          <w:rFonts w:ascii="Arial" w:hAnsi="Arial" w:cs="Arial"/>
          <w:b/>
          <w:u w:val="single"/>
          <w:lang w:val="pt-BR"/>
          <w:rPrChange w:id="110" w:author="Engineering do Brasil S.A" w:date="2015-07-16T13:32:00Z">
            <w:rPr>
              <w:lang w:val="pt-BR"/>
            </w:rPr>
          </w:rPrChange>
        </w:rPr>
        <w:t xml:space="preserve"> permitindo ao usuário responder as perguntas de forma positiva ou negativa</w:t>
      </w:r>
      <w:r w:rsidR="000D7556" w:rsidRPr="00B915FC">
        <w:rPr>
          <w:rFonts w:ascii="Arial" w:hAnsi="Arial" w:cs="Arial"/>
          <w:b/>
          <w:u w:val="single"/>
          <w:lang w:val="pt-BR"/>
          <w:rPrChange w:id="111" w:author="Engineering do Brasil S.A" w:date="2015-07-16T13:32:00Z">
            <w:rPr>
              <w:lang w:val="pt-BR"/>
            </w:rPr>
          </w:rPrChange>
        </w:rPr>
        <w:t>.</w:t>
      </w:r>
    </w:p>
    <w:p w:rsidR="000D7556" w:rsidRPr="000D7556" w:rsidRDefault="000D7556" w:rsidP="008C5E04">
      <w:pPr>
        <w:jc w:val="both"/>
        <w:rPr>
          <w:rFonts w:ascii="Arial" w:hAnsi="Arial" w:cs="Arial"/>
          <w:lang w:val="pt-BR"/>
        </w:rPr>
      </w:pPr>
    </w:p>
    <w:p w:rsidR="001619E7" w:rsidRDefault="001619E7" w:rsidP="008C5E04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Será criada </w:t>
      </w:r>
      <w:r w:rsidR="00930B3F">
        <w:rPr>
          <w:rFonts w:ascii="Arial" w:hAnsi="Arial" w:cs="Arial"/>
          <w:lang w:val="pt-BR"/>
        </w:rPr>
        <w:t>a</w:t>
      </w:r>
      <w:r>
        <w:rPr>
          <w:rFonts w:ascii="Arial" w:hAnsi="Arial" w:cs="Arial"/>
          <w:lang w:val="pt-BR"/>
        </w:rPr>
        <w:t xml:space="preserve"> aba </w:t>
      </w:r>
      <w:r w:rsidR="00930B3F">
        <w:rPr>
          <w:rFonts w:ascii="Arial" w:hAnsi="Arial" w:cs="Arial"/>
          <w:lang w:val="pt-BR"/>
        </w:rPr>
        <w:t>“Aprovação Societária”</w:t>
      </w:r>
      <w:r w:rsidR="00920E18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no Acordo B</w:t>
      </w:r>
      <w:r w:rsidR="00930B3F">
        <w:rPr>
          <w:rFonts w:ascii="Arial" w:hAnsi="Arial" w:cs="Arial"/>
          <w:lang w:val="pt-BR"/>
        </w:rPr>
        <w:t>ásico</w:t>
      </w:r>
      <w:del w:id="112" w:author="Engineering do Brasil S.A" w:date="2015-07-16T13:32:00Z">
        <w:r w:rsidR="00930B3F" w:rsidDel="00B915FC">
          <w:rPr>
            <w:rFonts w:ascii="Arial" w:hAnsi="Arial" w:cs="Arial"/>
            <w:lang w:val="pt-BR"/>
          </w:rPr>
          <w:delText xml:space="preserve"> Geral</w:delText>
        </w:r>
      </w:del>
      <w:r w:rsidR="00990660">
        <w:rPr>
          <w:rFonts w:ascii="Arial" w:hAnsi="Arial" w:cs="Arial"/>
          <w:lang w:val="pt-BR"/>
        </w:rPr>
        <w:t xml:space="preserve">. Nesta aba, </w:t>
      </w:r>
      <w:r>
        <w:rPr>
          <w:rFonts w:ascii="Arial" w:hAnsi="Arial" w:cs="Arial"/>
          <w:lang w:val="pt-BR"/>
        </w:rPr>
        <w:t xml:space="preserve">serão replicadas as perguntas </w:t>
      </w:r>
      <w:r w:rsidR="00990660">
        <w:rPr>
          <w:rFonts w:ascii="Arial" w:hAnsi="Arial" w:cs="Arial"/>
          <w:lang w:val="pt-BR"/>
        </w:rPr>
        <w:t>mencionadas no tópico anterior e dada a possibilidade de resposta “SIM” ou “NÃO”.</w:t>
      </w:r>
    </w:p>
    <w:p w:rsidR="00E749BB" w:rsidRDefault="00E749BB" w:rsidP="008C5E04">
      <w:pPr>
        <w:jc w:val="both"/>
        <w:rPr>
          <w:rFonts w:ascii="Arial" w:hAnsi="Arial" w:cs="Arial"/>
          <w:lang w:val="pt-BR"/>
        </w:rPr>
      </w:pPr>
    </w:p>
    <w:p w:rsidR="00477A41" w:rsidRDefault="00477A41" w:rsidP="008C5E04">
      <w:pPr>
        <w:jc w:val="both"/>
        <w:rPr>
          <w:rFonts w:ascii="Arial" w:hAnsi="Arial" w:cs="Arial"/>
          <w:lang w:val="pt-BR"/>
        </w:rPr>
      </w:pPr>
    </w:p>
    <w:p w:rsidR="00E749BB" w:rsidRDefault="00E749BB" w:rsidP="008C5E04">
      <w:pPr>
        <w:pStyle w:val="PargrafodaLista"/>
        <w:numPr>
          <w:ilvl w:val="1"/>
          <w:numId w:val="12"/>
        </w:numPr>
        <w:tabs>
          <w:tab w:val="left" w:pos="284"/>
        </w:tabs>
        <w:jc w:val="both"/>
        <w:rPr>
          <w:rFonts w:ascii="Arial" w:hAnsi="Arial" w:cs="Arial"/>
          <w:b/>
          <w:u w:val="single"/>
          <w:lang w:val="pt-BR"/>
        </w:rPr>
      </w:pPr>
      <w:r w:rsidRPr="00C97030">
        <w:rPr>
          <w:rFonts w:ascii="Arial" w:hAnsi="Arial" w:cs="Arial"/>
          <w:b/>
          <w:u w:val="single"/>
          <w:lang w:val="pt-BR"/>
        </w:rPr>
        <w:t>JAVA Script</w:t>
      </w:r>
      <w:r w:rsidRPr="00F436C4">
        <w:rPr>
          <w:rFonts w:ascii="Arial" w:hAnsi="Arial" w:cs="Arial"/>
          <w:b/>
          <w:u w:val="single"/>
          <w:lang w:val="pt-BR"/>
        </w:rPr>
        <w:t>: Obrigatoriedade do preenchimento dos campos de resposta do questionário.</w:t>
      </w:r>
    </w:p>
    <w:p w:rsidR="00E749BB" w:rsidRDefault="00E749BB" w:rsidP="008C5E04">
      <w:pPr>
        <w:tabs>
          <w:tab w:val="left" w:pos="284"/>
        </w:tabs>
        <w:jc w:val="both"/>
        <w:rPr>
          <w:rFonts w:ascii="Arial" w:hAnsi="Arial" w:cs="Arial"/>
          <w:b/>
          <w:u w:val="single"/>
          <w:lang w:val="pt-BR"/>
        </w:rPr>
      </w:pPr>
    </w:p>
    <w:p w:rsidR="00E749BB" w:rsidRDefault="00E749BB" w:rsidP="008C5E04">
      <w:pPr>
        <w:jc w:val="both"/>
        <w:rPr>
          <w:rFonts w:ascii="Arial" w:hAnsi="Arial" w:cs="Arial"/>
          <w:lang w:val="pt-BR"/>
        </w:rPr>
      </w:pPr>
      <w:r w:rsidRPr="00293CDD">
        <w:rPr>
          <w:rFonts w:ascii="Arial" w:hAnsi="Arial" w:cs="Arial"/>
          <w:lang w:val="pt-BR"/>
        </w:rPr>
        <w:t xml:space="preserve">As perguntas do </w:t>
      </w:r>
      <w:r>
        <w:rPr>
          <w:rFonts w:ascii="Arial" w:hAnsi="Arial" w:cs="Arial"/>
          <w:lang w:val="pt-BR"/>
        </w:rPr>
        <w:t xml:space="preserve">Questionário </w:t>
      </w:r>
      <w:r w:rsidRPr="00F436C4">
        <w:rPr>
          <w:rFonts w:ascii="Arial" w:hAnsi="Arial" w:cs="Arial"/>
          <w:lang w:val="pt-BR"/>
        </w:rPr>
        <w:t xml:space="preserve">deverão ter suas respostas como obrigatórias para que o usuário não possa evoluir o processo </w:t>
      </w:r>
      <w:r>
        <w:rPr>
          <w:rFonts w:ascii="Arial" w:hAnsi="Arial" w:cs="Arial"/>
          <w:lang w:val="pt-BR"/>
        </w:rPr>
        <w:t xml:space="preserve">e o Acordo Básico </w:t>
      </w:r>
      <w:del w:id="113" w:author="Engineering do Brasil S.A" w:date="2015-07-16T13:33:00Z">
        <w:r w:rsidDel="00D83FDD">
          <w:rPr>
            <w:rFonts w:ascii="Arial" w:hAnsi="Arial" w:cs="Arial"/>
            <w:lang w:val="pt-BR"/>
          </w:rPr>
          <w:delText xml:space="preserve">Geral </w:delText>
        </w:r>
      </w:del>
      <w:r>
        <w:rPr>
          <w:rFonts w:ascii="Arial" w:hAnsi="Arial" w:cs="Arial"/>
          <w:lang w:val="pt-BR"/>
        </w:rPr>
        <w:t>não poderá ser salvo até que todas as perguntas sejam respondidas pelo criador do documento.</w:t>
      </w:r>
      <w:r w:rsidRPr="003B6C9D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Esta validação da obrigatoriedade será executada no momento em que o usuário salvar o documento.</w:t>
      </w:r>
    </w:p>
    <w:p w:rsidR="005E1EA8" w:rsidRDefault="005E1EA8" w:rsidP="008C5E04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Caso alguma das perguntas não seja respondida, será exibida a mensagem de erro “</w:t>
      </w:r>
      <w:r w:rsidRPr="005E1EA8">
        <w:rPr>
          <w:rFonts w:ascii="Arial" w:hAnsi="Arial" w:cs="Arial"/>
          <w:lang w:val="pt-BR"/>
        </w:rPr>
        <w:t>Todas perguntas do questionário de Aprovação S</w:t>
      </w:r>
      <w:r>
        <w:rPr>
          <w:rFonts w:ascii="Arial" w:hAnsi="Arial" w:cs="Arial"/>
          <w:lang w:val="pt-BR"/>
        </w:rPr>
        <w:t>ocietária devem ser respondidas”.</w:t>
      </w:r>
    </w:p>
    <w:p w:rsidR="001B2C5B" w:rsidRDefault="001B2C5B" w:rsidP="008C5E04">
      <w:pPr>
        <w:jc w:val="both"/>
        <w:rPr>
          <w:rFonts w:ascii="Arial" w:hAnsi="Arial" w:cs="Arial"/>
          <w:lang w:val="pt-BR"/>
        </w:rPr>
      </w:pPr>
    </w:p>
    <w:p w:rsidR="00477A41" w:rsidRDefault="00477A41" w:rsidP="008C5E04">
      <w:pPr>
        <w:jc w:val="both"/>
        <w:rPr>
          <w:rFonts w:ascii="Arial" w:hAnsi="Arial" w:cs="Arial"/>
          <w:lang w:val="pt-BR"/>
        </w:rPr>
      </w:pPr>
    </w:p>
    <w:p w:rsidR="000E33E0" w:rsidRPr="006B354E" w:rsidRDefault="000E33E0" w:rsidP="008C5E04">
      <w:pPr>
        <w:pStyle w:val="PargrafodaLista"/>
        <w:numPr>
          <w:ilvl w:val="1"/>
          <w:numId w:val="12"/>
        </w:numPr>
        <w:tabs>
          <w:tab w:val="left" w:pos="284"/>
        </w:tabs>
        <w:jc w:val="both"/>
        <w:rPr>
          <w:rFonts w:ascii="Arial" w:hAnsi="Arial" w:cs="Arial"/>
          <w:b/>
          <w:u w:val="single"/>
          <w:lang w:val="pt-BR"/>
        </w:rPr>
      </w:pPr>
      <w:r w:rsidRPr="006B354E">
        <w:rPr>
          <w:rFonts w:ascii="Arial" w:hAnsi="Arial" w:cs="Arial"/>
          <w:b/>
          <w:u w:val="single"/>
          <w:lang w:val="pt-BR"/>
        </w:rPr>
        <w:t>JAVA Script: Verificação do campo “</w:t>
      </w:r>
      <w:r>
        <w:rPr>
          <w:rFonts w:ascii="Arial" w:hAnsi="Arial" w:cs="Arial"/>
          <w:b/>
          <w:u w:val="single"/>
          <w:lang w:val="pt-BR"/>
        </w:rPr>
        <w:t>S</w:t>
      </w:r>
      <w:r w:rsidRPr="004443CE">
        <w:rPr>
          <w:rFonts w:ascii="Arial" w:hAnsi="Arial" w:cs="Arial"/>
          <w:b/>
          <w:u w:val="single"/>
          <w:lang w:val="pt-BR"/>
        </w:rPr>
        <w:t>ociedade parceira</w:t>
      </w:r>
      <w:r w:rsidRPr="006B354E">
        <w:rPr>
          <w:rFonts w:ascii="Arial" w:hAnsi="Arial" w:cs="Arial"/>
          <w:b/>
          <w:u w:val="single"/>
          <w:lang w:val="pt-BR"/>
        </w:rPr>
        <w:t>” na aba Informações Sobre o Fornecedor</w:t>
      </w:r>
      <w:r w:rsidR="001D1A8F">
        <w:rPr>
          <w:rFonts w:ascii="Arial" w:hAnsi="Arial" w:cs="Arial"/>
          <w:b/>
          <w:u w:val="single"/>
          <w:lang w:val="pt-BR"/>
        </w:rPr>
        <w:t>.</w:t>
      </w:r>
    </w:p>
    <w:p w:rsidR="000E33E0" w:rsidRDefault="000E33E0" w:rsidP="008C5E04">
      <w:pPr>
        <w:jc w:val="both"/>
        <w:rPr>
          <w:rFonts w:ascii="Arial" w:hAnsi="Arial" w:cs="Arial"/>
          <w:lang w:val="pt-BR"/>
        </w:rPr>
      </w:pPr>
    </w:p>
    <w:p w:rsidR="000E33E0" w:rsidRDefault="000E33E0" w:rsidP="008C5E04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Caso o campo “S</w:t>
      </w:r>
      <w:r w:rsidRPr="00967871">
        <w:rPr>
          <w:rFonts w:ascii="Arial" w:hAnsi="Arial" w:cs="Arial"/>
          <w:lang w:val="pt-BR"/>
        </w:rPr>
        <w:t xml:space="preserve">ociedade </w:t>
      </w:r>
      <w:r>
        <w:rPr>
          <w:rFonts w:ascii="Arial" w:hAnsi="Arial" w:cs="Arial"/>
          <w:lang w:val="pt-BR"/>
        </w:rPr>
        <w:t>P</w:t>
      </w:r>
      <w:r w:rsidRPr="00967871">
        <w:rPr>
          <w:rFonts w:ascii="Arial" w:hAnsi="Arial" w:cs="Arial"/>
          <w:lang w:val="pt-BR"/>
        </w:rPr>
        <w:t>arceira</w:t>
      </w:r>
      <w:r>
        <w:rPr>
          <w:rFonts w:ascii="Arial" w:hAnsi="Arial" w:cs="Arial"/>
          <w:lang w:val="pt-BR"/>
        </w:rPr>
        <w:t>” na aba Informações Sobre o Fornecedor esteja preenchido, o usuário será obrigado a responder com “SIM” ao menos uma das perguntas que tiver o campo “</w:t>
      </w:r>
      <w:r w:rsidRPr="0044666C">
        <w:rPr>
          <w:rFonts w:ascii="Arial" w:hAnsi="Arial" w:cs="Arial"/>
          <w:lang w:val="pt-BR"/>
        </w:rPr>
        <w:t xml:space="preserve">Sociedade Parceira?” </w:t>
      </w:r>
      <w:proofErr w:type="gramStart"/>
      <w:r>
        <w:rPr>
          <w:rFonts w:ascii="Arial" w:hAnsi="Arial" w:cs="Arial"/>
          <w:lang w:val="pt-BR"/>
        </w:rPr>
        <w:t>selecionado</w:t>
      </w:r>
      <w:proofErr w:type="gramEnd"/>
      <w:r>
        <w:rPr>
          <w:rFonts w:ascii="Arial" w:hAnsi="Arial" w:cs="Arial"/>
          <w:lang w:val="pt-BR"/>
        </w:rPr>
        <w:t>, caso contrário, a mensagem de erro “</w:t>
      </w:r>
      <w:r w:rsidRPr="000E33E0">
        <w:rPr>
          <w:rFonts w:ascii="Arial" w:hAnsi="Arial" w:cs="Arial"/>
          <w:lang w:val="pt-BR"/>
        </w:rPr>
        <w:t xml:space="preserve">O fornecedor selecionado pertence à uma sociedade parceira. Verifique as questões </w:t>
      </w:r>
      <w:r w:rsidR="005E1EA8">
        <w:rPr>
          <w:rFonts w:ascii="Arial" w:hAnsi="Arial" w:cs="Arial"/>
          <w:lang w:val="pt-BR"/>
        </w:rPr>
        <w:t>X</w:t>
      </w:r>
      <w:r w:rsidRPr="000E33E0">
        <w:rPr>
          <w:rFonts w:ascii="Arial" w:hAnsi="Arial" w:cs="Arial"/>
          <w:lang w:val="pt-BR"/>
        </w:rPr>
        <w:t xml:space="preserve">, </w:t>
      </w:r>
      <w:r w:rsidR="005E1EA8">
        <w:rPr>
          <w:rFonts w:ascii="Arial" w:hAnsi="Arial" w:cs="Arial"/>
          <w:lang w:val="pt-BR"/>
        </w:rPr>
        <w:t>Y</w:t>
      </w:r>
      <w:r w:rsidRPr="000E33E0">
        <w:rPr>
          <w:rFonts w:ascii="Arial" w:hAnsi="Arial" w:cs="Arial"/>
          <w:lang w:val="pt-BR"/>
        </w:rPr>
        <w:t xml:space="preserve"> e </w:t>
      </w:r>
      <w:r w:rsidR="005E1EA8">
        <w:rPr>
          <w:rFonts w:ascii="Arial" w:hAnsi="Arial" w:cs="Arial"/>
          <w:lang w:val="pt-BR"/>
        </w:rPr>
        <w:t>Z</w:t>
      </w:r>
      <w:r w:rsidRPr="000E33E0">
        <w:rPr>
          <w:rFonts w:ascii="Arial" w:hAnsi="Arial" w:cs="Arial"/>
          <w:lang w:val="pt-BR"/>
        </w:rPr>
        <w:t xml:space="preserve"> do questionário de Aprovação Societária.</w:t>
      </w:r>
      <w:r>
        <w:rPr>
          <w:rFonts w:ascii="Arial" w:hAnsi="Arial" w:cs="Arial"/>
          <w:lang w:val="pt-BR"/>
        </w:rPr>
        <w:t>” será exibida até que a condição seja atendida.</w:t>
      </w:r>
    </w:p>
    <w:p w:rsidR="000B2EFC" w:rsidRDefault="000B2EFC" w:rsidP="008C5E04">
      <w:pPr>
        <w:jc w:val="both"/>
        <w:rPr>
          <w:rFonts w:ascii="Arial" w:hAnsi="Arial" w:cs="Arial"/>
          <w:lang w:val="pt-BR"/>
        </w:rPr>
      </w:pPr>
    </w:p>
    <w:p w:rsidR="000B2EFC" w:rsidRDefault="000B2EFC" w:rsidP="008C5E04">
      <w:pPr>
        <w:jc w:val="both"/>
        <w:rPr>
          <w:rFonts w:ascii="Arial" w:hAnsi="Arial" w:cs="Arial"/>
          <w:lang w:val="pt-BR"/>
        </w:rPr>
      </w:pPr>
    </w:p>
    <w:p w:rsidR="000E33E0" w:rsidDel="00897B1D" w:rsidRDefault="000E33E0" w:rsidP="000B2EFC">
      <w:pPr>
        <w:numPr>
          <w:ilvl w:val="0"/>
          <w:numId w:val="12"/>
        </w:numPr>
        <w:rPr>
          <w:del w:id="114" w:author="Engineering do Brasil S.A" w:date="2015-07-17T15:25:00Z"/>
          <w:rFonts w:ascii="Arial" w:hAnsi="Arial" w:cs="Arial"/>
          <w:lang w:val="pt-BR"/>
        </w:rPr>
      </w:pPr>
    </w:p>
    <w:p w:rsidR="001B2C5B" w:rsidRPr="007D3B7B" w:rsidRDefault="001B2C5B" w:rsidP="008C5E04">
      <w:pPr>
        <w:pStyle w:val="PargrafodaLista"/>
        <w:numPr>
          <w:ilvl w:val="1"/>
          <w:numId w:val="12"/>
        </w:numPr>
        <w:tabs>
          <w:tab w:val="left" w:pos="284"/>
        </w:tabs>
        <w:jc w:val="both"/>
        <w:rPr>
          <w:rFonts w:ascii="Arial" w:hAnsi="Arial" w:cs="Arial"/>
          <w:b/>
          <w:u w:val="single"/>
          <w:lang w:val="pt-BR"/>
        </w:rPr>
      </w:pPr>
      <w:r w:rsidRPr="006A77F5">
        <w:rPr>
          <w:rFonts w:ascii="Arial" w:hAnsi="Arial" w:cs="Arial"/>
          <w:b/>
          <w:u w:val="single"/>
          <w:lang w:val="pt-BR"/>
        </w:rPr>
        <w:t xml:space="preserve">SAP CLM: </w:t>
      </w:r>
      <w:r>
        <w:rPr>
          <w:rFonts w:ascii="Arial" w:hAnsi="Arial" w:cs="Arial"/>
          <w:b/>
          <w:u w:val="single"/>
          <w:lang w:val="pt-BR"/>
        </w:rPr>
        <w:t>Validação do Órgão Social</w:t>
      </w:r>
      <w:r w:rsidRPr="007D3B7B">
        <w:rPr>
          <w:rFonts w:ascii="Arial" w:hAnsi="Arial" w:cs="Arial"/>
          <w:b/>
          <w:u w:val="single"/>
          <w:lang w:val="pt-BR"/>
        </w:rPr>
        <w:t>.</w:t>
      </w:r>
    </w:p>
    <w:p w:rsidR="001B2C5B" w:rsidRDefault="001B2C5B" w:rsidP="008C5E04">
      <w:pPr>
        <w:jc w:val="both"/>
        <w:rPr>
          <w:rFonts w:ascii="Arial" w:hAnsi="Arial" w:cs="Arial"/>
          <w:lang w:val="pt-BR"/>
        </w:rPr>
      </w:pPr>
    </w:p>
    <w:p w:rsidR="00990660" w:rsidRDefault="00990660" w:rsidP="008C5E04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Caso alguma pergunta seja </w:t>
      </w:r>
      <w:r w:rsidR="001B2C5B">
        <w:rPr>
          <w:rFonts w:ascii="Arial" w:hAnsi="Arial" w:cs="Arial"/>
          <w:lang w:val="pt-BR"/>
        </w:rPr>
        <w:t xml:space="preserve">indicada pelo usuário </w:t>
      </w:r>
      <w:r>
        <w:rPr>
          <w:rFonts w:ascii="Arial" w:hAnsi="Arial" w:cs="Arial"/>
          <w:lang w:val="pt-BR"/>
        </w:rPr>
        <w:t xml:space="preserve">como “SIM”, seu respectivo Órgão Social deve ser </w:t>
      </w:r>
      <w:r w:rsidR="0044666C">
        <w:rPr>
          <w:rFonts w:ascii="Arial" w:hAnsi="Arial" w:cs="Arial"/>
          <w:lang w:val="pt-BR"/>
        </w:rPr>
        <w:t xml:space="preserve">inserido </w:t>
      </w:r>
      <w:r w:rsidR="001B2C5B">
        <w:rPr>
          <w:rFonts w:ascii="Arial" w:hAnsi="Arial" w:cs="Arial"/>
          <w:lang w:val="pt-BR"/>
        </w:rPr>
        <w:t xml:space="preserve">automaticamente </w:t>
      </w:r>
      <w:r w:rsidR="00771CB1">
        <w:rPr>
          <w:rFonts w:ascii="Arial" w:hAnsi="Arial" w:cs="Arial"/>
          <w:lang w:val="pt-BR"/>
        </w:rPr>
        <w:t>ao final do Questionário</w:t>
      </w:r>
      <w:r w:rsidR="000F61C1">
        <w:rPr>
          <w:rFonts w:ascii="Arial" w:hAnsi="Arial" w:cs="Arial"/>
          <w:lang w:val="pt-BR"/>
        </w:rPr>
        <w:t>,</w:t>
      </w:r>
      <w:r w:rsidR="00DB6D88">
        <w:rPr>
          <w:rFonts w:ascii="Arial" w:hAnsi="Arial" w:cs="Arial"/>
          <w:lang w:val="pt-BR"/>
        </w:rPr>
        <w:t xml:space="preserve"> com o objetivo de auxiliar o usuário a </w:t>
      </w:r>
      <w:r w:rsidR="00206F76">
        <w:rPr>
          <w:rFonts w:ascii="Arial" w:hAnsi="Arial" w:cs="Arial"/>
          <w:lang w:val="pt-BR"/>
        </w:rPr>
        <w:t>providenciar a aprovaç</w:t>
      </w:r>
      <w:r w:rsidR="000F61C1">
        <w:rPr>
          <w:rFonts w:ascii="Arial" w:hAnsi="Arial" w:cs="Arial"/>
          <w:lang w:val="pt-BR"/>
        </w:rPr>
        <w:t xml:space="preserve">ão do/s </w:t>
      </w:r>
      <w:r w:rsidR="00206F76">
        <w:rPr>
          <w:rFonts w:ascii="Arial" w:hAnsi="Arial" w:cs="Arial"/>
          <w:lang w:val="pt-BR"/>
        </w:rPr>
        <w:t>Órg</w:t>
      </w:r>
      <w:r w:rsidR="000F61C1">
        <w:rPr>
          <w:rFonts w:ascii="Arial" w:hAnsi="Arial" w:cs="Arial"/>
          <w:lang w:val="pt-BR"/>
        </w:rPr>
        <w:t>ão via procedimento.</w:t>
      </w:r>
    </w:p>
    <w:p w:rsidR="008D52CB" w:rsidRDefault="008D52CB" w:rsidP="00771529">
      <w:pPr>
        <w:jc w:val="both"/>
        <w:rPr>
          <w:ins w:id="115" w:author="Engineering do Brasil S.A" w:date="2015-07-17T15:26:00Z"/>
          <w:rFonts w:ascii="Arial" w:hAnsi="Arial" w:cs="Arial"/>
          <w:lang w:val="pt-BR"/>
        </w:rPr>
      </w:pPr>
    </w:p>
    <w:tbl>
      <w:tblPr>
        <w:tblStyle w:val="Tabelacomgrade"/>
        <w:tblW w:w="3269" w:type="pct"/>
        <w:jc w:val="center"/>
        <w:tblLook w:val="04A0" w:firstRow="1" w:lastRow="0" w:firstColumn="1" w:lastColumn="0" w:noHBand="0" w:noVBand="1"/>
        <w:tblPrChange w:id="116" w:author="Engineering do Brasil S.A" w:date="2015-07-17T15:26:00Z">
          <w:tblPr>
            <w:tblStyle w:val="Tabelacomgrade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561"/>
        <w:gridCol w:w="885"/>
        <w:gridCol w:w="365"/>
        <w:gridCol w:w="1585"/>
        <w:gridCol w:w="2232"/>
        <w:tblGridChange w:id="117">
          <w:tblGrid>
            <w:gridCol w:w="1672"/>
            <w:gridCol w:w="1319"/>
            <w:gridCol w:w="4819"/>
          </w:tblGrid>
        </w:tblGridChange>
      </w:tblGrid>
      <w:tr w:rsidR="00897B1D" w:rsidRPr="000B2EFC" w:rsidTr="000B2EFC">
        <w:trPr>
          <w:trHeight w:val="300"/>
          <w:jc w:val="center"/>
          <w:ins w:id="118" w:author="Engineering do Brasil S.A" w:date="2015-07-17T15:26:00Z"/>
          <w:trPrChange w:id="119" w:author="Engineering do Brasil S.A" w:date="2015-07-17T15:26:00Z">
            <w:trPr>
              <w:trHeight w:val="300"/>
            </w:trPr>
          </w:trPrChange>
        </w:trPr>
        <w:tc>
          <w:tcPr>
            <w:tcW w:w="1177" w:type="pct"/>
            <w:noWrap/>
            <w:hideMark/>
            <w:tcPrChange w:id="120" w:author="Engineering do Brasil S.A" w:date="2015-07-17T15:26:00Z">
              <w:tcPr>
                <w:tcW w:w="1672" w:type="dxa"/>
                <w:noWrap/>
                <w:hideMark/>
              </w:tcPr>
            </w:tcPrChange>
          </w:tcPr>
          <w:p w:rsidR="00897B1D" w:rsidRPr="000B2EFC" w:rsidRDefault="00897B1D" w:rsidP="000B2EFC">
            <w:pPr>
              <w:rPr>
                <w:ins w:id="121" w:author="Engineering do Brasil S.A" w:date="2015-07-17T15:26:00Z"/>
                <w:rFonts w:ascii="Arial" w:hAnsi="Arial" w:cs="Arial"/>
                <w:b/>
                <w:lang w:val="pt-BR"/>
                <w:rPrChange w:id="122" w:author="Engineering do Brasil S.A" w:date="2015-07-17T15:26:00Z">
                  <w:rPr>
                    <w:ins w:id="123" w:author="Engineering do Brasil S.A" w:date="2015-07-17T15:26:00Z"/>
                    <w:rFonts w:ascii="Calibri" w:hAnsi="Calibri"/>
                  </w:rPr>
                </w:rPrChange>
              </w:rPr>
            </w:pPr>
            <w:bookmarkStart w:id="124" w:name="_GoBack"/>
            <w:ins w:id="125" w:author="Engineering do Brasil S.A" w:date="2015-07-17T15:26:00Z">
              <w:r w:rsidRPr="000B2EFC">
                <w:rPr>
                  <w:rFonts w:ascii="Arial" w:hAnsi="Arial" w:cs="Arial"/>
                  <w:b/>
                  <w:lang w:val="pt-BR"/>
                  <w:rPrChange w:id="126" w:author="Engineering do Brasil S.A" w:date="2015-07-17T15:26:00Z">
                    <w:rPr>
                      <w:b/>
                      <w:bCs/>
                    </w:rPr>
                  </w:rPrChange>
                </w:rPr>
                <w:lastRenderedPageBreak/>
                <w:t>ID da Questão</w:t>
              </w:r>
            </w:ins>
          </w:p>
        </w:tc>
        <w:tc>
          <w:tcPr>
            <w:tcW w:w="943" w:type="pct"/>
            <w:gridSpan w:val="2"/>
            <w:noWrap/>
            <w:hideMark/>
            <w:tcPrChange w:id="127" w:author="Engineering do Brasil S.A" w:date="2015-07-17T15:26:00Z">
              <w:tcPr>
                <w:tcW w:w="1319" w:type="dxa"/>
                <w:noWrap/>
                <w:hideMark/>
              </w:tcPr>
            </w:tcPrChange>
          </w:tcPr>
          <w:p w:rsidR="00897B1D" w:rsidRPr="000B2EFC" w:rsidRDefault="00897B1D" w:rsidP="000B2EFC">
            <w:pPr>
              <w:jc w:val="center"/>
              <w:rPr>
                <w:ins w:id="128" w:author="Engineering do Brasil S.A" w:date="2015-07-17T15:26:00Z"/>
                <w:rFonts w:ascii="Arial" w:hAnsi="Arial" w:cs="Arial"/>
                <w:b/>
                <w:lang w:val="pt-BR"/>
                <w:rPrChange w:id="129" w:author="Engineering do Brasil S.A" w:date="2015-07-17T15:26:00Z">
                  <w:rPr>
                    <w:ins w:id="130" w:author="Engineering do Brasil S.A" w:date="2015-07-17T15:26:00Z"/>
                  </w:rPr>
                </w:rPrChange>
              </w:rPr>
            </w:pPr>
            <w:ins w:id="131" w:author="Engineering do Brasil S.A" w:date="2015-07-17T15:26:00Z">
              <w:r w:rsidRPr="000B2EFC">
                <w:rPr>
                  <w:rFonts w:ascii="Arial" w:hAnsi="Arial" w:cs="Arial"/>
                  <w:b/>
                  <w:lang w:val="pt-BR"/>
                  <w:rPrChange w:id="132" w:author="Engineering do Brasil S.A" w:date="2015-07-17T15:26:00Z">
                    <w:rPr>
                      <w:b/>
                      <w:bCs/>
                    </w:rPr>
                  </w:rPrChange>
                </w:rPr>
                <w:t># Pergunta</w:t>
              </w:r>
            </w:ins>
          </w:p>
        </w:tc>
        <w:tc>
          <w:tcPr>
            <w:tcW w:w="2880" w:type="pct"/>
            <w:gridSpan w:val="2"/>
            <w:noWrap/>
            <w:hideMark/>
            <w:tcPrChange w:id="133" w:author="Engineering do Brasil S.A" w:date="2015-07-17T15:26:00Z">
              <w:tcPr>
                <w:tcW w:w="4819" w:type="dxa"/>
                <w:noWrap/>
                <w:hideMark/>
              </w:tcPr>
            </w:tcPrChange>
          </w:tcPr>
          <w:p w:rsidR="00897B1D" w:rsidRPr="000B2EFC" w:rsidRDefault="00897B1D" w:rsidP="000B2EFC">
            <w:pPr>
              <w:rPr>
                <w:ins w:id="134" w:author="Engineering do Brasil S.A" w:date="2015-07-17T15:26:00Z"/>
                <w:rFonts w:ascii="Arial" w:hAnsi="Arial" w:cs="Arial"/>
                <w:b/>
                <w:lang w:val="pt-BR"/>
                <w:rPrChange w:id="135" w:author="Engineering do Brasil S.A" w:date="2015-07-17T15:26:00Z">
                  <w:rPr>
                    <w:ins w:id="136" w:author="Engineering do Brasil S.A" w:date="2015-07-17T15:26:00Z"/>
                  </w:rPr>
                </w:rPrChange>
              </w:rPr>
            </w:pPr>
            <w:ins w:id="137" w:author="Engineering do Brasil S.A" w:date="2015-07-17T15:26:00Z">
              <w:r w:rsidRPr="000B2EFC">
                <w:rPr>
                  <w:rFonts w:ascii="Arial" w:hAnsi="Arial" w:cs="Arial"/>
                  <w:b/>
                  <w:lang w:val="pt-BR"/>
                  <w:rPrChange w:id="138" w:author="Engineering do Brasil S.A" w:date="2015-07-17T15:26:00Z">
                    <w:rPr>
                      <w:b/>
                      <w:bCs/>
                    </w:rPr>
                  </w:rPrChange>
                </w:rPr>
                <w:t>Órgão Social Aprovador</w:t>
              </w:r>
            </w:ins>
          </w:p>
        </w:tc>
      </w:tr>
      <w:tr w:rsidR="00897B1D" w:rsidRPr="000B2EFC" w:rsidTr="000B2EFC">
        <w:trPr>
          <w:trHeight w:val="300"/>
          <w:jc w:val="center"/>
          <w:ins w:id="139" w:author="Engineering do Brasil S.A" w:date="2015-07-17T15:26:00Z"/>
          <w:trPrChange w:id="140" w:author="Engineering do Brasil S.A" w:date="2015-07-17T15:26:00Z">
            <w:trPr>
              <w:trHeight w:val="300"/>
            </w:trPr>
          </w:trPrChange>
        </w:trPr>
        <w:tc>
          <w:tcPr>
            <w:tcW w:w="1177" w:type="pct"/>
            <w:noWrap/>
            <w:hideMark/>
            <w:tcPrChange w:id="141" w:author="Engineering do Brasil S.A" w:date="2015-07-17T15:26:00Z">
              <w:tcPr>
                <w:tcW w:w="1672" w:type="dxa"/>
                <w:noWrap/>
                <w:hideMark/>
              </w:tcPr>
            </w:tcPrChange>
          </w:tcPr>
          <w:p w:rsidR="00897B1D" w:rsidRPr="000B2EFC" w:rsidRDefault="00897B1D" w:rsidP="000B2EFC">
            <w:pPr>
              <w:rPr>
                <w:ins w:id="142" w:author="Engineering do Brasil S.A" w:date="2015-07-17T15:26:00Z"/>
                <w:rFonts w:ascii="Arial" w:hAnsi="Arial" w:cs="Arial"/>
                <w:sz w:val="18"/>
                <w:lang w:val="pt-BR"/>
                <w:rPrChange w:id="143" w:author="Engineering do Brasil S.A" w:date="2015-07-17T15:26:00Z">
                  <w:rPr>
                    <w:ins w:id="144" w:author="Engineering do Brasil S.A" w:date="2015-07-17T15:26:00Z"/>
                  </w:rPr>
                </w:rPrChange>
              </w:rPr>
            </w:pPr>
            <w:proofErr w:type="gramStart"/>
            <w:ins w:id="145" w:author="Engineering do Brasil S.A" w:date="2015-07-17T15:26:00Z">
              <w:r w:rsidRPr="000B2EFC">
                <w:rPr>
                  <w:rFonts w:ascii="Arial" w:hAnsi="Arial" w:cs="Arial"/>
                  <w:sz w:val="18"/>
                  <w:lang w:val="pt-BR"/>
                  <w:rPrChange w:id="146" w:author="Engineering do Brasil S.A" w:date="2015-07-17T15:26:00Z">
                    <w:rPr/>
                  </w:rPrChange>
                </w:rPr>
                <w:t>pergunta</w:t>
              </w:r>
              <w:proofErr w:type="gramEnd"/>
              <w:r w:rsidRPr="000B2EFC">
                <w:rPr>
                  <w:rFonts w:ascii="Arial" w:hAnsi="Arial" w:cs="Arial"/>
                  <w:sz w:val="18"/>
                  <w:lang w:val="pt-BR"/>
                  <w:rPrChange w:id="147" w:author="Engineering do Brasil S.A" w:date="2015-07-17T15:26:00Z">
                    <w:rPr/>
                  </w:rPrChange>
                </w:rPr>
                <w:t>_001</w:t>
              </w:r>
            </w:ins>
          </w:p>
        </w:tc>
        <w:tc>
          <w:tcPr>
            <w:tcW w:w="943" w:type="pct"/>
            <w:gridSpan w:val="2"/>
            <w:noWrap/>
            <w:hideMark/>
            <w:tcPrChange w:id="148" w:author="Engineering do Brasil S.A" w:date="2015-07-17T15:26:00Z">
              <w:tcPr>
                <w:tcW w:w="1319" w:type="dxa"/>
                <w:noWrap/>
                <w:hideMark/>
              </w:tcPr>
            </w:tcPrChange>
          </w:tcPr>
          <w:p w:rsidR="00897B1D" w:rsidRPr="000B2EFC" w:rsidRDefault="00897B1D" w:rsidP="000B2EFC">
            <w:pPr>
              <w:jc w:val="center"/>
              <w:rPr>
                <w:ins w:id="149" w:author="Engineering do Brasil S.A" w:date="2015-07-17T15:26:00Z"/>
                <w:rFonts w:ascii="Arial" w:hAnsi="Arial" w:cs="Arial"/>
                <w:sz w:val="18"/>
                <w:lang w:val="pt-BR"/>
                <w:rPrChange w:id="150" w:author="Engineering do Brasil S.A" w:date="2015-07-17T15:26:00Z">
                  <w:rPr>
                    <w:ins w:id="151" w:author="Engineering do Brasil S.A" w:date="2015-07-17T15:26:00Z"/>
                    <w:rFonts w:cs="Arial"/>
                    <w:b/>
                    <w:bCs/>
                    <w:kern w:val="28"/>
                    <w:sz w:val="32"/>
                    <w:szCs w:val="32"/>
                  </w:rPr>
                </w:rPrChange>
              </w:rPr>
            </w:pPr>
            <w:ins w:id="152" w:author="Engineering do Brasil S.A" w:date="2015-07-17T15:26:00Z">
              <w:r w:rsidRPr="000B2EFC">
                <w:rPr>
                  <w:rFonts w:ascii="Arial" w:hAnsi="Arial" w:cs="Arial"/>
                  <w:sz w:val="18"/>
                  <w:lang w:val="pt-BR"/>
                  <w:rPrChange w:id="153" w:author="Engineering do Brasil S.A" w:date="2015-07-17T15:26:00Z">
                    <w:rPr/>
                  </w:rPrChange>
                </w:rPr>
                <w:t>1</w:t>
              </w:r>
            </w:ins>
          </w:p>
        </w:tc>
        <w:tc>
          <w:tcPr>
            <w:tcW w:w="2880" w:type="pct"/>
            <w:gridSpan w:val="2"/>
            <w:noWrap/>
            <w:hideMark/>
            <w:tcPrChange w:id="154" w:author="Engineering do Brasil S.A" w:date="2015-07-17T15:26:00Z">
              <w:tcPr>
                <w:tcW w:w="4819" w:type="dxa"/>
                <w:noWrap/>
                <w:hideMark/>
              </w:tcPr>
            </w:tcPrChange>
          </w:tcPr>
          <w:p w:rsidR="00897B1D" w:rsidRPr="000B2EFC" w:rsidRDefault="00897B1D" w:rsidP="000B2EFC">
            <w:pPr>
              <w:rPr>
                <w:ins w:id="155" w:author="Engineering do Brasil S.A" w:date="2015-07-17T15:26:00Z"/>
                <w:rFonts w:ascii="Arial" w:hAnsi="Arial" w:cs="Arial"/>
                <w:sz w:val="18"/>
                <w:lang w:val="pt-BR"/>
                <w:rPrChange w:id="156" w:author="Engineering do Brasil S.A" w:date="2015-07-17T15:26:00Z">
                  <w:rPr>
                    <w:ins w:id="157" w:author="Engineering do Brasil S.A" w:date="2015-07-17T15:26:00Z"/>
                    <w:rFonts w:cs="Arial"/>
                    <w:b/>
                    <w:bCs/>
                    <w:kern w:val="28"/>
                    <w:sz w:val="32"/>
                    <w:szCs w:val="32"/>
                  </w:rPr>
                </w:rPrChange>
              </w:rPr>
            </w:pPr>
            <w:ins w:id="158" w:author="Engineering do Brasil S.A" w:date="2015-07-17T15:26:00Z">
              <w:r w:rsidRPr="000B2EFC">
                <w:rPr>
                  <w:rFonts w:ascii="Arial" w:hAnsi="Arial" w:cs="Arial"/>
                  <w:sz w:val="18"/>
                  <w:lang w:val="pt-BR"/>
                  <w:rPrChange w:id="159" w:author="Engineering do Brasil S.A" w:date="2015-07-17T15:26:00Z">
                    <w:rPr/>
                  </w:rPrChange>
                </w:rPr>
                <w:t>Assembleia Geral da TPART</w:t>
              </w:r>
            </w:ins>
          </w:p>
        </w:tc>
      </w:tr>
      <w:tr w:rsidR="00897B1D" w:rsidRPr="000B2EFC" w:rsidTr="000B2EFC">
        <w:trPr>
          <w:trHeight w:val="300"/>
          <w:jc w:val="center"/>
          <w:ins w:id="160" w:author="Engineering do Brasil S.A" w:date="2015-07-17T15:26:00Z"/>
          <w:trPrChange w:id="161" w:author="Engineering do Brasil S.A" w:date="2015-07-17T15:26:00Z">
            <w:trPr>
              <w:trHeight w:val="300"/>
            </w:trPr>
          </w:trPrChange>
        </w:trPr>
        <w:tc>
          <w:tcPr>
            <w:tcW w:w="1177" w:type="pct"/>
            <w:noWrap/>
            <w:hideMark/>
            <w:tcPrChange w:id="162" w:author="Engineering do Brasil S.A" w:date="2015-07-17T15:26:00Z">
              <w:tcPr>
                <w:tcW w:w="1672" w:type="dxa"/>
                <w:noWrap/>
                <w:hideMark/>
              </w:tcPr>
            </w:tcPrChange>
          </w:tcPr>
          <w:p w:rsidR="00897B1D" w:rsidRPr="000B2EFC" w:rsidRDefault="00897B1D" w:rsidP="000B2EFC">
            <w:pPr>
              <w:rPr>
                <w:ins w:id="163" w:author="Engineering do Brasil S.A" w:date="2015-07-17T15:26:00Z"/>
                <w:rFonts w:ascii="Arial" w:hAnsi="Arial" w:cs="Arial"/>
                <w:sz w:val="18"/>
                <w:lang w:val="pt-BR"/>
                <w:rPrChange w:id="164" w:author="Engineering do Brasil S.A" w:date="2015-07-17T15:26:00Z">
                  <w:rPr>
                    <w:ins w:id="165" w:author="Engineering do Brasil S.A" w:date="2015-07-17T15:26:00Z"/>
                  </w:rPr>
                </w:rPrChange>
              </w:rPr>
            </w:pPr>
            <w:proofErr w:type="gramStart"/>
            <w:ins w:id="166" w:author="Engineering do Brasil S.A" w:date="2015-07-17T15:26:00Z">
              <w:r w:rsidRPr="000B2EFC">
                <w:rPr>
                  <w:rFonts w:ascii="Arial" w:hAnsi="Arial" w:cs="Arial"/>
                  <w:sz w:val="18"/>
                  <w:lang w:val="pt-BR"/>
                  <w:rPrChange w:id="167" w:author="Engineering do Brasil S.A" w:date="2015-07-17T15:26:00Z">
                    <w:rPr/>
                  </w:rPrChange>
                </w:rPr>
                <w:t>pergunta</w:t>
              </w:r>
              <w:proofErr w:type="gramEnd"/>
              <w:r w:rsidRPr="000B2EFC">
                <w:rPr>
                  <w:rFonts w:ascii="Arial" w:hAnsi="Arial" w:cs="Arial"/>
                  <w:sz w:val="18"/>
                  <w:lang w:val="pt-BR"/>
                  <w:rPrChange w:id="168" w:author="Engineering do Brasil S.A" w:date="2015-07-17T15:26:00Z">
                    <w:rPr/>
                  </w:rPrChange>
                </w:rPr>
                <w:t>_002</w:t>
              </w:r>
            </w:ins>
          </w:p>
        </w:tc>
        <w:tc>
          <w:tcPr>
            <w:tcW w:w="943" w:type="pct"/>
            <w:gridSpan w:val="2"/>
            <w:noWrap/>
            <w:hideMark/>
            <w:tcPrChange w:id="169" w:author="Engineering do Brasil S.A" w:date="2015-07-17T15:26:00Z">
              <w:tcPr>
                <w:tcW w:w="1319" w:type="dxa"/>
                <w:noWrap/>
                <w:hideMark/>
              </w:tcPr>
            </w:tcPrChange>
          </w:tcPr>
          <w:p w:rsidR="00897B1D" w:rsidRPr="000B2EFC" w:rsidRDefault="00897B1D" w:rsidP="000B2EFC">
            <w:pPr>
              <w:jc w:val="center"/>
              <w:rPr>
                <w:ins w:id="170" w:author="Engineering do Brasil S.A" w:date="2015-07-17T15:26:00Z"/>
                <w:rFonts w:ascii="Arial" w:hAnsi="Arial" w:cs="Arial"/>
                <w:sz w:val="18"/>
                <w:lang w:val="pt-BR"/>
                <w:rPrChange w:id="171" w:author="Engineering do Brasil S.A" w:date="2015-07-17T15:26:00Z">
                  <w:rPr>
                    <w:ins w:id="172" w:author="Engineering do Brasil S.A" w:date="2015-07-17T15:26:00Z"/>
                    <w:rFonts w:cs="Arial"/>
                    <w:b/>
                    <w:bCs/>
                    <w:kern w:val="28"/>
                    <w:sz w:val="32"/>
                    <w:szCs w:val="32"/>
                  </w:rPr>
                </w:rPrChange>
              </w:rPr>
            </w:pPr>
            <w:ins w:id="173" w:author="Engineering do Brasil S.A" w:date="2015-07-17T15:26:00Z">
              <w:r w:rsidRPr="000B2EFC">
                <w:rPr>
                  <w:rFonts w:ascii="Arial" w:hAnsi="Arial" w:cs="Arial"/>
                  <w:sz w:val="18"/>
                  <w:lang w:val="pt-BR"/>
                  <w:rPrChange w:id="174" w:author="Engineering do Brasil S.A" w:date="2015-07-17T15:26:00Z">
                    <w:rPr/>
                  </w:rPrChange>
                </w:rPr>
                <w:t>2</w:t>
              </w:r>
            </w:ins>
          </w:p>
        </w:tc>
        <w:tc>
          <w:tcPr>
            <w:tcW w:w="2880" w:type="pct"/>
            <w:gridSpan w:val="2"/>
            <w:noWrap/>
            <w:hideMark/>
            <w:tcPrChange w:id="175" w:author="Engineering do Brasil S.A" w:date="2015-07-17T15:26:00Z">
              <w:tcPr>
                <w:tcW w:w="4819" w:type="dxa"/>
                <w:noWrap/>
                <w:hideMark/>
              </w:tcPr>
            </w:tcPrChange>
          </w:tcPr>
          <w:p w:rsidR="00897B1D" w:rsidRPr="000B2EFC" w:rsidRDefault="00897B1D" w:rsidP="000B2EFC">
            <w:pPr>
              <w:rPr>
                <w:ins w:id="176" w:author="Engineering do Brasil S.A" w:date="2015-07-17T15:26:00Z"/>
                <w:rFonts w:ascii="Arial" w:hAnsi="Arial" w:cs="Arial"/>
                <w:sz w:val="18"/>
                <w:lang w:val="pt-BR"/>
                <w:rPrChange w:id="177" w:author="Engineering do Brasil S.A" w:date="2015-07-17T15:26:00Z">
                  <w:rPr>
                    <w:ins w:id="178" w:author="Engineering do Brasil S.A" w:date="2015-07-17T15:26:00Z"/>
                    <w:rFonts w:cs="Arial"/>
                    <w:b/>
                    <w:bCs/>
                    <w:kern w:val="28"/>
                    <w:sz w:val="32"/>
                    <w:szCs w:val="32"/>
                  </w:rPr>
                </w:rPrChange>
              </w:rPr>
            </w:pPr>
            <w:ins w:id="179" w:author="Engineering do Brasil S.A" w:date="2015-07-17T15:26:00Z">
              <w:r w:rsidRPr="000B2EFC">
                <w:rPr>
                  <w:rFonts w:ascii="Arial" w:hAnsi="Arial" w:cs="Arial"/>
                  <w:sz w:val="18"/>
                  <w:lang w:val="pt-BR"/>
                  <w:rPrChange w:id="180" w:author="Engineering do Brasil S.A" w:date="2015-07-17T15:26:00Z">
                    <w:rPr/>
                  </w:rPrChange>
                </w:rPr>
                <w:t>Conselho de Administração da TPART</w:t>
              </w:r>
            </w:ins>
          </w:p>
        </w:tc>
      </w:tr>
      <w:tr w:rsidR="00897B1D" w:rsidRPr="000B2EFC" w:rsidTr="000B2EFC">
        <w:trPr>
          <w:trHeight w:val="300"/>
          <w:jc w:val="center"/>
          <w:ins w:id="181" w:author="Engineering do Brasil S.A" w:date="2015-07-17T15:26:00Z"/>
          <w:trPrChange w:id="182" w:author="Engineering do Brasil S.A" w:date="2015-07-17T15:26:00Z">
            <w:trPr>
              <w:trHeight w:val="300"/>
            </w:trPr>
          </w:trPrChange>
        </w:trPr>
        <w:tc>
          <w:tcPr>
            <w:tcW w:w="1177" w:type="pct"/>
            <w:noWrap/>
            <w:hideMark/>
            <w:tcPrChange w:id="183" w:author="Engineering do Brasil S.A" w:date="2015-07-17T15:26:00Z">
              <w:tcPr>
                <w:tcW w:w="1672" w:type="dxa"/>
                <w:noWrap/>
                <w:hideMark/>
              </w:tcPr>
            </w:tcPrChange>
          </w:tcPr>
          <w:p w:rsidR="00897B1D" w:rsidRPr="000B2EFC" w:rsidRDefault="00897B1D" w:rsidP="000B2EFC">
            <w:pPr>
              <w:rPr>
                <w:ins w:id="184" w:author="Engineering do Brasil S.A" w:date="2015-07-17T15:26:00Z"/>
                <w:rFonts w:ascii="Arial" w:hAnsi="Arial" w:cs="Arial"/>
                <w:sz w:val="18"/>
                <w:lang w:val="pt-BR"/>
                <w:rPrChange w:id="185" w:author="Engineering do Brasil S.A" w:date="2015-07-17T15:26:00Z">
                  <w:rPr>
                    <w:ins w:id="186" w:author="Engineering do Brasil S.A" w:date="2015-07-17T15:26:00Z"/>
                  </w:rPr>
                </w:rPrChange>
              </w:rPr>
            </w:pPr>
            <w:proofErr w:type="gramStart"/>
            <w:ins w:id="187" w:author="Engineering do Brasil S.A" w:date="2015-07-17T15:26:00Z">
              <w:r w:rsidRPr="000B2EFC">
                <w:rPr>
                  <w:rFonts w:ascii="Arial" w:hAnsi="Arial" w:cs="Arial"/>
                  <w:sz w:val="18"/>
                  <w:lang w:val="pt-BR"/>
                  <w:rPrChange w:id="188" w:author="Engineering do Brasil S.A" w:date="2015-07-17T15:26:00Z">
                    <w:rPr/>
                  </w:rPrChange>
                </w:rPr>
                <w:t>pergunta</w:t>
              </w:r>
              <w:proofErr w:type="gramEnd"/>
              <w:r w:rsidRPr="000B2EFC">
                <w:rPr>
                  <w:rFonts w:ascii="Arial" w:hAnsi="Arial" w:cs="Arial"/>
                  <w:sz w:val="18"/>
                  <w:lang w:val="pt-BR"/>
                  <w:rPrChange w:id="189" w:author="Engineering do Brasil S.A" w:date="2015-07-17T15:26:00Z">
                    <w:rPr/>
                  </w:rPrChange>
                </w:rPr>
                <w:t>_003</w:t>
              </w:r>
            </w:ins>
          </w:p>
        </w:tc>
        <w:tc>
          <w:tcPr>
            <w:tcW w:w="943" w:type="pct"/>
            <w:gridSpan w:val="2"/>
            <w:noWrap/>
            <w:hideMark/>
            <w:tcPrChange w:id="190" w:author="Engineering do Brasil S.A" w:date="2015-07-17T15:26:00Z">
              <w:tcPr>
                <w:tcW w:w="1319" w:type="dxa"/>
                <w:noWrap/>
                <w:hideMark/>
              </w:tcPr>
            </w:tcPrChange>
          </w:tcPr>
          <w:p w:rsidR="00897B1D" w:rsidRPr="000B2EFC" w:rsidRDefault="00897B1D" w:rsidP="000B2EFC">
            <w:pPr>
              <w:jc w:val="center"/>
              <w:rPr>
                <w:ins w:id="191" w:author="Engineering do Brasil S.A" w:date="2015-07-17T15:26:00Z"/>
                <w:rFonts w:ascii="Arial" w:hAnsi="Arial" w:cs="Arial"/>
                <w:sz w:val="18"/>
                <w:lang w:val="pt-BR"/>
                <w:rPrChange w:id="192" w:author="Engineering do Brasil S.A" w:date="2015-07-17T15:26:00Z">
                  <w:rPr>
                    <w:ins w:id="193" w:author="Engineering do Brasil S.A" w:date="2015-07-17T15:26:00Z"/>
                    <w:rFonts w:cs="Arial"/>
                    <w:b/>
                    <w:bCs/>
                    <w:kern w:val="28"/>
                    <w:sz w:val="32"/>
                    <w:szCs w:val="32"/>
                  </w:rPr>
                </w:rPrChange>
              </w:rPr>
            </w:pPr>
            <w:ins w:id="194" w:author="Engineering do Brasil S.A" w:date="2015-07-17T15:26:00Z">
              <w:r w:rsidRPr="000B2EFC">
                <w:rPr>
                  <w:rFonts w:ascii="Arial" w:hAnsi="Arial" w:cs="Arial"/>
                  <w:sz w:val="18"/>
                  <w:lang w:val="pt-BR"/>
                  <w:rPrChange w:id="195" w:author="Engineering do Brasil S.A" w:date="2015-07-17T15:26:00Z">
                    <w:rPr/>
                  </w:rPrChange>
                </w:rPr>
                <w:t>3</w:t>
              </w:r>
            </w:ins>
          </w:p>
        </w:tc>
        <w:tc>
          <w:tcPr>
            <w:tcW w:w="2880" w:type="pct"/>
            <w:gridSpan w:val="2"/>
            <w:noWrap/>
            <w:hideMark/>
            <w:tcPrChange w:id="196" w:author="Engineering do Brasil S.A" w:date="2015-07-17T15:26:00Z">
              <w:tcPr>
                <w:tcW w:w="4819" w:type="dxa"/>
                <w:noWrap/>
                <w:hideMark/>
              </w:tcPr>
            </w:tcPrChange>
          </w:tcPr>
          <w:p w:rsidR="00897B1D" w:rsidRPr="000B2EFC" w:rsidRDefault="00897B1D" w:rsidP="000B2EFC">
            <w:pPr>
              <w:rPr>
                <w:ins w:id="197" w:author="Engineering do Brasil S.A" w:date="2015-07-17T15:26:00Z"/>
                <w:rFonts w:ascii="Arial" w:hAnsi="Arial" w:cs="Arial"/>
                <w:sz w:val="18"/>
                <w:lang w:val="pt-BR"/>
                <w:rPrChange w:id="198" w:author="Engineering do Brasil S.A" w:date="2015-07-17T15:26:00Z">
                  <w:rPr>
                    <w:ins w:id="199" w:author="Engineering do Brasil S.A" w:date="2015-07-17T15:26:00Z"/>
                    <w:rFonts w:cs="Arial"/>
                    <w:b/>
                    <w:bCs/>
                    <w:kern w:val="28"/>
                    <w:sz w:val="32"/>
                    <w:szCs w:val="32"/>
                  </w:rPr>
                </w:rPrChange>
              </w:rPr>
            </w:pPr>
            <w:ins w:id="200" w:author="Engineering do Brasil S.A" w:date="2015-07-17T15:26:00Z">
              <w:r w:rsidRPr="000B2EFC">
                <w:rPr>
                  <w:rFonts w:ascii="Arial" w:hAnsi="Arial" w:cs="Arial"/>
                  <w:sz w:val="18"/>
                  <w:lang w:val="pt-BR"/>
                  <w:rPrChange w:id="201" w:author="Engineering do Brasil S.A" w:date="2015-07-17T15:26:00Z">
                    <w:rPr/>
                  </w:rPrChange>
                </w:rPr>
                <w:t>Diretoria Colegiada da TPART</w:t>
              </w:r>
            </w:ins>
          </w:p>
        </w:tc>
      </w:tr>
      <w:tr w:rsidR="00897B1D" w:rsidRPr="000B2EFC" w:rsidTr="000B2EFC">
        <w:trPr>
          <w:trHeight w:val="300"/>
          <w:jc w:val="center"/>
          <w:ins w:id="202" w:author="Engineering do Brasil S.A" w:date="2015-07-17T15:26:00Z"/>
          <w:trPrChange w:id="203" w:author="Engineering do Brasil S.A" w:date="2015-07-17T15:26:00Z">
            <w:trPr>
              <w:trHeight w:val="300"/>
            </w:trPr>
          </w:trPrChange>
        </w:trPr>
        <w:tc>
          <w:tcPr>
            <w:tcW w:w="1177" w:type="pct"/>
            <w:noWrap/>
            <w:hideMark/>
            <w:tcPrChange w:id="204" w:author="Engineering do Brasil S.A" w:date="2015-07-17T15:26:00Z">
              <w:tcPr>
                <w:tcW w:w="1672" w:type="dxa"/>
                <w:noWrap/>
                <w:hideMark/>
              </w:tcPr>
            </w:tcPrChange>
          </w:tcPr>
          <w:p w:rsidR="00897B1D" w:rsidRPr="000B2EFC" w:rsidRDefault="00897B1D" w:rsidP="000B2EFC">
            <w:pPr>
              <w:rPr>
                <w:ins w:id="205" w:author="Engineering do Brasil S.A" w:date="2015-07-17T15:26:00Z"/>
                <w:rFonts w:ascii="Arial" w:hAnsi="Arial" w:cs="Arial"/>
                <w:sz w:val="18"/>
                <w:lang w:val="pt-BR"/>
                <w:rPrChange w:id="206" w:author="Engineering do Brasil S.A" w:date="2015-07-17T15:26:00Z">
                  <w:rPr>
                    <w:ins w:id="207" w:author="Engineering do Brasil S.A" w:date="2015-07-17T15:26:00Z"/>
                  </w:rPr>
                </w:rPrChange>
              </w:rPr>
            </w:pPr>
            <w:proofErr w:type="gramStart"/>
            <w:ins w:id="208" w:author="Engineering do Brasil S.A" w:date="2015-07-17T15:26:00Z">
              <w:r w:rsidRPr="000B2EFC">
                <w:rPr>
                  <w:rFonts w:ascii="Arial" w:hAnsi="Arial" w:cs="Arial"/>
                  <w:sz w:val="18"/>
                  <w:lang w:val="pt-BR"/>
                  <w:rPrChange w:id="209" w:author="Engineering do Brasil S.A" w:date="2015-07-17T15:26:00Z">
                    <w:rPr/>
                  </w:rPrChange>
                </w:rPr>
                <w:t>pergunta</w:t>
              </w:r>
              <w:proofErr w:type="gramEnd"/>
              <w:r w:rsidRPr="000B2EFC">
                <w:rPr>
                  <w:rFonts w:ascii="Arial" w:hAnsi="Arial" w:cs="Arial"/>
                  <w:sz w:val="18"/>
                  <w:lang w:val="pt-BR"/>
                  <w:rPrChange w:id="210" w:author="Engineering do Brasil S.A" w:date="2015-07-17T15:26:00Z">
                    <w:rPr/>
                  </w:rPrChange>
                </w:rPr>
                <w:t>_004</w:t>
              </w:r>
            </w:ins>
          </w:p>
        </w:tc>
        <w:tc>
          <w:tcPr>
            <w:tcW w:w="943" w:type="pct"/>
            <w:gridSpan w:val="2"/>
            <w:noWrap/>
            <w:hideMark/>
            <w:tcPrChange w:id="211" w:author="Engineering do Brasil S.A" w:date="2015-07-17T15:26:00Z">
              <w:tcPr>
                <w:tcW w:w="1319" w:type="dxa"/>
                <w:noWrap/>
                <w:hideMark/>
              </w:tcPr>
            </w:tcPrChange>
          </w:tcPr>
          <w:p w:rsidR="00897B1D" w:rsidRPr="000B2EFC" w:rsidRDefault="00897B1D" w:rsidP="000B2EFC">
            <w:pPr>
              <w:jc w:val="center"/>
              <w:rPr>
                <w:ins w:id="212" w:author="Engineering do Brasil S.A" w:date="2015-07-17T15:26:00Z"/>
                <w:rFonts w:ascii="Arial" w:hAnsi="Arial" w:cs="Arial"/>
                <w:sz w:val="18"/>
                <w:lang w:val="pt-BR"/>
                <w:rPrChange w:id="213" w:author="Engineering do Brasil S.A" w:date="2015-07-17T15:26:00Z">
                  <w:rPr>
                    <w:ins w:id="214" w:author="Engineering do Brasil S.A" w:date="2015-07-17T15:26:00Z"/>
                    <w:rFonts w:cs="Arial"/>
                    <w:b/>
                    <w:bCs/>
                    <w:kern w:val="28"/>
                    <w:sz w:val="32"/>
                    <w:szCs w:val="32"/>
                  </w:rPr>
                </w:rPrChange>
              </w:rPr>
            </w:pPr>
            <w:ins w:id="215" w:author="Engineering do Brasil S.A" w:date="2015-07-17T15:26:00Z">
              <w:r w:rsidRPr="000B2EFC">
                <w:rPr>
                  <w:rFonts w:ascii="Arial" w:hAnsi="Arial" w:cs="Arial"/>
                  <w:sz w:val="18"/>
                  <w:lang w:val="pt-BR"/>
                  <w:rPrChange w:id="216" w:author="Engineering do Brasil S.A" w:date="2015-07-17T15:26:00Z">
                    <w:rPr/>
                  </w:rPrChange>
                </w:rPr>
                <w:t>4</w:t>
              </w:r>
            </w:ins>
          </w:p>
        </w:tc>
        <w:tc>
          <w:tcPr>
            <w:tcW w:w="2880" w:type="pct"/>
            <w:gridSpan w:val="2"/>
            <w:noWrap/>
            <w:hideMark/>
            <w:tcPrChange w:id="217" w:author="Engineering do Brasil S.A" w:date="2015-07-17T15:26:00Z">
              <w:tcPr>
                <w:tcW w:w="4819" w:type="dxa"/>
                <w:noWrap/>
                <w:hideMark/>
              </w:tcPr>
            </w:tcPrChange>
          </w:tcPr>
          <w:p w:rsidR="00897B1D" w:rsidRPr="000B2EFC" w:rsidRDefault="00897B1D" w:rsidP="000B2EFC">
            <w:pPr>
              <w:rPr>
                <w:ins w:id="218" w:author="Engineering do Brasil S.A" w:date="2015-07-17T15:26:00Z"/>
                <w:rFonts w:ascii="Arial" w:hAnsi="Arial" w:cs="Arial"/>
                <w:sz w:val="18"/>
                <w:lang w:val="pt-BR"/>
                <w:rPrChange w:id="219" w:author="Engineering do Brasil S.A" w:date="2015-07-17T15:26:00Z">
                  <w:rPr>
                    <w:ins w:id="220" w:author="Engineering do Brasil S.A" w:date="2015-07-17T15:26:00Z"/>
                    <w:rFonts w:cs="Arial"/>
                    <w:b/>
                    <w:bCs/>
                    <w:kern w:val="28"/>
                    <w:sz w:val="32"/>
                    <w:szCs w:val="32"/>
                  </w:rPr>
                </w:rPrChange>
              </w:rPr>
            </w:pPr>
            <w:ins w:id="221" w:author="Engineering do Brasil S.A" w:date="2015-07-17T15:26:00Z">
              <w:r w:rsidRPr="000B2EFC">
                <w:rPr>
                  <w:rFonts w:ascii="Arial" w:hAnsi="Arial" w:cs="Arial"/>
                  <w:sz w:val="18"/>
                  <w:lang w:val="pt-BR"/>
                  <w:rPrChange w:id="222" w:author="Engineering do Brasil S.A" w:date="2015-07-17T15:26:00Z">
                    <w:rPr/>
                  </w:rPrChange>
                </w:rPr>
                <w:t>Conselho de Administração da TPART</w:t>
              </w:r>
            </w:ins>
          </w:p>
        </w:tc>
      </w:tr>
      <w:tr w:rsidR="00897B1D" w:rsidRPr="000B2EFC" w:rsidTr="000B2EFC">
        <w:trPr>
          <w:trHeight w:val="300"/>
          <w:jc w:val="center"/>
          <w:ins w:id="223" w:author="Engineering do Brasil S.A" w:date="2015-07-17T15:26:00Z"/>
          <w:trPrChange w:id="224" w:author="Engineering do Brasil S.A" w:date="2015-07-17T15:26:00Z">
            <w:trPr>
              <w:trHeight w:val="300"/>
            </w:trPr>
          </w:trPrChange>
        </w:trPr>
        <w:tc>
          <w:tcPr>
            <w:tcW w:w="1177" w:type="pct"/>
            <w:noWrap/>
            <w:hideMark/>
            <w:tcPrChange w:id="225" w:author="Engineering do Brasil S.A" w:date="2015-07-17T15:26:00Z">
              <w:tcPr>
                <w:tcW w:w="1672" w:type="dxa"/>
                <w:noWrap/>
                <w:hideMark/>
              </w:tcPr>
            </w:tcPrChange>
          </w:tcPr>
          <w:p w:rsidR="00897B1D" w:rsidRPr="000B2EFC" w:rsidRDefault="00897B1D" w:rsidP="000B2EFC">
            <w:pPr>
              <w:rPr>
                <w:ins w:id="226" w:author="Engineering do Brasil S.A" w:date="2015-07-17T15:26:00Z"/>
                <w:rFonts w:ascii="Arial" w:hAnsi="Arial" w:cs="Arial"/>
                <w:sz w:val="18"/>
                <w:lang w:val="pt-BR"/>
                <w:rPrChange w:id="227" w:author="Engineering do Brasil S.A" w:date="2015-07-17T15:26:00Z">
                  <w:rPr>
                    <w:ins w:id="228" w:author="Engineering do Brasil S.A" w:date="2015-07-17T15:26:00Z"/>
                  </w:rPr>
                </w:rPrChange>
              </w:rPr>
            </w:pPr>
            <w:proofErr w:type="gramStart"/>
            <w:ins w:id="229" w:author="Engineering do Brasil S.A" w:date="2015-07-17T15:26:00Z">
              <w:r w:rsidRPr="000B2EFC">
                <w:rPr>
                  <w:rFonts w:ascii="Arial" w:hAnsi="Arial" w:cs="Arial"/>
                  <w:sz w:val="18"/>
                  <w:lang w:val="pt-BR"/>
                  <w:rPrChange w:id="230" w:author="Engineering do Brasil S.A" w:date="2015-07-17T15:26:00Z">
                    <w:rPr/>
                  </w:rPrChange>
                </w:rPr>
                <w:t>pergunta</w:t>
              </w:r>
              <w:proofErr w:type="gramEnd"/>
              <w:r w:rsidRPr="000B2EFC">
                <w:rPr>
                  <w:rFonts w:ascii="Arial" w:hAnsi="Arial" w:cs="Arial"/>
                  <w:sz w:val="18"/>
                  <w:lang w:val="pt-BR"/>
                  <w:rPrChange w:id="231" w:author="Engineering do Brasil S.A" w:date="2015-07-17T15:26:00Z">
                    <w:rPr/>
                  </w:rPrChange>
                </w:rPr>
                <w:t>_005</w:t>
              </w:r>
            </w:ins>
          </w:p>
        </w:tc>
        <w:tc>
          <w:tcPr>
            <w:tcW w:w="943" w:type="pct"/>
            <w:gridSpan w:val="2"/>
            <w:noWrap/>
            <w:hideMark/>
            <w:tcPrChange w:id="232" w:author="Engineering do Brasil S.A" w:date="2015-07-17T15:26:00Z">
              <w:tcPr>
                <w:tcW w:w="1319" w:type="dxa"/>
                <w:noWrap/>
                <w:hideMark/>
              </w:tcPr>
            </w:tcPrChange>
          </w:tcPr>
          <w:p w:rsidR="00897B1D" w:rsidRPr="000B2EFC" w:rsidRDefault="00897B1D" w:rsidP="000B2EFC">
            <w:pPr>
              <w:jc w:val="center"/>
              <w:rPr>
                <w:ins w:id="233" w:author="Engineering do Brasil S.A" w:date="2015-07-17T15:26:00Z"/>
                <w:rFonts w:ascii="Arial" w:hAnsi="Arial" w:cs="Arial"/>
                <w:sz w:val="18"/>
                <w:lang w:val="pt-BR"/>
                <w:rPrChange w:id="234" w:author="Engineering do Brasil S.A" w:date="2015-07-17T15:26:00Z">
                  <w:rPr>
                    <w:ins w:id="235" w:author="Engineering do Brasil S.A" w:date="2015-07-17T15:26:00Z"/>
                    <w:rFonts w:cs="Arial"/>
                    <w:b/>
                    <w:bCs/>
                    <w:kern w:val="28"/>
                    <w:sz w:val="32"/>
                    <w:szCs w:val="32"/>
                  </w:rPr>
                </w:rPrChange>
              </w:rPr>
            </w:pPr>
            <w:ins w:id="236" w:author="Engineering do Brasil S.A" w:date="2015-07-17T15:26:00Z">
              <w:r w:rsidRPr="000B2EFC">
                <w:rPr>
                  <w:rFonts w:ascii="Arial" w:hAnsi="Arial" w:cs="Arial"/>
                  <w:sz w:val="18"/>
                  <w:lang w:val="pt-BR"/>
                  <w:rPrChange w:id="237" w:author="Engineering do Brasil S.A" w:date="2015-07-17T15:26:00Z">
                    <w:rPr/>
                  </w:rPrChange>
                </w:rPr>
                <w:t>5</w:t>
              </w:r>
            </w:ins>
          </w:p>
        </w:tc>
        <w:tc>
          <w:tcPr>
            <w:tcW w:w="2880" w:type="pct"/>
            <w:gridSpan w:val="2"/>
            <w:noWrap/>
            <w:hideMark/>
            <w:tcPrChange w:id="238" w:author="Engineering do Brasil S.A" w:date="2015-07-17T15:26:00Z">
              <w:tcPr>
                <w:tcW w:w="4819" w:type="dxa"/>
                <w:noWrap/>
                <w:hideMark/>
              </w:tcPr>
            </w:tcPrChange>
          </w:tcPr>
          <w:p w:rsidR="00897B1D" w:rsidRPr="000B2EFC" w:rsidRDefault="00897B1D" w:rsidP="000B2EFC">
            <w:pPr>
              <w:rPr>
                <w:ins w:id="239" w:author="Engineering do Brasil S.A" w:date="2015-07-17T15:26:00Z"/>
                <w:rFonts w:ascii="Arial" w:hAnsi="Arial" w:cs="Arial"/>
                <w:sz w:val="18"/>
                <w:lang w:val="pt-BR"/>
                <w:rPrChange w:id="240" w:author="Engineering do Brasil S.A" w:date="2015-07-17T15:26:00Z">
                  <w:rPr>
                    <w:ins w:id="241" w:author="Engineering do Brasil S.A" w:date="2015-07-17T15:26:00Z"/>
                    <w:rFonts w:cs="Arial"/>
                    <w:b/>
                    <w:bCs/>
                    <w:kern w:val="28"/>
                    <w:sz w:val="32"/>
                    <w:szCs w:val="32"/>
                  </w:rPr>
                </w:rPrChange>
              </w:rPr>
            </w:pPr>
            <w:ins w:id="242" w:author="Engineering do Brasil S.A" w:date="2015-07-17T15:26:00Z">
              <w:r w:rsidRPr="000B2EFC">
                <w:rPr>
                  <w:rFonts w:ascii="Arial" w:hAnsi="Arial" w:cs="Arial"/>
                  <w:sz w:val="18"/>
                  <w:lang w:val="pt-BR"/>
                  <w:rPrChange w:id="243" w:author="Engineering do Brasil S.A" w:date="2015-07-17T15:26:00Z">
                    <w:rPr/>
                  </w:rPrChange>
                </w:rPr>
                <w:t>Diretoria Colegiada da TPART</w:t>
              </w:r>
            </w:ins>
          </w:p>
        </w:tc>
      </w:tr>
      <w:tr w:rsidR="00897B1D" w:rsidRPr="000B2EFC" w:rsidTr="000B2EFC">
        <w:trPr>
          <w:trHeight w:val="300"/>
          <w:jc w:val="center"/>
          <w:ins w:id="244" w:author="Engineering do Brasil S.A" w:date="2015-07-17T15:26:00Z"/>
          <w:trPrChange w:id="245" w:author="Engineering do Brasil S.A" w:date="2015-07-17T15:26:00Z">
            <w:trPr>
              <w:trHeight w:val="300"/>
            </w:trPr>
          </w:trPrChange>
        </w:trPr>
        <w:tc>
          <w:tcPr>
            <w:tcW w:w="1177" w:type="pct"/>
            <w:noWrap/>
            <w:hideMark/>
            <w:tcPrChange w:id="246" w:author="Engineering do Brasil S.A" w:date="2015-07-17T15:26:00Z">
              <w:tcPr>
                <w:tcW w:w="1672" w:type="dxa"/>
                <w:noWrap/>
                <w:hideMark/>
              </w:tcPr>
            </w:tcPrChange>
          </w:tcPr>
          <w:p w:rsidR="00897B1D" w:rsidRPr="000B2EFC" w:rsidRDefault="00897B1D" w:rsidP="000B2EFC">
            <w:pPr>
              <w:rPr>
                <w:ins w:id="247" w:author="Engineering do Brasil S.A" w:date="2015-07-17T15:26:00Z"/>
                <w:rFonts w:ascii="Arial" w:hAnsi="Arial" w:cs="Arial"/>
                <w:sz w:val="18"/>
                <w:lang w:val="pt-BR"/>
                <w:rPrChange w:id="248" w:author="Engineering do Brasil S.A" w:date="2015-07-17T15:26:00Z">
                  <w:rPr>
                    <w:ins w:id="249" w:author="Engineering do Brasil S.A" w:date="2015-07-17T15:26:00Z"/>
                  </w:rPr>
                </w:rPrChange>
              </w:rPr>
            </w:pPr>
            <w:proofErr w:type="gramStart"/>
            <w:ins w:id="250" w:author="Engineering do Brasil S.A" w:date="2015-07-17T15:26:00Z">
              <w:r w:rsidRPr="000B2EFC">
                <w:rPr>
                  <w:rFonts w:ascii="Arial" w:hAnsi="Arial" w:cs="Arial"/>
                  <w:sz w:val="18"/>
                  <w:lang w:val="pt-BR"/>
                  <w:rPrChange w:id="251" w:author="Engineering do Brasil S.A" w:date="2015-07-17T15:26:00Z">
                    <w:rPr/>
                  </w:rPrChange>
                </w:rPr>
                <w:t>pergunta</w:t>
              </w:r>
              <w:proofErr w:type="gramEnd"/>
              <w:r w:rsidRPr="000B2EFC">
                <w:rPr>
                  <w:rFonts w:ascii="Arial" w:hAnsi="Arial" w:cs="Arial"/>
                  <w:sz w:val="18"/>
                  <w:lang w:val="pt-BR"/>
                  <w:rPrChange w:id="252" w:author="Engineering do Brasil S.A" w:date="2015-07-17T15:26:00Z">
                    <w:rPr/>
                  </w:rPrChange>
                </w:rPr>
                <w:t>_006</w:t>
              </w:r>
            </w:ins>
          </w:p>
        </w:tc>
        <w:tc>
          <w:tcPr>
            <w:tcW w:w="943" w:type="pct"/>
            <w:gridSpan w:val="2"/>
            <w:noWrap/>
            <w:hideMark/>
            <w:tcPrChange w:id="253" w:author="Engineering do Brasil S.A" w:date="2015-07-17T15:26:00Z">
              <w:tcPr>
                <w:tcW w:w="1319" w:type="dxa"/>
                <w:noWrap/>
                <w:hideMark/>
              </w:tcPr>
            </w:tcPrChange>
          </w:tcPr>
          <w:p w:rsidR="00897B1D" w:rsidRPr="000B2EFC" w:rsidRDefault="00897B1D" w:rsidP="000B2EFC">
            <w:pPr>
              <w:jc w:val="center"/>
              <w:rPr>
                <w:ins w:id="254" w:author="Engineering do Brasil S.A" w:date="2015-07-17T15:26:00Z"/>
                <w:rFonts w:ascii="Arial" w:hAnsi="Arial" w:cs="Arial"/>
                <w:sz w:val="18"/>
                <w:lang w:val="pt-BR"/>
                <w:rPrChange w:id="255" w:author="Engineering do Brasil S.A" w:date="2015-07-17T15:26:00Z">
                  <w:rPr>
                    <w:ins w:id="256" w:author="Engineering do Brasil S.A" w:date="2015-07-17T15:26:00Z"/>
                    <w:rFonts w:cs="Arial"/>
                    <w:b/>
                    <w:bCs/>
                    <w:kern w:val="28"/>
                    <w:sz w:val="32"/>
                    <w:szCs w:val="32"/>
                  </w:rPr>
                </w:rPrChange>
              </w:rPr>
            </w:pPr>
            <w:ins w:id="257" w:author="Engineering do Brasil S.A" w:date="2015-07-17T15:26:00Z">
              <w:r w:rsidRPr="000B2EFC">
                <w:rPr>
                  <w:rFonts w:ascii="Arial" w:hAnsi="Arial" w:cs="Arial"/>
                  <w:sz w:val="18"/>
                  <w:lang w:val="pt-BR"/>
                  <w:rPrChange w:id="258" w:author="Engineering do Brasil S.A" w:date="2015-07-17T15:26:00Z">
                    <w:rPr/>
                  </w:rPrChange>
                </w:rPr>
                <w:t>6</w:t>
              </w:r>
            </w:ins>
          </w:p>
        </w:tc>
        <w:tc>
          <w:tcPr>
            <w:tcW w:w="2880" w:type="pct"/>
            <w:gridSpan w:val="2"/>
            <w:noWrap/>
            <w:hideMark/>
            <w:tcPrChange w:id="259" w:author="Engineering do Brasil S.A" w:date="2015-07-17T15:26:00Z">
              <w:tcPr>
                <w:tcW w:w="4819" w:type="dxa"/>
                <w:noWrap/>
                <w:hideMark/>
              </w:tcPr>
            </w:tcPrChange>
          </w:tcPr>
          <w:p w:rsidR="00897B1D" w:rsidRPr="000B2EFC" w:rsidRDefault="00897B1D" w:rsidP="000B2EFC">
            <w:pPr>
              <w:rPr>
                <w:ins w:id="260" w:author="Engineering do Brasil S.A" w:date="2015-07-17T15:26:00Z"/>
                <w:rFonts w:ascii="Arial" w:hAnsi="Arial" w:cs="Arial"/>
                <w:sz w:val="18"/>
                <w:lang w:val="pt-BR"/>
                <w:rPrChange w:id="261" w:author="Engineering do Brasil S.A" w:date="2015-07-17T15:26:00Z">
                  <w:rPr>
                    <w:ins w:id="262" w:author="Engineering do Brasil S.A" w:date="2015-07-17T15:26:00Z"/>
                    <w:rFonts w:cs="Arial"/>
                    <w:b/>
                    <w:bCs/>
                    <w:kern w:val="28"/>
                    <w:sz w:val="32"/>
                    <w:szCs w:val="32"/>
                  </w:rPr>
                </w:rPrChange>
              </w:rPr>
            </w:pPr>
            <w:ins w:id="263" w:author="Engineering do Brasil S.A" w:date="2015-07-17T15:26:00Z">
              <w:r w:rsidRPr="000B2EFC">
                <w:rPr>
                  <w:rFonts w:ascii="Arial" w:hAnsi="Arial" w:cs="Arial"/>
                  <w:sz w:val="18"/>
                  <w:lang w:val="pt-BR"/>
                  <w:rPrChange w:id="264" w:author="Engineering do Brasil S.A" w:date="2015-07-17T15:26:00Z">
                    <w:rPr/>
                  </w:rPrChange>
                </w:rPr>
                <w:t>Conselho de Administração da TPART</w:t>
              </w:r>
            </w:ins>
          </w:p>
        </w:tc>
      </w:tr>
      <w:tr w:rsidR="00897B1D" w:rsidRPr="000B2EFC" w:rsidTr="000B2EFC">
        <w:trPr>
          <w:trHeight w:val="300"/>
          <w:jc w:val="center"/>
          <w:ins w:id="265" w:author="Engineering do Brasil S.A" w:date="2015-07-17T15:26:00Z"/>
          <w:trPrChange w:id="266" w:author="Engineering do Brasil S.A" w:date="2015-07-17T15:26:00Z">
            <w:trPr>
              <w:trHeight w:val="300"/>
            </w:trPr>
          </w:trPrChange>
        </w:trPr>
        <w:tc>
          <w:tcPr>
            <w:tcW w:w="1177" w:type="pct"/>
            <w:noWrap/>
            <w:hideMark/>
            <w:tcPrChange w:id="267" w:author="Engineering do Brasil S.A" w:date="2015-07-17T15:26:00Z">
              <w:tcPr>
                <w:tcW w:w="1672" w:type="dxa"/>
                <w:noWrap/>
                <w:hideMark/>
              </w:tcPr>
            </w:tcPrChange>
          </w:tcPr>
          <w:p w:rsidR="00897B1D" w:rsidRPr="000B2EFC" w:rsidRDefault="00897B1D" w:rsidP="000B2EFC">
            <w:pPr>
              <w:rPr>
                <w:ins w:id="268" w:author="Engineering do Brasil S.A" w:date="2015-07-17T15:26:00Z"/>
                <w:rFonts w:ascii="Arial" w:hAnsi="Arial" w:cs="Arial"/>
                <w:sz w:val="18"/>
                <w:lang w:val="pt-BR"/>
                <w:rPrChange w:id="269" w:author="Engineering do Brasil S.A" w:date="2015-07-17T15:26:00Z">
                  <w:rPr>
                    <w:ins w:id="270" w:author="Engineering do Brasil S.A" w:date="2015-07-17T15:26:00Z"/>
                  </w:rPr>
                </w:rPrChange>
              </w:rPr>
            </w:pPr>
            <w:proofErr w:type="gramStart"/>
            <w:ins w:id="271" w:author="Engineering do Brasil S.A" w:date="2015-07-17T15:26:00Z">
              <w:r w:rsidRPr="000B2EFC">
                <w:rPr>
                  <w:rFonts w:ascii="Arial" w:hAnsi="Arial" w:cs="Arial"/>
                  <w:sz w:val="18"/>
                  <w:lang w:val="pt-BR"/>
                  <w:rPrChange w:id="272" w:author="Engineering do Brasil S.A" w:date="2015-07-17T15:26:00Z">
                    <w:rPr/>
                  </w:rPrChange>
                </w:rPr>
                <w:t>pergunta</w:t>
              </w:r>
              <w:proofErr w:type="gramEnd"/>
              <w:r w:rsidRPr="000B2EFC">
                <w:rPr>
                  <w:rFonts w:ascii="Arial" w:hAnsi="Arial" w:cs="Arial"/>
                  <w:sz w:val="18"/>
                  <w:lang w:val="pt-BR"/>
                  <w:rPrChange w:id="273" w:author="Engineering do Brasil S.A" w:date="2015-07-17T15:26:00Z">
                    <w:rPr/>
                  </w:rPrChange>
                </w:rPr>
                <w:t>_007</w:t>
              </w:r>
            </w:ins>
          </w:p>
        </w:tc>
        <w:tc>
          <w:tcPr>
            <w:tcW w:w="943" w:type="pct"/>
            <w:gridSpan w:val="2"/>
            <w:noWrap/>
            <w:hideMark/>
            <w:tcPrChange w:id="274" w:author="Engineering do Brasil S.A" w:date="2015-07-17T15:26:00Z">
              <w:tcPr>
                <w:tcW w:w="1319" w:type="dxa"/>
                <w:noWrap/>
                <w:hideMark/>
              </w:tcPr>
            </w:tcPrChange>
          </w:tcPr>
          <w:p w:rsidR="00897B1D" w:rsidRPr="000B2EFC" w:rsidRDefault="00897B1D" w:rsidP="000B2EFC">
            <w:pPr>
              <w:jc w:val="center"/>
              <w:rPr>
                <w:ins w:id="275" w:author="Engineering do Brasil S.A" w:date="2015-07-17T15:26:00Z"/>
                <w:rFonts w:ascii="Arial" w:hAnsi="Arial" w:cs="Arial"/>
                <w:sz w:val="18"/>
                <w:lang w:val="pt-BR"/>
                <w:rPrChange w:id="276" w:author="Engineering do Brasil S.A" w:date="2015-07-17T15:26:00Z">
                  <w:rPr>
                    <w:ins w:id="277" w:author="Engineering do Brasil S.A" w:date="2015-07-17T15:26:00Z"/>
                    <w:rFonts w:cs="Arial"/>
                    <w:b/>
                    <w:bCs/>
                    <w:kern w:val="28"/>
                    <w:sz w:val="32"/>
                    <w:szCs w:val="32"/>
                  </w:rPr>
                </w:rPrChange>
              </w:rPr>
            </w:pPr>
            <w:ins w:id="278" w:author="Engineering do Brasil S.A" w:date="2015-07-17T15:26:00Z">
              <w:r w:rsidRPr="000B2EFC">
                <w:rPr>
                  <w:rFonts w:ascii="Arial" w:hAnsi="Arial" w:cs="Arial"/>
                  <w:sz w:val="18"/>
                  <w:lang w:val="pt-BR"/>
                  <w:rPrChange w:id="279" w:author="Engineering do Brasil S.A" w:date="2015-07-17T15:26:00Z">
                    <w:rPr/>
                  </w:rPrChange>
                </w:rPr>
                <w:t>7</w:t>
              </w:r>
            </w:ins>
          </w:p>
        </w:tc>
        <w:tc>
          <w:tcPr>
            <w:tcW w:w="2880" w:type="pct"/>
            <w:gridSpan w:val="2"/>
            <w:noWrap/>
            <w:hideMark/>
            <w:tcPrChange w:id="280" w:author="Engineering do Brasil S.A" w:date="2015-07-17T15:26:00Z">
              <w:tcPr>
                <w:tcW w:w="4819" w:type="dxa"/>
                <w:noWrap/>
                <w:hideMark/>
              </w:tcPr>
            </w:tcPrChange>
          </w:tcPr>
          <w:p w:rsidR="00897B1D" w:rsidRPr="000B2EFC" w:rsidRDefault="00897B1D" w:rsidP="000B2EFC">
            <w:pPr>
              <w:rPr>
                <w:ins w:id="281" w:author="Engineering do Brasil S.A" w:date="2015-07-17T15:26:00Z"/>
                <w:rFonts w:ascii="Arial" w:hAnsi="Arial" w:cs="Arial"/>
                <w:sz w:val="18"/>
                <w:lang w:val="pt-BR"/>
                <w:rPrChange w:id="282" w:author="Engineering do Brasil S.A" w:date="2015-07-17T15:26:00Z">
                  <w:rPr>
                    <w:ins w:id="283" w:author="Engineering do Brasil S.A" w:date="2015-07-17T15:26:00Z"/>
                    <w:rFonts w:cs="Arial"/>
                    <w:b/>
                    <w:bCs/>
                    <w:kern w:val="28"/>
                    <w:sz w:val="32"/>
                    <w:szCs w:val="32"/>
                  </w:rPr>
                </w:rPrChange>
              </w:rPr>
            </w:pPr>
            <w:ins w:id="284" w:author="Engineering do Brasil S.A" w:date="2015-07-17T15:26:00Z">
              <w:r w:rsidRPr="000B2EFC">
                <w:rPr>
                  <w:rFonts w:ascii="Arial" w:hAnsi="Arial" w:cs="Arial"/>
                  <w:sz w:val="18"/>
                  <w:lang w:val="pt-BR"/>
                  <w:rPrChange w:id="285" w:author="Engineering do Brasil S.A" w:date="2015-07-17T15:26:00Z">
                    <w:rPr/>
                  </w:rPrChange>
                </w:rPr>
                <w:t>Diretoria Colegiada da TPART</w:t>
              </w:r>
            </w:ins>
          </w:p>
        </w:tc>
      </w:tr>
      <w:tr w:rsidR="00897B1D" w:rsidRPr="000B2EFC" w:rsidTr="000B2EFC">
        <w:trPr>
          <w:trHeight w:val="300"/>
          <w:jc w:val="center"/>
          <w:ins w:id="286" w:author="Engineering do Brasil S.A" w:date="2015-07-17T15:26:00Z"/>
          <w:trPrChange w:id="287" w:author="Engineering do Brasil S.A" w:date="2015-07-17T15:26:00Z">
            <w:trPr>
              <w:trHeight w:val="300"/>
            </w:trPr>
          </w:trPrChange>
        </w:trPr>
        <w:tc>
          <w:tcPr>
            <w:tcW w:w="1177" w:type="pct"/>
            <w:noWrap/>
            <w:hideMark/>
            <w:tcPrChange w:id="288" w:author="Engineering do Brasil S.A" w:date="2015-07-17T15:26:00Z">
              <w:tcPr>
                <w:tcW w:w="1672" w:type="dxa"/>
                <w:noWrap/>
                <w:hideMark/>
              </w:tcPr>
            </w:tcPrChange>
          </w:tcPr>
          <w:p w:rsidR="00897B1D" w:rsidRPr="000B2EFC" w:rsidRDefault="00897B1D" w:rsidP="000B2EFC">
            <w:pPr>
              <w:rPr>
                <w:ins w:id="289" w:author="Engineering do Brasil S.A" w:date="2015-07-17T15:26:00Z"/>
                <w:rFonts w:ascii="Arial" w:hAnsi="Arial" w:cs="Arial"/>
                <w:sz w:val="18"/>
                <w:lang w:val="pt-BR"/>
                <w:rPrChange w:id="290" w:author="Engineering do Brasil S.A" w:date="2015-07-17T15:26:00Z">
                  <w:rPr>
                    <w:ins w:id="291" w:author="Engineering do Brasil S.A" w:date="2015-07-17T15:26:00Z"/>
                  </w:rPr>
                </w:rPrChange>
              </w:rPr>
            </w:pPr>
            <w:proofErr w:type="gramStart"/>
            <w:ins w:id="292" w:author="Engineering do Brasil S.A" w:date="2015-07-17T15:26:00Z">
              <w:r w:rsidRPr="000B2EFC">
                <w:rPr>
                  <w:rFonts w:ascii="Arial" w:hAnsi="Arial" w:cs="Arial"/>
                  <w:sz w:val="18"/>
                  <w:lang w:val="pt-BR"/>
                  <w:rPrChange w:id="293" w:author="Engineering do Brasil S.A" w:date="2015-07-17T15:26:00Z">
                    <w:rPr/>
                  </w:rPrChange>
                </w:rPr>
                <w:t>pergunta</w:t>
              </w:r>
              <w:proofErr w:type="gramEnd"/>
              <w:r w:rsidRPr="000B2EFC">
                <w:rPr>
                  <w:rFonts w:ascii="Arial" w:hAnsi="Arial" w:cs="Arial"/>
                  <w:sz w:val="18"/>
                  <w:lang w:val="pt-BR"/>
                  <w:rPrChange w:id="294" w:author="Engineering do Brasil S.A" w:date="2015-07-17T15:26:00Z">
                    <w:rPr/>
                  </w:rPrChange>
                </w:rPr>
                <w:t>_008</w:t>
              </w:r>
            </w:ins>
          </w:p>
        </w:tc>
        <w:tc>
          <w:tcPr>
            <w:tcW w:w="943" w:type="pct"/>
            <w:gridSpan w:val="2"/>
            <w:noWrap/>
            <w:hideMark/>
            <w:tcPrChange w:id="295" w:author="Engineering do Brasil S.A" w:date="2015-07-17T15:26:00Z">
              <w:tcPr>
                <w:tcW w:w="1319" w:type="dxa"/>
                <w:noWrap/>
                <w:hideMark/>
              </w:tcPr>
            </w:tcPrChange>
          </w:tcPr>
          <w:p w:rsidR="00897B1D" w:rsidRPr="000B2EFC" w:rsidRDefault="00897B1D" w:rsidP="000B2EFC">
            <w:pPr>
              <w:jc w:val="center"/>
              <w:rPr>
                <w:ins w:id="296" w:author="Engineering do Brasil S.A" w:date="2015-07-17T15:26:00Z"/>
                <w:rFonts w:ascii="Arial" w:hAnsi="Arial" w:cs="Arial"/>
                <w:sz w:val="18"/>
                <w:lang w:val="pt-BR"/>
                <w:rPrChange w:id="297" w:author="Engineering do Brasil S.A" w:date="2015-07-17T15:26:00Z">
                  <w:rPr>
                    <w:ins w:id="298" w:author="Engineering do Brasil S.A" w:date="2015-07-17T15:26:00Z"/>
                    <w:rFonts w:cs="Arial"/>
                    <w:b/>
                    <w:bCs/>
                    <w:kern w:val="28"/>
                    <w:sz w:val="32"/>
                    <w:szCs w:val="32"/>
                  </w:rPr>
                </w:rPrChange>
              </w:rPr>
            </w:pPr>
            <w:ins w:id="299" w:author="Engineering do Brasil S.A" w:date="2015-07-17T15:26:00Z">
              <w:r w:rsidRPr="000B2EFC">
                <w:rPr>
                  <w:rFonts w:ascii="Arial" w:hAnsi="Arial" w:cs="Arial"/>
                  <w:sz w:val="18"/>
                  <w:lang w:val="pt-BR"/>
                  <w:rPrChange w:id="300" w:author="Engineering do Brasil S.A" w:date="2015-07-17T15:26:00Z">
                    <w:rPr/>
                  </w:rPrChange>
                </w:rPr>
                <w:t>8</w:t>
              </w:r>
            </w:ins>
          </w:p>
        </w:tc>
        <w:tc>
          <w:tcPr>
            <w:tcW w:w="2880" w:type="pct"/>
            <w:gridSpan w:val="2"/>
            <w:noWrap/>
            <w:hideMark/>
            <w:tcPrChange w:id="301" w:author="Engineering do Brasil S.A" w:date="2015-07-17T15:26:00Z">
              <w:tcPr>
                <w:tcW w:w="4819" w:type="dxa"/>
                <w:noWrap/>
                <w:hideMark/>
              </w:tcPr>
            </w:tcPrChange>
          </w:tcPr>
          <w:p w:rsidR="00897B1D" w:rsidRPr="000B2EFC" w:rsidRDefault="00897B1D" w:rsidP="000B2EFC">
            <w:pPr>
              <w:rPr>
                <w:ins w:id="302" w:author="Engineering do Brasil S.A" w:date="2015-07-17T15:26:00Z"/>
                <w:rFonts w:ascii="Arial" w:hAnsi="Arial" w:cs="Arial"/>
                <w:sz w:val="18"/>
                <w:lang w:val="pt-BR"/>
                <w:rPrChange w:id="303" w:author="Engineering do Brasil S.A" w:date="2015-07-17T15:26:00Z">
                  <w:rPr>
                    <w:ins w:id="304" w:author="Engineering do Brasil S.A" w:date="2015-07-17T15:26:00Z"/>
                    <w:rFonts w:cs="Arial"/>
                    <w:b/>
                    <w:bCs/>
                    <w:kern w:val="28"/>
                    <w:sz w:val="32"/>
                    <w:szCs w:val="32"/>
                  </w:rPr>
                </w:rPrChange>
              </w:rPr>
            </w:pPr>
            <w:ins w:id="305" w:author="Engineering do Brasil S.A" w:date="2015-07-17T15:26:00Z">
              <w:r w:rsidRPr="000B2EFC">
                <w:rPr>
                  <w:rFonts w:ascii="Arial" w:hAnsi="Arial" w:cs="Arial"/>
                  <w:sz w:val="18"/>
                  <w:lang w:val="pt-BR"/>
                  <w:rPrChange w:id="306" w:author="Engineering do Brasil S.A" w:date="2015-07-17T15:26:00Z">
                    <w:rPr/>
                  </w:rPrChange>
                </w:rPr>
                <w:t>Conselho de Administração da TPART</w:t>
              </w:r>
            </w:ins>
          </w:p>
        </w:tc>
      </w:tr>
      <w:tr w:rsidR="00897B1D" w:rsidRPr="000B2EFC" w:rsidTr="000B2EFC">
        <w:trPr>
          <w:trHeight w:val="300"/>
          <w:jc w:val="center"/>
          <w:ins w:id="307" w:author="Engineering do Brasil S.A" w:date="2015-07-17T15:26:00Z"/>
          <w:trPrChange w:id="308" w:author="Engineering do Brasil S.A" w:date="2015-07-17T15:26:00Z">
            <w:trPr>
              <w:trHeight w:val="300"/>
            </w:trPr>
          </w:trPrChange>
        </w:trPr>
        <w:tc>
          <w:tcPr>
            <w:tcW w:w="1177" w:type="pct"/>
            <w:noWrap/>
            <w:hideMark/>
            <w:tcPrChange w:id="309" w:author="Engineering do Brasil S.A" w:date="2015-07-17T15:26:00Z">
              <w:tcPr>
                <w:tcW w:w="1672" w:type="dxa"/>
                <w:noWrap/>
                <w:hideMark/>
              </w:tcPr>
            </w:tcPrChange>
          </w:tcPr>
          <w:p w:rsidR="00897B1D" w:rsidRPr="000B2EFC" w:rsidRDefault="00897B1D" w:rsidP="000B2EFC">
            <w:pPr>
              <w:rPr>
                <w:ins w:id="310" w:author="Engineering do Brasil S.A" w:date="2015-07-17T15:26:00Z"/>
                <w:rFonts w:ascii="Arial" w:hAnsi="Arial" w:cs="Arial"/>
                <w:sz w:val="18"/>
                <w:lang w:val="pt-BR"/>
                <w:rPrChange w:id="311" w:author="Engineering do Brasil S.A" w:date="2015-07-17T15:26:00Z">
                  <w:rPr>
                    <w:ins w:id="312" w:author="Engineering do Brasil S.A" w:date="2015-07-17T15:26:00Z"/>
                  </w:rPr>
                </w:rPrChange>
              </w:rPr>
            </w:pPr>
            <w:proofErr w:type="gramStart"/>
            <w:ins w:id="313" w:author="Engineering do Brasil S.A" w:date="2015-07-17T15:26:00Z">
              <w:r w:rsidRPr="000B2EFC">
                <w:rPr>
                  <w:rFonts w:ascii="Arial" w:hAnsi="Arial" w:cs="Arial"/>
                  <w:sz w:val="18"/>
                  <w:lang w:val="pt-BR"/>
                  <w:rPrChange w:id="314" w:author="Engineering do Brasil S.A" w:date="2015-07-17T15:26:00Z">
                    <w:rPr/>
                  </w:rPrChange>
                </w:rPr>
                <w:t>pergunta</w:t>
              </w:r>
              <w:proofErr w:type="gramEnd"/>
              <w:r w:rsidRPr="000B2EFC">
                <w:rPr>
                  <w:rFonts w:ascii="Arial" w:hAnsi="Arial" w:cs="Arial"/>
                  <w:sz w:val="18"/>
                  <w:lang w:val="pt-BR"/>
                  <w:rPrChange w:id="315" w:author="Engineering do Brasil S.A" w:date="2015-07-17T15:26:00Z">
                    <w:rPr/>
                  </w:rPrChange>
                </w:rPr>
                <w:t>_009</w:t>
              </w:r>
            </w:ins>
          </w:p>
        </w:tc>
        <w:tc>
          <w:tcPr>
            <w:tcW w:w="943" w:type="pct"/>
            <w:gridSpan w:val="2"/>
            <w:noWrap/>
            <w:hideMark/>
            <w:tcPrChange w:id="316" w:author="Engineering do Brasil S.A" w:date="2015-07-17T15:26:00Z">
              <w:tcPr>
                <w:tcW w:w="1319" w:type="dxa"/>
                <w:noWrap/>
                <w:hideMark/>
              </w:tcPr>
            </w:tcPrChange>
          </w:tcPr>
          <w:p w:rsidR="00897B1D" w:rsidRPr="000B2EFC" w:rsidRDefault="00897B1D" w:rsidP="000B2EFC">
            <w:pPr>
              <w:jc w:val="center"/>
              <w:rPr>
                <w:ins w:id="317" w:author="Engineering do Brasil S.A" w:date="2015-07-17T15:26:00Z"/>
                <w:rFonts w:ascii="Arial" w:hAnsi="Arial" w:cs="Arial"/>
                <w:sz w:val="18"/>
                <w:lang w:val="pt-BR"/>
                <w:rPrChange w:id="318" w:author="Engineering do Brasil S.A" w:date="2015-07-17T15:26:00Z">
                  <w:rPr>
                    <w:ins w:id="319" w:author="Engineering do Brasil S.A" w:date="2015-07-17T15:26:00Z"/>
                    <w:rFonts w:cs="Arial"/>
                    <w:b/>
                    <w:bCs/>
                    <w:kern w:val="28"/>
                    <w:sz w:val="32"/>
                    <w:szCs w:val="32"/>
                  </w:rPr>
                </w:rPrChange>
              </w:rPr>
            </w:pPr>
            <w:ins w:id="320" w:author="Engineering do Brasil S.A" w:date="2015-07-17T15:26:00Z">
              <w:r w:rsidRPr="000B2EFC">
                <w:rPr>
                  <w:rFonts w:ascii="Arial" w:hAnsi="Arial" w:cs="Arial"/>
                  <w:sz w:val="18"/>
                  <w:lang w:val="pt-BR"/>
                  <w:rPrChange w:id="321" w:author="Engineering do Brasil S.A" w:date="2015-07-17T15:26:00Z">
                    <w:rPr/>
                  </w:rPrChange>
                </w:rPr>
                <w:t>9</w:t>
              </w:r>
            </w:ins>
          </w:p>
        </w:tc>
        <w:tc>
          <w:tcPr>
            <w:tcW w:w="2880" w:type="pct"/>
            <w:gridSpan w:val="2"/>
            <w:noWrap/>
            <w:hideMark/>
            <w:tcPrChange w:id="322" w:author="Engineering do Brasil S.A" w:date="2015-07-17T15:26:00Z">
              <w:tcPr>
                <w:tcW w:w="4819" w:type="dxa"/>
                <w:noWrap/>
                <w:hideMark/>
              </w:tcPr>
            </w:tcPrChange>
          </w:tcPr>
          <w:p w:rsidR="00897B1D" w:rsidRPr="000B2EFC" w:rsidRDefault="00897B1D" w:rsidP="000B2EFC">
            <w:pPr>
              <w:rPr>
                <w:ins w:id="323" w:author="Engineering do Brasil S.A" w:date="2015-07-17T15:26:00Z"/>
                <w:rFonts w:ascii="Arial" w:hAnsi="Arial" w:cs="Arial"/>
                <w:sz w:val="18"/>
                <w:lang w:val="pt-BR"/>
                <w:rPrChange w:id="324" w:author="Engineering do Brasil S.A" w:date="2015-07-17T15:26:00Z">
                  <w:rPr>
                    <w:ins w:id="325" w:author="Engineering do Brasil S.A" w:date="2015-07-17T15:26:00Z"/>
                    <w:rFonts w:cs="Arial"/>
                    <w:b/>
                    <w:bCs/>
                    <w:kern w:val="28"/>
                    <w:sz w:val="32"/>
                    <w:szCs w:val="32"/>
                  </w:rPr>
                </w:rPrChange>
              </w:rPr>
            </w:pPr>
            <w:ins w:id="326" w:author="Engineering do Brasil S.A" w:date="2015-07-17T15:26:00Z">
              <w:r w:rsidRPr="000B2EFC">
                <w:rPr>
                  <w:rFonts w:ascii="Arial" w:hAnsi="Arial" w:cs="Arial"/>
                  <w:sz w:val="18"/>
                  <w:lang w:val="pt-BR"/>
                  <w:rPrChange w:id="327" w:author="Engineering do Brasil S.A" w:date="2015-07-17T15:26:00Z">
                    <w:rPr/>
                  </w:rPrChange>
                </w:rPr>
                <w:t>Diretoria Colegiada da TPART</w:t>
              </w:r>
            </w:ins>
          </w:p>
        </w:tc>
      </w:tr>
      <w:tr w:rsidR="00897B1D" w:rsidRPr="000B2EFC" w:rsidTr="000B2EFC">
        <w:trPr>
          <w:trHeight w:val="300"/>
          <w:jc w:val="center"/>
          <w:ins w:id="328" w:author="Engineering do Brasil S.A" w:date="2015-07-17T15:26:00Z"/>
          <w:trPrChange w:id="329" w:author="Engineering do Brasil S.A" w:date="2015-07-17T15:26:00Z">
            <w:trPr>
              <w:trHeight w:val="300"/>
            </w:trPr>
          </w:trPrChange>
        </w:trPr>
        <w:tc>
          <w:tcPr>
            <w:tcW w:w="1177" w:type="pct"/>
            <w:noWrap/>
            <w:hideMark/>
            <w:tcPrChange w:id="330" w:author="Engineering do Brasil S.A" w:date="2015-07-17T15:26:00Z">
              <w:tcPr>
                <w:tcW w:w="1672" w:type="dxa"/>
                <w:noWrap/>
                <w:hideMark/>
              </w:tcPr>
            </w:tcPrChange>
          </w:tcPr>
          <w:p w:rsidR="00897B1D" w:rsidRPr="000B2EFC" w:rsidRDefault="00897B1D" w:rsidP="000B2EFC">
            <w:pPr>
              <w:rPr>
                <w:ins w:id="331" w:author="Engineering do Brasil S.A" w:date="2015-07-17T15:26:00Z"/>
                <w:rFonts w:ascii="Arial" w:hAnsi="Arial" w:cs="Arial"/>
                <w:sz w:val="18"/>
                <w:lang w:val="pt-BR"/>
                <w:rPrChange w:id="332" w:author="Engineering do Brasil S.A" w:date="2015-07-17T15:26:00Z">
                  <w:rPr>
                    <w:ins w:id="333" w:author="Engineering do Brasil S.A" w:date="2015-07-17T15:26:00Z"/>
                  </w:rPr>
                </w:rPrChange>
              </w:rPr>
            </w:pPr>
            <w:proofErr w:type="gramStart"/>
            <w:ins w:id="334" w:author="Engineering do Brasil S.A" w:date="2015-07-17T15:26:00Z">
              <w:r w:rsidRPr="000B2EFC">
                <w:rPr>
                  <w:rFonts w:ascii="Arial" w:hAnsi="Arial" w:cs="Arial"/>
                  <w:sz w:val="18"/>
                  <w:lang w:val="pt-BR"/>
                  <w:rPrChange w:id="335" w:author="Engineering do Brasil S.A" w:date="2015-07-17T15:26:00Z">
                    <w:rPr/>
                  </w:rPrChange>
                </w:rPr>
                <w:t>pergunta</w:t>
              </w:r>
              <w:proofErr w:type="gramEnd"/>
              <w:r w:rsidRPr="000B2EFC">
                <w:rPr>
                  <w:rFonts w:ascii="Arial" w:hAnsi="Arial" w:cs="Arial"/>
                  <w:sz w:val="18"/>
                  <w:lang w:val="pt-BR"/>
                  <w:rPrChange w:id="336" w:author="Engineering do Brasil S.A" w:date="2015-07-17T15:26:00Z">
                    <w:rPr/>
                  </w:rPrChange>
                </w:rPr>
                <w:t>_010</w:t>
              </w:r>
            </w:ins>
          </w:p>
        </w:tc>
        <w:tc>
          <w:tcPr>
            <w:tcW w:w="943" w:type="pct"/>
            <w:gridSpan w:val="2"/>
            <w:noWrap/>
            <w:hideMark/>
            <w:tcPrChange w:id="337" w:author="Engineering do Brasil S.A" w:date="2015-07-17T15:26:00Z">
              <w:tcPr>
                <w:tcW w:w="1319" w:type="dxa"/>
                <w:noWrap/>
                <w:hideMark/>
              </w:tcPr>
            </w:tcPrChange>
          </w:tcPr>
          <w:p w:rsidR="00897B1D" w:rsidRPr="000B2EFC" w:rsidRDefault="00897B1D" w:rsidP="000B2EFC">
            <w:pPr>
              <w:jc w:val="center"/>
              <w:rPr>
                <w:ins w:id="338" w:author="Engineering do Brasil S.A" w:date="2015-07-17T15:26:00Z"/>
                <w:rFonts w:ascii="Arial" w:hAnsi="Arial" w:cs="Arial"/>
                <w:sz w:val="18"/>
                <w:lang w:val="pt-BR"/>
                <w:rPrChange w:id="339" w:author="Engineering do Brasil S.A" w:date="2015-07-17T15:26:00Z">
                  <w:rPr>
                    <w:ins w:id="340" w:author="Engineering do Brasil S.A" w:date="2015-07-17T15:26:00Z"/>
                    <w:rFonts w:cs="Arial"/>
                    <w:b/>
                    <w:bCs/>
                    <w:kern w:val="28"/>
                    <w:sz w:val="32"/>
                    <w:szCs w:val="32"/>
                  </w:rPr>
                </w:rPrChange>
              </w:rPr>
            </w:pPr>
            <w:ins w:id="341" w:author="Engineering do Brasil S.A" w:date="2015-07-17T15:26:00Z">
              <w:r w:rsidRPr="000B2EFC">
                <w:rPr>
                  <w:rFonts w:ascii="Arial" w:hAnsi="Arial" w:cs="Arial"/>
                  <w:sz w:val="18"/>
                  <w:lang w:val="pt-BR"/>
                  <w:rPrChange w:id="342" w:author="Engineering do Brasil S.A" w:date="2015-07-17T15:26:00Z">
                    <w:rPr/>
                  </w:rPrChange>
                </w:rPr>
                <w:t>10</w:t>
              </w:r>
            </w:ins>
          </w:p>
        </w:tc>
        <w:tc>
          <w:tcPr>
            <w:tcW w:w="2880" w:type="pct"/>
            <w:gridSpan w:val="2"/>
            <w:noWrap/>
            <w:hideMark/>
            <w:tcPrChange w:id="343" w:author="Engineering do Brasil S.A" w:date="2015-07-17T15:26:00Z">
              <w:tcPr>
                <w:tcW w:w="4819" w:type="dxa"/>
                <w:noWrap/>
                <w:hideMark/>
              </w:tcPr>
            </w:tcPrChange>
          </w:tcPr>
          <w:p w:rsidR="00897B1D" w:rsidRPr="000B2EFC" w:rsidRDefault="00897B1D" w:rsidP="000B2EFC">
            <w:pPr>
              <w:rPr>
                <w:ins w:id="344" w:author="Engineering do Brasil S.A" w:date="2015-07-17T15:26:00Z"/>
                <w:rFonts w:ascii="Arial" w:hAnsi="Arial" w:cs="Arial"/>
                <w:sz w:val="18"/>
                <w:lang w:val="pt-BR"/>
                <w:rPrChange w:id="345" w:author="Engineering do Brasil S.A" w:date="2015-07-17T15:26:00Z">
                  <w:rPr>
                    <w:ins w:id="346" w:author="Engineering do Brasil S.A" w:date="2015-07-17T15:26:00Z"/>
                    <w:rFonts w:cs="Arial"/>
                    <w:b/>
                    <w:bCs/>
                    <w:kern w:val="28"/>
                    <w:sz w:val="32"/>
                    <w:szCs w:val="32"/>
                  </w:rPr>
                </w:rPrChange>
              </w:rPr>
            </w:pPr>
            <w:ins w:id="347" w:author="Engineering do Brasil S.A" w:date="2015-07-17T15:26:00Z">
              <w:r w:rsidRPr="000B2EFC">
                <w:rPr>
                  <w:rFonts w:ascii="Arial" w:hAnsi="Arial" w:cs="Arial"/>
                  <w:sz w:val="18"/>
                  <w:lang w:val="pt-BR"/>
                  <w:rPrChange w:id="348" w:author="Engineering do Brasil S.A" w:date="2015-07-17T15:26:00Z">
                    <w:rPr/>
                  </w:rPrChange>
                </w:rPr>
                <w:t>Reunião de Sócios da Intelig</w:t>
              </w:r>
            </w:ins>
          </w:p>
        </w:tc>
      </w:tr>
      <w:tr w:rsidR="00897B1D" w:rsidRPr="000B2EFC" w:rsidTr="000B2EFC">
        <w:trPr>
          <w:trHeight w:val="300"/>
          <w:jc w:val="center"/>
          <w:ins w:id="349" w:author="Engineering do Brasil S.A" w:date="2015-07-17T15:26:00Z"/>
          <w:trPrChange w:id="350" w:author="Engineering do Brasil S.A" w:date="2015-07-17T15:26:00Z">
            <w:trPr>
              <w:trHeight w:val="300"/>
            </w:trPr>
          </w:trPrChange>
        </w:trPr>
        <w:tc>
          <w:tcPr>
            <w:tcW w:w="1177" w:type="pct"/>
            <w:noWrap/>
            <w:hideMark/>
            <w:tcPrChange w:id="351" w:author="Engineering do Brasil S.A" w:date="2015-07-17T15:26:00Z">
              <w:tcPr>
                <w:tcW w:w="1672" w:type="dxa"/>
                <w:noWrap/>
                <w:hideMark/>
              </w:tcPr>
            </w:tcPrChange>
          </w:tcPr>
          <w:p w:rsidR="00897B1D" w:rsidRPr="000B2EFC" w:rsidRDefault="00897B1D" w:rsidP="000B2EFC">
            <w:pPr>
              <w:rPr>
                <w:ins w:id="352" w:author="Engineering do Brasil S.A" w:date="2015-07-17T15:26:00Z"/>
                <w:rFonts w:ascii="Arial" w:hAnsi="Arial" w:cs="Arial"/>
                <w:sz w:val="18"/>
                <w:lang w:val="pt-BR"/>
                <w:rPrChange w:id="353" w:author="Engineering do Brasil S.A" w:date="2015-07-17T15:26:00Z">
                  <w:rPr>
                    <w:ins w:id="354" w:author="Engineering do Brasil S.A" w:date="2015-07-17T15:26:00Z"/>
                  </w:rPr>
                </w:rPrChange>
              </w:rPr>
            </w:pPr>
            <w:proofErr w:type="gramStart"/>
            <w:ins w:id="355" w:author="Engineering do Brasil S.A" w:date="2015-07-17T15:26:00Z">
              <w:r w:rsidRPr="000B2EFC">
                <w:rPr>
                  <w:rFonts w:ascii="Arial" w:hAnsi="Arial" w:cs="Arial"/>
                  <w:sz w:val="18"/>
                  <w:lang w:val="pt-BR"/>
                  <w:rPrChange w:id="356" w:author="Engineering do Brasil S.A" w:date="2015-07-17T15:26:00Z">
                    <w:rPr/>
                  </w:rPrChange>
                </w:rPr>
                <w:t>pergunta</w:t>
              </w:r>
              <w:proofErr w:type="gramEnd"/>
              <w:r w:rsidRPr="000B2EFC">
                <w:rPr>
                  <w:rFonts w:ascii="Arial" w:hAnsi="Arial" w:cs="Arial"/>
                  <w:sz w:val="18"/>
                  <w:lang w:val="pt-BR"/>
                  <w:rPrChange w:id="357" w:author="Engineering do Brasil S.A" w:date="2015-07-17T15:26:00Z">
                    <w:rPr/>
                  </w:rPrChange>
                </w:rPr>
                <w:t>_011</w:t>
              </w:r>
            </w:ins>
          </w:p>
        </w:tc>
        <w:tc>
          <w:tcPr>
            <w:tcW w:w="943" w:type="pct"/>
            <w:gridSpan w:val="2"/>
            <w:noWrap/>
            <w:hideMark/>
            <w:tcPrChange w:id="358" w:author="Engineering do Brasil S.A" w:date="2015-07-17T15:26:00Z">
              <w:tcPr>
                <w:tcW w:w="1319" w:type="dxa"/>
                <w:noWrap/>
                <w:hideMark/>
              </w:tcPr>
            </w:tcPrChange>
          </w:tcPr>
          <w:p w:rsidR="00897B1D" w:rsidRPr="000B2EFC" w:rsidRDefault="00897B1D" w:rsidP="000B2EFC">
            <w:pPr>
              <w:jc w:val="center"/>
              <w:rPr>
                <w:ins w:id="359" w:author="Engineering do Brasil S.A" w:date="2015-07-17T15:26:00Z"/>
                <w:rFonts w:ascii="Arial" w:hAnsi="Arial" w:cs="Arial"/>
                <w:sz w:val="18"/>
                <w:lang w:val="pt-BR"/>
                <w:rPrChange w:id="360" w:author="Engineering do Brasil S.A" w:date="2015-07-17T15:26:00Z">
                  <w:rPr>
                    <w:ins w:id="361" w:author="Engineering do Brasil S.A" w:date="2015-07-17T15:26:00Z"/>
                    <w:rFonts w:cs="Arial"/>
                    <w:b/>
                    <w:bCs/>
                    <w:kern w:val="28"/>
                    <w:sz w:val="32"/>
                    <w:szCs w:val="32"/>
                  </w:rPr>
                </w:rPrChange>
              </w:rPr>
            </w:pPr>
            <w:ins w:id="362" w:author="Engineering do Brasil S.A" w:date="2015-07-17T15:26:00Z">
              <w:r w:rsidRPr="000B2EFC">
                <w:rPr>
                  <w:rFonts w:ascii="Arial" w:hAnsi="Arial" w:cs="Arial"/>
                  <w:sz w:val="18"/>
                  <w:lang w:val="pt-BR"/>
                  <w:rPrChange w:id="363" w:author="Engineering do Brasil S.A" w:date="2015-07-17T15:26:00Z">
                    <w:rPr/>
                  </w:rPrChange>
                </w:rPr>
                <w:t>11</w:t>
              </w:r>
            </w:ins>
          </w:p>
        </w:tc>
        <w:tc>
          <w:tcPr>
            <w:tcW w:w="2880" w:type="pct"/>
            <w:gridSpan w:val="2"/>
            <w:noWrap/>
            <w:hideMark/>
            <w:tcPrChange w:id="364" w:author="Engineering do Brasil S.A" w:date="2015-07-17T15:26:00Z">
              <w:tcPr>
                <w:tcW w:w="4819" w:type="dxa"/>
                <w:noWrap/>
                <w:hideMark/>
              </w:tcPr>
            </w:tcPrChange>
          </w:tcPr>
          <w:p w:rsidR="00897B1D" w:rsidRPr="000B2EFC" w:rsidRDefault="00897B1D" w:rsidP="000B2EFC">
            <w:pPr>
              <w:rPr>
                <w:ins w:id="365" w:author="Engineering do Brasil S.A" w:date="2015-07-17T15:26:00Z"/>
                <w:rFonts w:ascii="Arial" w:hAnsi="Arial" w:cs="Arial"/>
                <w:sz w:val="18"/>
                <w:lang w:val="pt-BR"/>
                <w:rPrChange w:id="366" w:author="Engineering do Brasil S.A" w:date="2015-07-17T15:26:00Z">
                  <w:rPr>
                    <w:ins w:id="367" w:author="Engineering do Brasil S.A" w:date="2015-07-17T15:26:00Z"/>
                    <w:rFonts w:cs="Arial"/>
                    <w:b/>
                    <w:bCs/>
                    <w:kern w:val="28"/>
                    <w:sz w:val="32"/>
                    <w:szCs w:val="32"/>
                  </w:rPr>
                </w:rPrChange>
              </w:rPr>
            </w:pPr>
            <w:ins w:id="368" w:author="Engineering do Brasil S.A" w:date="2015-07-17T15:26:00Z">
              <w:r w:rsidRPr="000B2EFC">
                <w:rPr>
                  <w:rFonts w:ascii="Arial" w:hAnsi="Arial" w:cs="Arial"/>
                  <w:sz w:val="18"/>
                  <w:lang w:val="pt-BR"/>
                  <w:rPrChange w:id="369" w:author="Engineering do Brasil S.A" w:date="2015-07-17T15:26:00Z">
                    <w:rPr/>
                  </w:rPrChange>
                </w:rPr>
                <w:t>Conselho de Administração da TPART</w:t>
              </w:r>
            </w:ins>
          </w:p>
        </w:tc>
      </w:tr>
      <w:tr w:rsidR="00897B1D" w:rsidRPr="000B2EFC" w:rsidTr="000B2EFC">
        <w:trPr>
          <w:trHeight w:val="300"/>
          <w:jc w:val="center"/>
          <w:ins w:id="370" w:author="Engineering do Brasil S.A" w:date="2015-07-17T15:26:00Z"/>
          <w:trPrChange w:id="371" w:author="Engineering do Brasil S.A" w:date="2015-07-17T15:26:00Z">
            <w:trPr>
              <w:trHeight w:val="300"/>
            </w:trPr>
          </w:trPrChange>
        </w:trPr>
        <w:tc>
          <w:tcPr>
            <w:tcW w:w="1177" w:type="pct"/>
            <w:noWrap/>
            <w:hideMark/>
            <w:tcPrChange w:id="372" w:author="Engineering do Brasil S.A" w:date="2015-07-17T15:26:00Z">
              <w:tcPr>
                <w:tcW w:w="1672" w:type="dxa"/>
                <w:noWrap/>
                <w:hideMark/>
              </w:tcPr>
            </w:tcPrChange>
          </w:tcPr>
          <w:p w:rsidR="00897B1D" w:rsidRPr="000B2EFC" w:rsidRDefault="00897B1D" w:rsidP="000B2EFC">
            <w:pPr>
              <w:rPr>
                <w:ins w:id="373" w:author="Engineering do Brasil S.A" w:date="2015-07-17T15:26:00Z"/>
                <w:rFonts w:ascii="Arial" w:hAnsi="Arial" w:cs="Arial"/>
                <w:sz w:val="18"/>
                <w:lang w:val="pt-BR"/>
                <w:rPrChange w:id="374" w:author="Engineering do Brasil S.A" w:date="2015-07-17T15:26:00Z">
                  <w:rPr>
                    <w:ins w:id="375" w:author="Engineering do Brasil S.A" w:date="2015-07-17T15:26:00Z"/>
                  </w:rPr>
                </w:rPrChange>
              </w:rPr>
            </w:pPr>
            <w:proofErr w:type="gramStart"/>
            <w:ins w:id="376" w:author="Engineering do Brasil S.A" w:date="2015-07-17T15:26:00Z">
              <w:r w:rsidRPr="000B2EFC">
                <w:rPr>
                  <w:rFonts w:ascii="Arial" w:hAnsi="Arial" w:cs="Arial"/>
                  <w:sz w:val="18"/>
                  <w:lang w:val="pt-BR"/>
                  <w:rPrChange w:id="377" w:author="Engineering do Brasil S.A" w:date="2015-07-17T15:26:00Z">
                    <w:rPr/>
                  </w:rPrChange>
                </w:rPr>
                <w:t>pergunta</w:t>
              </w:r>
              <w:proofErr w:type="gramEnd"/>
              <w:r w:rsidRPr="000B2EFC">
                <w:rPr>
                  <w:rFonts w:ascii="Arial" w:hAnsi="Arial" w:cs="Arial"/>
                  <w:sz w:val="18"/>
                  <w:lang w:val="pt-BR"/>
                  <w:rPrChange w:id="378" w:author="Engineering do Brasil S.A" w:date="2015-07-17T15:26:00Z">
                    <w:rPr/>
                  </w:rPrChange>
                </w:rPr>
                <w:t>_012</w:t>
              </w:r>
            </w:ins>
          </w:p>
        </w:tc>
        <w:tc>
          <w:tcPr>
            <w:tcW w:w="943" w:type="pct"/>
            <w:gridSpan w:val="2"/>
            <w:noWrap/>
            <w:hideMark/>
            <w:tcPrChange w:id="379" w:author="Engineering do Brasil S.A" w:date="2015-07-17T15:26:00Z">
              <w:tcPr>
                <w:tcW w:w="1319" w:type="dxa"/>
                <w:noWrap/>
                <w:hideMark/>
              </w:tcPr>
            </w:tcPrChange>
          </w:tcPr>
          <w:p w:rsidR="00897B1D" w:rsidRPr="000B2EFC" w:rsidRDefault="00897B1D" w:rsidP="000B2EFC">
            <w:pPr>
              <w:jc w:val="center"/>
              <w:rPr>
                <w:ins w:id="380" w:author="Engineering do Brasil S.A" w:date="2015-07-17T15:26:00Z"/>
                <w:rFonts w:ascii="Arial" w:hAnsi="Arial" w:cs="Arial"/>
                <w:sz w:val="18"/>
                <w:lang w:val="pt-BR"/>
                <w:rPrChange w:id="381" w:author="Engineering do Brasil S.A" w:date="2015-07-17T15:26:00Z">
                  <w:rPr>
                    <w:ins w:id="382" w:author="Engineering do Brasil S.A" w:date="2015-07-17T15:26:00Z"/>
                    <w:rFonts w:cs="Arial"/>
                    <w:b/>
                    <w:bCs/>
                    <w:kern w:val="28"/>
                    <w:sz w:val="32"/>
                    <w:szCs w:val="32"/>
                  </w:rPr>
                </w:rPrChange>
              </w:rPr>
            </w:pPr>
            <w:ins w:id="383" w:author="Engineering do Brasil S.A" w:date="2015-07-17T15:26:00Z">
              <w:r w:rsidRPr="000B2EFC">
                <w:rPr>
                  <w:rFonts w:ascii="Arial" w:hAnsi="Arial" w:cs="Arial"/>
                  <w:sz w:val="18"/>
                  <w:lang w:val="pt-BR"/>
                  <w:rPrChange w:id="384" w:author="Engineering do Brasil S.A" w:date="2015-07-17T15:26:00Z">
                    <w:rPr/>
                  </w:rPrChange>
                </w:rPr>
                <w:t>12</w:t>
              </w:r>
            </w:ins>
          </w:p>
        </w:tc>
        <w:tc>
          <w:tcPr>
            <w:tcW w:w="2880" w:type="pct"/>
            <w:gridSpan w:val="2"/>
            <w:noWrap/>
            <w:hideMark/>
            <w:tcPrChange w:id="385" w:author="Engineering do Brasil S.A" w:date="2015-07-17T15:26:00Z">
              <w:tcPr>
                <w:tcW w:w="4819" w:type="dxa"/>
                <w:noWrap/>
                <w:hideMark/>
              </w:tcPr>
            </w:tcPrChange>
          </w:tcPr>
          <w:p w:rsidR="00897B1D" w:rsidRPr="000B2EFC" w:rsidRDefault="00897B1D" w:rsidP="000B2EFC">
            <w:pPr>
              <w:rPr>
                <w:ins w:id="386" w:author="Engineering do Brasil S.A" w:date="2015-07-17T15:26:00Z"/>
                <w:rFonts w:ascii="Arial" w:hAnsi="Arial" w:cs="Arial"/>
                <w:sz w:val="18"/>
                <w:lang w:val="pt-BR"/>
                <w:rPrChange w:id="387" w:author="Engineering do Brasil S.A" w:date="2015-07-17T15:26:00Z">
                  <w:rPr>
                    <w:ins w:id="388" w:author="Engineering do Brasil S.A" w:date="2015-07-17T15:26:00Z"/>
                    <w:rFonts w:cs="Arial"/>
                    <w:b/>
                    <w:bCs/>
                    <w:kern w:val="28"/>
                    <w:sz w:val="32"/>
                    <w:szCs w:val="32"/>
                  </w:rPr>
                </w:rPrChange>
              </w:rPr>
            </w:pPr>
            <w:ins w:id="389" w:author="Engineering do Brasil S.A" w:date="2015-07-17T15:26:00Z">
              <w:r w:rsidRPr="000B2EFC">
                <w:rPr>
                  <w:rFonts w:ascii="Arial" w:hAnsi="Arial" w:cs="Arial"/>
                  <w:sz w:val="18"/>
                  <w:lang w:val="pt-BR"/>
                  <w:rPrChange w:id="390" w:author="Engineering do Brasil S.A" w:date="2015-07-17T15:26:00Z">
                    <w:rPr/>
                  </w:rPrChange>
                </w:rPr>
                <w:t>Diretoria Colegiada da TPART</w:t>
              </w:r>
            </w:ins>
          </w:p>
        </w:tc>
      </w:tr>
      <w:tr w:rsidR="00897B1D" w:rsidRPr="000B2EFC" w:rsidTr="000B2EFC">
        <w:trPr>
          <w:trHeight w:val="300"/>
          <w:jc w:val="center"/>
          <w:ins w:id="391" w:author="Engineering do Brasil S.A" w:date="2015-07-17T15:26:00Z"/>
          <w:trPrChange w:id="392" w:author="Engineering do Brasil S.A" w:date="2015-07-17T15:26:00Z">
            <w:trPr>
              <w:trHeight w:val="300"/>
            </w:trPr>
          </w:trPrChange>
        </w:trPr>
        <w:tc>
          <w:tcPr>
            <w:tcW w:w="1177" w:type="pct"/>
            <w:noWrap/>
            <w:hideMark/>
            <w:tcPrChange w:id="393" w:author="Engineering do Brasil S.A" w:date="2015-07-17T15:26:00Z">
              <w:tcPr>
                <w:tcW w:w="1672" w:type="dxa"/>
                <w:noWrap/>
                <w:hideMark/>
              </w:tcPr>
            </w:tcPrChange>
          </w:tcPr>
          <w:p w:rsidR="00897B1D" w:rsidRPr="000B2EFC" w:rsidRDefault="00897B1D" w:rsidP="000B2EFC">
            <w:pPr>
              <w:rPr>
                <w:ins w:id="394" w:author="Engineering do Brasil S.A" w:date="2015-07-17T15:26:00Z"/>
                <w:rFonts w:ascii="Arial" w:hAnsi="Arial" w:cs="Arial"/>
                <w:sz w:val="18"/>
                <w:lang w:val="pt-BR"/>
                <w:rPrChange w:id="395" w:author="Engineering do Brasil S.A" w:date="2015-07-17T15:26:00Z">
                  <w:rPr>
                    <w:ins w:id="396" w:author="Engineering do Brasil S.A" w:date="2015-07-17T15:26:00Z"/>
                  </w:rPr>
                </w:rPrChange>
              </w:rPr>
            </w:pPr>
            <w:proofErr w:type="gramStart"/>
            <w:ins w:id="397" w:author="Engineering do Brasil S.A" w:date="2015-07-17T15:26:00Z">
              <w:r w:rsidRPr="000B2EFC">
                <w:rPr>
                  <w:rFonts w:ascii="Arial" w:hAnsi="Arial" w:cs="Arial"/>
                  <w:sz w:val="18"/>
                  <w:lang w:val="pt-BR"/>
                  <w:rPrChange w:id="398" w:author="Engineering do Brasil S.A" w:date="2015-07-17T15:26:00Z">
                    <w:rPr/>
                  </w:rPrChange>
                </w:rPr>
                <w:t>pergunta</w:t>
              </w:r>
              <w:proofErr w:type="gramEnd"/>
              <w:r w:rsidRPr="000B2EFC">
                <w:rPr>
                  <w:rFonts w:ascii="Arial" w:hAnsi="Arial" w:cs="Arial"/>
                  <w:sz w:val="18"/>
                  <w:lang w:val="pt-BR"/>
                  <w:rPrChange w:id="399" w:author="Engineering do Brasil S.A" w:date="2015-07-17T15:26:00Z">
                    <w:rPr/>
                  </w:rPrChange>
                </w:rPr>
                <w:t>_013</w:t>
              </w:r>
            </w:ins>
          </w:p>
        </w:tc>
        <w:tc>
          <w:tcPr>
            <w:tcW w:w="943" w:type="pct"/>
            <w:gridSpan w:val="2"/>
            <w:noWrap/>
            <w:hideMark/>
            <w:tcPrChange w:id="400" w:author="Engineering do Brasil S.A" w:date="2015-07-17T15:26:00Z">
              <w:tcPr>
                <w:tcW w:w="1319" w:type="dxa"/>
                <w:noWrap/>
                <w:hideMark/>
              </w:tcPr>
            </w:tcPrChange>
          </w:tcPr>
          <w:p w:rsidR="00897B1D" w:rsidRPr="000B2EFC" w:rsidRDefault="00897B1D" w:rsidP="000B2EFC">
            <w:pPr>
              <w:jc w:val="center"/>
              <w:rPr>
                <w:ins w:id="401" w:author="Engineering do Brasil S.A" w:date="2015-07-17T15:26:00Z"/>
                <w:rFonts w:ascii="Arial" w:hAnsi="Arial" w:cs="Arial"/>
                <w:sz w:val="18"/>
                <w:lang w:val="pt-BR"/>
                <w:rPrChange w:id="402" w:author="Engineering do Brasil S.A" w:date="2015-07-17T15:26:00Z">
                  <w:rPr>
                    <w:ins w:id="403" w:author="Engineering do Brasil S.A" w:date="2015-07-17T15:26:00Z"/>
                    <w:rFonts w:cs="Arial"/>
                    <w:b/>
                    <w:bCs/>
                    <w:kern w:val="28"/>
                    <w:sz w:val="32"/>
                    <w:szCs w:val="32"/>
                  </w:rPr>
                </w:rPrChange>
              </w:rPr>
            </w:pPr>
            <w:ins w:id="404" w:author="Engineering do Brasil S.A" w:date="2015-07-17T15:26:00Z">
              <w:r w:rsidRPr="000B2EFC">
                <w:rPr>
                  <w:rFonts w:ascii="Arial" w:hAnsi="Arial" w:cs="Arial"/>
                  <w:sz w:val="18"/>
                  <w:lang w:val="pt-BR"/>
                  <w:rPrChange w:id="405" w:author="Engineering do Brasil S.A" w:date="2015-07-17T15:26:00Z">
                    <w:rPr/>
                  </w:rPrChange>
                </w:rPr>
                <w:t>13</w:t>
              </w:r>
            </w:ins>
          </w:p>
        </w:tc>
        <w:tc>
          <w:tcPr>
            <w:tcW w:w="2880" w:type="pct"/>
            <w:gridSpan w:val="2"/>
            <w:noWrap/>
            <w:hideMark/>
            <w:tcPrChange w:id="406" w:author="Engineering do Brasil S.A" w:date="2015-07-17T15:26:00Z">
              <w:tcPr>
                <w:tcW w:w="4819" w:type="dxa"/>
                <w:noWrap/>
                <w:hideMark/>
              </w:tcPr>
            </w:tcPrChange>
          </w:tcPr>
          <w:p w:rsidR="00897B1D" w:rsidRPr="000B2EFC" w:rsidRDefault="00897B1D" w:rsidP="000B2EFC">
            <w:pPr>
              <w:rPr>
                <w:ins w:id="407" w:author="Engineering do Brasil S.A" w:date="2015-07-17T15:26:00Z"/>
                <w:rFonts w:ascii="Arial" w:hAnsi="Arial" w:cs="Arial"/>
                <w:sz w:val="18"/>
                <w:lang w:val="pt-BR"/>
                <w:rPrChange w:id="408" w:author="Engineering do Brasil S.A" w:date="2015-07-17T15:26:00Z">
                  <w:rPr>
                    <w:ins w:id="409" w:author="Engineering do Brasil S.A" w:date="2015-07-17T15:26:00Z"/>
                    <w:rFonts w:cs="Arial"/>
                    <w:b/>
                    <w:bCs/>
                    <w:kern w:val="28"/>
                    <w:sz w:val="32"/>
                    <w:szCs w:val="32"/>
                  </w:rPr>
                </w:rPrChange>
              </w:rPr>
            </w:pPr>
            <w:ins w:id="410" w:author="Engineering do Brasil S.A" w:date="2015-07-17T15:26:00Z">
              <w:r w:rsidRPr="000B2EFC">
                <w:rPr>
                  <w:rFonts w:ascii="Arial" w:hAnsi="Arial" w:cs="Arial"/>
                  <w:sz w:val="18"/>
                  <w:lang w:val="pt-BR"/>
                  <w:rPrChange w:id="411" w:author="Engineering do Brasil S.A" w:date="2015-07-17T15:26:00Z">
                    <w:rPr/>
                  </w:rPrChange>
                </w:rPr>
                <w:t>Reunião de Sócios da Intelig</w:t>
              </w:r>
            </w:ins>
          </w:p>
        </w:tc>
      </w:tr>
      <w:tr w:rsidR="00897B1D" w:rsidRPr="000B2EFC" w:rsidTr="000B2EFC">
        <w:trPr>
          <w:trHeight w:val="300"/>
          <w:jc w:val="center"/>
          <w:ins w:id="412" w:author="Engineering do Brasil S.A" w:date="2015-07-17T15:26:00Z"/>
          <w:trPrChange w:id="413" w:author="Engineering do Brasil S.A" w:date="2015-07-17T15:26:00Z">
            <w:trPr>
              <w:trHeight w:val="300"/>
            </w:trPr>
          </w:trPrChange>
        </w:trPr>
        <w:tc>
          <w:tcPr>
            <w:tcW w:w="1177" w:type="pct"/>
            <w:noWrap/>
            <w:hideMark/>
            <w:tcPrChange w:id="414" w:author="Engineering do Brasil S.A" w:date="2015-07-17T15:26:00Z">
              <w:tcPr>
                <w:tcW w:w="1672" w:type="dxa"/>
                <w:noWrap/>
                <w:hideMark/>
              </w:tcPr>
            </w:tcPrChange>
          </w:tcPr>
          <w:p w:rsidR="00897B1D" w:rsidRPr="000B2EFC" w:rsidRDefault="00897B1D" w:rsidP="000B2EFC">
            <w:pPr>
              <w:rPr>
                <w:ins w:id="415" w:author="Engineering do Brasil S.A" w:date="2015-07-17T15:26:00Z"/>
                <w:rFonts w:ascii="Arial" w:hAnsi="Arial" w:cs="Arial"/>
                <w:sz w:val="18"/>
                <w:lang w:val="pt-BR"/>
                <w:rPrChange w:id="416" w:author="Engineering do Brasil S.A" w:date="2015-07-17T15:26:00Z">
                  <w:rPr>
                    <w:ins w:id="417" w:author="Engineering do Brasil S.A" w:date="2015-07-17T15:26:00Z"/>
                  </w:rPr>
                </w:rPrChange>
              </w:rPr>
            </w:pPr>
            <w:proofErr w:type="gramStart"/>
            <w:ins w:id="418" w:author="Engineering do Brasil S.A" w:date="2015-07-17T15:26:00Z">
              <w:r w:rsidRPr="000B2EFC">
                <w:rPr>
                  <w:rFonts w:ascii="Arial" w:hAnsi="Arial" w:cs="Arial"/>
                  <w:sz w:val="18"/>
                  <w:lang w:val="pt-BR"/>
                  <w:rPrChange w:id="419" w:author="Engineering do Brasil S.A" w:date="2015-07-17T15:26:00Z">
                    <w:rPr/>
                  </w:rPrChange>
                </w:rPr>
                <w:t>pergunta</w:t>
              </w:r>
              <w:proofErr w:type="gramEnd"/>
              <w:r w:rsidRPr="000B2EFC">
                <w:rPr>
                  <w:rFonts w:ascii="Arial" w:hAnsi="Arial" w:cs="Arial"/>
                  <w:sz w:val="18"/>
                  <w:lang w:val="pt-BR"/>
                  <w:rPrChange w:id="420" w:author="Engineering do Brasil S.A" w:date="2015-07-17T15:26:00Z">
                    <w:rPr/>
                  </w:rPrChange>
                </w:rPr>
                <w:t>_014</w:t>
              </w:r>
            </w:ins>
          </w:p>
        </w:tc>
        <w:tc>
          <w:tcPr>
            <w:tcW w:w="943" w:type="pct"/>
            <w:gridSpan w:val="2"/>
            <w:noWrap/>
            <w:hideMark/>
            <w:tcPrChange w:id="421" w:author="Engineering do Brasil S.A" w:date="2015-07-17T15:26:00Z">
              <w:tcPr>
                <w:tcW w:w="1319" w:type="dxa"/>
                <w:noWrap/>
                <w:hideMark/>
              </w:tcPr>
            </w:tcPrChange>
          </w:tcPr>
          <w:p w:rsidR="00897B1D" w:rsidRPr="000B2EFC" w:rsidRDefault="00897B1D" w:rsidP="000B2EFC">
            <w:pPr>
              <w:jc w:val="center"/>
              <w:rPr>
                <w:ins w:id="422" w:author="Engineering do Brasil S.A" w:date="2015-07-17T15:26:00Z"/>
                <w:rFonts w:ascii="Arial" w:hAnsi="Arial" w:cs="Arial"/>
                <w:sz w:val="18"/>
                <w:lang w:val="pt-BR"/>
                <w:rPrChange w:id="423" w:author="Engineering do Brasil S.A" w:date="2015-07-17T15:26:00Z">
                  <w:rPr>
                    <w:ins w:id="424" w:author="Engineering do Brasil S.A" w:date="2015-07-17T15:26:00Z"/>
                    <w:rFonts w:cs="Arial"/>
                    <w:b/>
                    <w:bCs/>
                    <w:kern w:val="28"/>
                    <w:sz w:val="32"/>
                    <w:szCs w:val="32"/>
                  </w:rPr>
                </w:rPrChange>
              </w:rPr>
            </w:pPr>
            <w:ins w:id="425" w:author="Engineering do Brasil S.A" w:date="2015-07-17T15:26:00Z">
              <w:r w:rsidRPr="000B2EFC">
                <w:rPr>
                  <w:rFonts w:ascii="Arial" w:hAnsi="Arial" w:cs="Arial"/>
                  <w:sz w:val="18"/>
                  <w:lang w:val="pt-BR"/>
                  <w:rPrChange w:id="426" w:author="Engineering do Brasil S.A" w:date="2015-07-17T15:26:00Z">
                    <w:rPr/>
                  </w:rPrChange>
                </w:rPr>
                <w:t>14</w:t>
              </w:r>
            </w:ins>
          </w:p>
        </w:tc>
        <w:tc>
          <w:tcPr>
            <w:tcW w:w="2880" w:type="pct"/>
            <w:gridSpan w:val="2"/>
            <w:noWrap/>
            <w:hideMark/>
            <w:tcPrChange w:id="427" w:author="Engineering do Brasil S.A" w:date="2015-07-17T15:26:00Z">
              <w:tcPr>
                <w:tcW w:w="4819" w:type="dxa"/>
                <w:noWrap/>
                <w:hideMark/>
              </w:tcPr>
            </w:tcPrChange>
          </w:tcPr>
          <w:p w:rsidR="00897B1D" w:rsidRPr="000B2EFC" w:rsidRDefault="00897B1D" w:rsidP="000B2EFC">
            <w:pPr>
              <w:rPr>
                <w:ins w:id="428" w:author="Engineering do Brasil S.A" w:date="2015-07-17T15:26:00Z"/>
                <w:rFonts w:ascii="Arial" w:hAnsi="Arial" w:cs="Arial"/>
                <w:sz w:val="18"/>
                <w:lang w:val="pt-BR"/>
                <w:rPrChange w:id="429" w:author="Engineering do Brasil S.A" w:date="2015-07-17T15:26:00Z">
                  <w:rPr>
                    <w:ins w:id="430" w:author="Engineering do Brasil S.A" w:date="2015-07-17T15:26:00Z"/>
                    <w:rFonts w:cs="Arial"/>
                    <w:b/>
                    <w:bCs/>
                    <w:kern w:val="28"/>
                    <w:sz w:val="32"/>
                    <w:szCs w:val="32"/>
                  </w:rPr>
                </w:rPrChange>
              </w:rPr>
            </w:pPr>
            <w:ins w:id="431" w:author="Engineering do Brasil S.A" w:date="2015-07-17T15:26:00Z">
              <w:r w:rsidRPr="000B2EFC">
                <w:rPr>
                  <w:rFonts w:ascii="Arial" w:hAnsi="Arial" w:cs="Arial"/>
                  <w:sz w:val="18"/>
                  <w:lang w:val="pt-BR"/>
                  <w:rPrChange w:id="432" w:author="Engineering do Brasil S.A" w:date="2015-07-17T15:26:00Z">
                    <w:rPr/>
                  </w:rPrChange>
                </w:rPr>
                <w:t>Conselho de Administração da TPART</w:t>
              </w:r>
            </w:ins>
          </w:p>
        </w:tc>
      </w:tr>
      <w:tr w:rsidR="00897B1D" w:rsidRPr="000B2EFC" w:rsidTr="000B2EFC">
        <w:trPr>
          <w:trHeight w:val="300"/>
          <w:jc w:val="center"/>
          <w:ins w:id="433" w:author="Engineering do Brasil S.A" w:date="2015-07-17T15:26:00Z"/>
          <w:trPrChange w:id="434" w:author="Engineering do Brasil S.A" w:date="2015-07-17T15:26:00Z">
            <w:trPr>
              <w:trHeight w:val="300"/>
            </w:trPr>
          </w:trPrChange>
        </w:trPr>
        <w:tc>
          <w:tcPr>
            <w:tcW w:w="1177" w:type="pct"/>
            <w:noWrap/>
            <w:hideMark/>
            <w:tcPrChange w:id="435" w:author="Engineering do Brasil S.A" w:date="2015-07-17T15:26:00Z">
              <w:tcPr>
                <w:tcW w:w="1672" w:type="dxa"/>
                <w:noWrap/>
                <w:hideMark/>
              </w:tcPr>
            </w:tcPrChange>
          </w:tcPr>
          <w:p w:rsidR="00897B1D" w:rsidRPr="000B2EFC" w:rsidRDefault="00897B1D" w:rsidP="000B2EFC">
            <w:pPr>
              <w:rPr>
                <w:ins w:id="436" w:author="Engineering do Brasil S.A" w:date="2015-07-17T15:26:00Z"/>
                <w:rFonts w:ascii="Arial" w:hAnsi="Arial" w:cs="Arial"/>
                <w:sz w:val="18"/>
                <w:lang w:val="pt-BR"/>
                <w:rPrChange w:id="437" w:author="Engineering do Brasil S.A" w:date="2015-07-17T15:26:00Z">
                  <w:rPr>
                    <w:ins w:id="438" w:author="Engineering do Brasil S.A" w:date="2015-07-17T15:26:00Z"/>
                  </w:rPr>
                </w:rPrChange>
              </w:rPr>
            </w:pPr>
            <w:proofErr w:type="gramStart"/>
            <w:ins w:id="439" w:author="Engineering do Brasil S.A" w:date="2015-07-17T15:26:00Z">
              <w:r w:rsidRPr="000B2EFC">
                <w:rPr>
                  <w:rFonts w:ascii="Arial" w:hAnsi="Arial" w:cs="Arial"/>
                  <w:sz w:val="18"/>
                  <w:lang w:val="pt-BR"/>
                  <w:rPrChange w:id="440" w:author="Engineering do Brasil S.A" w:date="2015-07-17T15:26:00Z">
                    <w:rPr/>
                  </w:rPrChange>
                </w:rPr>
                <w:t>pergunta</w:t>
              </w:r>
              <w:proofErr w:type="gramEnd"/>
              <w:r w:rsidRPr="000B2EFC">
                <w:rPr>
                  <w:rFonts w:ascii="Arial" w:hAnsi="Arial" w:cs="Arial"/>
                  <w:sz w:val="18"/>
                  <w:lang w:val="pt-BR"/>
                  <w:rPrChange w:id="441" w:author="Engineering do Brasil S.A" w:date="2015-07-17T15:26:00Z">
                    <w:rPr/>
                  </w:rPrChange>
                </w:rPr>
                <w:t>_015</w:t>
              </w:r>
            </w:ins>
          </w:p>
        </w:tc>
        <w:tc>
          <w:tcPr>
            <w:tcW w:w="943" w:type="pct"/>
            <w:gridSpan w:val="2"/>
            <w:noWrap/>
            <w:hideMark/>
            <w:tcPrChange w:id="442" w:author="Engineering do Brasil S.A" w:date="2015-07-17T15:26:00Z">
              <w:tcPr>
                <w:tcW w:w="1319" w:type="dxa"/>
                <w:noWrap/>
                <w:hideMark/>
              </w:tcPr>
            </w:tcPrChange>
          </w:tcPr>
          <w:p w:rsidR="00897B1D" w:rsidRPr="000B2EFC" w:rsidRDefault="00897B1D" w:rsidP="000B2EFC">
            <w:pPr>
              <w:jc w:val="center"/>
              <w:rPr>
                <w:ins w:id="443" w:author="Engineering do Brasil S.A" w:date="2015-07-17T15:26:00Z"/>
                <w:rFonts w:ascii="Arial" w:hAnsi="Arial" w:cs="Arial"/>
                <w:sz w:val="18"/>
                <w:lang w:val="pt-BR"/>
                <w:rPrChange w:id="444" w:author="Engineering do Brasil S.A" w:date="2015-07-17T15:26:00Z">
                  <w:rPr>
                    <w:ins w:id="445" w:author="Engineering do Brasil S.A" w:date="2015-07-17T15:26:00Z"/>
                    <w:rFonts w:cs="Arial"/>
                    <w:b/>
                    <w:bCs/>
                    <w:kern w:val="28"/>
                    <w:sz w:val="32"/>
                    <w:szCs w:val="32"/>
                  </w:rPr>
                </w:rPrChange>
              </w:rPr>
            </w:pPr>
            <w:ins w:id="446" w:author="Engineering do Brasil S.A" w:date="2015-07-17T15:26:00Z">
              <w:r w:rsidRPr="000B2EFC">
                <w:rPr>
                  <w:rFonts w:ascii="Arial" w:hAnsi="Arial" w:cs="Arial"/>
                  <w:sz w:val="18"/>
                  <w:lang w:val="pt-BR"/>
                  <w:rPrChange w:id="447" w:author="Engineering do Brasil S.A" w:date="2015-07-17T15:26:00Z">
                    <w:rPr/>
                  </w:rPrChange>
                </w:rPr>
                <w:t>15</w:t>
              </w:r>
            </w:ins>
          </w:p>
        </w:tc>
        <w:tc>
          <w:tcPr>
            <w:tcW w:w="2880" w:type="pct"/>
            <w:gridSpan w:val="2"/>
            <w:noWrap/>
            <w:hideMark/>
            <w:tcPrChange w:id="448" w:author="Engineering do Brasil S.A" w:date="2015-07-17T15:26:00Z">
              <w:tcPr>
                <w:tcW w:w="4819" w:type="dxa"/>
                <w:noWrap/>
                <w:hideMark/>
              </w:tcPr>
            </w:tcPrChange>
          </w:tcPr>
          <w:p w:rsidR="00897B1D" w:rsidRPr="000B2EFC" w:rsidRDefault="00897B1D" w:rsidP="000B2EFC">
            <w:pPr>
              <w:rPr>
                <w:ins w:id="449" w:author="Engineering do Brasil S.A" w:date="2015-07-17T15:26:00Z"/>
                <w:rFonts w:ascii="Arial" w:hAnsi="Arial" w:cs="Arial"/>
                <w:sz w:val="18"/>
                <w:lang w:val="pt-BR"/>
                <w:rPrChange w:id="450" w:author="Engineering do Brasil S.A" w:date="2015-07-17T15:26:00Z">
                  <w:rPr>
                    <w:ins w:id="451" w:author="Engineering do Brasil S.A" w:date="2015-07-17T15:26:00Z"/>
                    <w:rFonts w:cs="Arial"/>
                    <w:b/>
                    <w:bCs/>
                    <w:kern w:val="28"/>
                    <w:sz w:val="32"/>
                    <w:szCs w:val="32"/>
                  </w:rPr>
                </w:rPrChange>
              </w:rPr>
            </w:pPr>
            <w:ins w:id="452" w:author="Engineering do Brasil S.A" w:date="2015-07-17T15:26:00Z">
              <w:r w:rsidRPr="000B2EFC">
                <w:rPr>
                  <w:rFonts w:ascii="Arial" w:hAnsi="Arial" w:cs="Arial"/>
                  <w:sz w:val="18"/>
                  <w:lang w:val="pt-BR"/>
                  <w:rPrChange w:id="453" w:author="Engineering do Brasil S.A" w:date="2015-07-17T15:26:00Z">
                    <w:rPr/>
                  </w:rPrChange>
                </w:rPr>
                <w:t>Diretoria Colegiada da TPART</w:t>
              </w:r>
            </w:ins>
          </w:p>
        </w:tc>
      </w:tr>
      <w:tr w:rsidR="00FD0E87" w:rsidRPr="000B2EFC" w:rsidDel="00897B1D" w:rsidTr="000B2EFC">
        <w:tblPrEx>
          <w:tblPrExChange w:id="454" w:author="Engineering do Brasil S.A" w:date="2015-07-17T15:26:00Z">
            <w:tblPrEx>
              <w:jc w:val="center"/>
            </w:tblPrEx>
          </w:tblPrExChange>
        </w:tblPrEx>
        <w:trPr>
          <w:tblHeader/>
          <w:jc w:val="center"/>
          <w:del w:id="455" w:author="Engineering do Brasil S.A" w:date="2015-07-17T15:26:00Z"/>
          <w:trPrChange w:id="456" w:author="Engineering do Brasil S.A" w:date="2015-07-17T15:26:00Z">
            <w:trPr>
              <w:tblHeader/>
              <w:jc w:val="center"/>
            </w:trPr>
          </w:trPrChange>
        </w:trPr>
        <w:tc>
          <w:tcPr>
            <w:tcW w:w="1844" w:type="pct"/>
            <w:gridSpan w:val="2"/>
            <w:tcPrChange w:id="457" w:author="Engineering do Brasil S.A" w:date="2015-07-17T15:26:00Z">
              <w:tcPr>
                <w:tcW w:w="1672" w:type="dxa"/>
              </w:tcPr>
            </w:tcPrChange>
          </w:tcPr>
          <w:p w:rsidR="00FD0E87" w:rsidRPr="000B2EFC" w:rsidDel="00897B1D" w:rsidRDefault="00FD0E87" w:rsidP="000B2EFC">
            <w:pPr>
              <w:rPr>
                <w:del w:id="458" w:author="Engineering do Brasil S.A" w:date="2015-07-17T15:26:00Z"/>
                <w:lang w:val="pt-BR"/>
              </w:rPr>
            </w:pPr>
            <w:del w:id="459" w:author="Engineering do Brasil S.A" w:date="2015-07-17T15:26:00Z">
              <w:r w:rsidRPr="000B2EFC" w:rsidDel="00897B1D">
                <w:rPr>
                  <w:lang w:val="pt-BR"/>
                </w:rPr>
                <w:delText>ID da Questão</w:delText>
              </w:r>
            </w:del>
          </w:p>
        </w:tc>
        <w:tc>
          <w:tcPr>
            <w:tcW w:w="1472" w:type="pct"/>
            <w:gridSpan w:val="2"/>
            <w:tcPrChange w:id="460" w:author="Engineering do Brasil S.A" w:date="2015-07-17T15:26:00Z">
              <w:tcPr>
                <w:tcW w:w="1319" w:type="dxa"/>
              </w:tcPr>
            </w:tcPrChange>
          </w:tcPr>
          <w:p w:rsidR="00FD0E87" w:rsidRPr="000B2EFC" w:rsidDel="00897B1D" w:rsidRDefault="00FD0E87" w:rsidP="000B2EFC">
            <w:pPr>
              <w:rPr>
                <w:del w:id="461" w:author="Engineering do Brasil S.A" w:date="2015-07-17T15:26:00Z"/>
                <w:lang w:val="pt-BR"/>
              </w:rPr>
            </w:pPr>
            <w:del w:id="462" w:author="Engineering do Brasil S.A" w:date="2015-07-17T15:26:00Z">
              <w:r w:rsidRPr="000B2EFC" w:rsidDel="00897B1D">
                <w:rPr>
                  <w:lang w:val="pt-BR"/>
                </w:rPr>
                <w:delText># Pergunta</w:delText>
              </w:r>
            </w:del>
          </w:p>
        </w:tc>
        <w:tc>
          <w:tcPr>
            <w:tcW w:w="2326" w:type="pct"/>
            <w:tcPrChange w:id="463" w:author="Engineering do Brasil S.A" w:date="2015-07-17T15:26:00Z">
              <w:tcPr>
                <w:tcW w:w="4819" w:type="dxa"/>
              </w:tcPr>
            </w:tcPrChange>
          </w:tcPr>
          <w:p w:rsidR="00FD0E87" w:rsidRPr="000B2EFC" w:rsidDel="00897B1D" w:rsidRDefault="00FD0E87" w:rsidP="000B2EFC">
            <w:pPr>
              <w:rPr>
                <w:del w:id="464" w:author="Engineering do Brasil S.A" w:date="2015-07-17T15:26:00Z"/>
                <w:lang w:val="pt-BR"/>
              </w:rPr>
            </w:pPr>
            <w:del w:id="465" w:author="Engineering do Brasil S.A" w:date="2015-07-17T15:26:00Z">
              <w:r w:rsidRPr="000B2EFC" w:rsidDel="00897B1D">
                <w:rPr>
                  <w:lang w:val="pt-BR"/>
                </w:rPr>
                <w:delText>Órgão Social Aprovador</w:delText>
              </w:r>
            </w:del>
          </w:p>
        </w:tc>
      </w:tr>
      <w:tr w:rsidR="00FD0E87" w:rsidRPr="000B2EFC" w:rsidDel="00897B1D" w:rsidTr="000B2EFC">
        <w:tblPrEx>
          <w:tblPrExChange w:id="466" w:author="Engineering do Brasil S.A" w:date="2015-07-17T15:26:00Z">
            <w:tblPrEx>
              <w:jc w:val="center"/>
            </w:tblPrEx>
          </w:tblPrExChange>
        </w:tblPrEx>
        <w:trPr>
          <w:jc w:val="center"/>
          <w:del w:id="467" w:author="Engineering do Brasil S.A" w:date="2015-07-17T15:26:00Z"/>
          <w:trPrChange w:id="468" w:author="Engineering do Brasil S.A" w:date="2015-07-17T15:26:00Z">
            <w:trPr>
              <w:jc w:val="center"/>
            </w:trPr>
          </w:trPrChange>
        </w:trPr>
        <w:tc>
          <w:tcPr>
            <w:tcW w:w="1844" w:type="pct"/>
            <w:gridSpan w:val="2"/>
            <w:tcPrChange w:id="469" w:author="Engineering do Brasil S.A" w:date="2015-07-17T15:26:00Z">
              <w:tcPr>
                <w:tcW w:w="1672" w:type="dxa"/>
              </w:tcPr>
            </w:tcPrChange>
          </w:tcPr>
          <w:p w:rsidR="00FD0E87" w:rsidRPr="000B2EFC" w:rsidDel="00897B1D" w:rsidRDefault="00FD0E87" w:rsidP="000B2EFC">
            <w:pPr>
              <w:rPr>
                <w:del w:id="470" w:author="Engineering do Brasil S.A" w:date="2015-07-17T15:26:00Z"/>
                <w:lang w:val="pt-BR"/>
              </w:rPr>
            </w:pPr>
            <w:del w:id="471" w:author="Engineering do Brasil S.A" w:date="2015-07-17T15:26:00Z">
              <w:r w:rsidRPr="000B2EFC" w:rsidDel="00897B1D">
                <w:rPr>
                  <w:lang w:val="pt-BR"/>
                </w:rPr>
                <w:delText>pergunta_001</w:delText>
              </w:r>
            </w:del>
          </w:p>
        </w:tc>
        <w:tc>
          <w:tcPr>
            <w:tcW w:w="1472" w:type="pct"/>
            <w:gridSpan w:val="2"/>
            <w:tcPrChange w:id="472" w:author="Engineering do Brasil S.A" w:date="2015-07-17T15:26:00Z">
              <w:tcPr>
                <w:tcW w:w="1319" w:type="dxa"/>
              </w:tcPr>
            </w:tcPrChange>
          </w:tcPr>
          <w:p w:rsidR="00FD0E87" w:rsidRPr="000B2EFC" w:rsidDel="00897B1D" w:rsidRDefault="00FD0E87" w:rsidP="000B2EFC">
            <w:pPr>
              <w:rPr>
                <w:del w:id="473" w:author="Engineering do Brasil S.A" w:date="2015-07-17T15:26:00Z"/>
                <w:lang w:val="pt-BR"/>
              </w:rPr>
            </w:pPr>
            <w:del w:id="474" w:author="Engineering do Brasil S.A" w:date="2015-07-17T15:26:00Z">
              <w:r w:rsidRPr="000B2EFC" w:rsidDel="00897B1D">
                <w:rPr>
                  <w:lang w:val="pt-BR"/>
                </w:rPr>
                <w:delText>1</w:delText>
              </w:r>
            </w:del>
          </w:p>
        </w:tc>
        <w:tc>
          <w:tcPr>
            <w:tcW w:w="2326" w:type="pct"/>
            <w:tcPrChange w:id="475" w:author="Engineering do Brasil S.A" w:date="2015-07-17T15:26:00Z">
              <w:tcPr>
                <w:tcW w:w="4819" w:type="dxa"/>
              </w:tcPr>
            </w:tcPrChange>
          </w:tcPr>
          <w:p w:rsidR="00FD0E87" w:rsidRPr="000B2EFC" w:rsidDel="00897B1D" w:rsidRDefault="00FD0E87" w:rsidP="000B2EFC">
            <w:pPr>
              <w:rPr>
                <w:del w:id="476" w:author="Engineering do Brasil S.A" w:date="2015-07-17T15:26:00Z"/>
                <w:lang w:val="pt-BR"/>
              </w:rPr>
            </w:pPr>
            <w:del w:id="477" w:author="Engineering do Brasil S.A" w:date="2015-07-17T15:26:00Z">
              <w:r w:rsidRPr="000B2EFC" w:rsidDel="00897B1D">
                <w:rPr>
                  <w:lang w:val="pt-BR"/>
                </w:rPr>
                <w:delText>Assembléia Geral da TPART</w:delText>
              </w:r>
            </w:del>
          </w:p>
        </w:tc>
      </w:tr>
      <w:tr w:rsidR="00FD0E87" w:rsidRPr="000B2EFC" w:rsidDel="00897B1D" w:rsidTr="000B2EFC">
        <w:tblPrEx>
          <w:tblPrExChange w:id="478" w:author="Engineering do Brasil S.A" w:date="2015-07-17T15:26:00Z">
            <w:tblPrEx>
              <w:jc w:val="center"/>
            </w:tblPrEx>
          </w:tblPrExChange>
        </w:tblPrEx>
        <w:trPr>
          <w:jc w:val="center"/>
          <w:del w:id="479" w:author="Engineering do Brasil S.A" w:date="2015-07-17T15:26:00Z"/>
          <w:trPrChange w:id="480" w:author="Engineering do Brasil S.A" w:date="2015-07-17T15:26:00Z">
            <w:trPr>
              <w:jc w:val="center"/>
            </w:trPr>
          </w:trPrChange>
        </w:trPr>
        <w:tc>
          <w:tcPr>
            <w:tcW w:w="1844" w:type="pct"/>
            <w:gridSpan w:val="2"/>
            <w:tcPrChange w:id="481" w:author="Engineering do Brasil S.A" w:date="2015-07-17T15:26:00Z">
              <w:tcPr>
                <w:tcW w:w="1672" w:type="dxa"/>
              </w:tcPr>
            </w:tcPrChange>
          </w:tcPr>
          <w:p w:rsidR="00FD0E87" w:rsidRPr="000B2EFC" w:rsidDel="00897B1D" w:rsidRDefault="00FD0E87" w:rsidP="000B2EFC">
            <w:pPr>
              <w:rPr>
                <w:del w:id="482" w:author="Engineering do Brasil S.A" w:date="2015-07-17T15:26:00Z"/>
                <w:lang w:val="pt-BR"/>
              </w:rPr>
            </w:pPr>
            <w:del w:id="483" w:author="Engineering do Brasil S.A" w:date="2015-07-17T15:26:00Z">
              <w:r w:rsidRPr="000B2EFC" w:rsidDel="00897B1D">
                <w:rPr>
                  <w:lang w:val="pt-BR"/>
                </w:rPr>
                <w:delText>pergunta_002</w:delText>
              </w:r>
            </w:del>
          </w:p>
        </w:tc>
        <w:tc>
          <w:tcPr>
            <w:tcW w:w="1472" w:type="pct"/>
            <w:gridSpan w:val="2"/>
            <w:tcPrChange w:id="484" w:author="Engineering do Brasil S.A" w:date="2015-07-17T15:26:00Z">
              <w:tcPr>
                <w:tcW w:w="1319" w:type="dxa"/>
              </w:tcPr>
            </w:tcPrChange>
          </w:tcPr>
          <w:p w:rsidR="00FD0E87" w:rsidRPr="000B2EFC" w:rsidDel="00897B1D" w:rsidRDefault="00FD0E87" w:rsidP="000B2EFC">
            <w:pPr>
              <w:rPr>
                <w:del w:id="485" w:author="Engineering do Brasil S.A" w:date="2015-07-17T15:26:00Z"/>
                <w:lang w:val="pt-BR"/>
              </w:rPr>
            </w:pPr>
            <w:del w:id="486" w:author="Engineering do Brasil S.A" w:date="2015-07-17T15:26:00Z">
              <w:r w:rsidRPr="000B2EFC" w:rsidDel="00897B1D">
                <w:rPr>
                  <w:lang w:val="pt-BR"/>
                </w:rPr>
                <w:delText>2</w:delText>
              </w:r>
            </w:del>
          </w:p>
        </w:tc>
        <w:tc>
          <w:tcPr>
            <w:tcW w:w="2326" w:type="pct"/>
            <w:tcPrChange w:id="487" w:author="Engineering do Brasil S.A" w:date="2015-07-17T15:26:00Z">
              <w:tcPr>
                <w:tcW w:w="4819" w:type="dxa"/>
              </w:tcPr>
            </w:tcPrChange>
          </w:tcPr>
          <w:p w:rsidR="00FD0E87" w:rsidRPr="000B2EFC" w:rsidDel="00897B1D" w:rsidRDefault="00FD0E87" w:rsidP="000B2EFC">
            <w:pPr>
              <w:rPr>
                <w:del w:id="488" w:author="Engineering do Brasil S.A" w:date="2015-07-17T15:26:00Z"/>
                <w:lang w:val="pt-BR"/>
              </w:rPr>
            </w:pPr>
            <w:del w:id="489" w:author="Engineering do Brasil S.A" w:date="2015-07-17T15:26:00Z">
              <w:r w:rsidRPr="000B2EFC" w:rsidDel="00897B1D">
                <w:rPr>
                  <w:lang w:val="pt-BR"/>
                </w:rPr>
                <w:delText>Conselho de Administração da TPART</w:delText>
              </w:r>
            </w:del>
          </w:p>
        </w:tc>
      </w:tr>
      <w:tr w:rsidR="00FD0E87" w:rsidRPr="000B2EFC" w:rsidDel="00897B1D" w:rsidTr="000B2EFC">
        <w:tblPrEx>
          <w:tblPrExChange w:id="490" w:author="Engineering do Brasil S.A" w:date="2015-07-17T15:26:00Z">
            <w:tblPrEx>
              <w:jc w:val="center"/>
            </w:tblPrEx>
          </w:tblPrExChange>
        </w:tblPrEx>
        <w:trPr>
          <w:jc w:val="center"/>
          <w:del w:id="491" w:author="Engineering do Brasil S.A" w:date="2015-07-17T15:26:00Z"/>
          <w:trPrChange w:id="492" w:author="Engineering do Brasil S.A" w:date="2015-07-17T15:26:00Z">
            <w:trPr>
              <w:jc w:val="center"/>
            </w:trPr>
          </w:trPrChange>
        </w:trPr>
        <w:tc>
          <w:tcPr>
            <w:tcW w:w="1844" w:type="pct"/>
            <w:gridSpan w:val="2"/>
            <w:tcPrChange w:id="493" w:author="Engineering do Brasil S.A" w:date="2015-07-17T15:26:00Z">
              <w:tcPr>
                <w:tcW w:w="1672" w:type="dxa"/>
              </w:tcPr>
            </w:tcPrChange>
          </w:tcPr>
          <w:p w:rsidR="00FD0E87" w:rsidRPr="000B2EFC" w:rsidDel="00897B1D" w:rsidRDefault="00FD0E87" w:rsidP="000B2EFC">
            <w:pPr>
              <w:rPr>
                <w:del w:id="494" w:author="Engineering do Brasil S.A" w:date="2015-07-17T15:26:00Z"/>
                <w:lang w:val="pt-BR"/>
              </w:rPr>
            </w:pPr>
            <w:del w:id="495" w:author="Engineering do Brasil S.A" w:date="2015-07-17T15:26:00Z">
              <w:r w:rsidRPr="000B2EFC" w:rsidDel="00897B1D">
                <w:rPr>
                  <w:lang w:val="pt-BR"/>
                </w:rPr>
                <w:delText>pergunta_003</w:delText>
              </w:r>
            </w:del>
          </w:p>
        </w:tc>
        <w:tc>
          <w:tcPr>
            <w:tcW w:w="1472" w:type="pct"/>
            <w:gridSpan w:val="2"/>
            <w:tcPrChange w:id="496" w:author="Engineering do Brasil S.A" w:date="2015-07-17T15:26:00Z">
              <w:tcPr>
                <w:tcW w:w="1319" w:type="dxa"/>
              </w:tcPr>
            </w:tcPrChange>
          </w:tcPr>
          <w:p w:rsidR="00FD0E87" w:rsidRPr="000B2EFC" w:rsidDel="00897B1D" w:rsidRDefault="00FD0E87" w:rsidP="000B2EFC">
            <w:pPr>
              <w:rPr>
                <w:del w:id="497" w:author="Engineering do Brasil S.A" w:date="2015-07-17T15:26:00Z"/>
                <w:lang w:val="pt-BR"/>
              </w:rPr>
            </w:pPr>
            <w:del w:id="498" w:author="Engineering do Brasil S.A" w:date="2015-07-17T15:26:00Z">
              <w:r w:rsidRPr="000B2EFC" w:rsidDel="00897B1D">
                <w:rPr>
                  <w:lang w:val="pt-BR"/>
                </w:rPr>
                <w:delText>3</w:delText>
              </w:r>
            </w:del>
          </w:p>
        </w:tc>
        <w:tc>
          <w:tcPr>
            <w:tcW w:w="2326" w:type="pct"/>
            <w:tcPrChange w:id="499" w:author="Engineering do Brasil S.A" w:date="2015-07-17T15:26:00Z">
              <w:tcPr>
                <w:tcW w:w="4819" w:type="dxa"/>
              </w:tcPr>
            </w:tcPrChange>
          </w:tcPr>
          <w:p w:rsidR="00FD0E87" w:rsidRPr="000B2EFC" w:rsidDel="00897B1D" w:rsidRDefault="00FD0E87" w:rsidP="000B2EFC">
            <w:pPr>
              <w:rPr>
                <w:del w:id="500" w:author="Engineering do Brasil S.A" w:date="2015-07-17T15:26:00Z"/>
                <w:lang w:val="pt-BR"/>
              </w:rPr>
            </w:pPr>
            <w:del w:id="501" w:author="Engineering do Brasil S.A" w:date="2015-07-17T15:26:00Z">
              <w:r w:rsidRPr="000B2EFC" w:rsidDel="00897B1D">
                <w:rPr>
                  <w:lang w:val="pt-BR"/>
                </w:rPr>
                <w:delText>Diretoria Colegiada da TPART</w:delText>
              </w:r>
            </w:del>
          </w:p>
        </w:tc>
      </w:tr>
      <w:tr w:rsidR="00FD0E87" w:rsidRPr="000B2EFC" w:rsidDel="00897B1D" w:rsidTr="000B2EFC">
        <w:tblPrEx>
          <w:tblPrExChange w:id="502" w:author="Engineering do Brasil S.A" w:date="2015-07-17T15:26:00Z">
            <w:tblPrEx>
              <w:jc w:val="center"/>
            </w:tblPrEx>
          </w:tblPrExChange>
        </w:tblPrEx>
        <w:trPr>
          <w:jc w:val="center"/>
          <w:del w:id="503" w:author="Engineering do Brasil S.A" w:date="2015-07-17T15:26:00Z"/>
          <w:trPrChange w:id="504" w:author="Engineering do Brasil S.A" w:date="2015-07-17T15:26:00Z">
            <w:trPr>
              <w:jc w:val="center"/>
            </w:trPr>
          </w:trPrChange>
        </w:trPr>
        <w:tc>
          <w:tcPr>
            <w:tcW w:w="1844" w:type="pct"/>
            <w:gridSpan w:val="2"/>
            <w:tcPrChange w:id="505" w:author="Engineering do Brasil S.A" w:date="2015-07-17T15:26:00Z">
              <w:tcPr>
                <w:tcW w:w="1672" w:type="dxa"/>
              </w:tcPr>
            </w:tcPrChange>
          </w:tcPr>
          <w:p w:rsidR="00FD0E87" w:rsidRPr="000B2EFC" w:rsidDel="00897B1D" w:rsidRDefault="00FD0E87" w:rsidP="000B2EFC">
            <w:pPr>
              <w:rPr>
                <w:del w:id="506" w:author="Engineering do Brasil S.A" w:date="2015-07-17T15:26:00Z"/>
                <w:lang w:val="pt-BR"/>
              </w:rPr>
            </w:pPr>
            <w:del w:id="507" w:author="Engineering do Brasil S.A" w:date="2015-07-17T15:26:00Z">
              <w:r w:rsidRPr="000B2EFC" w:rsidDel="00897B1D">
                <w:rPr>
                  <w:lang w:val="pt-BR"/>
                </w:rPr>
                <w:delText>pergunta_004</w:delText>
              </w:r>
            </w:del>
          </w:p>
        </w:tc>
        <w:tc>
          <w:tcPr>
            <w:tcW w:w="1472" w:type="pct"/>
            <w:gridSpan w:val="2"/>
            <w:tcPrChange w:id="508" w:author="Engineering do Brasil S.A" w:date="2015-07-17T15:26:00Z">
              <w:tcPr>
                <w:tcW w:w="1319" w:type="dxa"/>
              </w:tcPr>
            </w:tcPrChange>
          </w:tcPr>
          <w:p w:rsidR="00FD0E87" w:rsidRPr="000B2EFC" w:rsidDel="00897B1D" w:rsidRDefault="00FD0E87" w:rsidP="000B2EFC">
            <w:pPr>
              <w:rPr>
                <w:del w:id="509" w:author="Engineering do Brasil S.A" w:date="2015-07-17T15:26:00Z"/>
                <w:lang w:val="pt-BR"/>
              </w:rPr>
            </w:pPr>
            <w:del w:id="510" w:author="Engineering do Brasil S.A" w:date="2015-07-17T15:26:00Z">
              <w:r w:rsidRPr="000B2EFC" w:rsidDel="00897B1D">
                <w:rPr>
                  <w:lang w:val="pt-BR"/>
                </w:rPr>
                <w:delText>4</w:delText>
              </w:r>
            </w:del>
          </w:p>
        </w:tc>
        <w:tc>
          <w:tcPr>
            <w:tcW w:w="2326" w:type="pct"/>
            <w:tcPrChange w:id="511" w:author="Engineering do Brasil S.A" w:date="2015-07-17T15:26:00Z">
              <w:tcPr>
                <w:tcW w:w="4819" w:type="dxa"/>
              </w:tcPr>
            </w:tcPrChange>
          </w:tcPr>
          <w:p w:rsidR="00FD0E87" w:rsidRPr="000B2EFC" w:rsidDel="00897B1D" w:rsidRDefault="00FD0E87" w:rsidP="000B2EFC">
            <w:pPr>
              <w:rPr>
                <w:del w:id="512" w:author="Engineering do Brasil S.A" w:date="2015-07-17T15:26:00Z"/>
                <w:lang w:val="pt-BR"/>
              </w:rPr>
            </w:pPr>
            <w:del w:id="513" w:author="Engineering do Brasil S.A" w:date="2015-07-17T15:26:00Z">
              <w:r w:rsidRPr="000B2EFC" w:rsidDel="00897B1D">
                <w:rPr>
                  <w:lang w:val="pt-BR"/>
                </w:rPr>
                <w:delText>Conselho de Administração da TPART</w:delText>
              </w:r>
            </w:del>
          </w:p>
        </w:tc>
      </w:tr>
      <w:tr w:rsidR="00FD0E87" w:rsidRPr="000B2EFC" w:rsidDel="00897B1D" w:rsidTr="000B2EFC">
        <w:tblPrEx>
          <w:tblPrExChange w:id="514" w:author="Engineering do Brasil S.A" w:date="2015-07-17T15:26:00Z">
            <w:tblPrEx>
              <w:jc w:val="center"/>
            </w:tblPrEx>
          </w:tblPrExChange>
        </w:tblPrEx>
        <w:trPr>
          <w:jc w:val="center"/>
          <w:del w:id="515" w:author="Engineering do Brasil S.A" w:date="2015-07-17T15:26:00Z"/>
          <w:trPrChange w:id="516" w:author="Engineering do Brasil S.A" w:date="2015-07-17T15:26:00Z">
            <w:trPr>
              <w:jc w:val="center"/>
            </w:trPr>
          </w:trPrChange>
        </w:trPr>
        <w:tc>
          <w:tcPr>
            <w:tcW w:w="1844" w:type="pct"/>
            <w:gridSpan w:val="2"/>
            <w:tcPrChange w:id="517" w:author="Engineering do Brasil S.A" w:date="2015-07-17T15:26:00Z">
              <w:tcPr>
                <w:tcW w:w="1672" w:type="dxa"/>
              </w:tcPr>
            </w:tcPrChange>
          </w:tcPr>
          <w:p w:rsidR="00FD0E87" w:rsidRPr="000B2EFC" w:rsidDel="00897B1D" w:rsidRDefault="00FD0E87" w:rsidP="000B2EFC">
            <w:pPr>
              <w:rPr>
                <w:del w:id="518" w:author="Engineering do Brasil S.A" w:date="2015-07-17T15:26:00Z"/>
                <w:lang w:val="pt-BR"/>
              </w:rPr>
            </w:pPr>
            <w:del w:id="519" w:author="Engineering do Brasil S.A" w:date="2015-07-17T15:26:00Z">
              <w:r w:rsidRPr="000B2EFC" w:rsidDel="00897B1D">
                <w:rPr>
                  <w:lang w:val="pt-BR"/>
                </w:rPr>
                <w:delText>pergunta_005</w:delText>
              </w:r>
            </w:del>
          </w:p>
        </w:tc>
        <w:tc>
          <w:tcPr>
            <w:tcW w:w="1472" w:type="pct"/>
            <w:gridSpan w:val="2"/>
            <w:tcPrChange w:id="520" w:author="Engineering do Brasil S.A" w:date="2015-07-17T15:26:00Z">
              <w:tcPr>
                <w:tcW w:w="1319" w:type="dxa"/>
              </w:tcPr>
            </w:tcPrChange>
          </w:tcPr>
          <w:p w:rsidR="00FD0E87" w:rsidRPr="000B2EFC" w:rsidDel="00897B1D" w:rsidRDefault="00FD0E87" w:rsidP="000B2EFC">
            <w:pPr>
              <w:rPr>
                <w:del w:id="521" w:author="Engineering do Brasil S.A" w:date="2015-07-17T15:26:00Z"/>
                <w:lang w:val="pt-BR"/>
              </w:rPr>
            </w:pPr>
            <w:del w:id="522" w:author="Engineering do Brasil S.A" w:date="2015-07-17T15:26:00Z">
              <w:r w:rsidRPr="000B2EFC" w:rsidDel="00897B1D">
                <w:rPr>
                  <w:lang w:val="pt-BR"/>
                </w:rPr>
                <w:delText>5</w:delText>
              </w:r>
            </w:del>
          </w:p>
        </w:tc>
        <w:tc>
          <w:tcPr>
            <w:tcW w:w="2326" w:type="pct"/>
            <w:tcPrChange w:id="523" w:author="Engineering do Brasil S.A" w:date="2015-07-17T15:26:00Z">
              <w:tcPr>
                <w:tcW w:w="4819" w:type="dxa"/>
              </w:tcPr>
            </w:tcPrChange>
          </w:tcPr>
          <w:p w:rsidR="00FD0E87" w:rsidRPr="000B2EFC" w:rsidDel="00897B1D" w:rsidRDefault="00FD0E87" w:rsidP="000B2EFC">
            <w:pPr>
              <w:rPr>
                <w:del w:id="524" w:author="Engineering do Brasil S.A" w:date="2015-07-17T15:26:00Z"/>
                <w:lang w:val="pt-BR"/>
              </w:rPr>
            </w:pPr>
            <w:del w:id="525" w:author="Engineering do Brasil S.A" w:date="2015-07-17T15:26:00Z">
              <w:r w:rsidRPr="000B2EFC" w:rsidDel="00897B1D">
                <w:rPr>
                  <w:lang w:val="pt-BR"/>
                </w:rPr>
                <w:delText>Diretoria Colegiada da TPART</w:delText>
              </w:r>
            </w:del>
          </w:p>
        </w:tc>
      </w:tr>
      <w:tr w:rsidR="00FD0E87" w:rsidRPr="000B2EFC" w:rsidDel="00897B1D" w:rsidTr="000B2EFC">
        <w:tblPrEx>
          <w:tblPrExChange w:id="526" w:author="Engineering do Brasil S.A" w:date="2015-07-17T15:26:00Z">
            <w:tblPrEx>
              <w:jc w:val="center"/>
            </w:tblPrEx>
          </w:tblPrExChange>
        </w:tblPrEx>
        <w:trPr>
          <w:jc w:val="center"/>
          <w:del w:id="527" w:author="Engineering do Brasil S.A" w:date="2015-07-17T15:26:00Z"/>
          <w:trPrChange w:id="528" w:author="Engineering do Brasil S.A" w:date="2015-07-17T15:26:00Z">
            <w:trPr>
              <w:jc w:val="center"/>
            </w:trPr>
          </w:trPrChange>
        </w:trPr>
        <w:tc>
          <w:tcPr>
            <w:tcW w:w="1844" w:type="pct"/>
            <w:gridSpan w:val="2"/>
            <w:tcPrChange w:id="529" w:author="Engineering do Brasil S.A" w:date="2015-07-17T15:26:00Z">
              <w:tcPr>
                <w:tcW w:w="1672" w:type="dxa"/>
              </w:tcPr>
            </w:tcPrChange>
          </w:tcPr>
          <w:p w:rsidR="00FD0E87" w:rsidRPr="000B2EFC" w:rsidDel="00897B1D" w:rsidRDefault="00FD0E87" w:rsidP="000B2EFC">
            <w:pPr>
              <w:rPr>
                <w:del w:id="530" w:author="Engineering do Brasil S.A" w:date="2015-07-17T15:26:00Z"/>
                <w:lang w:val="pt-BR"/>
              </w:rPr>
            </w:pPr>
            <w:del w:id="531" w:author="Engineering do Brasil S.A" w:date="2015-07-17T15:26:00Z">
              <w:r w:rsidRPr="000B2EFC" w:rsidDel="00897B1D">
                <w:rPr>
                  <w:lang w:val="pt-BR"/>
                </w:rPr>
                <w:delText>pergunta_006</w:delText>
              </w:r>
            </w:del>
          </w:p>
        </w:tc>
        <w:tc>
          <w:tcPr>
            <w:tcW w:w="1472" w:type="pct"/>
            <w:gridSpan w:val="2"/>
            <w:tcPrChange w:id="532" w:author="Engineering do Brasil S.A" w:date="2015-07-17T15:26:00Z">
              <w:tcPr>
                <w:tcW w:w="1319" w:type="dxa"/>
              </w:tcPr>
            </w:tcPrChange>
          </w:tcPr>
          <w:p w:rsidR="00FD0E87" w:rsidRPr="000B2EFC" w:rsidDel="00897B1D" w:rsidRDefault="00FD0E87" w:rsidP="000B2EFC">
            <w:pPr>
              <w:rPr>
                <w:del w:id="533" w:author="Engineering do Brasil S.A" w:date="2015-07-17T15:26:00Z"/>
                <w:lang w:val="pt-BR"/>
              </w:rPr>
            </w:pPr>
            <w:del w:id="534" w:author="Engineering do Brasil S.A" w:date="2015-07-17T15:26:00Z">
              <w:r w:rsidRPr="000B2EFC" w:rsidDel="00897B1D">
                <w:rPr>
                  <w:lang w:val="pt-BR"/>
                </w:rPr>
                <w:delText>6</w:delText>
              </w:r>
            </w:del>
          </w:p>
        </w:tc>
        <w:tc>
          <w:tcPr>
            <w:tcW w:w="2326" w:type="pct"/>
            <w:tcPrChange w:id="535" w:author="Engineering do Brasil S.A" w:date="2015-07-17T15:26:00Z">
              <w:tcPr>
                <w:tcW w:w="4819" w:type="dxa"/>
              </w:tcPr>
            </w:tcPrChange>
          </w:tcPr>
          <w:p w:rsidR="00FD0E87" w:rsidRPr="000B2EFC" w:rsidDel="00897B1D" w:rsidRDefault="00FD0E87" w:rsidP="000B2EFC">
            <w:pPr>
              <w:rPr>
                <w:del w:id="536" w:author="Engineering do Brasil S.A" w:date="2015-07-17T15:26:00Z"/>
                <w:lang w:val="pt-BR"/>
              </w:rPr>
            </w:pPr>
            <w:del w:id="537" w:author="Engineering do Brasil S.A" w:date="2015-07-17T15:26:00Z">
              <w:r w:rsidRPr="000B2EFC" w:rsidDel="00897B1D">
                <w:rPr>
                  <w:lang w:val="pt-BR"/>
                </w:rPr>
                <w:delText>Conselho de Administração da TPART</w:delText>
              </w:r>
            </w:del>
          </w:p>
        </w:tc>
      </w:tr>
      <w:tr w:rsidR="00FD0E87" w:rsidRPr="000B2EFC" w:rsidDel="00897B1D" w:rsidTr="000B2EFC">
        <w:tblPrEx>
          <w:tblPrExChange w:id="538" w:author="Engineering do Brasil S.A" w:date="2015-07-17T15:26:00Z">
            <w:tblPrEx>
              <w:jc w:val="center"/>
            </w:tblPrEx>
          </w:tblPrExChange>
        </w:tblPrEx>
        <w:trPr>
          <w:jc w:val="center"/>
          <w:del w:id="539" w:author="Engineering do Brasil S.A" w:date="2015-07-17T15:26:00Z"/>
          <w:trPrChange w:id="540" w:author="Engineering do Brasil S.A" w:date="2015-07-17T15:26:00Z">
            <w:trPr>
              <w:jc w:val="center"/>
            </w:trPr>
          </w:trPrChange>
        </w:trPr>
        <w:tc>
          <w:tcPr>
            <w:tcW w:w="1844" w:type="pct"/>
            <w:gridSpan w:val="2"/>
            <w:tcPrChange w:id="541" w:author="Engineering do Brasil S.A" w:date="2015-07-17T15:26:00Z">
              <w:tcPr>
                <w:tcW w:w="1672" w:type="dxa"/>
              </w:tcPr>
            </w:tcPrChange>
          </w:tcPr>
          <w:p w:rsidR="00FD0E87" w:rsidRPr="000B2EFC" w:rsidDel="00897B1D" w:rsidRDefault="00FD0E87" w:rsidP="000B2EFC">
            <w:pPr>
              <w:rPr>
                <w:del w:id="542" w:author="Engineering do Brasil S.A" w:date="2015-07-17T15:26:00Z"/>
                <w:lang w:val="pt-BR"/>
              </w:rPr>
            </w:pPr>
            <w:del w:id="543" w:author="Engineering do Brasil S.A" w:date="2015-07-17T15:26:00Z">
              <w:r w:rsidRPr="000B2EFC" w:rsidDel="00897B1D">
                <w:rPr>
                  <w:lang w:val="pt-BR"/>
                </w:rPr>
                <w:delText>pergunta_007</w:delText>
              </w:r>
            </w:del>
          </w:p>
        </w:tc>
        <w:tc>
          <w:tcPr>
            <w:tcW w:w="1472" w:type="pct"/>
            <w:gridSpan w:val="2"/>
            <w:tcPrChange w:id="544" w:author="Engineering do Brasil S.A" w:date="2015-07-17T15:26:00Z">
              <w:tcPr>
                <w:tcW w:w="1319" w:type="dxa"/>
              </w:tcPr>
            </w:tcPrChange>
          </w:tcPr>
          <w:p w:rsidR="00FD0E87" w:rsidRPr="000B2EFC" w:rsidDel="00897B1D" w:rsidRDefault="00FD0E87" w:rsidP="000B2EFC">
            <w:pPr>
              <w:rPr>
                <w:del w:id="545" w:author="Engineering do Brasil S.A" w:date="2015-07-17T15:26:00Z"/>
                <w:lang w:val="pt-BR"/>
              </w:rPr>
            </w:pPr>
            <w:del w:id="546" w:author="Engineering do Brasil S.A" w:date="2015-07-17T15:26:00Z">
              <w:r w:rsidRPr="000B2EFC" w:rsidDel="00897B1D">
                <w:rPr>
                  <w:lang w:val="pt-BR"/>
                </w:rPr>
                <w:delText>7</w:delText>
              </w:r>
            </w:del>
          </w:p>
        </w:tc>
        <w:tc>
          <w:tcPr>
            <w:tcW w:w="2326" w:type="pct"/>
            <w:tcPrChange w:id="547" w:author="Engineering do Brasil S.A" w:date="2015-07-17T15:26:00Z">
              <w:tcPr>
                <w:tcW w:w="4819" w:type="dxa"/>
              </w:tcPr>
            </w:tcPrChange>
          </w:tcPr>
          <w:p w:rsidR="00FD0E87" w:rsidRPr="000B2EFC" w:rsidDel="00897B1D" w:rsidRDefault="00FD0E87" w:rsidP="000B2EFC">
            <w:pPr>
              <w:rPr>
                <w:del w:id="548" w:author="Engineering do Brasil S.A" w:date="2015-07-17T15:26:00Z"/>
                <w:lang w:val="pt-BR"/>
              </w:rPr>
            </w:pPr>
            <w:del w:id="549" w:author="Engineering do Brasil S.A" w:date="2015-07-17T15:26:00Z">
              <w:r w:rsidRPr="000B2EFC" w:rsidDel="00897B1D">
                <w:rPr>
                  <w:lang w:val="pt-BR"/>
                </w:rPr>
                <w:delText>Diretoria Colegiada da TPART</w:delText>
              </w:r>
            </w:del>
          </w:p>
        </w:tc>
      </w:tr>
      <w:tr w:rsidR="00FD0E87" w:rsidRPr="000B2EFC" w:rsidDel="00897B1D" w:rsidTr="000B2EFC">
        <w:tblPrEx>
          <w:tblPrExChange w:id="550" w:author="Engineering do Brasil S.A" w:date="2015-07-17T15:26:00Z">
            <w:tblPrEx>
              <w:jc w:val="center"/>
            </w:tblPrEx>
          </w:tblPrExChange>
        </w:tblPrEx>
        <w:trPr>
          <w:jc w:val="center"/>
          <w:del w:id="551" w:author="Engineering do Brasil S.A" w:date="2015-07-17T15:26:00Z"/>
          <w:trPrChange w:id="552" w:author="Engineering do Brasil S.A" w:date="2015-07-17T15:26:00Z">
            <w:trPr>
              <w:jc w:val="center"/>
            </w:trPr>
          </w:trPrChange>
        </w:trPr>
        <w:tc>
          <w:tcPr>
            <w:tcW w:w="1844" w:type="pct"/>
            <w:gridSpan w:val="2"/>
            <w:tcPrChange w:id="553" w:author="Engineering do Brasil S.A" w:date="2015-07-17T15:26:00Z">
              <w:tcPr>
                <w:tcW w:w="1672" w:type="dxa"/>
              </w:tcPr>
            </w:tcPrChange>
          </w:tcPr>
          <w:p w:rsidR="00FD0E87" w:rsidRPr="000B2EFC" w:rsidDel="00897B1D" w:rsidRDefault="00FD0E87" w:rsidP="000B2EFC">
            <w:pPr>
              <w:rPr>
                <w:del w:id="554" w:author="Engineering do Brasil S.A" w:date="2015-07-17T15:26:00Z"/>
                <w:lang w:val="pt-BR"/>
              </w:rPr>
            </w:pPr>
            <w:del w:id="555" w:author="Engineering do Brasil S.A" w:date="2015-07-17T15:26:00Z">
              <w:r w:rsidRPr="000B2EFC" w:rsidDel="00897B1D">
                <w:rPr>
                  <w:lang w:val="pt-BR"/>
                </w:rPr>
                <w:delText>pergunta_008</w:delText>
              </w:r>
            </w:del>
          </w:p>
        </w:tc>
        <w:tc>
          <w:tcPr>
            <w:tcW w:w="1472" w:type="pct"/>
            <w:gridSpan w:val="2"/>
            <w:tcPrChange w:id="556" w:author="Engineering do Brasil S.A" w:date="2015-07-17T15:26:00Z">
              <w:tcPr>
                <w:tcW w:w="1319" w:type="dxa"/>
              </w:tcPr>
            </w:tcPrChange>
          </w:tcPr>
          <w:p w:rsidR="00FD0E87" w:rsidRPr="000B2EFC" w:rsidDel="00897B1D" w:rsidRDefault="00FD0E87" w:rsidP="000B2EFC">
            <w:pPr>
              <w:rPr>
                <w:del w:id="557" w:author="Engineering do Brasil S.A" w:date="2015-07-17T15:26:00Z"/>
                <w:lang w:val="pt-BR"/>
              </w:rPr>
            </w:pPr>
            <w:del w:id="558" w:author="Engineering do Brasil S.A" w:date="2015-07-17T15:26:00Z">
              <w:r w:rsidRPr="000B2EFC" w:rsidDel="00897B1D">
                <w:rPr>
                  <w:lang w:val="pt-BR"/>
                </w:rPr>
                <w:delText>8</w:delText>
              </w:r>
            </w:del>
          </w:p>
        </w:tc>
        <w:tc>
          <w:tcPr>
            <w:tcW w:w="2326" w:type="pct"/>
            <w:tcPrChange w:id="559" w:author="Engineering do Brasil S.A" w:date="2015-07-17T15:26:00Z">
              <w:tcPr>
                <w:tcW w:w="4819" w:type="dxa"/>
              </w:tcPr>
            </w:tcPrChange>
          </w:tcPr>
          <w:p w:rsidR="00FD0E87" w:rsidRPr="000B2EFC" w:rsidDel="00897B1D" w:rsidRDefault="00FD0E87" w:rsidP="000B2EFC">
            <w:pPr>
              <w:rPr>
                <w:del w:id="560" w:author="Engineering do Brasil S.A" w:date="2015-07-17T15:26:00Z"/>
                <w:lang w:val="pt-BR"/>
              </w:rPr>
            </w:pPr>
            <w:del w:id="561" w:author="Engineering do Brasil S.A" w:date="2015-07-17T15:26:00Z">
              <w:r w:rsidRPr="000B2EFC" w:rsidDel="00897B1D">
                <w:rPr>
                  <w:lang w:val="pt-BR"/>
                </w:rPr>
                <w:delText>Conselho de Administração da TPART</w:delText>
              </w:r>
            </w:del>
          </w:p>
        </w:tc>
      </w:tr>
      <w:tr w:rsidR="00FD0E87" w:rsidRPr="000B2EFC" w:rsidDel="00897B1D" w:rsidTr="000B2EFC">
        <w:tblPrEx>
          <w:tblPrExChange w:id="562" w:author="Engineering do Brasil S.A" w:date="2015-07-17T15:26:00Z">
            <w:tblPrEx>
              <w:jc w:val="center"/>
            </w:tblPrEx>
          </w:tblPrExChange>
        </w:tblPrEx>
        <w:trPr>
          <w:jc w:val="center"/>
          <w:del w:id="563" w:author="Engineering do Brasil S.A" w:date="2015-07-17T15:26:00Z"/>
          <w:trPrChange w:id="564" w:author="Engineering do Brasil S.A" w:date="2015-07-17T15:26:00Z">
            <w:trPr>
              <w:jc w:val="center"/>
            </w:trPr>
          </w:trPrChange>
        </w:trPr>
        <w:tc>
          <w:tcPr>
            <w:tcW w:w="1844" w:type="pct"/>
            <w:gridSpan w:val="2"/>
            <w:tcPrChange w:id="565" w:author="Engineering do Brasil S.A" w:date="2015-07-17T15:26:00Z">
              <w:tcPr>
                <w:tcW w:w="1672" w:type="dxa"/>
              </w:tcPr>
            </w:tcPrChange>
          </w:tcPr>
          <w:p w:rsidR="00FD0E87" w:rsidRPr="000B2EFC" w:rsidDel="00897B1D" w:rsidRDefault="00FD0E87" w:rsidP="000B2EFC">
            <w:pPr>
              <w:rPr>
                <w:del w:id="566" w:author="Engineering do Brasil S.A" w:date="2015-07-17T15:26:00Z"/>
                <w:lang w:val="pt-BR"/>
              </w:rPr>
            </w:pPr>
            <w:del w:id="567" w:author="Engineering do Brasil S.A" w:date="2015-07-17T15:26:00Z">
              <w:r w:rsidRPr="000B2EFC" w:rsidDel="00897B1D">
                <w:rPr>
                  <w:lang w:val="pt-BR"/>
                </w:rPr>
                <w:delText>pergunta_009</w:delText>
              </w:r>
            </w:del>
          </w:p>
        </w:tc>
        <w:tc>
          <w:tcPr>
            <w:tcW w:w="1472" w:type="pct"/>
            <w:gridSpan w:val="2"/>
            <w:tcPrChange w:id="568" w:author="Engineering do Brasil S.A" w:date="2015-07-17T15:26:00Z">
              <w:tcPr>
                <w:tcW w:w="1319" w:type="dxa"/>
              </w:tcPr>
            </w:tcPrChange>
          </w:tcPr>
          <w:p w:rsidR="00FD0E87" w:rsidRPr="000B2EFC" w:rsidDel="00897B1D" w:rsidRDefault="00FD0E87" w:rsidP="000B2EFC">
            <w:pPr>
              <w:rPr>
                <w:del w:id="569" w:author="Engineering do Brasil S.A" w:date="2015-07-17T15:26:00Z"/>
                <w:lang w:val="pt-BR"/>
              </w:rPr>
            </w:pPr>
            <w:del w:id="570" w:author="Engineering do Brasil S.A" w:date="2015-07-17T15:26:00Z">
              <w:r w:rsidRPr="000B2EFC" w:rsidDel="00897B1D">
                <w:rPr>
                  <w:lang w:val="pt-BR"/>
                </w:rPr>
                <w:delText>9</w:delText>
              </w:r>
            </w:del>
          </w:p>
        </w:tc>
        <w:tc>
          <w:tcPr>
            <w:tcW w:w="2326" w:type="pct"/>
            <w:tcPrChange w:id="571" w:author="Engineering do Brasil S.A" w:date="2015-07-17T15:26:00Z">
              <w:tcPr>
                <w:tcW w:w="4819" w:type="dxa"/>
              </w:tcPr>
            </w:tcPrChange>
          </w:tcPr>
          <w:p w:rsidR="00FD0E87" w:rsidRPr="000B2EFC" w:rsidDel="00897B1D" w:rsidRDefault="00FD0E87" w:rsidP="000B2EFC">
            <w:pPr>
              <w:rPr>
                <w:del w:id="572" w:author="Engineering do Brasil S.A" w:date="2015-07-17T15:26:00Z"/>
                <w:lang w:val="pt-BR"/>
              </w:rPr>
            </w:pPr>
            <w:del w:id="573" w:author="Engineering do Brasil S.A" w:date="2015-07-17T15:26:00Z">
              <w:r w:rsidRPr="000B2EFC" w:rsidDel="00897B1D">
                <w:rPr>
                  <w:lang w:val="pt-BR"/>
                </w:rPr>
                <w:delText>Diretoria Colegiada da TPART</w:delText>
              </w:r>
            </w:del>
          </w:p>
        </w:tc>
      </w:tr>
      <w:tr w:rsidR="00FD0E87" w:rsidRPr="000B2EFC" w:rsidDel="00897B1D" w:rsidTr="000B2EFC">
        <w:tblPrEx>
          <w:tblPrExChange w:id="574" w:author="Engineering do Brasil S.A" w:date="2015-07-17T15:26:00Z">
            <w:tblPrEx>
              <w:jc w:val="center"/>
            </w:tblPrEx>
          </w:tblPrExChange>
        </w:tblPrEx>
        <w:trPr>
          <w:jc w:val="center"/>
          <w:del w:id="575" w:author="Engineering do Brasil S.A" w:date="2015-07-17T15:26:00Z"/>
          <w:trPrChange w:id="576" w:author="Engineering do Brasil S.A" w:date="2015-07-17T15:26:00Z">
            <w:trPr>
              <w:jc w:val="center"/>
            </w:trPr>
          </w:trPrChange>
        </w:trPr>
        <w:tc>
          <w:tcPr>
            <w:tcW w:w="1844" w:type="pct"/>
            <w:gridSpan w:val="2"/>
            <w:tcPrChange w:id="577" w:author="Engineering do Brasil S.A" w:date="2015-07-17T15:26:00Z">
              <w:tcPr>
                <w:tcW w:w="1672" w:type="dxa"/>
              </w:tcPr>
            </w:tcPrChange>
          </w:tcPr>
          <w:p w:rsidR="00FD0E87" w:rsidRPr="000B2EFC" w:rsidDel="00897B1D" w:rsidRDefault="00FD0E87" w:rsidP="000B2EFC">
            <w:pPr>
              <w:rPr>
                <w:del w:id="578" w:author="Engineering do Brasil S.A" w:date="2015-07-17T15:26:00Z"/>
                <w:lang w:val="pt-BR"/>
              </w:rPr>
            </w:pPr>
            <w:del w:id="579" w:author="Engineering do Brasil S.A" w:date="2015-07-17T15:26:00Z">
              <w:r w:rsidRPr="000B2EFC" w:rsidDel="00897B1D">
                <w:rPr>
                  <w:lang w:val="pt-BR"/>
                </w:rPr>
                <w:delText>pergunta_010</w:delText>
              </w:r>
            </w:del>
          </w:p>
        </w:tc>
        <w:tc>
          <w:tcPr>
            <w:tcW w:w="1472" w:type="pct"/>
            <w:gridSpan w:val="2"/>
            <w:tcPrChange w:id="580" w:author="Engineering do Brasil S.A" w:date="2015-07-17T15:26:00Z">
              <w:tcPr>
                <w:tcW w:w="1319" w:type="dxa"/>
              </w:tcPr>
            </w:tcPrChange>
          </w:tcPr>
          <w:p w:rsidR="00FD0E87" w:rsidRPr="000B2EFC" w:rsidDel="00897B1D" w:rsidRDefault="00FD0E87" w:rsidP="000B2EFC">
            <w:pPr>
              <w:rPr>
                <w:del w:id="581" w:author="Engineering do Brasil S.A" w:date="2015-07-17T15:26:00Z"/>
                <w:lang w:val="pt-BR"/>
              </w:rPr>
            </w:pPr>
            <w:del w:id="582" w:author="Engineering do Brasil S.A" w:date="2015-07-17T15:26:00Z">
              <w:r w:rsidRPr="000B2EFC" w:rsidDel="00897B1D">
                <w:rPr>
                  <w:lang w:val="pt-BR"/>
                </w:rPr>
                <w:delText>10</w:delText>
              </w:r>
            </w:del>
          </w:p>
        </w:tc>
        <w:tc>
          <w:tcPr>
            <w:tcW w:w="2326" w:type="pct"/>
            <w:tcPrChange w:id="583" w:author="Engineering do Brasil S.A" w:date="2015-07-17T15:26:00Z">
              <w:tcPr>
                <w:tcW w:w="4819" w:type="dxa"/>
              </w:tcPr>
            </w:tcPrChange>
          </w:tcPr>
          <w:p w:rsidR="00FD0E87" w:rsidRPr="000B2EFC" w:rsidDel="00897B1D" w:rsidRDefault="00FD0E87" w:rsidP="000B2EFC">
            <w:pPr>
              <w:rPr>
                <w:del w:id="584" w:author="Engineering do Brasil S.A" w:date="2015-07-17T15:26:00Z"/>
                <w:lang w:val="pt-BR"/>
              </w:rPr>
            </w:pPr>
            <w:del w:id="585" w:author="Engineering do Brasil S.A" w:date="2015-07-17T15:26:00Z">
              <w:r w:rsidRPr="000B2EFC" w:rsidDel="00897B1D">
                <w:rPr>
                  <w:lang w:val="pt-BR"/>
                </w:rPr>
                <w:delText>Conselho de Administração da TPART</w:delText>
              </w:r>
            </w:del>
          </w:p>
        </w:tc>
      </w:tr>
      <w:tr w:rsidR="00FD0E87" w:rsidRPr="000B2EFC" w:rsidDel="00897B1D" w:rsidTr="000B2EFC">
        <w:tblPrEx>
          <w:tblPrExChange w:id="586" w:author="Engineering do Brasil S.A" w:date="2015-07-17T15:26:00Z">
            <w:tblPrEx>
              <w:jc w:val="center"/>
            </w:tblPrEx>
          </w:tblPrExChange>
        </w:tblPrEx>
        <w:trPr>
          <w:jc w:val="center"/>
          <w:del w:id="587" w:author="Engineering do Brasil S.A" w:date="2015-07-17T15:26:00Z"/>
          <w:trPrChange w:id="588" w:author="Engineering do Brasil S.A" w:date="2015-07-17T15:26:00Z">
            <w:trPr>
              <w:jc w:val="center"/>
            </w:trPr>
          </w:trPrChange>
        </w:trPr>
        <w:tc>
          <w:tcPr>
            <w:tcW w:w="1844" w:type="pct"/>
            <w:gridSpan w:val="2"/>
            <w:tcPrChange w:id="589" w:author="Engineering do Brasil S.A" w:date="2015-07-17T15:26:00Z">
              <w:tcPr>
                <w:tcW w:w="1672" w:type="dxa"/>
              </w:tcPr>
            </w:tcPrChange>
          </w:tcPr>
          <w:p w:rsidR="00FD0E87" w:rsidRPr="000B2EFC" w:rsidDel="00897B1D" w:rsidRDefault="00FD0E87" w:rsidP="000B2EFC">
            <w:pPr>
              <w:rPr>
                <w:del w:id="590" w:author="Engineering do Brasil S.A" w:date="2015-07-17T15:26:00Z"/>
                <w:lang w:val="pt-BR"/>
              </w:rPr>
            </w:pPr>
            <w:del w:id="591" w:author="Engineering do Brasil S.A" w:date="2015-07-17T15:26:00Z">
              <w:r w:rsidRPr="000B2EFC" w:rsidDel="00897B1D">
                <w:rPr>
                  <w:lang w:val="pt-BR"/>
                </w:rPr>
                <w:delText>pergunta_011</w:delText>
              </w:r>
            </w:del>
          </w:p>
        </w:tc>
        <w:tc>
          <w:tcPr>
            <w:tcW w:w="1472" w:type="pct"/>
            <w:gridSpan w:val="2"/>
            <w:tcPrChange w:id="592" w:author="Engineering do Brasil S.A" w:date="2015-07-17T15:26:00Z">
              <w:tcPr>
                <w:tcW w:w="1319" w:type="dxa"/>
              </w:tcPr>
            </w:tcPrChange>
          </w:tcPr>
          <w:p w:rsidR="00FD0E87" w:rsidRPr="000B2EFC" w:rsidDel="00897B1D" w:rsidRDefault="00FD0E87" w:rsidP="000B2EFC">
            <w:pPr>
              <w:rPr>
                <w:del w:id="593" w:author="Engineering do Brasil S.A" w:date="2015-07-17T15:26:00Z"/>
                <w:lang w:val="pt-BR"/>
              </w:rPr>
            </w:pPr>
            <w:del w:id="594" w:author="Engineering do Brasil S.A" w:date="2015-07-17T15:26:00Z">
              <w:r w:rsidRPr="000B2EFC" w:rsidDel="00897B1D">
                <w:rPr>
                  <w:lang w:val="pt-BR"/>
                </w:rPr>
                <w:delText>11</w:delText>
              </w:r>
            </w:del>
          </w:p>
        </w:tc>
        <w:tc>
          <w:tcPr>
            <w:tcW w:w="2326" w:type="pct"/>
            <w:tcPrChange w:id="595" w:author="Engineering do Brasil S.A" w:date="2015-07-17T15:26:00Z">
              <w:tcPr>
                <w:tcW w:w="4819" w:type="dxa"/>
              </w:tcPr>
            </w:tcPrChange>
          </w:tcPr>
          <w:p w:rsidR="00FD0E87" w:rsidRPr="000B2EFC" w:rsidDel="00897B1D" w:rsidRDefault="00FD0E87" w:rsidP="000B2EFC">
            <w:pPr>
              <w:rPr>
                <w:del w:id="596" w:author="Engineering do Brasil S.A" w:date="2015-07-17T15:26:00Z"/>
                <w:lang w:val="pt-BR"/>
              </w:rPr>
            </w:pPr>
            <w:del w:id="597" w:author="Engineering do Brasil S.A" w:date="2015-07-17T15:26:00Z">
              <w:r w:rsidRPr="000B2EFC" w:rsidDel="00897B1D">
                <w:rPr>
                  <w:lang w:val="pt-BR"/>
                </w:rPr>
                <w:delText>Diretoria Colegiada da TPART</w:delText>
              </w:r>
            </w:del>
          </w:p>
        </w:tc>
      </w:tr>
      <w:tr w:rsidR="00FD0E87" w:rsidRPr="000B2EFC" w:rsidDel="00897B1D" w:rsidTr="000B2EFC">
        <w:tblPrEx>
          <w:tblPrExChange w:id="598" w:author="Engineering do Brasil S.A" w:date="2015-07-17T15:26:00Z">
            <w:tblPrEx>
              <w:jc w:val="center"/>
            </w:tblPrEx>
          </w:tblPrExChange>
        </w:tblPrEx>
        <w:trPr>
          <w:jc w:val="center"/>
          <w:del w:id="599" w:author="Engineering do Brasil S.A" w:date="2015-07-17T15:26:00Z"/>
          <w:trPrChange w:id="600" w:author="Engineering do Brasil S.A" w:date="2015-07-17T15:26:00Z">
            <w:trPr>
              <w:jc w:val="center"/>
            </w:trPr>
          </w:trPrChange>
        </w:trPr>
        <w:tc>
          <w:tcPr>
            <w:tcW w:w="1844" w:type="pct"/>
            <w:gridSpan w:val="2"/>
            <w:tcPrChange w:id="601" w:author="Engineering do Brasil S.A" w:date="2015-07-17T15:26:00Z">
              <w:tcPr>
                <w:tcW w:w="1672" w:type="dxa"/>
              </w:tcPr>
            </w:tcPrChange>
          </w:tcPr>
          <w:p w:rsidR="00FD0E87" w:rsidRPr="000B2EFC" w:rsidDel="00897B1D" w:rsidRDefault="00FD0E87" w:rsidP="000B2EFC">
            <w:pPr>
              <w:rPr>
                <w:del w:id="602" w:author="Engineering do Brasil S.A" w:date="2015-07-17T15:26:00Z"/>
                <w:lang w:val="pt-BR"/>
              </w:rPr>
            </w:pPr>
            <w:del w:id="603" w:author="Engineering do Brasil S.A" w:date="2015-07-17T15:26:00Z">
              <w:r w:rsidRPr="000B2EFC" w:rsidDel="00897B1D">
                <w:rPr>
                  <w:lang w:val="pt-BR"/>
                </w:rPr>
                <w:delText>pergunta_012</w:delText>
              </w:r>
            </w:del>
          </w:p>
        </w:tc>
        <w:tc>
          <w:tcPr>
            <w:tcW w:w="1472" w:type="pct"/>
            <w:gridSpan w:val="2"/>
            <w:tcPrChange w:id="604" w:author="Engineering do Brasil S.A" w:date="2015-07-17T15:26:00Z">
              <w:tcPr>
                <w:tcW w:w="1319" w:type="dxa"/>
              </w:tcPr>
            </w:tcPrChange>
          </w:tcPr>
          <w:p w:rsidR="00FD0E87" w:rsidRPr="000B2EFC" w:rsidDel="00897B1D" w:rsidRDefault="00FD0E87" w:rsidP="000B2EFC">
            <w:pPr>
              <w:rPr>
                <w:del w:id="605" w:author="Engineering do Brasil S.A" w:date="2015-07-17T15:26:00Z"/>
                <w:lang w:val="pt-BR"/>
              </w:rPr>
            </w:pPr>
            <w:del w:id="606" w:author="Engineering do Brasil S.A" w:date="2015-07-17T15:26:00Z">
              <w:r w:rsidRPr="000B2EFC" w:rsidDel="00897B1D">
                <w:rPr>
                  <w:lang w:val="pt-BR"/>
                </w:rPr>
                <w:delText>12</w:delText>
              </w:r>
            </w:del>
          </w:p>
        </w:tc>
        <w:tc>
          <w:tcPr>
            <w:tcW w:w="2326" w:type="pct"/>
            <w:tcPrChange w:id="607" w:author="Engineering do Brasil S.A" w:date="2015-07-17T15:26:00Z">
              <w:tcPr>
                <w:tcW w:w="4819" w:type="dxa"/>
              </w:tcPr>
            </w:tcPrChange>
          </w:tcPr>
          <w:p w:rsidR="00FD0E87" w:rsidRPr="000B2EFC" w:rsidDel="00897B1D" w:rsidRDefault="00FD0E87" w:rsidP="000B2EFC">
            <w:pPr>
              <w:rPr>
                <w:del w:id="608" w:author="Engineering do Brasil S.A" w:date="2015-07-17T15:26:00Z"/>
                <w:lang w:val="pt-BR"/>
              </w:rPr>
            </w:pPr>
            <w:del w:id="609" w:author="Engineering do Brasil S.A" w:date="2015-07-17T15:26:00Z">
              <w:r w:rsidRPr="000B2EFC" w:rsidDel="00897B1D">
                <w:rPr>
                  <w:lang w:val="pt-BR"/>
                </w:rPr>
                <w:delText>Diretoria Colegiada da TPART</w:delText>
              </w:r>
            </w:del>
          </w:p>
        </w:tc>
      </w:tr>
      <w:tr w:rsidR="00FD0E87" w:rsidRPr="000B2EFC" w:rsidDel="00897B1D" w:rsidTr="000B2EFC">
        <w:tblPrEx>
          <w:tblPrExChange w:id="610" w:author="Engineering do Brasil S.A" w:date="2015-07-17T15:26:00Z">
            <w:tblPrEx>
              <w:jc w:val="center"/>
            </w:tblPrEx>
          </w:tblPrExChange>
        </w:tblPrEx>
        <w:trPr>
          <w:jc w:val="center"/>
          <w:del w:id="611" w:author="Engineering do Brasil S.A" w:date="2015-07-17T15:26:00Z"/>
          <w:trPrChange w:id="612" w:author="Engineering do Brasil S.A" w:date="2015-07-17T15:26:00Z">
            <w:trPr>
              <w:jc w:val="center"/>
            </w:trPr>
          </w:trPrChange>
        </w:trPr>
        <w:tc>
          <w:tcPr>
            <w:tcW w:w="1844" w:type="pct"/>
            <w:gridSpan w:val="2"/>
            <w:tcPrChange w:id="613" w:author="Engineering do Brasil S.A" w:date="2015-07-17T15:26:00Z">
              <w:tcPr>
                <w:tcW w:w="1672" w:type="dxa"/>
              </w:tcPr>
            </w:tcPrChange>
          </w:tcPr>
          <w:p w:rsidR="00FD0E87" w:rsidRPr="000B2EFC" w:rsidDel="00897B1D" w:rsidRDefault="00FD0E87" w:rsidP="000B2EFC">
            <w:pPr>
              <w:rPr>
                <w:del w:id="614" w:author="Engineering do Brasil S.A" w:date="2015-07-17T15:26:00Z"/>
                <w:lang w:val="pt-BR"/>
              </w:rPr>
            </w:pPr>
            <w:del w:id="615" w:author="Engineering do Brasil S.A" w:date="2015-07-17T15:26:00Z">
              <w:r w:rsidRPr="000B2EFC" w:rsidDel="00897B1D">
                <w:rPr>
                  <w:lang w:val="pt-BR"/>
                </w:rPr>
                <w:delText>pergunta_013</w:delText>
              </w:r>
            </w:del>
          </w:p>
        </w:tc>
        <w:tc>
          <w:tcPr>
            <w:tcW w:w="1472" w:type="pct"/>
            <w:gridSpan w:val="2"/>
            <w:tcPrChange w:id="616" w:author="Engineering do Brasil S.A" w:date="2015-07-17T15:26:00Z">
              <w:tcPr>
                <w:tcW w:w="1319" w:type="dxa"/>
              </w:tcPr>
            </w:tcPrChange>
          </w:tcPr>
          <w:p w:rsidR="00FD0E87" w:rsidRPr="000B2EFC" w:rsidDel="00897B1D" w:rsidRDefault="00FD0E87" w:rsidP="000B2EFC">
            <w:pPr>
              <w:rPr>
                <w:del w:id="617" w:author="Engineering do Brasil S.A" w:date="2015-07-17T15:26:00Z"/>
                <w:lang w:val="pt-BR"/>
              </w:rPr>
            </w:pPr>
            <w:del w:id="618" w:author="Engineering do Brasil S.A" w:date="2015-07-17T15:26:00Z">
              <w:r w:rsidRPr="000B2EFC" w:rsidDel="00897B1D">
                <w:rPr>
                  <w:lang w:val="pt-BR"/>
                </w:rPr>
                <w:delText>13</w:delText>
              </w:r>
            </w:del>
          </w:p>
        </w:tc>
        <w:tc>
          <w:tcPr>
            <w:tcW w:w="2326" w:type="pct"/>
            <w:tcPrChange w:id="619" w:author="Engineering do Brasil S.A" w:date="2015-07-17T15:26:00Z">
              <w:tcPr>
                <w:tcW w:w="4819" w:type="dxa"/>
              </w:tcPr>
            </w:tcPrChange>
          </w:tcPr>
          <w:p w:rsidR="00FD0E87" w:rsidRPr="000B2EFC" w:rsidDel="00897B1D" w:rsidRDefault="00FD0E87" w:rsidP="000B2EFC">
            <w:pPr>
              <w:rPr>
                <w:del w:id="620" w:author="Engineering do Brasil S.A" w:date="2015-07-17T15:26:00Z"/>
                <w:lang w:val="pt-BR"/>
              </w:rPr>
            </w:pPr>
            <w:del w:id="621" w:author="Engineering do Brasil S.A" w:date="2015-07-17T15:26:00Z">
              <w:r w:rsidRPr="000B2EFC" w:rsidDel="00897B1D">
                <w:rPr>
                  <w:lang w:val="pt-BR"/>
                </w:rPr>
                <w:delText>Conselho de Administração da TPART</w:delText>
              </w:r>
            </w:del>
          </w:p>
        </w:tc>
      </w:tr>
      <w:tr w:rsidR="00FD0E87" w:rsidRPr="000B2EFC" w:rsidDel="00897B1D" w:rsidTr="000B2EFC">
        <w:tblPrEx>
          <w:tblPrExChange w:id="622" w:author="Engineering do Brasil S.A" w:date="2015-07-17T15:26:00Z">
            <w:tblPrEx>
              <w:jc w:val="center"/>
            </w:tblPrEx>
          </w:tblPrExChange>
        </w:tblPrEx>
        <w:trPr>
          <w:jc w:val="center"/>
          <w:del w:id="623" w:author="Engineering do Brasil S.A" w:date="2015-07-17T15:26:00Z"/>
          <w:trPrChange w:id="624" w:author="Engineering do Brasil S.A" w:date="2015-07-17T15:26:00Z">
            <w:trPr>
              <w:jc w:val="center"/>
            </w:trPr>
          </w:trPrChange>
        </w:trPr>
        <w:tc>
          <w:tcPr>
            <w:tcW w:w="1844" w:type="pct"/>
            <w:gridSpan w:val="2"/>
            <w:tcPrChange w:id="625" w:author="Engineering do Brasil S.A" w:date="2015-07-17T15:26:00Z">
              <w:tcPr>
                <w:tcW w:w="1672" w:type="dxa"/>
              </w:tcPr>
            </w:tcPrChange>
          </w:tcPr>
          <w:p w:rsidR="00FD0E87" w:rsidRPr="000B2EFC" w:rsidDel="00897B1D" w:rsidRDefault="00FD0E87" w:rsidP="000B2EFC">
            <w:pPr>
              <w:rPr>
                <w:del w:id="626" w:author="Engineering do Brasil S.A" w:date="2015-07-17T15:26:00Z"/>
                <w:lang w:val="pt-BR"/>
              </w:rPr>
            </w:pPr>
            <w:del w:id="627" w:author="Engineering do Brasil S.A" w:date="2015-07-17T15:26:00Z">
              <w:r w:rsidRPr="000B2EFC" w:rsidDel="00897B1D">
                <w:rPr>
                  <w:lang w:val="pt-BR"/>
                </w:rPr>
                <w:delText>pergunta_014</w:delText>
              </w:r>
            </w:del>
          </w:p>
        </w:tc>
        <w:tc>
          <w:tcPr>
            <w:tcW w:w="1472" w:type="pct"/>
            <w:gridSpan w:val="2"/>
            <w:tcPrChange w:id="628" w:author="Engineering do Brasil S.A" w:date="2015-07-17T15:26:00Z">
              <w:tcPr>
                <w:tcW w:w="1319" w:type="dxa"/>
              </w:tcPr>
            </w:tcPrChange>
          </w:tcPr>
          <w:p w:rsidR="00FD0E87" w:rsidRPr="000B2EFC" w:rsidDel="00897B1D" w:rsidRDefault="00FD0E87" w:rsidP="000B2EFC">
            <w:pPr>
              <w:rPr>
                <w:del w:id="629" w:author="Engineering do Brasil S.A" w:date="2015-07-17T15:26:00Z"/>
                <w:lang w:val="pt-BR"/>
              </w:rPr>
            </w:pPr>
            <w:del w:id="630" w:author="Engineering do Brasil S.A" w:date="2015-07-17T15:26:00Z">
              <w:r w:rsidRPr="000B2EFC" w:rsidDel="00897B1D">
                <w:rPr>
                  <w:lang w:val="pt-BR"/>
                </w:rPr>
                <w:delText>14</w:delText>
              </w:r>
            </w:del>
          </w:p>
        </w:tc>
        <w:tc>
          <w:tcPr>
            <w:tcW w:w="2326" w:type="pct"/>
            <w:tcPrChange w:id="631" w:author="Engineering do Brasil S.A" w:date="2015-07-17T15:26:00Z">
              <w:tcPr>
                <w:tcW w:w="4819" w:type="dxa"/>
              </w:tcPr>
            </w:tcPrChange>
          </w:tcPr>
          <w:p w:rsidR="00FD0E87" w:rsidRPr="000B2EFC" w:rsidDel="00897B1D" w:rsidRDefault="00FD0E87" w:rsidP="000B2EFC">
            <w:pPr>
              <w:rPr>
                <w:del w:id="632" w:author="Engineering do Brasil S.A" w:date="2015-07-17T15:26:00Z"/>
                <w:lang w:val="pt-BR"/>
              </w:rPr>
            </w:pPr>
            <w:del w:id="633" w:author="Engineering do Brasil S.A" w:date="2015-07-17T15:26:00Z">
              <w:r w:rsidRPr="000B2EFC" w:rsidDel="00897B1D">
                <w:rPr>
                  <w:lang w:val="pt-BR"/>
                </w:rPr>
                <w:delText>Diretoria Colegiada da TPART</w:delText>
              </w:r>
            </w:del>
          </w:p>
        </w:tc>
      </w:tr>
      <w:bookmarkEnd w:id="124"/>
    </w:tbl>
    <w:p w:rsidR="008D52CB" w:rsidRDefault="008D52CB" w:rsidP="000B2EFC">
      <w:pPr>
        <w:rPr>
          <w:lang w:val="pt-BR"/>
        </w:rPr>
      </w:pPr>
    </w:p>
    <w:p w:rsidR="00C97030" w:rsidRDefault="00C97030" w:rsidP="008C5E04">
      <w:pPr>
        <w:tabs>
          <w:tab w:val="left" w:pos="284"/>
        </w:tabs>
        <w:jc w:val="both"/>
        <w:rPr>
          <w:rFonts w:ascii="Arial" w:hAnsi="Arial" w:cs="Arial"/>
          <w:b/>
          <w:u w:val="single"/>
          <w:lang w:val="pt-BR"/>
        </w:rPr>
      </w:pPr>
    </w:p>
    <w:p w:rsidR="007C5393" w:rsidRDefault="006B354E" w:rsidP="008C5E04">
      <w:pPr>
        <w:pStyle w:val="PargrafodaLista"/>
        <w:numPr>
          <w:ilvl w:val="1"/>
          <w:numId w:val="12"/>
        </w:numPr>
        <w:tabs>
          <w:tab w:val="left" w:pos="284"/>
        </w:tabs>
        <w:jc w:val="both"/>
        <w:rPr>
          <w:rFonts w:ascii="Arial" w:hAnsi="Arial" w:cs="Arial"/>
          <w:b/>
          <w:u w:val="single"/>
          <w:lang w:val="pt-BR"/>
        </w:rPr>
      </w:pPr>
      <w:r w:rsidRPr="006B354E">
        <w:rPr>
          <w:rFonts w:ascii="Arial" w:hAnsi="Arial" w:cs="Arial"/>
          <w:b/>
          <w:u w:val="single"/>
          <w:lang w:val="pt-BR"/>
        </w:rPr>
        <w:t xml:space="preserve">JAVA Script: Verificação das respostas positivas ao questionário e inserção do grupo “Jurídico Societário” na lista de </w:t>
      </w:r>
      <w:r w:rsidR="00861507">
        <w:rPr>
          <w:rFonts w:ascii="Arial" w:hAnsi="Arial" w:cs="Arial"/>
          <w:b/>
          <w:u w:val="single"/>
          <w:lang w:val="pt-BR"/>
        </w:rPr>
        <w:t>colaboradores</w:t>
      </w:r>
      <w:r w:rsidRPr="006B354E">
        <w:rPr>
          <w:rFonts w:ascii="Arial" w:hAnsi="Arial" w:cs="Arial"/>
          <w:b/>
          <w:u w:val="single"/>
          <w:lang w:val="pt-BR"/>
        </w:rPr>
        <w:t xml:space="preserve"> do Acordo Básico.</w:t>
      </w:r>
    </w:p>
    <w:p w:rsidR="001D1A8F" w:rsidRDefault="001D1A8F" w:rsidP="008C5E04">
      <w:pPr>
        <w:pStyle w:val="PargrafodaLista"/>
        <w:tabs>
          <w:tab w:val="left" w:pos="284"/>
        </w:tabs>
        <w:ind w:left="360"/>
        <w:jc w:val="both"/>
        <w:rPr>
          <w:rFonts w:ascii="Arial" w:hAnsi="Arial" w:cs="Arial"/>
          <w:b/>
          <w:u w:val="single"/>
          <w:lang w:val="pt-BR"/>
        </w:rPr>
      </w:pPr>
    </w:p>
    <w:p w:rsidR="007C5393" w:rsidRDefault="001B2C5B" w:rsidP="008C5E04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 uma ou mais perguntas for respondida como “Sim”, o grupo “Jurídico Societário” deverá ser inserido na lista de colaboradores do Acordo Básico</w:t>
      </w:r>
      <w:r w:rsidR="003C4214">
        <w:rPr>
          <w:rFonts w:ascii="Arial" w:hAnsi="Arial" w:cs="Arial"/>
          <w:lang w:val="pt-BR"/>
        </w:rPr>
        <w:t>,</w:t>
      </w:r>
      <w:r w:rsidR="006B7A58">
        <w:rPr>
          <w:rFonts w:ascii="Arial" w:hAnsi="Arial" w:cs="Arial"/>
          <w:lang w:val="pt-BR"/>
        </w:rPr>
        <w:t xml:space="preserve"> de forma automática,</w:t>
      </w:r>
      <w:r>
        <w:rPr>
          <w:rFonts w:ascii="Arial" w:hAnsi="Arial" w:cs="Arial"/>
          <w:lang w:val="pt-BR"/>
        </w:rPr>
        <w:t xml:space="preserve"> com a função de “Aprovador” e representa</w:t>
      </w:r>
      <w:r w:rsidR="000B157A">
        <w:rPr>
          <w:rFonts w:ascii="Arial" w:hAnsi="Arial" w:cs="Arial"/>
          <w:lang w:val="pt-BR"/>
        </w:rPr>
        <w:t xml:space="preserve"> “</w:t>
      </w:r>
      <w:proofErr w:type="spellStart"/>
      <w:r w:rsidR="000B157A">
        <w:rPr>
          <w:rFonts w:ascii="Arial" w:hAnsi="Arial" w:cs="Arial"/>
          <w:lang w:val="pt-BR"/>
        </w:rPr>
        <w:t>Advg</w:t>
      </w:r>
      <w:proofErr w:type="spellEnd"/>
      <w:r w:rsidR="000B157A">
        <w:rPr>
          <w:rFonts w:ascii="Arial" w:hAnsi="Arial" w:cs="Arial"/>
          <w:lang w:val="pt-BR"/>
        </w:rPr>
        <w:t>. Jurídico - Societário”, não sendo possível ao usuário altera-lo ou deleta-lo.</w:t>
      </w:r>
    </w:p>
    <w:p w:rsidR="00C86C99" w:rsidRDefault="00C86C99" w:rsidP="008C5E04">
      <w:pPr>
        <w:jc w:val="both"/>
        <w:rPr>
          <w:rFonts w:ascii="Arial" w:hAnsi="Arial" w:cs="Arial"/>
          <w:lang w:val="pt-BR"/>
        </w:rPr>
      </w:pPr>
    </w:p>
    <w:p w:rsidR="00477A41" w:rsidRDefault="00477A41" w:rsidP="008C5E04">
      <w:pPr>
        <w:jc w:val="both"/>
        <w:rPr>
          <w:rFonts w:ascii="Arial" w:hAnsi="Arial" w:cs="Arial"/>
          <w:lang w:val="pt-BR"/>
        </w:rPr>
      </w:pPr>
    </w:p>
    <w:p w:rsidR="008D1DCD" w:rsidRPr="008D1DCD" w:rsidRDefault="008D1DCD" w:rsidP="008C5E04">
      <w:pPr>
        <w:pStyle w:val="PargrafodaLista"/>
        <w:numPr>
          <w:ilvl w:val="1"/>
          <w:numId w:val="12"/>
        </w:numPr>
        <w:tabs>
          <w:tab w:val="left" w:pos="567"/>
        </w:tabs>
        <w:ind w:left="518" w:hanging="518"/>
        <w:jc w:val="both"/>
        <w:rPr>
          <w:rFonts w:ascii="Arial" w:hAnsi="Arial" w:cs="Arial"/>
          <w:b/>
          <w:u w:val="single"/>
          <w:lang w:val="pt-BR"/>
        </w:rPr>
      </w:pPr>
      <w:r w:rsidRPr="008D1DCD">
        <w:rPr>
          <w:rFonts w:ascii="Arial" w:hAnsi="Arial" w:cs="Arial"/>
          <w:b/>
          <w:u w:val="single"/>
          <w:lang w:val="pt-BR"/>
        </w:rPr>
        <w:t xml:space="preserve">JAVA Script: </w:t>
      </w:r>
      <w:r w:rsidR="00EF35D7">
        <w:rPr>
          <w:rFonts w:ascii="Arial" w:hAnsi="Arial" w:cs="Arial"/>
          <w:b/>
          <w:u w:val="single"/>
          <w:lang w:val="pt-BR"/>
        </w:rPr>
        <w:t>Workflow de Aprovação</w:t>
      </w:r>
      <w:r w:rsidRPr="008D1DCD">
        <w:rPr>
          <w:rFonts w:ascii="Arial" w:hAnsi="Arial" w:cs="Arial"/>
          <w:b/>
          <w:u w:val="single"/>
          <w:lang w:val="pt-BR"/>
        </w:rPr>
        <w:t>.</w:t>
      </w:r>
    </w:p>
    <w:p w:rsidR="008D1DCD" w:rsidRDefault="008D1DCD" w:rsidP="008C5E04">
      <w:pPr>
        <w:jc w:val="both"/>
        <w:rPr>
          <w:rFonts w:ascii="Arial" w:hAnsi="Arial" w:cs="Arial"/>
          <w:lang w:val="pt-BR"/>
        </w:rPr>
      </w:pPr>
    </w:p>
    <w:p w:rsidR="009720FB" w:rsidRDefault="00D8027B" w:rsidP="008C5E04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Caberá a</w:t>
      </w:r>
      <w:r w:rsidR="009720FB">
        <w:rPr>
          <w:rFonts w:ascii="Arial" w:hAnsi="Arial" w:cs="Arial"/>
          <w:lang w:val="pt-BR"/>
        </w:rPr>
        <w:t xml:space="preserve"> ao menos um usuário d</w:t>
      </w:r>
      <w:r>
        <w:rPr>
          <w:rFonts w:ascii="Arial" w:hAnsi="Arial" w:cs="Arial"/>
          <w:lang w:val="pt-BR"/>
        </w:rPr>
        <w:t xml:space="preserve">o grupo “Jurídico Societário” a aprovação no </w:t>
      </w:r>
      <w:r w:rsidR="003D2985">
        <w:rPr>
          <w:rFonts w:ascii="Arial" w:hAnsi="Arial" w:cs="Arial"/>
          <w:lang w:val="pt-BR"/>
        </w:rPr>
        <w:t xml:space="preserve">SAP </w:t>
      </w:r>
      <w:r>
        <w:rPr>
          <w:rFonts w:ascii="Arial" w:hAnsi="Arial" w:cs="Arial"/>
          <w:lang w:val="pt-BR"/>
        </w:rPr>
        <w:t>CLM do documento contratual</w:t>
      </w:r>
      <w:r w:rsidR="003D2985">
        <w:rPr>
          <w:rFonts w:ascii="Arial" w:hAnsi="Arial" w:cs="Arial"/>
          <w:lang w:val="pt-BR"/>
        </w:rPr>
        <w:t xml:space="preserve"> quando o mesmo estiver posicionado na etapa “Aprovação</w:t>
      </w:r>
      <w:r w:rsidR="007D3B7B">
        <w:rPr>
          <w:rFonts w:ascii="Arial" w:hAnsi="Arial" w:cs="Arial"/>
          <w:lang w:val="pt-BR"/>
        </w:rPr>
        <w:t xml:space="preserve"> Societária</w:t>
      </w:r>
      <w:r w:rsidR="003D2985">
        <w:rPr>
          <w:rFonts w:ascii="Arial" w:hAnsi="Arial" w:cs="Arial"/>
          <w:lang w:val="pt-BR"/>
        </w:rPr>
        <w:t>”.</w:t>
      </w:r>
    </w:p>
    <w:p w:rsidR="001D1A8F" w:rsidRDefault="001D1A8F" w:rsidP="008C5E04">
      <w:pPr>
        <w:jc w:val="both"/>
        <w:rPr>
          <w:rFonts w:ascii="Arial" w:hAnsi="Arial" w:cs="Arial"/>
          <w:lang w:val="pt-BR"/>
        </w:rPr>
      </w:pPr>
    </w:p>
    <w:p w:rsidR="00FC7859" w:rsidRDefault="00FC7859" w:rsidP="008C5E04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documento contratual estará bloqueado para alteração</w:t>
      </w:r>
      <w:r w:rsidR="001D1A8F">
        <w:rPr>
          <w:rFonts w:ascii="Arial" w:hAnsi="Arial" w:cs="Arial"/>
          <w:lang w:val="pt-BR"/>
        </w:rPr>
        <w:t xml:space="preserve"> enquanto permanecer na etapa “Aprovação Societária”.</w:t>
      </w:r>
    </w:p>
    <w:p w:rsidR="00485E79" w:rsidRDefault="00485E79" w:rsidP="008C5E04">
      <w:pPr>
        <w:jc w:val="both"/>
        <w:rPr>
          <w:rFonts w:ascii="Arial" w:hAnsi="Arial" w:cs="Arial"/>
          <w:lang w:val="pt-BR"/>
        </w:rPr>
      </w:pPr>
    </w:p>
    <w:p w:rsidR="00485E79" w:rsidRDefault="00485E79" w:rsidP="008C5E04">
      <w:pPr>
        <w:jc w:val="both"/>
        <w:rPr>
          <w:rFonts w:ascii="Arial" w:hAnsi="Arial" w:cs="Arial"/>
          <w:lang w:val="pt-BR"/>
        </w:rPr>
      </w:pPr>
    </w:p>
    <w:p w:rsidR="00485E79" w:rsidRDefault="00485E79" w:rsidP="008C5E04">
      <w:pPr>
        <w:pStyle w:val="PargrafodaLista"/>
        <w:numPr>
          <w:ilvl w:val="1"/>
          <w:numId w:val="12"/>
        </w:numPr>
        <w:tabs>
          <w:tab w:val="left" w:pos="567"/>
        </w:tabs>
        <w:ind w:left="518" w:hanging="518"/>
        <w:jc w:val="both"/>
        <w:rPr>
          <w:rFonts w:ascii="Arial" w:hAnsi="Arial" w:cs="Arial"/>
          <w:b/>
          <w:u w:val="single"/>
          <w:lang w:val="pt-BR"/>
        </w:rPr>
      </w:pPr>
      <w:r w:rsidRPr="00792F16">
        <w:rPr>
          <w:rFonts w:ascii="Arial" w:hAnsi="Arial" w:cs="Arial"/>
          <w:b/>
          <w:u w:val="single"/>
          <w:lang w:val="pt-BR"/>
        </w:rPr>
        <w:t>JAVA Script:</w:t>
      </w:r>
      <w:r>
        <w:rPr>
          <w:rFonts w:ascii="Arial" w:hAnsi="Arial" w:cs="Arial"/>
          <w:b/>
          <w:u w:val="single"/>
          <w:lang w:val="pt-BR"/>
        </w:rPr>
        <w:t xml:space="preserve"> Verificação do questionário de Aprovação Societária</w:t>
      </w:r>
    </w:p>
    <w:p w:rsidR="00485E79" w:rsidRDefault="00485E79" w:rsidP="008C5E04">
      <w:pPr>
        <w:jc w:val="both"/>
        <w:rPr>
          <w:rFonts w:ascii="Arial" w:hAnsi="Arial" w:cs="Arial"/>
          <w:b/>
          <w:u w:val="single"/>
          <w:lang w:val="pt-BR"/>
        </w:rPr>
      </w:pPr>
    </w:p>
    <w:p w:rsidR="00485E79" w:rsidRDefault="00485E79" w:rsidP="008C5E04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partir do momento em que o documento de contrato atingir a etapa Aprovação Societária, o script deverá validar as respostas do questionário de Aprovação Societária e:</w:t>
      </w:r>
    </w:p>
    <w:p w:rsidR="007C3537" w:rsidRDefault="007C3537" w:rsidP="008C5E04">
      <w:pPr>
        <w:jc w:val="both"/>
        <w:rPr>
          <w:rFonts w:ascii="Arial" w:hAnsi="Arial" w:cs="Arial"/>
          <w:lang w:val="pt-BR"/>
        </w:rPr>
      </w:pPr>
    </w:p>
    <w:p w:rsidR="00485E79" w:rsidRPr="004155EB" w:rsidRDefault="00485E79" w:rsidP="008C5E04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lang w:val="pt-BR"/>
        </w:rPr>
      </w:pPr>
      <w:r w:rsidRPr="004155EB">
        <w:rPr>
          <w:rFonts w:ascii="Arial" w:hAnsi="Arial" w:cs="Arial"/>
          <w:lang w:val="pt-BR"/>
        </w:rPr>
        <w:t>Se uma ou mais respostas do questionário estiver preenchida como “Sim” e grupo Jurídico Societário adicionado: solicitar via workflow a aprovação para o grupo Jurídico Societário.</w:t>
      </w:r>
    </w:p>
    <w:p w:rsidR="00485E79" w:rsidRPr="004155EB" w:rsidRDefault="00485E79" w:rsidP="008C5E04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lang w:val="pt-BR"/>
        </w:rPr>
      </w:pPr>
      <w:r w:rsidRPr="004155EB">
        <w:rPr>
          <w:rFonts w:ascii="Arial" w:hAnsi="Arial" w:cs="Arial"/>
          <w:lang w:val="pt-BR"/>
        </w:rPr>
        <w:t>Se uma ou mais respostas do questionário estiver preenchida como “Sim” e grupo Jurídico Soci</w:t>
      </w:r>
      <w:r w:rsidR="00181EE8">
        <w:rPr>
          <w:rFonts w:ascii="Arial" w:hAnsi="Arial" w:cs="Arial"/>
          <w:lang w:val="pt-BR"/>
        </w:rPr>
        <w:t xml:space="preserve">etário não estiver adicionado: a mensagem de erro “É necessário inserir o Grupo Jurídico Societário com o Representa </w:t>
      </w:r>
      <w:proofErr w:type="spellStart"/>
      <w:r w:rsidR="00181EE8" w:rsidRPr="00181EE8">
        <w:rPr>
          <w:rFonts w:ascii="Arial" w:hAnsi="Arial" w:cs="Arial"/>
          <w:lang w:val="pt-BR"/>
        </w:rPr>
        <w:t>Advg</w:t>
      </w:r>
      <w:proofErr w:type="spellEnd"/>
      <w:r w:rsidR="00181EE8" w:rsidRPr="00181EE8">
        <w:rPr>
          <w:rFonts w:ascii="Arial" w:hAnsi="Arial" w:cs="Arial"/>
          <w:lang w:val="pt-BR"/>
        </w:rPr>
        <w:t>. Jurídico – Societário” deve ser exibida.</w:t>
      </w:r>
    </w:p>
    <w:p w:rsidR="00477A41" w:rsidRDefault="00485E79" w:rsidP="008C5E04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lang w:val="pt-BR"/>
        </w:rPr>
      </w:pPr>
      <w:r w:rsidRPr="004155EB">
        <w:rPr>
          <w:rFonts w:ascii="Arial" w:hAnsi="Arial" w:cs="Arial"/>
          <w:lang w:val="pt-BR"/>
        </w:rPr>
        <w:t>Se todas as respostas do questionário estiverem preenchidas como “Não”: Avançar automaticamente para a etapa "Impressão".</w:t>
      </w:r>
    </w:p>
    <w:p w:rsidR="00477A41" w:rsidRDefault="00477A41" w:rsidP="008C5E04">
      <w:pPr>
        <w:jc w:val="both"/>
        <w:rPr>
          <w:rFonts w:ascii="Arial" w:hAnsi="Arial" w:cs="Arial"/>
          <w:lang w:val="pt-BR"/>
        </w:rPr>
      </w:pPr>
    </w:p>
    <w:p w:rsidR="00485E79" w:rsidRPr="00DE7DF5" w:rsidRDefault="00477A41" w:rsidP="008C5E04">
      <w:pPr>
        <w:jc w:val="both"/>
        <w:rPr>
          <w:rFonts w:ascii="Arial" w:hAnsi="Arial" w:cs="Arial"/>
          <w:lang w:val="pt-BR"/>
        </w:rPr>
      </w:pPr>
      <w:r w:rsidRPr="00477A41">
        <w:rPr>
          <w:rFonts w:ascii="Arial" w:hAnsi="Arial" w:cs="Arial"/>
          <w:lang w:val="pt-BR"/>
        </w:rPr>
        <w:t xml:space="preserve">Em outras palavras, o acionamento da etapa Aprovação Societária pelo solicitante será obrigatório para todos os casos. Quando um contrato necessitar de aprovação societária, a etapa Impressão será disponibilizada para o solicitante somente após a aprovação do Jurídico Societário. Quando a aprovação societária não é </w:t>
      </w:r>
      <w:r w:rsidRPr="00477A41">
        <w:rPr>
          <w:rFonts w:ascii="Arial" w:hAnsi="Arial" w:cs="Arial"/>
          <w:lang w:val="pt-BR"/>
        </w:rPr>
        <w:lastRenderedPageBreak/>
        <w:t xml:space="preserve">necessária, o sistema avançará automaticamente para a etapa Impressão no momento em que o solicitante acionar a etapa Aprovação Societária. </w:t>
      </w:r>
    </w:p>
    <w:p w:rsidR="00485E79" w:rsidDel="00D83FDD" w:rsidRDefault="00485E79" w:rsidP="008C5E04">
      <w:pPr>
        <w:jc w:val="both"/>
        <w:rPr>
          <w:del w:id="634" w:author="Engineering do Brasil S.A" w:date="2015-07-16T13:39:00Z"/>
          <w:rFonts w:ascii="Arial" w:hAnsi="Arial" w:cs="Arial"/>
          <w:lang w:val="pt-BR"/>
        </w:rPr>
      </w:pPr>
    </w:p>
    <w:p w:rsidR="00477A41" w:rsidDel="00D83FDD" w:rsidRDefault="00477A41" w:rsidP="008C5E04">
      <w:pPr>
        <w:jc w:val="both"/>
        <w:rPr>
          <w:del w:id="635" w:author="Engineering do Brasil S.A" w:date="2015-07-16T13:39:00Z"/>
          <w:rFonts w:ascii="Arial" w:hAnsi="Arial" w:cs="Arial"/>
          <w:lang w:val="pt-BR"/>
        </w:rPr>
      </w:pPr>
    </w:p>
    <w:p w:rsidR="00DE7DF5" w:rsidDel="00D83FDD" w:rsidRDefault="00DE7DF5" w:rsidP="008C5E04">
      <w:pPr>
        <w:jc w:val="both"/>
        <w:rPr>
          <w:del w:id="636" w:author="Engineering do Brasil S.A" w:date="2015-07-16T13:39:00Z"/>
          <w:rFonts w:ascii="Arial" w:hAnsi="Arial" w:cs="Arial"/>
          <w:lang w:val="pt-BR"/>
        </w:rPr>
      </w:pPr>
    </w:p>
    <w:p w:rsidR="00DE7DF5" w:rsidDel="00D83FDD" w:rsidRDefault="00DE7DF5" w:rsidP="008C5E04">
      <w:pPr>
        <w:jc w:val="both"/>
        <w:rPr>
          <w:del w:id="637" w:author="Engineering do Brasil S.A" w:date="2015-07-16T13:39:00Z"/>
          <w:rFonts w:ascii="Arial" w:hAnsi="Arial" w:cs="Arial"/>
          <w:lang w:val="pt-BR"/>
        </w:rPr>
      </w:pPr>
    </w:p>
    <w:p w:rsidR="00DE7DF5" w:rsidRDefault="00DE7DF5" w:rsidP="008C5E04">
      <w:pPr>
        <w:jc w:val="both"/>
        <w:rPr>
          <w:rFonts w:ascii="Arial" w:hAnsi="Arial" w:cs="Arial"/>
          <w:lang w:val="pt-BR"/>
        </w:rPr>
      </w:pPr>
    </w:p>
    <w:p w:rsidR="00DE7DF5" w:rsidRDefault="00DE7DF5" w:rsidP="008C5E04">
      <w:pPr>
        <w:jc w:val="both"/>
        <w:rPr>
          <w:rFonts w:ascii="Arial" w:hAnsi="Arial" w:cs="Arial"/>
          <w:lang w:val="pt-BR"/>
        </w:rPr>
      </w:pPr>
    </w:p>
    <w:p w:rsidR="00485E79" w:rsidRDefault="00485E79" w:rsidP="008C5E04">
      <w:pPr>
        <w:pStyle w:val="PargrafodaLista"/>
        <w:numPr>
          <w:ilvl w:val="1"/>
          <w:numId w:val="12"/>
        </w:numPr>
        <w:tabs>
          <w:tab w:val="left" w:pos="567"/>
        </w:tabs>
        <w:ind w:left="518" w:hanging="518"/>
        <w:jc w:val="both"/>
        <w:rPr>
          <w:rFonts w:ascii="Arial" w:hAnsi="Arial" w:cs="Arial"/>
          <w:b/>
          <w:u w:val="single"/>
          <w:lang w:val="pt-BR"/>
        </w:rPr>
      </w:pPr>
      <w:r w:rsidRPr="00792F16">
        <w:rPr>
          <w:rFonts w:ascii="Arial" w:hAnsi="Arial" w:cs="Arial"/>
          <w:b/>
          <w:u w:val="single"/>
          <w:lang w:val="pt-BR"/>
        </w:rPr>
        <w:t>JAVA Script:</w:t>
      </w:r>
      <w:r>
        <w:rPr>
          <w:rFonts w:ascii="Arial" w:hAnsi="Arial" w:cs="Arial"/>
          <w:b/>
          <w:u w:val="single"/>
          <w:lang w:val="pt-BR"/>
        </w:rPr>
        <w:t xml:space="preserve"> Workflow de Aprovação da etapa Aprovação Societária</w:t>
      </w:r>
    </w:p>
    <w:p w:rsidR="00485E79" w:rsidRDefault="00485E79" w:rsidP="008C5E04">
      <w:pPr>
        <w:jc w:val="both"/>
        <w:rPr>
          <w:rFonts w:ascii="Arial" w:hAnsi="Arial" w:cs="Arial"/>
          <w:lang w:val="pt-BR"/>
        </w:rPr>
      </w:pPr>
    </w:p>
    <w:p w:rsidR="00485E79" w:rsidRDefault="00485E79" w:rsidP="008C5E04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Após as validações realizadas na etapa anterior, para os casos em que o documento de contrato necessitar da aprovação do Jurídico Societário, o workflow de aprovação deverá considerar:</w:t>
      </w:r>
    </w:p>
    <w:p w:rsidR="00485E79" w:rsidRDefault="00485E79" w:rsidP="008C5E04">
      <w:pPr>
        <w:jc w:val="both"/>
        <w:rPr>
          <w:rFonts w:ascii="Arial" w:hAnsi="Arial" w:cs="Arial"/>
          <w:lang w:val="pt-BR"/>
        </w:rPr>
      </w:pPr>
    </w:p>
    <w:p w:rsidR="00485E79" w:rsidRPr="004155EB" w:rsidRDefault="00485E79" w:rsidP="008C5E04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lang w:val="pt-BR"/>
        </w:rPr>
      </w:pPr>
      <w:r w:rsidRPr="004155EB">
        <w:rPr>
          <w:rFonts w:ascii="Arial" w:hAnsi="Arial" w:cs="Arial"/>
          <w:lang w:val="pt-BR"/>
        </w:rPr>
        <w:t>Se Aprovação Societária APROVADA: Avançar automaticamente para a etapa "Impressão".</w:t>
      </w:r>
    </w:p>
    <w:p w:rsidR="00485E79" w:rsidRPr="004155EB" w:rsidRDefault="00CA2B61" w:rsidP="008C5E04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Quando aplicar, s</w:t>
      </w:r>
      <w:r w:rsidR="00485E79" w:rsidRPr="004155EB">
        <w:rPr>
          <w:rFonts w:ascii="Arial" w:hAnsi="Arial" w:cs="Arial"/>
          <w:lang w:val="pt-BR"/>
        </w:rPr>
        <w:t>e Aprovação Societária REJEITADA e etapa anterior igual a "Análise Solicitante": retornar para a etapa "Análise Solicitante".</w:t>
      </w:r>
    </w:p>
    <w:p w:rsidR="00485E79" w:rsidRDefault="00CA2B61" w:rsidP="008C5E04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Quando aplicar, s</w:t>
      </w:r>
      <w:r w:rsidR="00485E79" w:rsidRPr="004155EB">
        <w:rPr>
          <w:rFonts w:ascii="Arial" w:hAnsi="Arial" w:cs="Arial"/>
          <w:lang w:val="pt-BR"/>
        </w:rPr>
        <w:t>e Aprovação Societária REJEITADA e etapa anterior igual a "Conclusão Jurídico": retornar para a etapa “</w:t>
      </w:r>
      <w:r w:rsidR="00B46A0D">
        <w:rPr>
          <w:rFonts w:ascii="Arial" w:hAnsi="Arial" w:cs="Arial"/>
          <w:lang w:val="pt-BR"/>
        </w:rPr>
        <w:t>Validação</w:t>
      </w:r>
      <w:r w:rsidR="006B7A58">
        <w:rPr>
          <w:rFonts w:ascii="Arial" w:hAnsi="Arial" w:cs="Arial"/>
          <w:lang w:val="pt-BR"/>
        </w:rPr>
        <w:t xml:space="preserve"> Solicitante</w:t>
      </w:r>
      <w:r w:rsidR="00485E79" w:rsidRPr="004155EB">
        <w:rPr>
          <w:rFonts w:ascii="Arial" w:hAnsi="Arial" w:cs="Arial"/>
          <w:lang w:val="pt-BR"/>
        </w:rPr>
        <w:t>”.</w:t>
      </w:r>
    </w:p>
    <w:p w:rsidR="0042763C" w:rsidRPr="004155EB" w:rsidRDefault="0042763C" w:rsidP="008C5E04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  <w:lang w:val="pt-BR"/>
        </w:rPr>
      </w:pPr>
      <w:r w:rsidRPr="0042763C">
        <w:rPr>
          <w:rFonts w:ascii="Arial" w:hAnsi="Arial" w:cs="Arial"/>
          <w:lang w:val="pt-BR"/>
        </w:rPr>
        <w:t>Devido ao comportamento Standard do Workflow, de adicionar os usuários aprovadores com o representa “Revisor” durante o processo de aprovação, um script inserido no código do Workflow será responsável por remover tais usuários inseridos sistemicamente.</w:t>
      </w:r>
    </w:p>
    <w:p w:rsidR="00485E79" w:rsidRDefault="00485E79" w:rsidP="00D8027B">
      <w:pPr>
        <w:jc w:val="both"/>
        <w:rPr>
          <w:rFonts w:ascii="Arial" w:hAnsi="Arial" w:cs="Arial"/>
          <w:lang w:val="pt-BR"/>
        </w:rPr>
      </w:pPr>
    </w:p>
    <w:p w:rsidR="005759C5" w:rsidRPr="00691183" w:rsidRDefault="005759C5" w:rsidP="00691183">
      <w:pPr>
        <w:jc w:val="both"/>
        <w:rPr>
          <w:rFonts w:ascii="Arial" w:hAnsi="Arial" w:cs="Arial"/>
          <w:lang w:val="pt-BR"/>
        </w:rPr>
      </w:pPr>
    </w:p>
    <w:p w:rsidR="004F002C" w:rsidRPr="003B28ED" w:rsidRDefault="00E17A95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638" w:name="_Toc395013781"/>
      <w:r>
        <w:rPr>
          <w:rFonts w:ascii="Calibri" w:hAnsi="Calibri" w:cs="Calibri"/>
          <w:color w:val="29323D"/>
          <w:lang w:val="pt-BR"/>
        </w:rPr>
        <w:t>Componentes Impactados</w:t>
      </w:r>
      <w:bookmarkEnd w:id="638"/>
    </w:p>
    <w:p w:rsidR="003B28ED" w:rsidRDefault="003B28ED" w:rsidP="003B28ED">
      <w:pPr>
        <w:pStyle w:val="Recuodecorpodetexto3"/>
        <w:ind w:firstLine="0"/>
        <w:rPr>
          <w:rFonts w:ascii="Times New Roman" w:hAnsi="Times New Roman" w:cs="Times New Roman"/>
        </w:rPr>
      </w:pPr>
      <w:bookmarkStart w:id="639" w:name="_Toc178139958"/>
      <w:bookmarkStart w:id="640" w:name="_Toc244516105"/>
    </w:p>
    <w:p w:rsidR="00BB2EB5" w:rsidRDefault="002A75A4" w:rsidP="00A553DE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Acordo Básico; </w:t>
      </w:r>
      <w:r w:rsidR="001D1A8F">
        <w:rPr>
          <w:rFonts w:ascii="Arial" w:hAnsi="Arial" w:cs="Arial"/>
          <w:lang w:val="pt-BR"/>
        </w:rPr>
        <w:t>Dados Mestre 3 definidos pelo usuário</w:t>
      </w:r>
      <w:r>
        <w:rPr>
          <w:rFonts w:ascii="Arial" w:hAnsi="Arial" w:cs="Arial"/>
          <w:lang w:val="pt-BR"/>
        </w:rPr>
        <w:t>.</w:t>
      </w:r>
    </w:p>
    <w:p w:rsidR="00B46A0D" w:rsidRDefault="00B46A0D" w:rsidP="00A553DE">
      <w:pPr>
        <w:rPr>
          <w:rFonts w:ascii="Arial" w:hAnsi="Arial" w:cs="Arial"/>
          <w:lang w:val="pt-BR"/>
        </w:rPr>
      </w:pPr>
    </w:p>
    <w:p w:rsidR="003B28ED" w:rsidRPr="002A76FF" w:rsidRDefault="003B28ED" w:rsidP="003B28ED">
      <w:pPr>
        <w:pStyle w:val="Remissivo1"/>
        <w:rPr>
          <w:lang w:val="pt-BR"/>
        </w:rPr>
      </w:pPr>
    </w:p>
    <w:p w:rsidR="004F002C" w:rsidRPr="003B28ED" w:rsidRDefault="004F002C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641" w:name="_Toc395013782"/>
      <w:r w:rsidRPr="003B28ED">
        <w:rPr>
          <w:rFonts w:ascii="Calibri" w:hAnsi="Calibri" w:cs="Calibri"/>
          <w:color w:val="29323D"/>
          <w:lang w:val="pt-BR"/>
        </w:rPr>
        <w:t>Premissas</w:t>
      </w:r>
      <w:bookmarkEnd w:id="639"/>
      <w:bookmarkEnd w:id="640"/>
      <w:bookmarkEnd w:id="641"/>
    </w:p>
    <w:p w:rsidR="003B28ED" w:rsidRPr="002A76FF" w:rsidRDefault="003B28ED" w:rsidP="003B28ED">
      <w:pPr>
        <w:rPr>
          <w:lang w:val="pt-BR"/>
        </w:rPr>
      </w:pPr>
      <w:bookmarkStart w:id="642" w:name="_Toc244516106"/>
    </w:p>
    <w:p w:rsidR="000D7556" w:rsidRPr="000D7556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Disponibilidade das equipes técnicas TIM nos prazos definidos no planejamento do projeto;</w:t>
      </w:r>
    </w:p>
    <w:p w:rsidR="000D7556" w:rsidRDefault="000D7556" w:rsidP="000D7556">
      <w:pPr>
        <w:numPr>
          <w:ilvl w:val="0"/>
          <w:numId w:val="8"/>
        </w:numPr>
        <w:spacing w:after="200" w:line="276" w:lineRule="auto"/>
        <w:rPr>
          <w:rFonts w:ascii="Arial" w:hAnsi="Arial" w:cs="Arial"/>
          <w:lang w:val="pt-BR"/>
        </w:rPr>
      </w:pPr>
      <w:r w:rsidRPr="000D7556">
        <w:rPr>
          <w:rFonts w:ascii="Arial" w:hAnsi="Arial" w:cs="Arial"/>
          <w:lang w:val="pt-BR"/>
        </w:rPr>
        <w:t>Prioridade do projeto por parte da Diretoria da TIM.</w:t>
      </w:r>
    </w:p>
    <w:p w:rsidR="000B7196" w:rsidRDefault="000B7196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0B7196" w:rsidRPr="003B28ED" w:rsidRDefault="000B7196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643" w:name="_Toc395013783"/>
      <w:r>
        <w:rPr>
          <w:rFonts w:ascii="Calibri" w:hAnsi="Calibri" w:cs="Calibri"/>
          <w:color w:val="29323D"/>
          <w:lang w:val="pt-BR"/>
        </w:rPr>
        <w:t>Riscos</w:t>
      </w:r>
      <w:bookmarkEnd w:id="643"/>
    </w:p>
    <w:p w:rsidR="000D7556" w:rsidRDefault="000D7556" w:rsidP="003B28ED">
      <w:pPr>
        <w:pStyle w:val="Recuodecorpodetexto3"/>
        <w:ind w:firstLine="0"/>
        <w:rPr>
          <w:rFonts w:ascii="Times New Roman" w:hAnsi="Times New Roman" w:cs="Times New Roman"/>
        </w:rPr>
      </w:pPr>
    </w:p>
    <w:p w:rsidR="000B7196" w:rsidRPr="00D64D97" w:rsidRDefault="00646C9F" w:rsidP="00B51EA3">
      <w:p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usuário poderá responder a todas as perguntas do questionário como “Não” para não incluir os devidos </w:t>
      </w:r>
      <w:r w:rsidR="00B51EA3">
        <w:rPr>
          <w:rFonts w:ascii="Arial" w:hAnsi="Arial" w:cs="Arial"/>
          <w:lang w:val="pt-BR"/>
        </w:rPr>
        <w:t xml:space="preserve">órgãos sociais </w:t>
      </w:r>
      <w:r>
        <w:rPr>
          <w:rFonts w:ascii="Arial" w:hAnsi="Arial" w:cs="Arial"/>
          <w:lang w:val="pt-BR"/>
        </w:rPr>
        <w:t>aprovadores no documento.</w:t>
      </w:r>
      <w:r w:rsidR="00D64D97">
        <w:rPr>
          <w:rFonts w:ascii="Arial" w:hAnsi="Arial" w:cs="Arial"/>
          <w:lang w:val="pt-BR"/>
        </w:rPr>
        <w:t xml:space="preserve"> </w:t>
      </w:r>
    </w:p>
    <w:p w:rsidR="003B28ED" w:rsidRDefault="003B28ED" w:rsidP="003B28ED">
      <w:pPr>
        <w:pStyle w:val="Remissivo1"/>
        <w:rPr>
          <w:lang w:val="pt-BR"/>
        </w:rPr>
      </w:pPr>
    </w:p>
    <w:p w:rsidR="000B2EFC" w:rsidRPr="000B2EFC" w:rsidRDefault="000B2EFC" w:rsidP="000B2EFC">
      <w:pPr>
        <w:rPr>
          <w:lang w:val="pt-BR"/>
        </w:rPr>
      </w:pPr>
    </w:p>
    <w:p w:rsidR="004039C4" w:rsidRPr="003B28ED" w:rsidRDefault="004039C4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bookmarkStart w:id="644" w:name="_Toc395013784"/>
      <w:r w:rsidRPr="003B28ED">
        <w:rPr>
          <w:rFonts w:ascii="Calibri" w:hAnsi="Calibri" w:cs="Calibri"/>
          <w:color w:val="29323D"/>
          <w:lang w:val="pt-BR"/>
        </w:rPr>
        <w:t>Escopo Negativo</w:t>
      </w:r>
      <w:bookmarkEnd w:id="642"/>
      <w:bookmarkEnd w:id="644"/>
    </w:p>
    <w:p w:rsidR="003B28ED" w:rsidRPr="002A76FF" w:rsidRDefault="003B28ED" w:rsidP="003B28ED">
      <w:pPr>
        <w:rPr>
          <w:lang w:val="pt-BR"/>
        </w:rPr>
      </w:pPr>
      <w:bookmarkStart w:id="645" w:name="_Toc178139960"/>
      <w:bookmarkStart w:id="646" w:name="_Toc244516107"/>
    </w:p>
    <w:p w:rsidR="003266ED" w:rsidRDefault="00D64D97" w:rsidP="00D64D97">
      <w:pPr>
        <w:rPr>
          <w:rFonts w:ascii="Arial" w:hAnsi="Arial" w:cs="Arial"/>
          <w:lang w:val="pt-BR"/>
        </w:rPr>
      </w:pPr>
      <w:r w:rsidRPr="00D64D97">
        <w:rPr>
          <w:rFonts w:ascii="Arial" w:hAnsi="Arial" w:cs="Arial"/>
          <w:lang w:val="pt-BR"/>
        </w:rPr>
        <w:t>N/A</w:t>
      </w:r>
      <w:r>
        <w:rPr>
          <w:rFonts w:ascii="Arial" w:hAnsi="Arial" w:cs="Arial"/>
          <w:lang w:val="pt-BR"/>
        </w:rPr>
        <w:t>.</w:t>
      </w:r>
      <w:bookmarkEnd w:id="645"/>
      <w:bookmarkEnd w:id="646"/>
    </w:p>
    <w:p w:rsidR="007D3B7B" w:rsidRDefault="007D3B7B" w:rsidP="00D64D97">
      <w:pPr>
        <w:rPr>
          <w:rFonts w:ascii="Arial" w:hAnsi="Arial" w:cs="Arial"/>
          <w:lang w:val="pt-BR"/>
        </w:rPr>
      </w:pPr>
    </w:p>
    <w:p w:rsidR="003B28ED" w:rsidRPr="002A76FF" w:rsidRDefault="003B28ED" w:rsidP="0053034D">
      <w:pPr>
        <w:pStyle w:val="Remissivo1"/>
        <w:ind w:left="284"/>
        <w:rPr>
          <w:lang w:val="pt-BR"/>
        </w:rPr>
      </w:pPr>
    </w:p>
    <w:p w:rsidR="00B002C5" w:rsidRDefault="00D64D97" w:rsidP="00975346">
      <w:pPr>
        <w:pStyle w:val="Ttulo1"/>
        <w:keepLines w:val="0"/>
        <w:numPr>
          <w:ilvl w:val="0"/>
          <w:numId w:val="11"/>
        </w:numPr>
        <w:shd w:val="pct15" w:color="auto" w:fill="auto"/>
        <w:spacing w:before="0"/>
        <w:rPr>
          <w:rFonts w:ascii="Calibri" w:hAnsi="Calibri" w:cs="Calibri"/>
          <w:color w:val="29323D"/>
          <w:lang w:val="pt-BR"/>
        </w:rPr>
      </w:pPr>
      <w:r>
        <w:rPr>
          <w:rFonts w:ascii="Calibri" w:hAnsi="Calibri" w:cs="Calibri"/>
          <w:color w:val="29323D"/>
          <w:lang w:val="pt-BR"/>
        </w:rPr>
        <w:t xml:space="preserve"> </w:t>
      </w:r>
      <w:bookmarkStart w:id="647" w:name="_Toc395013785"/>
      <w:r>
        <w:rPr>
          <w:rFonts w:ascii="Calibri" w:hAnsi="Calibri" w:cs="Calibri"/>
          <w:color w:val="29323D"/>
          <w:lang w:val="pt-BR"/>
        </w:rPr>
        <w:t>Aprovação do documento</w:t>
      </w:r>
      <w:bookmarkEnd w:id="647"/>
    </w:p>
    <w:p w:rsidR="00D64D97" w:rsidRDefault="00D64D97" w:rsidP="00D64D97">
      <w:pPr>
        <w:rPr>
          <w:lang w:val="pt-BR"/>
        </w:rPr>
      </w:pPr>
    </w:p>
    <w:tbl>
      <w:tblPr>
        <w:tblW w:w="496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3"/>
        <w:gridCol w:w="2075"/>
        <w:gridCol w:w="3404"/>
        <w:gridCol w:w="3402"/>
      </w:tblGrid>
      <w:tr w:rsidR="003303EF" w:rsidRPr="00646C9F" w:rsidTr="008D6BEE">
        <w:trPr>
          <w:cantSplit/>
        </w:trPr>
        <w:tc>
          <w:tcPr>
            <w:tcW w:w="557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 w:rsidRPr="002A76FF">
              <w:rPr>
                <w:rFonts w:ascii="Cambria" w:hAnsi="Cambria" w:cs="Calibri"/>
                <w:b/>
                <w:smallCaps/>
                <w:lang w:val="pt-BR"/>
              </w:rPr>
              <w:t>Data</w:t>
            </w:r>
          </w:p>
        </w:tc>
        <w:tc>
          <w:tcPr>
            <w:tcW w:w="1038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Nome</w:t>
            </w:r>
          </w:p>
        </w:tc>
        <w:tc>
          <w:tcPr>
            <w:tcW w:w="1703" w:type="pct"/>
            <w:shd w:val="clear" w:color="auto" w:fill="D9D9D9"/>
          </w:tcPr>
          <w:p w:rsidR="003303E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Função</w:t>
            </w:r>
          </w:p>
        </w:tc>
        <w:tc>
          <w:tcPr>
            <w:tcW w:w="1702" w:type="pct"/>
            <w:shd w:val="clear" w:color="auto" w:fill="D9D9D9"/>
          </w:tcPr>
          <w:p w:rsidR="003303EF" w:rsidRPr="002A76FF" w:rsidRDefault="003303EF" w:rsidP="008D52CB">
            <w:pPr>
              <w:spacing w:before="60" w:after="60"/>
              <w:jc w:val="both"/>
              <w:rPr>
                <w:rFonts w:ascii="Cambria" w:hAnsi="Cambria" w:cs="Calibri"/>
                <w:b/>
                <w:smallCaps/>
                <w:lang w:val="pt-BR"/>
              </w:rPr>
            </w:pPr>
            <w:r>
              <w:rPr>
                <w:rFonts w:ascii="Cambria" w:hAnsi="Cambria" w:cs="Calibri"/>
                <w:b/>
                <w:smallCaps/>
                <w:lang w:val="pt-BR"/>
              </w:rPr>
              <w:t>Assinatura</w:t>
            </w:r>
          </w:p>
        </w:tc>
      </w:tr>
      <w:tr w:rsidR="003303EF" w:rsidRPr="008D6BEE" w:rsidTr="008D6BEE">
        <w:trPr>
          <w:cantSplit/>
        </w:trPr>
        <w:tc>
          <w:tcPr>
            <w:tcW w:w="557" w:type="pct"/>
          </w:tcPr>
          <w:p w:rsidR="003303EF" w:rsidRPr="008D6BEE" w:rsidRDefault="0001184F" w:rsidP="00B46A0D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12/08/2014</w:t>
            </w:r>
          </w:p>
        </w:tc>
        <w:tc>
          <w:tcPr>
            <w:tcW w:w="1038" w:type="pct"/>
          </w:tcPr>
          <w:p w:rsidR="003303EF" w:rsidRPr="008D6BEE" w:rsidRDefault="00646C9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Adilson Pereira</w:t>
            </w:r>
          </w:p>
        </w:tc>
        <w:tc>
          <w:tcPr>
            <w:tcW w:w="1703" w:type="pct"/>
          </w:tcPr>
          <w:p w:rsidR="003303EF" w:rsidRPr="008D6BEE" w:rsidRDefault="003303EF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Consultor SAP Engineering</w:t>
            </w:r>
          </w:p>
        </w:tc>
        <w:tc>
          <w:tcPr>
            <w:tcW w:w="1702" w:type="pct"/>
          </w:tcPr>
          <w:p w:rsidR="003303EF" w:rsidRPr="008D6BEE" w:rsidRDefault="00CF3922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Aprovado</w:t>
            </w:r>
          </w:p>
        </w:tc>
      </w:tr>
      <w:tr w:rsidR="00691183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91183" w:rsidRPr="008D6BEE" w:rsidRDefault="0001184F" w:rsidP="00140EE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12/08/2014</w:t>
            </w: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91183" w:rsidRPr="008D6BEE" w:rsidRDefault="00691183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Sheilla Melo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91183" w:rsidRPr="008D6BEE" w:rsidRDefault="00691183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Engineering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91183" w:rsidRPr="008D6BEE" w:rsidRDefault="00691183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bCs/>
                <w:sz w:val="18"/>
                <w:szCs w:val="18"/>
                <w:lang w:val="pt-BR"/>
              </w:rPr>
              <w:t>Aprovado</w:t>
            </w:r>
          </w:p>
        </w:tc>
      </w:tr>
      <w:tr w:rsidR="00D83FDD" w:rsidRPr="008D6BEE" w:rsidTr="008D6BEE">
        <w:trPr>
          <w:cantSplit/>
          <w:ins w:id="648" w:author="Engineering do Brasil S.A" w:date="2015-07-16T13:40:00Z"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83FDD" w:rsidRDefault="00D83FDD" w:rsidP="00140EEB">
            <w:pPr>
              <w:spacing w:before="60" w:after="60"/>
              <w:jc w:val="both"/>
              <w:rPr>
                <w:ins w:id="649" w:author="Engineering do Brasil S.A" w:date="2015-07-16T13:40:00Z"/>
                <w:rFonts w:ascii="Arial" w:hAnsi="Arial" w:cs="Arial"/>
                <w:bCs/>
                <w:sz w:val="18"/>
                <w:szCs w:val="18"/>
                <w:lang w:val="pt-BR"/>
              </w:rPr>
            </w:pPr>
            <w:ins w:id="650" w:author="Engineering do Brasil S.A" w:date="2015-07-16T13:40:00Z">
              <w:r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16/07/2015</w:t>
              </w:r>
            </w:ins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83FDD" w:rsidRPr="008D6BEE" w:rsidRDefault="00D83FDD" w:rsidP="008D52CB">
            <w:pPr>
              <w:spacing w:before="60" w:after="60"/>
              <w:jc w:val="both"/>
              <w:rPr>
                <w:ins w:id="651" w:author="Engineering do Brasil S.A" w:date="2015-07-16T13:40:00Z"/>
                <w:rFonts w:ascii="Arial" w:hAnsi="Arial" w:cs="Arial"/>
                <w:bCs/>
                <w:sz w:val="18"/>
                <w:szCs w:val="18"/>
                <w:lang w:val="pt-BR"/>
              </w:rPr>
            </w:pPr>
            <w:ins w:id="652" w:author="Engineering do Brasil S.A" w:date="2015-07-16T13:40:00Z">
              <w:r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Roberto Santarello</w:t>
              </w:r>
            </w:ins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83FDD" w:rsidRPr="008D6BEE" w:rsidRDefault="00D83FDD" w:rsidP="008D52CB">
            <w:pPr>
              <w:spacing w:before="60" w:after="60"/>
              <w:jc w:val="both"/>
              <w:rPr>
                <w:ins w:id="653" w:author="Engineering do Brasil S.A" w:date="2015-07-16T13:40:00Z"/>
                <w:rFonts w:ascii="Arial" w:hAnsi="Arial" w:cs="Arial"/>
                <w:bCs/>
                <w:sz w:val="18"/>
                <w:szCs w:val="18"/>
                <w:lang w:val="pt-BR"/>
              </w:rPr>
            </w:pPr>
            <w:ins w:id="654" w:author="Engineering do Brasil S.A" w:date="2015-07-16T13:40:00Z">
              <w:r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t>Consultor SAP ENGdB</w:t>
              </w:r>
            </w:ins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D83FDD" w:rsidRDefault="00D83FDD" w:rsidP="008D52CB">
            <w:pPr>
              <w:spacing w:before="60" w:after="60"/>
              <w:jc w:val="both"/>
              <w:rPr>
                <w:ins w:id="655" w:author="Engineering do Brasil S.A" w:date="2015-07-16T13:40:00Z"/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691183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91183" w:rsidRPr="008D6BEE" w:rsidRDefault="00691183" w:rsidP="00140EE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91183" w:rsidRPr="008D6BEE" w:rsidRDefault="00691183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Allan Andrade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91183" w:rsidRPr="008D6BEE" w:rsidRDefault="00691183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Analista TI TIM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91183" w:rsidRPr="008D6BEE" w:rsidRDefault="00691183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691183" w:rsidRPr="008D6BEE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91183" w:rsidRPr="008D6BEE" w:rsidRDefault="00691183" w:rsidP="00140EE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91183" w:rsidRPr="008D6BEE" w:rsidRDefault="00691183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Valquíria Pinto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91183" w:rsidRPr="008D6BEE" w:rsidRDefault="00691183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Líder Técnica TIM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91183" w:rsidRPr="008D6BEE" w:rsidRDefault="00691183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691183" w:rsidRPr="007D3B7B" w:rsidTr="008D6BEE">
        <w:trPr>
          <w:cantSplit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91183" w:rsidRPr="008D6BEE" w:rsidRDefault="00691183" w:rsidP="00140EE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91183" w:rsidRPr="008D6BEE" w:rsidRDefault="00691183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>Gilda Maiellaro</w:t>
            </w:r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91183" w:rsidRPr="008D6BEE" w:rsidRDefault="00691183" w:rsidP="003303EF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  <w:r w:rsidRPr="008D6BEE">
              <w:rPr>
                <w:rFonts w:ascii="Arial" w:hAnsi="Arial" w:cs="Arial"/>
                <w:bCs/>
                <w:sz w:val="18"/>
                <w:szCs w:val="18"/>
                <w:lang w:val="pt-BR"/>
              </w:rPr>
              <w:t xml:space="preserve">Gerente de TI TIM </w:t>
            </w:r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91183" w:rsidRPr="008D6BEE" w:rsidRDefault="00691183" w:rsidP="008D52CB">
            <w:pPr>
              <w:spacing w:before="60" w:after="60"/>
              <w:jc w:val="both"/>
              <w:rPr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  <w:tr w:rsidR="00691183" w:rsidRPr="007D3B7B" w:rsidDel="00D83FDD" w:rsidTr="008D6BEE">
        <w:trPr>
          <w:cantSplit/>
          <w:del w:id="656" w:author="Engineering do Brasil S.A" w:date="2015-07-16T13:40:00Z"/>
        </w:trPr>
        <w:tc>
          <w:tcPr>
            <w:tcW w:w="55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91183" w:rsidRPr="008D6BEE" w:rsidDel="00D83FDD" w:rsidRDefault="00691183" w:rsidP="00140EEB">
            <w:pPr>
              <w:spacing w:before="60" w:after="60"/>
              <w:jc w:val="both"/>
              <w:rPr>
                <w:del w:id="657" w:author="Engineering do Brasil S.A" w:date="2015-07-16T13:40:00Z"/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  <w:tc>
          <w:tcPr>
            <w:tcW w:w="10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91183" w:rsidRPr="008D6BEE" w:rsidDel="00D83FDD" w:rsidRDefault="00691183" w:rsidP="008D52CB">
            <w:pPr>
              <w:spacing w:before="60" w:after="60"/>
              <w:jc w:val="both"/>
              <w:rPr>
                <w:del w:id="658" w:author="Engineering do Brasil S.A" w:date="2015-07-16T13:40:00Z"/>
                <w:rFonts w:ascii="Arial" w:hAnsi="Arial" w:cs="Arial"/>
                <w:bCs/>
                <w:sz w:val="18"/>
                <w:szCs w:val="18"/>
                <w:lang w:val="pt-BR"/>
              </w:rPr>
            </w:pPr>
            <w:del w:id="659" w:author="Engineering do Brasil S.A" w:date="2015-07-16T13:40:00Z">
              <w:r w:rsidRPr="008D6BEE" w:rsidDel="00D83FDD"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delText>Raquel Preis</w:delText>
              </w:r>
            </w:del>
          </w:p>
        </w:tc>
        <w:tc>
          <w:tcPr>
            <w:tcW w:w="170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91183" w:rsidRPr="008D6BEE" w:rsidDel="00D83FDD" w:rsidRDefault="00691183" w:rsidP="008D52CB">
            <w:pPr>
              <w:spacing w:before="60" w:after="60"/>
              <w:jc w:val="both"/>
              <w:rPr>
                <w:del w:id="660" w:author="Engineering do Brasil S.A" w:date="2015-07-16T13:40:00Z"/>
                <w:rFonts w:ascii="Arial" w:hAnsi="Arial" w:cs="Arial"/>
                <w:bCs/>
                <w:sz w:val="18"/>
                <w:szCs w:val="18"/>
                <w:lang w:val="pt-BR"/>
              </w:rPr>
            </w:pPr>
            <w:del w:id="661" w:author="Engineering do Brasil S.A" w:date="2015-07-16T13:40:00Z">
              <w:r w:rsidRPr="008D6BEE" w:rsidDel="00D83FDD">
                <w:rPr>
                  <w:rFonts w:ascii="Arial" w:hAnsi="Arial" w:cs="Arial"/>
                  <w:bCs/>
                  <w:sz w:val="18"/>
                  <w:szCs w:val="18"/>
                  <w:lang w:val="pt-BR"/>
                </w:rPr>
                <w:delText>Gerente de Projeto TIM</w:delText>
              </w:r>
            </w:del>
          </w:p>
        </w:tc>
        <w:tc>
          <w:tcPr>
            <w:tcW w:w="170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91183" w:rsidRPr="008D6BEE" w:rsidDel="00D83FDD" w:rsidRDefault="00691183" w:rsidP="008D52CB">
            <w:pPr>
              <w:spacing w:before="60" w:after="60"/>
              <w:jc w:val="both"/>
              <w:rPr>
                <w:del w:id="662" w:author="Engineering do Brasil S.A" w:date="2015-07-16T13:40:00Z"/>
                <w:rFonts w:ascii="Arial" w:hAnsi="Arial" w:cs="Arial"/>
                <w:bCs/>
                <w:sz w:val="18"/>
                <w:szCs w:val="18"/>
                <w:lang w:val="pt-BR"/>
              </w:rPr>
            </w:pPr>
          </w:p>
        </w:tc>
      </w:tr>
    </w:tbl>
    <w:p w:rsidR="00D64D97" w:rsidRDefault="00D64D97" w:rsidP="009419B8">
      <w:pPr>
        <w:rPr>
          <w:lang w:val="pt-BR"/>
        </w:rPr>
      </w:pPr>
    </w:p>
    <w:sectPr w:rsidR="00D64D97" w:rsidSect="003B28ED">
      <w:headerReference w:type="default" r:id="rId16"/>
      <w:footerReference w:type="default" r:id="rId17"/>
      <w:footerReference w:type="first" r:id="rId18"/>
      <w:pgSz w:w="11906" w:h="16838"/>
      <w:pgMar w:top="1843" w:right="1133" w:bottom="720" w:left="851" w:header="993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5231" w:rsidRDefault="00F55231" w:rsidP="00A13348">
      <w:r>
        <w:separator/>
      </w:r>
    </w:p>
  </w:endnote>
  <w:endnote w:type="continuationSeparator" w:id="0">
    <w:p w:rsidR="00F55231" w:rsidRDefault="00F55231" w:rsidP="00A13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562"/>
      <w:gridCol w:w="1014"/>
      <w:gridCol w:w="4562"/>
    </w:tblGrid>
    <w:tr w:rsidR="008D52CB" w:rsidTr="003B28ED">
      <w:trPr>
        <w:trHeight w:val="151"/>
      </w:trPr>
      <w:tc>
        <w:tcPr>
          <w:tcW w:w="2250" w:type="pct"/>
        </w:tcPr>
        <w:p w:rsidR="008D52CB" w:rsidRPr="003B28ED" w:rsidRDefault="008D52CB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  <w:proofErr w:type="spellStart"/>
          <w:r>
            <w:rPr>
              <w:rFonts w:ascii="Cambria" w:hAnsi="Cambria"/>
              <w:bCs/>
              <w:sz w:val="18"/>
              <w:szCs w:val="18"/>
            </w:rPr>
            <w:t>Especificação</w:t>
          </w:r>
          <w:proofErr w:type="spellEnd"/>
          <w:r>
            <w:rPr>
              <w:rFonts w:ascii="Cambria" w:hAnsi="Cambria"/>
              <w:bCs/>
              <w:sz w:val="18"/>
              <w:szCs w:val="18"/>
            </w:rPr>
            <w:t xml:space="preserve"> | </w:t>
          </w:r>
          <w:proofErr w:type="spellStart"/>
          <w:r>
            <w:rPr>
              <w:rFonts w:ascii="Cambria" w:hAnsi="Cambria"/>
              <w:bCs/>
              <w:sz w:val="18"/>
              <w:szCs w:val="18"/>
            </w:rPr>
            <w:t>Projeto</w:t>
          </w:r>
          <w:proofErr w:type="spellEnd"/>
          <w:r>
            <w:rPr>
              <w:rFonts w:ascii="Cambria" w:hAnsi="Cambria"/>
              <w:bCs/>
              <w:sz w:val="18"/>
              <w:szCs w:val="18"/>
            </w:rPr>
            <w:t xml:space="preserve"> CLM</w:t>
          </w:r>
        </w:p>
      </w:tc>
      <w:tc>
        <w:tcPr>
          <w:tcW w:w="500" w:type="pct"/>
          <w:vMerge w:val="restart"/>
          <w:noWrap/>
          <w:vAlign w:val="center"/>
        </w:tcPr>
        <w:p w:rsidR="008D52CB" w:rsidRPr="003B28ED" w:rsidRDefault="008D52CB">
          <w:pPr>
            <w:pStyle w:val="SemEspaamento"/>
            <w:rPr>
              <w:rFonts w:ascii="Cambria" w:hAnsi="Cambria"/>
              <w:sz w:val="18"/>
              <w:szCs w:val="18"/>
            </w:rPr>
          </w:pPr>
        </w:p>
      </w:tc>
      <w:tc>
        <w:tcPr>
          <w:tcW w:w="2250" w:type="pct"/>
        </w:tcPr>
        <w:p w:rsidR="008D52CB" w:rsidRPr="003B28ED" w:rsidRDefault="008D52CB" w:rsidP="003B28ED">
          <w:pPr>
            <w:pStyle w:val="Cabealho"/>
            <w:tabs>
              <w:tab w:val="clear" w:pos="4252"/>
            </w:tabs>
            <w:ind w:right="-1"/>
            <w:jc w:val="right"/>
            <w:rPr>
              <w:rFonts w:ascii="Cambria" w:hAnsi="Cambria"/>
              <w:bCs/>
              <w:sz w:val="18"/>
              <w:szCs w:val="18"/>
            </w:rPr>
          </w:pPr>
          <w:r>
            <w:rPr>
              <w:rFonts w:ascii="Cambria" w:hAnsi="Cambria"/>
              <w:bCs/>
              <w:sz w:val="18"/>
              <w:szCs w:val="18"/>
            </w:rPr>
            <w:t xml:space="preserve">| </w:t>
          </w:r>
          <w:r w:rsidR="0019060E"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begin"/>
          </w:r>
          <w:r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instrText xml:space="preserve"> PAGE   \* MERGEFORMAT </w:instrText>
          </w:r>
          <w:r w:rsidR="0019060E"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separate"/>
          </w:r>
          <w:r w:rsidR="00593601">
            <w:rPr>
              <w:rFonts w:ascii="Calibri" w:hAnsi="Calibri" w:cs="Calibri"/>
              <w:b/>
              <w:bCs/>
              <w:noProof/>
              <w:color w:val="29323D"/>
              <w:sz w:val="18"/>
              <w:szCs w:val="18"/>
            </w:rPr>
            <w:t>7</w:t>
          </w:r>
          <w:r w:rsidR="0019060E" w:rsidRPr="003B28ED">
            <w:rPr>
              <w:rFonts w:ascii="Calibri" w:hAnsi="Calibri" w:cs="Calibri"/>
              <w:b/>
              <w:bCs/>
              <w:color w:val="29323D"/>
              <w:sz w:val="18"/>
              <w:szCs w:val="18"/>
            </w:rPr>
            <w:fldChar w:fldCharType="end"/>
          </w:r>
        </w:p>
      </w:tc>
    </w:tr>
    <w:tr w:rsidR="008D52CB" w:rsidTr="003B28ED">
      <w:trPr>
        <w:trHeight w:val="150"/>
      </w:trPr>
      <w:tc>
        <w:tcPr>
          <w:tcW w:w="2250" w:type="pct"/>
        </w:tcPr>
        <w:p w:rsidR="008D52CB" w:rsidRPr="003B28ED" w:rsidRDefault="008D52CB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500" w:type="pct"/>
          <w:vMerge/>
        </w:tcPr>
        <w:p w:rsidR="008D52CB" w:rsidRPr="003B28ED" w:rsidRDefault="008D52CB">
          <w:pPr>
            <w:pStyle w:val="Cabealho"/>
            <w:jc w:val="center"/>
            <w:rPr>
              <w:rFonts w:ascii="Cambria" w:hAnsi="Cambria"/>
              <w:bCs/>
              <w:sz w:val="18"/>
              <w:szCs w:val="18"/>
            </w:rPr>
          </w:pPr>
        </w:p>
      </w:tc>
      <w:tc>
        <w:tcPr>
          <w:tcW w:w="2250" w:type="pct"/>
        </w:tcPr>
        <w:p w:rsidR="008D52CB" w:rsidRPr="003B28ED" w:rsidRDefault="008D52CB">
          <w:pPr>
            <w:pStyle w:val="Cabealho"/>
            <w:rPr>
              <w:rFonts w:ascii="Cambria" w:hAnsi="Cambria"/>
              <w:bCs/>
              <w:sz w:val="18"/>
              <w:szCs w:val="18"/>
            </w:rPr>
          </w:pPr>
        </w:p>
      </w:tc>
    </w:tr>
  </w:tbl>
  <w:p w:rsidR="008D52CB" w:rsidRDefault="00990660" w:rsidP="001A068D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-558800</wp:posOffset>
              </wp:positionH>
              <wp:positionV relativeFrom="paragraph">
                <wp:posOffset>280670</wp:posOffset>
              </wp:positionV>
              <wp:extent cx="7605395" cy="340360"/>
              <wp:effectExtent l="0" t="0" r="0" b="2540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68D7D7" id="Rectangle 26" o:spid="_x0000_s1026" style="position:absolute;margin-left:-44pt;margin-top:22.1pt;width:598.85pt;height:26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" stroked="f" strokeweight="0">
              <v:fill color2="#bfbfbf" rotate="t" focus="100%" type="gradient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2CB" w:rsidRDefault="008D52CB" w:rsidP="00F11370">
    <w:pPr>
      <w:pStyle w:val="Rodap"/>
      <w:rPr>
        <w:rFonts w:ascii="Arial" w:hAnsi="Arial"/>
        <w:sz w:val="16"/>
      </w:rPr>
    </w:pPr>
    <w:r>
      <w:rPr>
        <w:rFonts w:ascii="Arial" w:hAnsi="Arial"/>
        <w:sz w:val="16"/>
        <w:lang w:val="pt-BR"/>
      </w:rPr>
      <w:tab/>
    </w:r>
  </w:p>
  <w:p w:rsidR="008D52CB" w:rsidRDefault="008D52CB">
    <w:pPr>
      <w:pStyle w:val="Rodap"/>
    </w:pPr>
  </w:p>
  <w:p w:rsidR="008D52CB" w:rsidRDefault="00990660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-554355</wp:posOffset>
              </wp:positionH>
              <wp:positionV relativeFrom="paragraph">
                <wp:posOffset>276860</wp:posOffset>
              </wp:positionV>
              <wp:extent cx="7605395" cy="340360"/>
              <wp:effectExtent l="0" t="0" r="0" b="254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05395" cy="34036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BFBFB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D8618B3" id="Rectangle 14" o:spid="_x0000_s1026" style="position:absolute;margin-left:-43.65pt;margin-top:21.8pt;width:598.85pt;height:26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" stroked="f" strokeweight="0">
              <v:fill color2="#bfbfbf" rotate="t" focus="100%" type="gradien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5231" w:rsidRDefault="00F55231" w:rsidP="00A13348">
      <w:r>
        <w:separator/>
      </w:r>
    </w:p>
  </w:footnote>
  <w:footnote w:type="continuationSeparator" w:id="0">
    <w:p w:rsidR="00F55231" w:rsidRDefault="00F55231" w:rsidP="00A133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2CB" w:rsidRDefault="008D52CB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  <w:r>
      <w:rPr>
        <w:rFonts w:ascii="Arial" w:hAnsi="Arial" w:cs="Arial"/>
        <w:b/>
        <w:noProof/>
        <w:color w:val="F95902"/>
        <w:sz w:val="18"/>
        <w:szCs w:val="18"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5353050</wp:posOffset>
          </wp:positionH>
          <wp:positionV relativeFrom="margin">
            <wp:posOffset>-684530</wp:posOffset>
          </wp:positionV>
          <wp:extent cx="941070" cy="337820"/>
          <wp:effectExtent l="0" t="0" r="0" b="5080"/>
          <wp:wrapSquare wrapText="bothSides"/>
          <wp:docPr id="42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337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-33655</wp:posOffset>
          </wp:positionH>
          <wp:positionV relativeFrom="paragraph">
            <wp:posOffset>94615</wp:posOffset>
          </wp:positionV>
          <wp:extent cx="1675765" cy="374015"/>
          <wp:effectExtent l="0" t="0" r="635" b="6985"/>
          <wp:wrapNone/>
          <wp:docPr id="41" name="Imagem 245" descr="logo_Engineering - Ve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45" descr="logo_Engineering - Ve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5765" cy="37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color w:val="F95902"/>
        <w:sz w:val="18"/>
        <w:szCs w:val="18"/>
      </w:rPr>
      <w:t xml:space="preserve">    </w:t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</w:r>
    <w:r>
      <w:rPr>
        <w:rFonts w:ascii="Arial" w:hAnsi="Arial" w:cs="Arial"/>
        <w:b/>
        <w:color w:val="F95902"/>
        <w:sz w:val="18"/>
        <w:szCs w:val="18"/>
      </w:rPr>
      <w:tab/>
      <w:t xml:space="preserve">     </w:t>
    </w:r>
  </w:p>
  <w:p w:rsidR="008D52CB" w:rsidRDefault="008D52CB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8D52CB" w:rsidRDefault="008D52CB" w:rsidP="00CA7818">
    <w:pPr>
      <w:pStyle w:val="Cabealho"/>
      <w:pBdr>
        <w:bottom w:val="single" w:sz="6" w:space="1" w:color="C4004A"/>
      </w:pBdr>
      <w:rPr>
        <w:rFonts w:ascii="Arial" w:hAnsi="Arial" w:cs="Arial"/>
        <w:b/>
        <w:color w:val="F95902"/>
        <w:sz w:val="18"/>
        <w:szCs w:val="18"/>
      </w:rPr>
    </w:pPr>
  </w:p>
  <w:p w:rsidR="008D52CB" w:rsidRDefault="008D52CB" w:rsidP="00CA7818">
    <w:pPr>
      <w:pStyle w:val="Cabealho"/>
      <w:pBdr>
        <w:bottom w:val="single" w:sz="6" w:space="1" w:color="C4004A"/>
      </w:pBdr>
      <w:ind w:firstLine="5664"/>
      <w:rPr>
        <w:b/>
        <w:bCs/>
        <w:sz w:val="16"/>
      </w:rPr>
    </w:pPr>
    <w:r>
      <w:rPr>
        <w:b/>
        <w:bCs/>
        <w:sz w:val="16"/>
      </w:rPr>
      <w:t xml:space="preserve">                                                                                                                                                 </w:t>
    </w:r>
  </w:p>
  <w:p w:rsidR="008D52CB" w:rsidRDefault="008D52CB" w:rsidP="00CA7818">
    <w:pPr>
      <w:pStyle w:val="Cabealho"/>
      <w:rPr>
        <w:b/>
        <w:bCs/>
        <w:sz w:val="16"/>
      </w:rPr>
    </w:pPr>
  </w:p>
  <w:p w:rsidR="008D52CB" w:rsidRDefault="008D52C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B6569"/>
    <w:multiLevelType w:val="hybridMultilevel"/>
    <w:tmpl w:val="A2C881B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5">
      <w:start w:val="1"/>
      <w:numFmt w:val="upp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341D27"/>
    <w:multiLevelType w:val="hybridMultilevel"/>
    <w:tmpl w:val="1E2E26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64D5B"/>
    <w:multiLevelType w:val="multilevel"/>
    <w:tmpl w:val="E3188CE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6A673E4"/>
    <w:multiLevelType w:val="hybridMultilevel"/>
    <w:tmpl w:val="5FACB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53C12"/>
    <w:multiLevelType w:val="hybridMultilevel"/>
    <w:tmpl w:val="2D0EB972"/>
    <w:lvl w:ilvl="0" w:tplc="1B70DDA2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9384C"/>
    <w:multiLevelType w:val="hybridMultilevel"/>
    <w:tmpl w:val="B1D47F0C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A3B336A"/>
    <w:multiLevelType w:val="hybridMultilevel"/>
    <w:tmpl w:val="430480D2"/>
    <w:lvl w:ilvl="0" w:tplc="923C99BC">
      <w:start w:val="15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C12DC6"/>
    <w:multiLevelType w:val="hybridMultilevel"/>
    <w:tmpl w:val="CF6623D4"/>
    <w:lvl w:ilvl="0" w:tplc="0416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8C03EC"/>
    <w:multiLevelType w:val="hybridMultilevel"/>
    <w:tmpl w:val="412A56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D62C10"/>
    <w:multiLevelType w:val="hybridMultilevel"/>
    <w:tmpl w:val="3A702D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EE01CD"/>
    <w:multiLevelType w:val="hybridMultilevel"/>
    <w:tmpl w:val="9E6E5C4C"/>
    <w:lvl w:ilvl="0" w:tplc="D34A3EE2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DD2A1FDA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5928218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F2B518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DB2E1148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6D445D16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7FA099F4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C962512E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A9827DD6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5D4E52F6"/>
    <w:multiLevelType w:val="hybridMultilevel"/>
    <w:tmpl w:val="C660C3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0B405F"/>
    <w:multiLevelType w:val="multilevel"/>
    <w:tmpl w:val="6526DC1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94723EA"/>
    <w:multiLevelType w:val="hybridMultilevel"/>
    <w:tmpl w:val="15B2ADC4"/>
    <w:lvl w:ilvl="0" w:tplc="0416000F">
      <w:start w:val="1"/>
      <w:numFmt w:val="decimal"/>
      <w:lvlText w:val="%1."/>
      <w:lvlJc w:val="left"/>
      <w:pPr>
        <w:ind w:left="1921" w:hanging="360"/>
      </w:pPr>
    </w:lvl>
    <w:lvl w:ilvl="1" w:tplc="04160019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4" w15:restartNumberingAfterBreak="0">
    <w:nsid w:val="6D300AA6"/>
    <w:multiLevelType w:val="hybridMultilevel"/>
    <w:tmpl w:val="71A075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45685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C615AF5"/>
    <w:multiLevelType w:val="hybridMultilevel"/>
    <w:tmpl w:val="1A2EB7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5">
      <w:start w:val="1"/>
      <w:numFmt w:val="upp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24120C"/>
    <w:multiLevelType w:val="hybridMultilevel"/>
    <w:tmpl w:val="0914C00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FDB484B"/>
    <w:multiLevelType w:val="hybridMultilevel"/>
    <w:tmpl w:val="6A2E036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17"/>
  </w:num>
  <w:num w:numId="5">
    <w:abstractNumId w:val="5"/>
  </w:num>
  <w:num w:numId="6">
    <w:abstractNumId w:val="6"/>
  </w:num>
  <w:num w:numId="7">
    <w:abstractNumId w:val="16"/>
  </w:num>
  <w:num w:numId="8">
    <w:abstractNumId w:val="18"/>
  </w:num>
  <w:num w:numId="9">
    <w:abstractNumId w:val="13"/>
  </w:num>
  <w:num w:numId="10">
    <w:abstractNumId w:val="15"/>
  </w:num>
  <w:num w:numId="11">
    <w:abstractNumId w:val="0"/>
  </w:num>
  <w:num w:numId="12">
    <w:abstractNumId w:val="2"/>
  </w:num>
  <w:num w:numId="13">
    <w:abstractNumId w:val="1"/>
  </w:num>
  <w:num w:numId="14">
    <w:abstractNumId w:val="8"/>
  </w:num>
  <w:num w:numId="15">
    <w:abstractNumId w:val="9"/>
  </w:num>
  <w:num w:numId="16">
    <w:abstractNumId w:val="14"/>
  </w:num>
  <w:num w:numId="17">
    <w:abstractNumId w:val="11"/>
  </w:num>
  <w:num w:numId="18">
    <w:abstractNumId w:val="12"/>
  </w:num>
  <w:num w:numId="19">
    <w:abstractNumId w:val="4"/>
  </w:num>
  <w:numIdMacAtCleanup w:val="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ngineering do Brasil S.A">
    <w15:presenceInfo w15:providerId="None" w15:userId="Engineering do Brasil S.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1" w:dllVersion="513" w:checkStyle="0"/>
  <w:proofState w:spelling="clean" w:grammar="clean"/>
  <w:documentProtection w:edit="comments" w:formatting="1" w:enforcement="1" w:cryptProviderType="rsaAES" w:cryptAlgorithmClass="hash" w:cryptAlgorithmType="typeAny" w:cryptAlgorithmSid="14" w:cryptSpinCount="100000" w:hash="YDa9Zd/pA6BdjDcYaFGQ1LnN/QDluk7A3SAHnK4cdjbwhlK7n88LcBqNYDLRPsQ/J/hLqlSYhw1SZlDlwJoPTQ==" w:salt="boEqwFYlSDgtMaaQyheaFQ==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tered_By" w:val="橄ㄴৠ࣊ୀ찔㈇"/>
  </w:docVars>
  <w:rsids>
    <w:rsidRoot w:val="00A13348"/>
    <w:rsid w:val="00000B33"/>
    <w:rsid w:val="000019BD"/>
    <w:rsid w:val="00002C95"/>
    <w:rsid w:val="0000456F"/>
    <w:rsid w:val="0001184F"/>
    <w:rsid w:val="00012D1D"/>
    <w:rsid w:val="0001312C"/>
    <w:rsid w:val="000153BC"/>
    <w:rsid w:val="0001733C"/>
    <w:rsid w:val="00021435"/>
    <w:rsid w:val="0002653F"/>
    <w:rsid w:val="0003539A"/>
    <w:rsid w:val="00036D6F"/>
    <w:rsid w:val="00040250"/>
    <w:rsid w:val="000446EE"/>
    <w:rsid w:val="000455A2"/>
    <w:rsid w:val="0004637B"/>
    <w:rsid w:val="000553ED"/>
    <w:rsid w:val="00062077"/>
    <w:rsid w:val="00063831"/>
    <w:rsid w:val="00080260"/>
    <w:rsid w:val="00085385"/>
    <w:rsid w:val="00086D02"/>
    <w:rsid w:val="00086E09"/>
    <w:rsid w:val="00091010"/>
    <w:rsid w:val="00092FB3"/>
    <w:rsid w:val="000A14D5"/>
    <w:rsid w:val="000B1432"/>
    <w:rsid w:val="000B157A"/>
    <w:rsid w:val="000B2EFC"/>
    <w:rsid w:val="000B4319"/>
    <w:rsid w:val="000B672D"/>
    <w:rsid w:val="000B7196"/>
    <w:rsid w:val="000C1174"/>
    <w:rsid w:val="000C2300"/>
    <w:rsid w:val="000D0883"/>
    <w:rsid w:val="000D2266"/>
    <w:rsid w:val="000D3CB4"/>
    <w:rsid w:val="000D7556"/>
    <w:rsid w:val="000D7A60"/>
    <w:rsid w:val="000E33E0"/>
    <w:rsid w:val="000E7387"/>
    <w:rsid w:val="000F191D"/>
    <w:rsid w:val="000F21B8"/>
    <w:rsid w:val="000F251E"/>
    <w:rsid w:val="000F2DBA"/>
    <w:rsid w:val="000F341F"/>
    <w:rsid w:val="000F36AC"/>
    <w:rsid w:val="000F57AC"/>
    <w:rsid w:val="000F61C1"/>
    <w:rsid w:val="000F7B77"/>
    <w:rsid w:val="00100067"/>
    <w:rsid w:val="00102AFE"/>
    <w:rsid w:val="00105C75"/>
    <w:rsid w:val="00106B6B"/>
    <w:rsid w:val="00110933"/>
    <w:rsid w:val="00110BA5"/>
    <w:rsid w:val="001170FC"/>
    <w:rsid w:val="00120312"/>
    <w:rsid w:val="00121A9D"/>
    <w:rsid w:val="0012558C"/>
    <w:rsid w:val="00127642"/>
    <w:rsid w:val="0013317D"/>
    <w:rsid w:val="00134F48"/>
    <w:rsid w:val="00136DE9"/>
    <w:rsid w:val="00140065"/>
    <w:rsid w:val="001419F2"/>
    <w:rsid w:val="00141E83"/>
    <w:rsid w:val="001420BE"/>
    <w:rsid w:val="00143460"/>
    <w:rsid w:val="00152930"/>
    <w:rsid w:val="0015615C"/>
    <w:rsid w:val="001619E7"/>
    <w:rsid w:val="0016488A"/>
    <w:rsid w:val="00164FFD"/>
    <w:rsid w:val="00177852"/>
    <w:rsid w:val="001805C6"/>
    <w:rsid w:val="00181EE8"/>
    <w:rsid w:val="0018723F"/>
    <w:rsid w:val="0019060E"/>
    <w:rsid w:val="00192601"/>
    <w:rsid w:val="00195348"/>
    <w:rsid w:val="001A068D"/>
    <w:rsid w:val="001A272F"/>
    <w:rsid w:val="001A70D6"/>
    <w:rsid w:val="001B0455"/>
    <w:rsid w:val="001B2C5B"/>
    <w:rsid w:val="001B586A"/>
    <w:rsid w:val="001B7883"/>
    <w:rsid w:val="001C2D99"/>
    <w:rsid w:val="001C4C07"/>
    <w:rsid w:val="001C645F"/>
    <w:rsid w:val="001C6C2D"/>
    <w:rsid w:val="001D1A8F"/>
    <w:rsid w:val="001D42AF"/>
    <w:rsid w:val="001E074E"/>
    <w:rsid w:val="001E643A"/>
    <w:rsid w:val="001F2D06"/>
    <w:rsid w:val="001F303A"/>
    <w:rsid w:val="0020652E"/>
    <w:rsid w:val="00206F76"/>
    <w:rsid w:val="002076F0"/>
    <w:rsid w:val="00212151"/>
    <w:rsid w:val="00215F04"/>
    <w:rsid w:val="00221517"/>
    <w:rsid w:val="00224E42"/>
    <w:rsid w:val="00225D02"/>
    <w:rsid w:val="002300A5"/>
    <w:rsid w:val="00231E19"/>
    <w:rsid w:val="00234FF7"/>
    <w:rsid w:val="00237561"/>
    <w:rsid w:val="002427CB"/>
    <w:rsid w:val="00243596"/>
    <w:rsid w:val="00246A19"/>
    <w:rsid w:val="002516BD"/>
    <w:rsid w:val="00255B6A"/>
    <w:rsid w:val="00261650"/>
    <w:rsid w:val="00261F9B"/>
    <w:rsid w:val="002625BF"/>
    <w:rsid w:val="00262E34"/>
    <w:rsid w:val="002638AC"/>
    <w:rsid w:val="00266A33"/>
    <w:rsid w:val="0027055B"/>
    <w:rsid w:val="00270CD6"/>
    <w:rsid w:val="00270F61"/>
    <w:rsid w:val="00273D7D"/>
    <w:rsid w:val="00276A36"/>
    <w:rsid w:val="00277F79"/>
    <w:rsid w:val="00282EAC"/>
    <w:rsid w:val="00287BF9"/>
    <w:rsid w:val="0029123C"/>
    <w:rsid w:val="00293CDD"/>
    <w:rsid w:val="002A04BC"/>
    <w:rsid w:val="002A473F"/>
    <w:rsid w:val="002A54B7"/>
    <w:rsid w:val="002A58A2"/>
    <w:rsid w:val="002A6F86"/>
    <w:rsid w:val="002A75A4"/>
    <w:rsid w:val="002A76FF"/>
    <w:rsid w:val="002B2767"/>
    <w:rsid w:val="002B4A87"/>
    <w:rsid w:val="002B4C5D"/>
    <w:rsid w:val="002B698E"/>
    <w:rsid w:val="002B7D57"/>
    <w:rsid w:val="002D12C0"/>
    <w:rsid w:val="002D2EE9"/>
    <w:rsid w:val="002D5D92"/>
    <w:rsid w:val="002D6F89"/>
    <w:rsid w:val="002D7894"/>
    <w:rsid w:val="002E0412"/>
    <w:rsid w:val="002E4404"/>
    <w:rsid w:val="002E54EE"/>
    <w:rsid w:val="002E7930"/>
    <w:rsid w:val="002F033C"/>
    <w:rsid w:val="002F6F98"/>
    <w:rsid w:val="0030005F"/>
    <w:rsid w:val="00300D46"/>
    <w:rsid w:val="00305680"/>
    <w:rsid w:val="0030589D"/>
    <w:rsid w:val="00306DE7"/>
    <w:rsid w:val="00310162"/>
    <w:rsid w:val="003107DC"/>
    <w:rsid w:val="00313122"/>
    <w:rsid w:val="0031731D"/>
    <w:rsid w:val="00320AB1"/>
    <w:rsid w:val="00321BD2"/>
    <w:rsid w:val="00326161"/>
    <w:rsid w:val="003266ED"/>
    <w:rsid w:val="00326F37"/>
    <w:rsid w:val="00327BCA"/>
    <w:rsid w:val="003303EF"/>
    <w:rsid w:val="00335690"/>
    <w:rsid w:val="003417B6"/>
    <w:rsid w:val="00352AF8"/>
    <w:rsid w:val="0035731C"/>
    <w:rsid w:val="003575FE"/>
    <w:rsid w:val="00357EB0"/>
    <w:rsid w:val="0036201E"/>
    <w:rsid w:val="003702DE"/>
    <w:rsid w:val="00382509"/>
    <w:rsid w:val="00383EB6"/>
    <w:rsid w:val="003939E9"/>
    <w:rsid w:val="003974B4"/>
    <w:rsid w:val="003A538A"/>
    <w:rsid w:val="003A56EB"/>
    <w:rsid w:val="003B0079"/>
    <w:rsid w:val="003B28ED"/>
    <w:rsid w:val="003B3E3B"/>
    <w:rsid w:val="003B4812"/>
    <w:rsid w:val="003B4EC7"/>
    <w:rsid w:val="003B6C9D"/>
    <w:rsid w:val="003C02AA"/>
    <w:rsid w:val="003C0D69"/>
    <w:rsid w:val="003C4210"/>
    <w:rsid w:val="003C4214"/>
    <w:rsid w:val="003D215A"/>
    <w:rsid w:val="003D2985"/>
    <w:rsid w:val="003D3639"/>
    <w:rsid w:val="003E01A3"/>
    <w:rsid w:val="003E440D"/>
    <w:rsid w:val="003F5CE8"/>
    <w:rsid w:val="003F613B"/>
    <w:rsid w:val="00401A83"/>
    <w:rsid w:val="004039C4"/>
    <w:rsid w:val="00407309"/>
    <w:rsid w:val="004075BE"/>
    <w:rsid w:val="004201E5"/>
    <w:rsid w:val="00422AC6"/>
    <w:rsid w:val="00425A19"/>
    <w:rsid w:val="004268BE"/>
    <w:rsid w:val="00427168"/>
    <w:rsid w:val="0042763C"/>
    <w:rsid w:val="0043251B"/>
    <w:rsid w:val="00443675"/>
    <w:rsid w:val="004443CE"/>
    <w:rsid w:val="0044666C"/>
    <w:rsid w:val="004503B5"/>
    <w:rsid w:val="00451BC6"/>
    <w:rsid w:val="00452C28"/>
    <w:rsid w:val="00453DE8"/>
    <w:rsid w:val="0045612C"/>
    <w:rsid w:val="00465AC2"/>
    <w:rsid w:val="00470564"/>
    <w:rsid w:val="0047146B"/>
    <w:rsid w:val="0047274F"/>
    <w:rsid w:val="00475CE1"/>
    <w:rsid w:val="00477A41"/>
    <w:rsid w:val="00484012"/>
    <w:rsid w:val="004845C0"/>
    <w:rsid w:val="0048549D"/>
    <w:rsid w:val="004855E8"/>
    <w:rsid w:val="00485640"/>
    <w:rsid w:val="00485E79"/>
    <w:rsid w:val="00486D74"/>
    <w:rsid w:val="0048734C"/>
    <w:rsid w:val="004903BD"/>
    <w:rsid w:val="004907A8"/>
    <w:rsid w:val="004A30E2"/>
    <w:rsid w:val="004A5991"/>
    <w:rsid w:val="004B09CD"/>
    <w:rsid w:val="004B13FE"/>
    <w:rsid w:val="004B14E2"/>
    <w:rsid w:val="004B379E"/>
    <w:rsid w:val="004C2D5F"/>
    <w:rsid w:val="004C54EC"/>
    <w:rsid w:val="004D1C90"/>
    <w:rsid w:val="004D3363"/>
    <w:rsid w:val="004D3368"/>
    <w:rsid w:val="004D4BB4"/>
    <w:rsid w:val="004E06ED"/>
    <w:rsid w:val="004E50F7"/>
    <w:rsid w:val="004E660E"/>
    <w:rsid w:val="004F002C"/>
    <w:rsid w:val="004F0910"/>
    <w:rsid w:val="004F70A2"/>
    <w:rsid w:val="00501A3E"/>
    <w:rsid w:val="0051402F"/>
    <w:rsid w:val="00514343"/>
    <w:rsid w:val="005207A8"/>
    <w:rsid w:val="00522AEF"/>
    <w:rsid w:val="00524A6A"/>
    <w:rsid w:val="0053034D"/>
    <w:rsid w:val="005305CD"/>
    <w:rsid w:val="005333FE"/>
    <w:rsid w:val="0053402C"/>
    <w:rsid w:val="0054250C"/>
    <w:rsid w:val="00543878"/>
    <w:rsid w:val="00543FE6"/>
    <w:rsid w:val="0054529D"/>
    <w:rsid w:val="005459C0"/>
    <w:rsid w:val="00554F49"/>
    <w:rsid w:val="00555D8B"/>
    <w:rsid w:val="005569DA"/>
    <w:rsid w:val="00561DDF"/>
    <w:rsid w:val="00570377"/>
    <w:rsid w:val="00573D84"/>
    <w:rsid w:val="005759C5"/>
    <w:rsid w:val="00576363"/>
    <w:rsid w:val="00576C9D"/>
    <w:rsid w:val="00581670"/>
    <w:rsid w:val="00583EF6"/>
    <w:rsid w:val="00586C9B"/>
    <w:rsid w:val="00587CB7"/>
    <w:rsid w:val="00593601"/>
    <w:rsid w:val="0059494C"/>
    <w:rsid w:val="005A0034"/>
    <w:rsid w:val="005A1662"/>
    <w:rsid w:val="005A60A6"/>
    <w:rsid w:val="005A7590"/>
    <w:rsid w:val="005A7C8A"/>
    <w:rsid w:val="005C70BD"/>
    <w:rsid w:val="005D02D4"/>
    <w:rsid w:val="005D0C40"/>
    <w:rsid w:val="005D6549"/>
    <w:rsid w:val="005E026B"/>
    <w:rsid w:val="005E1EA8"/>
    <w:rsid w:val="005E6A92"/>
    <w:rsid w:val="005F0DCE"/>
    <w:rsid w:val="005F10BD"/>
    <w:rsid w:val="005F2BE5"/>
    <w:rsid w:val="00601CFA"/>
    <w:rsid w:val="00603083"/>
    <w:rsid w:val="006049EF"/>
    <w:rsid w:val="006055EF"/>
    <w:rsid w:val="00615E8E"/>
    <w:rsid w:val="00625B3B"/>
    <w:rsid w:val="00631787"/>
    <w:rsid w:val="00642E3F"/>
    <w:rsid w:val="00643121"/>
    <w:rsid w:val="006466DB"/>
    <w:rsid w:val="00646C9F"/>
    <w:rsid w:val="00650CEE"/>
    <w:rsid w:val="0065566C"/>
    <w:rsid w:val="00655F5A"/>
    <w:rsid w:val="00660C43"/>
    <w:rsid w:val="00662268"/>
    <w:rsid w:val="006635A5"/>
    <w:rsid w:val="00670070"/>
    <w:rsid w:val="006701A9"/>
    <w:rsid w:val="00671569"/>
    <w:rsid w:val="0068036C"/>
    <w:rsid w:val="0068316E"/>
    <w:rsid w:val="00683CE4"/>
    <w:rsid w:val="00683E5D"/>
    <w:rsid w:val="00684711"/>
    <w:rsid w:val="00686E76"/>
    <w:rsid w:val="00691183"/>
    <w:rsid w:val="00692A99"/>
    <w:rsid w:val="00694ACF"/>
    <w:rsid w:val="006A2738"/>
    <w:rsid w:val="006A3193"/>
    <w:rsid w:val="006A331C"/>
    <w:rsid w:val="006A77F5"/>
    <w:rsid w:val="006B0368"/>
    <w:rsid w:val="006B03AE"/>
    <w:rsid w:val="006B12F3"/>
    <w:rsid w:val="006B18B8"/>
    <w:rsid w:val="006B354E"/>
    <w:rsid w:val="006B7A58"/>
    <w:rsid w:val="006C3D76"/>
    <w:rsid w:val="006C50AD"/>
    <w:rsid w:val="006C5F4C"/>
    <w:rsid w:val="006C6804"/>
    <w:rsid w:val="006D01E0"/>
    <w:rsid w:val="006D35EE"/>
    <w:rsid w:val="006D3F4E"/>
    <w:rsid w:val="006D5C06"/>
    <w:rsid w:val="006E057F"/>
    <w:rsid w:val="006E08D2"/>
    <w:rsid w:val="006E3C20"/>
    <w:rsid w:val="006E6B4E"/>
    <w:rsid w:val="006F10C7"/>
    <w:rsid w:val="006F28BA"/>
    <w:rsid w:val="006F6848"/>
    <w:rsid w:val="006F6905"/>
    <w:rsid w:val="006F6D8A"/>
    <w:rsid w:val="006F75BD"/>
    <w:rsid w:val="007036F4"/>
    <w:rsid w:val="007078EB"/>
    <w:rsid w:val="0071384C"/>
    <w:rsid w:val="007141F5"/>
    <w:rsid w:val="007161D6"/>
    <w:rsid w:val="007207AB"/>
    <w:rsid w:val="00722D15"/>
    <w:rsid w:val="007278EE"/>
    <w:rsid w:val="00730FD9"/>
    <w:rsid w:val="00731A71"/>
    <w:rsid w:val="0073201A"/>
    <w:rsid w:val="00732CD6"/>
    <w:rsid w:val="007342DD"/>
    <w:rsid w:val="007378A1"/>
    <w:rsid w:val="007466FF"/>
    <w:rsid w:val="00750207"/>
    <w:rsid w:val="00756C39"/>
    <w:rsid w:val="00757B8A"/>
    <w:rsid w:val="00767D2F"/>
    <w:rsid w:val="007709BB"/>
    <w:rsid w:val="00771529"/>
    <w:rsid w:val="00771CB1"/>
    <w:rsid w:val="0077403E"/>
    <w:rsid w:val="00783295"/>
    <w:rsid w:val="007854ED"/>
    <w:rsid w:val="00794DA7"/>
    <w:rsid w:val="007969F3"/>
    <w:rsid w:val="00796B62"/>
    <w:rsid w:val="00797E97"/>
    <w:rsid w:val="007A08E6"/>
    <w:rsid w:val="007B6982"/>
    <w:rsid w:val="007C16CA"/>
    <w:rsid w:val="007C2B6E"/>
    <w:rsid w:val="007C34F4"/>
    <w:rsid w:val="007C3537"/>
    <w:rsid w:val="007C5393"/>
    <w:rsid w:val="007C5EC0"/>
    <w:rsid w:val="007C64AA"/>
    <w:rsid w:val="007D37CC"/>
    <w:rsid w:val="007D3B7B"/>
    <w:rsid w:val="007D4CCE"/>
    <w:rsid w:val="007D6427"/>
    <w:rsid w:val="007E681A"/>
    <w:rsid w:val="007F639D"/>
    <w:rsid w:val="007F6DB4"/>
    <w:rsid w:val="00801383"/>
    <w:rsid w:val="0080580D"/>
    <w:rsid w:val="00810222"/>
    <w:rsid w:val="00811374"/>
    <w:rsid w:val="00812052"/>
    <w:rsid w:val="008131A9"/>
    <w:rsid w:val="00815A11"/>
    <w:rsid w:val="00816F24"/>
    <w:rsid w:val="00822C74"/>
    <w:rsid w:val="00824DDD"/>
    <w:rsid w:val="00825FEB"/>
    <w:rsid w:val="00826EDB"/>
    <w:rsid w:val="00830215"/>
    <w:rsid w:val="00831DC3"/>
    <w:rsid w:val="00834BF0"/>
    <w:rsid w:val="00841770"/>
    <w:rsid w:val="00845B7B"/>
    <w:rsid w:val="008462B5"/>
    <w:rsid w:val="008530AC"/>
    <w:rsid w:val="00853C54"/>
    <w:rsid w:val="00856D3D"/>
    <w:rsid w:val="00861507"/>
    <w:rsid w:val="0087052E"/>
    <w:rsid w:val="0087105E"/>
    <w:rsid w:val="00874C98"/>
    <w:rsid w:val="0087643A"/>
    <w:rsid w:val="00877C00"/>
    <w:rsid w:val="008811DA"/>
    <w:rsid w:val="008856FB"/>
    <w:rsid w:val="00886F40"/>
    <w:rsid w:val="00892B9A"/>
    <w:rsid w:val="0089643D"/>
    <w:rsid w:val="00897B1D"/>
    <w:rsid w:val="008A2B39"/>
    <w:rsid w:val="008A43E0"/>
    <w:rsid w:val="008A5EFF"/>
    <w:rsid w:val="008A6391"/>
    <w:rsid w:val="008B2391"/>
    <w:rsid w:val="008B531A"/>
    <w:rsid w:val="008B6DBC"/>
    <w:rsid w:val="008B786D"/>
    <w:rsid w:val="008C15FA"/>
    <w:rsid w:val="008C22A3"/>
    <w:rsid w:val="008C41E3"/>
    <w:rsid w:val="008C5E04"/>
    <w:rsid w:val="008D1DCD"/>
    <w:rsid w:val="008D24EC"/>
    <w:rsid w:val="008D52CB"/>
    <w:rsid w:val="008D604C"/>
    <w:rsid w:val="008D6BEE"/>
    <w:rsid w:val="008E02D4"/>
    <w:rsid w:val="008E0552"/>
    <w:rsid w:val="008E3DFE"/>
    <w:rsid w:val="008E5E3E"/>
    <w:rsid w:val="008E6C15"/>
    <w:rsid w:val="008F3D09"/>
    <w:rsid w:val="008F7919"/>
    <w:rsid w:val="00904716"/>
    <w:rsid w:val="00910067"/>
    <w:rsid w:val="0091650B"/>
    <w:rsid w:val="00920184"/>
    <w:rsid w:val="00920E18"/>
    <w:rsid w:val="0092609A"/>
    <w:rsid w:val="00926CC2"/>
    <w:rsid w:val="00930B3F"/>
    <w:rsid w:val="00931F95"/>
    <w:rsid w:val="00932EFF"/>
    <w:rsid w:val="00936238"/>
    <w:rsid w:val="00937DF2"/>
    <w:rsid w:val="009401F8"/>
    <w:rsid w:val="00940881"/>
    <w:rsid w:val="009419B8"/>
    <w:rsid w:val="00944152"/>
    <w:rsid w:val="009446F5"/>
    <w:rsid w:val="00945208"/>
    <w:rsid w:val="00951F56"/>
    <w:rsid w:val="00951F58"/>
    <w:rsid w:val="009528F9"/>
    <w:rsid w:val="00962F42"/>
    <w:rsid w:val="0097156C"/>
    <w:rsid w:val="0097161E"/>
    <w:rsid w:val="009720FB"/>
    <w:rsid w:val="009729A9"/>
    <w:rsid w:val="00973BCB"/>
    <w:rsid w:val="00975346"/>
    <w:rsid w:val="00977929"/>
    <w:rsid w:val="00977C38"/>
    <w:rsid w:val="009811E1"/>
    <w:rsid w:val="0098129D"/>
    <w:rsid w:val="009824A9"/>
    <w:rsid w:val="00984B31"/>
    <w:rsid w:val="00984D20"/>
    <w:rsid w:val="00985CDD"/>
    <w:rsid w:val="00990660"/>
    <w:rsid w:val="00995055"/>
    <w:rsid w:val="009A1EFC"/>
    <w:rsid w:val="009A266F"/>
    <w:rsid w:val="009A7C6F"/>
    <w:rsid w:val="009B1482"/>
    <w:rsid w:val="009B15FA"/>
    <w:rsid w:val="009B45AC"/>
    <w:rsid w:val="009B541F"/>
    <w:rsid w:val="009B60A5"/>
    <w:rsid w:val="009B6535"/>
    <w:rsid w:val="009B6C44"/>
    <w:rsid w:val="009C71DD"/>
    <w:rsid w:val="009C79E6"/>
    <w:rsid w:val="009C7CD7"/>
    <w:rsid w:val="009D0045"/>
    <w:rsid w:val="009D367D"/>
    <w:rsid w:val="009D4536"/>
    <w:rsid w:val="009D4C08"/>
    <w:rsid w:val="009D7884"/>
    <w:rsid w:val="009E347B"/>
    <w:rsid w:val="009E3E42"/>
    <w:rsid w:val="009E7416"/>
    <w:rsid w:val="009E7951"/>
    <w:rsid w:val="009F30EE"/>
    <w:rsid w:val="009F4DA6"/>
    <w:rsid w:val="009F5267"/>
    <w:rsid w:val="00A00A0F"/>
    <w:rsid w:val="00A00A80"/>
    <w:rsid w:val="00A025B7"/>
    <w:rsid w:val="00A036C3"/>
    <w:rsid w:val="00A038C2"/>
    <w:rsid w:val="00A03B18"/>
    <w:rsid w:val="00A05B67"/>
    <w:rsid w:val="00A10970"/>
    <w:rsid w:val="00A11408"/>
    <w:rsid w:val="00A13348"/>
    <w:rsid w:val="00A1621D"/>
    <w:rsid w:val="00A17DF1"/>
    <w:rsid w:val="00A21944"/>
    <w:rsid w:val="00A2672C"/>
    <w:rsid w:val="00A26BFF"/>
    <w:rsid w:val="00A31469"/>
    <w:rsid w:val="00A41FD7"/>
    <w:rsid w:val="00A423B4"/>
    <w:rsid w:val="00A43388"/>
    <w:rsid w:val="00A448B7"/>
    <w:rsid w:val="00A4539E"/>
    <w:rsid w:val="00A50C49"/>
    <w:rsid w:val="00A50E86"/>
    <w:rsid w:val="00A54A46"/>
    <w:rsid w:val="00A553DE"/>
    <w:rsid w:val="00A55B99"/>
    <w:rsid w:val="00A5702F"/>
    <w:rsid w:val="00A6385F"/>
    <w:rsid w:val="00A6492B"/>
    <w:rsid w:val="00A714E0"/>
    <w:rsid w:val="00A773E5"/>
    <w:rsid w:val="00A94333"/>
    <w:rsid w:val="00A97D15"/>
    <w:rsid w:val="00A97FF5"/>
    <w:rsid w:val="00AA6DE7"/>
    <w:rsid w:val="00AA74EB"/>
    <w:rsid w:val="00AB3B8E"/>
    <w:rsid w:val="00AB4E44"/>
    <w:rsid w:val="00AB51CA"/>
    <w:rsid w:val="00AB775D"/>
    <w:rsid w:val="00AC683A"/>
    <w:rsid w:val="00AD0524"/>
    <w:rsid w:val="00AD09C7"/>
    <w:rsid w:val="00AD2AF2"/>
    <w:rsid w:val="00AD2CEA"/>
    <w:rsid w:val="00AE36DF"/>
    <w:rsid w:val="00AE5C3E"/>
    <w:rsid w:val="00AE7DEC"/>
    <w:rsid w:val="00AF17E0"/>
    <w:rsid w:val="00AF1C78"/>
    <w:rsid w:val="00AF3452"/>
    <w:rsid w:val="00B002C5"/>
    <w:rsid w:val="00B01C8D"/>
    <w:rsid w:val="00B04AA1"/>
    <w:rsid w:val="00B0645A"/>
    <w:rsid w:val="00B07656"/>
    <w:rsid w:val="00B20054"/>
    <w:rsid w:val="00B21407"/>
    <w:rsid w:val="00B30398"/>
    <w:rsid w:val="00B35F54"/>
    <w:rsid w:val="00B40F44"/>
    <w:rsid w:val="00B42502"/>
    <w:rsid w:val="00B458CC"/>
    <w:rsid w:val="00B46036"/>
    <w:rsid w:val="00B46A0D"/>
    <w:rsid w:val="00B500E7"/>
    <w:rsid w:val="00B5180D"/>
    <w:rsid w:val="00B51EA3"/>
    <w:rsid w:val="00B53E78"/>
    <w:rsid w:val="00B54935"/>
    <w:rsid w:val="00B61A21"/>
    <w:rsid w:val="00B705A3"/>
    <w:rsid w:val="00B750F3"/>
    <w:rsid w:val="00B90013"/>
    <w:rsid w:val="00B90D57"/>
    <w:rsid w:val="00B915FC"/>
    <w:rsid w:val="00B929B9"/>
    <w:rsid w:val="00B958EA"/>
    <w:rsid w:val="00BA564E"/>
    <w:rsid w:val="00BB1E88"/>
    <w:rsid w:val="00BB2EB5"/>
    <w:rsid w:val="00BC13EB"/>
    <w:rsid w:val="00BC2120"/>
    <w:rsid w:val="00BD17BF"/>
    <w:rsid w:val="00BD3C88"/>
    <w:rsid w:val="00BD5F82"/>
    <w:rsid w:val="00BD775C"/>
    <w:rsid w:val="00BD7E50"/>
    <w:rsid w:val="00BF4730"/>
    <w:rsid w:val="00C04236"/>
    <w:rsid w:val="00C06E65"/>
    <w:rsid w:val="00C2230D"/>
    <w:rsid w:val="00C2290D"/>
    <w:rsid w:val="00C24F6E"/>
    <w:rsid w:val="00C25BB4"/>
    <w:rsid w:val="00C323AF"/>
    <w:rsid w:val="00C34537"/>
    <w:rsid w:val="00C4190A"/>
    <w:rsid w:val="00C429BC"/>
    <w:rsid w:val="00C45795"/>
    <w:rsid w:val="00C464E7"/>
    <w:rsid w:val="00C554CB"/>
    <w:rsid w:val="00C56A8F"/>
    <w:rsid w:val="00C602A3"/>
    <w:rsid w:val="00C62890"/>
    <w:rsid w:val="00C769C0"/>
    <w:rsid w:val="00C84921"/>
    <w:rsid w:val="00C84A5D"/>
    <w:rsid w:val="00C86C99"/>
    <w:rsid w:val="00C87C4F"/>
    <w:rsid w:val="00C87FE8"/>
    <w:rsid w:val="00C97030"/>
    <w:rsid w:val="00C97270"/>
    <w:rsid w:val="00CA16A2"/>
    <w:rsid w:val="00CA2B61"/>
    <w:rsid w:val="00CA3432"/>
    <w:rsid w:val="00CA6EAE"/>
    <w:rsid w:val="00CA7818"/>
    <w:rsid w:val="00CB191A"/>
    <w:rsid w:val="00CC4E06"/>
    <w:rsid w:val="00CC6DE9"/>
    <w:rsid w:val="00CD3995"/>
    <w:rsid w:val="00CD6E26"/>
    <w:rsid w:val="00CE134E"/>
    <w:rsid w:val="00CE1C90"/>
    <w:rsid w:val="00CE20F6"/>
    <w:rsid w:val="00CE39E1"/>
    <w:rsid w:val="00CE710B"/>
    <w:rsid w:val="00CF0079"/>
    <w:rsid w:val="00CF3922"/>
    <w:rsid w:val="00CF467C"/>
    <w:rsid w:val="00D02965"/>
    <w:rsid w:val="00D04519"/>
    <w:rsid w:val="00D131AB"/>
    <w:rsid w:val="00D13B73"/>
    <w:rsid w:val="00D21EAC"/>
    <w:rsid w:val="00D26380"/>
    <w:rsid w:val="00D325D9"/>
    <w:rsid w:val="00D32E80"/>
    <w:rsid w:val="00D3512D"/>
    <w:rsid w:val="00D35821"/>
    <w:rsid w:val="00D37209"/>
    <w:rsid w:val="00D37E1D"/>
    <w:rsid w:val="00D455AD"/>
    <w:rsid w:val="00D46AFF"/>
    <w:rsid w:val="00D54099"/>
    <w:rsid w:val="00D6279C"/>
    <w:rsid w:val="00D64D97"/>
    <w:rsid w:val="00D70323"/>
    <w:rsid w:val="00D74690"/>
    <w:rsid w:val="00D766E5"/>
    <w:rsid w:val="00D76BD8"/>
    <w:rsid w:val="00D8027B"/>
    <w:rsid w:val="00D81DB3"/>
    <w:rsid w:val="00D83FDD"/>
    <w:rsid w:val="00D85303"/>
    <w:rsid w:val="00D86213"/>
    <w:rsid w:val="00D95DC1"/>
    <w:rsid w:val="00D9628B"/>
    <w:rsid w:val="00DA0ECF"/>
    <w:rsid w:val="00DA269B"/>
    <w:rsid w:val="00DA2C17"/>
    <w:rsid w:val="00DA7FD4"/>
    <w:rsid w:val="00DB5A09"/>
    <w:rsid w:val="00DB6D88"/>
    <w:rsid w:val="00DC0EEC"/>
    <w:rsid w:val="00DC1505"/>
    <w:rsid w:val="00DC2DDA"/>
    <w:rsid w:val="00DC3168"/>
    <w:rsid w:val="00DC5949"/>
    <w:rsid w:val="00DC777F"/>
    <w:rsid w:val="00DD7236"/>
    <w:rsid w:val="00DE163E"/>
    <w:rsid w:val="00DE5629"/>
    <w:rsid w:val="00DE7BB0"/>
    <w:rsid w:val="00DE7DF5"/>
    <w:rsid w:val="00DF2D25"/>
    <w:rsid w:val="00DF2E96"/>
    <w:rsid w:val="00DF4CED"/>
    <w:rsid w:val="00E01C6A"/>
    <w:rsid w:val="00E02E3A"/>
    <w:rsid w:val="00E045BC"/>
    <w:rsid w:val="00E13AAC"/>
    <w:rsid w:val="00E17A95"/>
    <w:rsid w:val="00E17FB2"/>
    <w:rsid w:val="00E2312B"/>
    <w:rsid w:val="00E26147"/>
    <w:rsid w:val="00E27016"/>
    <w:rsid w:val="00E276CE"/>
    <w:rsid w:val="00E27A4E"/>
    <w:rsid w:val="00E319F4"/>
    <w:rsid w:val="00E34D67"/>
    <w:rsid w:val="00E44295"/>
    <w:rsid w:val="00E461AC"/>
    <w:rsid w:val="00E46B73"/>
    <w:rsid w:val="00E472E1"/>
    <w:rsid w:val="00E47E16"/>
    <w:rsid w:val="00E562DB"/>
    <w:rsid w:val="00E60741"/>
    <w:rsid w:val="00E621ED"/>
    <w:rsid w:val="00E6633D"/>
    <w:rsid w:val="00E6644C"/>
    <w:rsid w:val="00E66573"/>
    <w:rsid w:val="00E749BB"/>
    <w:rsid w:val="00E80BA9"/>
    <w:rsid w:val="00E81FAE"/>
    <w:rsid w:val="00E90FE8"/>
    <w:rsid w:val="00E915E6"/>
    <w:rsid w:val="00E92530"/>
    <w:rsid w:val="00E943A3"/>
    <w:rsid w:val="00E96618"/>
    <w:rsid w:val="00EA1804"/>
    <w:rsid w:val="00EA3A0A"/>
    <w:rsid w:val="00EA44BA"/>
    <w:rsid w:val="00EA4621"/>
    <w:rsid w:val="00EB1387"/>
    <w:rsid w:val="00EB2DDA"/>
    <w:rsid w:val="00EB3DCC"/>
    <w:rsid w:val="00EC0508"/>
    <w:rsid w:val="00EC2BAD"/>
    <w:rsid w:val="00ED384A"/>
    <w:rsid w:val="00EE60FE"/>
    <w:rsid w:val="00EE6467"/>
    <w:rsid w:val="00EE6E6E"/>
    <w:rsid w:val="00EE7101"/>
    <w:rsid w:val="00EF1E13"/>
    <w:rsid w:val="00EF35D7"/>
    <w:rsid w:val="00F027D4"/>
    <w:rsid w:val="00F067E6"/>
    <w:rsid w:val="00F11370"/>
    <w:rsid w:val="00F13AB0"/>
    <w:rsid w:val="00F155AA"/>
    <w:rsid w:val="00F17C31"/>
    <w:rsid w:val="00F228B5"/>
    <w:rsid w:val="00F228C1"/>
    <w:rsid w:val="00F259E0"/>
    <w:rsid w:val="00F31B3C"/>
    <w:rsid w:val="00F3263C"/>
    <w:rsid w:val="00F41E09"/>
    <w:rsid w:val="00F423D3"/>
    <w:rsid w:val="00F436C4"/>
    <w:rsid w:val="00F43D14"/>
    <w:rsid w:val="00F55231"/>
    <w:rsid w:val="00F554EF"/>
    <w:rsid w:val="00F5591A"/>
    <w:rsid w:val="00F67ECB"/>
    <w:rsid w:val="00F732C8"/>
    <w:rsid w:val="00F75299"/>
    <w:rsid w:val="00F835C7"/>
    <w:rsid w:val="00F86595"/>
    <w:rsid w:val="00F91258"/>
    <w:rsid w:val="00F94D65"/>
    <w:rsid w:val="00FA00E9"/>
    <w:rsid w:val="00FA0E4F"/>
    <w:rsid w:val="00FA0FE1"/>
    <w:rsid w:val="00FA2C01"/>
    <w:rsid w:val="00FA3AB1"/>
    <w:rsid w:val="00FA4A85"/>
    <w:rsid w:val="00FA669B"/>
    <w:rsid w:val="00FB0C89"/>
    <w:rsid w:val="00FB2342"/>
    <w:rsid w:val="00FB7EA4"/>
    <w:rsid w:val="00FC3AC5"/>
    <w:rsid w:val="00FC69EA"/>
    <w:rsid w:val="00FC7859"/>
    <w:rsid w:val="00FD0E87"/>
    <w:rsid w:val="00FD304E"/>
    <w:rsid w:val="00FD6B6F"/>
    <w:rsid w:val="00FD7041"/>
    <w:rsid w:val="00FE479D"/>
    <w:rsid w:val="00FE5C9F"/>
    <w:rsid w:val="00FF09AD"/>
    <w:rsid w:val="00FF0EC2"/>
    <w:rsid w:val="00FF0EF7"/>
    <w:rsid w:val="00FF31A5"/>
    <w:rsid w:val="00FF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4A7E9CC-AFCC-4BCC-872F-8375428D0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80D"/>
    <w:rPr>
      <w:rFonts w:ascii="Times New Roman" w:eastAsia="Times New Roman" w:hAnsi="Times New Roman"/>
      <w:lang w:val="en-US" w:eastAsia="en-US"/>
    </w:rPr>
  </w:style>
  <w:style w:type="paragraph" w:styleId="Ttulo1">
    <w:name w:val="heading 1"/>
    <w:aliases w:val="Section,Section Heading,CAPÍTULO,Capítulo"/>
    <w:basedOn w:val="Normal"/>
    <w:next w:val="Normal"/>
    <w:link w:val="Ttulo1Char"/>
    <w:qFormat/>
    <w:rsid w:val="00926CC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4F002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aliases w:val="Subitem"/>
    <w:basedOn w:val="Normal"/>
    <w:next w:val="Normal"/>
    <w:link w:val="Ttulo3Char"/>
    <w:unhideWhenUsed/>
    <w:qFormat/>
    <w:rsid w:val="004F002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nhideWhenUsed/>
    <w:qFormat/>
    <w:rsid w:val="004F002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812052"/>
    <w:pPr>
      <w:keepNext/>
      <w:tabs>
        <w:tab w:val="num" w:pos="1008"/>
      </w:tabs>
      <w:ind w:left="1008" w:hanging="1008"/>
      <w:jc w:val="center"/>
      <w:outlineLvl w:val="4"/>
    </w:pPr>
    <w:rPr>
      <w:rFonts w:ascii="Arial" w:hAnsi="Arial"/>
      <w:b/>
      <w:sz w:val="28"/>
      <w:lang w:eastAsia="pt-BR"/>
    </w:rPr>
  </w:style>
  <w:style w:type="paragraph" w:styleId="Ttulo6">
    <w:name w:val="heading 6"/>
    <w:basedOn w:val="Normal"/>
    <w:next w:val="Normal"/>
    <w:link w:val="Ttulo6Char"/>
    <w:qFormat/>
    <w:rsid w:val="00812052"/>
    <w:pPr>
      <w:keepNext/>
      <w:tabs>
        <w:tab w:val="num" w:pos="1152"/>
      </w:tabs>
      <w:ind w:left="1152" w:hanging="1152"/>
      <w:jc w:val="both"/>
      <w:outlineLvl w:val="5"/>
    </w:pPr>
    <w:rPr>
      <w:rFonts w:ascii="Arial" w:hAnsi="Arial"/>
      <w:b/>
      <w:lang w:eastAsia="pt-BR"/>
    </w:rPr>
  </w:style>
  <w:style w:type="paragraph" w:styleId="Ttulo7">
    <w:name w:val="heading 7"/>
    <w:basedOn w:val="Normal"/>
    <w:next w:val="Normal"/>
    <w:link w:val="Ttulo7Char"/>
    <w:qFormat/>
    <w:rsid w:val="00812052"/>
    <w:pPr>
      <w:keepNext/>
      <w:tabs>
        <w:tab w:val="num" w:pos="1296"/>
      </w:tabs>
      <w:spacing w:before="120" w:after="120"/>
      <w:ind w:left="1296" w:hanging="1296"/>
      <w:jc w:val="both"/>
      <w:outlineLvl w:val="6"/>
    </w:pPr>
    <w:rPr>
      <w:rFonts w:ascii="Arial" w:hAnsi="Arial"/>
      <w:sz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812052"/>
    <w:pPr>
      <w:keepNext/>
      <w:tabs>
        <w:tab w:val="num" w:pos="1440"/>
      </w:tabs>
      <w:spacing w:before="60" w:after="60"/>
      <w:ind w:left="1440" w:hanging="1440"/>
      <w:jc w:val="center"/>
      <w:outlineLvl w:val="7"/>
    </w:pPr>
    <w:rPr>
      <w:rFonts w:ascii="Arial" w:hAnsi="Arial"/>
      <w:b/>
      <w:sz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812052"/>
    <w:pPr>
      <w:keepNext/>
      <w:tabs>
        <w:tab w:val="num" w:pos="1584"/>
      </w:tabs>
      <w:ind w:left="1584" w:hanging="1584"/>
      <w:jc w:val="both"/>
      <w:outlineLvl w:val="8"/>
    </w:pPr>
    <w:rPr>
      <w:rFonts w:ascii="Arial" w:hAnsi="Arial"/>
      <w:b/>
      <w:u w:val="single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ection Char,Section Heading Char,CAPÍTULO Char,Capítulo Char"/>
    <w:link w:val="Ttulo1"/>
    <w:uiPriority w:val="9"/>
    <w:rsid w:val="00926CC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4F002C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har">
    <w:name w:val="Título 3 Char"/>
    <w:aliases w:val="Subitem Char"/>
    <w:link w:val="Ttulo3"/>
    <w:uiPriority w:val="9"/>
    <w:semiHidden/>
    <w:rsid w:val="004F002C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Ttulo4Char">
    <w:name w:val="Título 4 Char"/>
    <w:link w:val="Ttulo4"/>
    <w:rsid w:val="004F002C"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Ttulo5Char">
    <w:name w:val="Título 5 Char"/>
    <w:link w:val="Ttulo5"/>
    <w:rsid w:val="00812052"/>
    <w:rPr>
      <w:rFonts w:ascii="Arial" w:eastAsia="Times New Roman" w:hAnsi="Arial"/>
      <w:b/>
      <w:sz w:val="28"/>
      <w:lang w:val="en-US"/>
    </w:rPr>
  </w:style>
  <w:style w:type="character" w:customStyle="1" w:styleId="Ttulo6Char">
    <w:name w:val="Título 6 Char"/>
    <w:link w:val="Ttulo6"/>
    <w:rsid w:val="00812052"/>
    <w:rPr>
      <w:rFonts w:ascii="Arial" w:eastAsia="Times New Roman" w:hAnsi="Arial"/>
      <w:b/>
      <w:lang w:val="en-US"/>
    </w:rPr>
  </w:style>
  <w:style w:type="character" w:customStyle="1" w:styleId="Ttulo7Char">
    <w:name w:val="Título 7 Char"/>
    <w:link w:val="Ttulo7"/>
    <w:rsid w:val="00812052"/>
    <w:rPr>
      <w:rFonts w:ascii="Arial" w:eastAsia="Times New Roman" w:hAnsi="Arial"/>
      <w:sz w:val="24"/>
      <w:lang w:val="en-US"/>
    </w:rPr>
  </w:style>
  <w:style w:type="character" w:customStyle="1" w:styleId="Ttulo8Char">
    <w:name w:val="Título 8 Char"/>
    <w:link w:val="Ttulo8"/>
    <w:rsid w:val="00812052"/>
    <w:rPr>
      <w:rFonts w:ascii="Arial" w:eastAsia="Times New Roman" w:hAnsi="Arial"/>
      <w:b/>
      <w:sz w:val="24"/>
      <w:lang w:val="en-US"/>
    </w:rPr>
  </w:style>
  <w:style w:type="character" w:customStyle="1" w:styleId="Ttulo9Char">
    <w:name w:val="Título 9 Char"/>
    <w:link w:val="Ttulo9"/>
    <w:rsid w:val="00812052"/>
    <w:rPr>
      <w:rFonts w:ascii="Arial" w:eastAsia="Times New Roman" w:hAnsi="Arial"/>
      <w:b/>
      <w:u w:val="single"/>
      <w:lang w:val="en-US"/>
    </w:rPr>
  </w:style>
  <w:style w:type="paragraph" w:styleId="Cabealho">
    <w:name w:val="header"/>
    <w:basedOn w:val="Normal"/>
    <w:link w:val="Cabealho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13348"/>
  </w:style>
  <w:style w:type="paragraph" w:styleId="Rodap">
    <w:name w:val="footer"/>
    <w:basedOn w:val="Normal"/>
    <w:link w:val="RodapChar"/>
    <w:unhideWhenUsed/>
    <w:rsid w:val="00A1334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13348"/>
  </w:style>
  <w:style w:type="paragraph" w:styleId="Textodebalo">
    <w:name w:val="Balloon Text"/>
    <w:basedOn w:val="Normal"/>
    <w:link w:val="TextodebaloChar"/>
    <w:semiHidden/>
    <w:unhideWhenUsed/>
    <w:rsid w:val="00A1334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13348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EA3A0A"/>
    <w:rPr>
      <w:rFonts w:eastAsia="Times New Roman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uiPriority w:val="1"/>
    <w:rsid w:val="00EA3A0A"/>
    <w:rPr>
      <w:rFonts w:eastAsia="Times New Roman"/>
      <w:sz w:val="22"/>
      <w:szCs w:val="22"/>
      <w:lang w:val="pt-BR" w:eastAsia="en-US" w:bidi="ar-SA"/>
    </w:rPr>
  </w:style>
  <w:style w:type="paragraph" w:customStyle="1" w:styleId="Profile">
    <w:name w:val="Profile"/>
    <w:rsid w:val="00B5180D"/>
    <w:pPr>
      <w:spacing w:before="80"/>
    </w:pPr>
    <w:rPr>
      <w:rFonts w:ascii="Times New Roman" w:eastAsia="Times New Roman" w:hAnsi="Times New Roman"/>
      <w:lang w:val="en-US" w:eastAsia="en-US" w:bidi="he-IL"/>
    </w:rPr>
  </w:style>
  <w:style w:type="paragraph" w:customStyle="1" w:styleId="ProfileField">
    <w:name w:val="Profile Field"/>
    <w:rsid w:val="00B5180D"/>
    <w:pPr>
      <w:spacing w:before="80"/>
    </w:pPr>
    <w:rPr>
      <w:rFonts w:ascii="Times New Roman" w:eastAsia="Times New Roman" w:hAnsi="Times New Roman"/>
      <w:b/>
      <w:bCs/>
      <w:lang w:val="en-US" w:eastAsia="en-US" w:bidi="he-IL"/>
    </w:rPr>
  </w:style>
  <w:style w:type="character" w:styleId="Nmerodepgina">
    <w:name w:val="page number"/>
    <w:basedOn w:val="Fontepargpadro"/>
    <w:rsid w:val="00B5180D"/>
  </w:style>
  <w:style w:type="paragraph" w:customStyle="1" w:styleId="TituloDocumento">
    <w:name w:val="Titulo Documento"/>
    <w:basedOn w:val="Normal"/>
    <w:next w:val="Normal"/>
    <w:rsid w:val="004F002C"/>
    <w:pPr>
      <w:widowControl w:val="0"/>
      <w:spacing w:line="240" w:lineRule="atLeast"/>
      <w:jc w:val="center"/>
    </w:pPr>
    <w:rPr>
      <w:rFonts w:ascii="Univers" w:hAnsi="Univers"/>
      <w:b/>
      <w:sz w:val="40"/>
      <w:lang w:val="es-ES"/>
    </w:rPr>
  </w:style>
  <w:style w:type="paragraph" w:styleId="Sumrio1">
    <w:name w:val="toc 1"/>
    <w:basedOn w:val="Normal"/>
    <w:next w:val="Normal"/>
    <w:autoRedefine/>
    <w:uiPriority w:val="39"/>
    <w:rsid w:val="004F002C"/>
    <w:pPr>
      <w:spacing w:before="120"/>
    </w:pPr>
    <w:rPr>
      <w:rFonts w:ascii="Arial" w:hAnsi="Arial"/>
      <w:b/>
      <w:i/>
      <w:noProof/>
      <w:sz w:val="24"/>
    </w:rPr>
  </w:style>
  <w:style w:type="paragraph" w:styleId="Sumrio2">
    <w:name w:val="toc 2"/>
    <w:basedOn w:val="Normal"/>
    <w:next w:val="Normal"/>
    <w:autoRedefine/>
    <w:uiPriority w:val="39"/>
    <w:rsid w:val="004F002C"/>
    <w:pPr>
      <w:ind w:left="240"/>
    </w:pPr>
    <w:rPr>
      <w:rFonts w:ascii="Arial" w:hAnsi="Arial"/>
      <w:sz w:val="22"/>
      <w:lang w:val="pt-BR"/>
    </w:rPr>
  </w:style>
  <w:style w:type="paragraph" w:styleId="Corpodetexto2">
    <w:name w:val="Body Text 2"/>
    <w:basedOn w:val="Normal"/>
    <w:link w:val="Corpodetexto2Char"/>
    <w:rsid w:val="004F002C"/>
    <w:pPr>
      <w:jc w:val="both"/>
    </w:pPr>
    <w:rPr>
      <w:rFonts w:ascii="Arial" w:hAnsi="Arial"/>
      <w:lang w:val="pt-BR"/>
    </w:rPr>
  </w:style>
  <w:style w:type="character" w:customStyle="1" w:styleId="Corpodetexto2Char">
    <w:name w:val="Corpo de texto 2 Char"/>
    <w:link w:val="Corpodetexto2"/>
    <w:rsid w:val="004F002C"/>
    <w:rPr>
      <w:rFonts w:ascii="Arial" w:eastAsia="Times New Roman" w:hAnsi="Arial"/>
      <w:lang w:eastAsia="en-US"/>
    </w:rPr>
  </w:style>
  <w:style w:type="paragraph" w:customStyle="1" w:styleId="ABLOCKPARA">
    <w:name w:val="A BLOCK PARA"/>
    <w:basedOn w:val="Normal"/>
    <w:rsid w:val="004F002C"/>
    <w:rPr>
      <w:rFonts w:ascii="Book Antiqua" w:hAnsi="Book Antiqua"/>
      <w:sz w:val="22"/>
    </w:rPr>
  </w:style>
  <w:style w:type="paragraph" w:styleId="Remissivo1">
    <w:name w:val="index 1"/>
    <w:basedOn w:val="Normal"/>
    <w:next w:val="Normal"/>
    <w:autoRedefine/>
    <w:semiHidden/>
    <w:rsid w:val="004F002C"/>
    <w:pPr>
      <w:ind w:left="200" w:hanging="200"/>
    </w:pPr>
  </w:style>
  <w:style w:type="paragraph" w:styleId="Recuodecorpodetexto3">
    <w:name w:val="Body Text Indent 3"/>
    <w:basedOn w:val="Normal"/>
    <w:link w:val="Recuodecorpodetexto3Char"/>
    <w:rsid w:val="004F002C"/>
    <w:pPr>
      <w:ind w:firstLine="709"/>
      <w:jc w:val="both"/>
    </w:pPr>
    <w:rPr>
      <w:rFonts w:ascii="Arial" w:hAnsi="Arial" w:cs="Arial"/>
      <w:lang w:val="pt-BR"/>
    </w:rPr>
  </w:style>
  <w:style w:type="character" w:customStyle="1" w:styleId="Recuodecorpodetexto3Char">
    <w:name w:val="Recuo de corpo de texto 3 Char"/>
    <w:link w:val="Recuodecorpodetexto3"/>
    <w:rsid w:val="004F002C"/>
    <w:rPr>
      <w:rFonts w:ascii="Arial" w:eastAsia="Times New Roman" w:hAnsi="Arial" w:cs="Arial"/>
      <w:lang w:eastAsia="en-US"/>
    </w:rPr>
  </w:style>
  <w:style w:type="paragraph" w:customStyle="1" w:styleId="NormalEspaado">
    <w:name w:val="Normal Espaçado"/>
    <w:basedOn w:val="Normal"/>
    <w:rsid w:val="004F002C"/>
    <w:pPr>
      <w:spacing w:before="40" w:after="40"/>
      <w:jc w:val="both"/>
    </w:pPr>
    <w:rPr>
      <w:rFonts w:ascii="Arial" w:hAnsi="Arial"/>
      <w:snapToGrid w:val="0"/>
    </w:rPr>
  </w:style>
  <w:style w:type="paragraph" w:customStyle="1" w:styleId="Style1">
    <w:name w:val="Style1"/>
    <w:basedOn w:val="Ttulo3"/>
    <w:rsid w:val="004F002C"/>
    <w:pPr>
      <w:tabs>
        <w:tab w:val="num" w:pos="2232"/>
      </w:tabs>
      <w:spacing w:before="120"/>
      <w:ind w:left="2232" w:hanging="360"/>
    </w:pPr>
    <w:rPr>
      <w:rFonts w:ascii="Arial" w:hAnsi="Arial"/>
      <w:bCs w:val="0"/>
      <w:sz w:val="20"/>
      <w:szCs w:val="20"/>
      <w:u w:val="single"/>
      <w:lang w:val="pt-BR"/>
    </w:rPr>
  </w:style>
  <w:style w:type="paragraph" w:styleId="PargrafodaLista">
    <w:name w:val="List Paragraph"/>
    <w:basedOn w:val="Normal"/>
    <w:uiPriority w:val="34"/>
    <w:qFormat/>
    <w:rsid w:val="00086E09"/>
    <w:pPr>
      <w:ind w:left="708"/>
    </w:pPr>
  </w:style>
  <w:style w:type="paragraph" w:styleId="Commarcadores">
    <w:name w:val="List Bullet"/>
    <w:basedOn w:val="Normal"/>
    <w:autoRedefine/>
    <w:rsid w:val="00686E76"/>
    <w:pPr>
      <w:tabs>
        <w:tab w:val="num" w:pos="432"/>
      </w:tabs>
      <w:ind w:left="432" w:hanging="432"/>
    </w:pPr>
    <w:rPr>
      <w:rFonts w:ascii="Arial" w:hAnsi="Arial"/>
      <w:sz w:val="24"/>
      <w:lang w:val="pt-BR"/>
    </w:rPr>
  </w:style>
  <w:style w:type="paragraph" w:customStyle="1" w:styleId="Char">
    <w:name w:val="Char"/>
    <w:basedOn w:val="Normal"/>
    <w:rsid w:val="00E81FAE"/>
    <w:pPr>
      <w:spacing w:after="160" w:line="240" w:lineRule="exact"/>
    </w:pPr>
    <w:rPr>
      <w:rFonts w:ascii="Verdana" w:hAnsi="Verdana"/>
    </w:rPr>
  </w:style>
  <w:style w:type="paragraph" w:customStyle="1" w:styleId="xl28">
    <w:name w:val="xl28"/>
    <w:basedOn w:val="Normal"/>
    <w:rsid w:val="00E81FAE"/>
    <w:pPr>
      <w:spacing w:before="100" w:beforeAutospacing="1" w:after="100" w:afterAutospacing="1"/>
      <w:jc w:val="center"/>
    </w:pPr>
    <w:rPr>
      <w:b/>
      <w:bCs/>
      <w:sz w:val="36"/>
      <w:szCs w:val="36"/>
    </w:rPr>
  </w:style>
  <w:style w:type="table" w:styleId="Tabelacomgrade">
    <w:name w:val="Table Grid"/>
    <w:basedOn w:val="Tabelanormal"/>
    <w:rsid w:val="00812052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CharCharCharCharCharChar">
    <w:name w:val="Char1 Char Char Char Char Char Char"/>
    <w:basedOn w:val="Normal"/>
    <w:rsid w:val="00F732C8"/>
    <w:pPr>
      <w:spacing w:after="160" w:line="240" w:lineRule="exact"/>
    </w:pPr>
    <w:rPr>
      <w:rFonts w:ascii="Verdana" w:hAnsi="Verdana"/>
    </w:rPr>
  </w:style>
  <w:style w:type="paragraph" w:customStyle="1" w:styleId="TextoNivel1">
    <w:name w:val="Texto_Nivel1"/>
    <w:basedOn w:val="Normal"/>
    <w:uiPriority w:val="99"/>
    <w:rsid w:val="00AB51CA"/>
    <w:pPr>
      <w:suppressAutoHyphens/>
      <w:spacing w:after="120"/>
      <w:ind w:firstLine="567"/>
      <w:jc w:val="both"/>
    </w:pPr>
    <w:rPr>
      <w:rFonts w:ascii="Arial" w:hAnsi="Arial" w:cs="Arial"/>
      <w:lang w:val="pt-BR" w:eastAsia="ar-SA"/>
    </w:rPr>
  </w:style>
  <w:style w:type="paragraph" w:customStyle="1" w:styleId="TextoNivel2">
    <w:name w:val="Texto_Nivel2"/>
    <w:basedOn w:val="TextoNivel1"/>
    <w:rsid w:val="00AB51CA"/>
    <w:pPr>
      <w:ind w:firstLine="851"/>
    </w:pPr>
  </w:style>
  <w:style w:type="paragraph" w:customStyle="1" w:styleId="TextoNivel3">
    <w:name w:val="Texto_Nivel3"/>
    <w:basedOn w:val="TextoNivel1"/>
    <w:rsid w:val="00AB51CA"/>
    <w:pPr>
      <w:ind w:left="851" w:firstLine="0"/>
    </w:pPr>
  </w:style>
  <w:style w:type="paragraph" w:customStyle="1" w:styleId="ListaNivel3">
    <w:name w:val="Lista_Nivel3"/>
    <w:basedOn w:val="TextoNivel3"/>
    <w:rsid w:val="00AB51CA"/>
    <w:pPr>
      <w:tabs>
        <w:tab w:val="num" w:pos="1276"/>
      </w:tabs>
      <w:ind w:left="1276" w:hanging="425"/>
    </w:pPr>
  </w:style>
  <w:style w:type="paragraph" w:customStyle="1" w:styleId="FluxoPrincipal1">
    <w:name w:val="Fluxo_Principal_1"/>
    <w:rsid w:val="00AB51CA"/>
    <w:pPr>
      <w:tabs>
        <w:tab w:val="num" w:pos="1276"/>
      </w:tabs>
      <w:ind w:left="1276" w:hanging="425"/>
    </w:pPr>
    <w:rPr>
      <w:rFonts w:ascii="Arial" w:eastAsia="Times New Roman" w:hAnsi="Arial" w:cs="Arial"/>
      <w:lang w:eastAsia="ar-SA"/>
    </w:rPr>
  </w:style>
  <w:style w:type="paragraph" w:customStyle="1" w:styleId="FluxoPrincipal2">
    <w:name w:val="Fluxo_Principal_2"/>
    <w:basedOn w:val="FluxoPrincipal1"/>
    <w:rsid w:val="00AB51CA"/>
  </w:style>
  <w:style w:type="paragraph" w:customStyle="1" w:styleId="SubSubFluxo">
    <w:name w:val="Sub_Sub_Fluxo"/>
    <w:basedOn w:val="FluxoPrincipal2"/>
    <w:rsid w:val="00AB51CA"/>
  </w:style>
  <w:style w:type="paragraph" w:customStyle="1" w:styleId="FluxoPrincipal5">
    <w:name w:val="Fluxo_Principal_5"/>
    <w:basedOn w:val="FluxoPrincipal4"/>
    <w:rsid w:val="00AB51CA"/>
    <w:pPr>
      <w:numPr>
        <w:ilvl w:val="4"/>
      </w:numPr>
      <w:tabs>
        <w:tab w:val="num" w:pos="1276"/>
        <w:tab w:val="left" w:pos="5387"/>
      </w:tabs>
      <w:ind w:left="1276" w:hanging="425"/>
    </w:pPr>
  </w:style>
  <w:style w:type="paragraph" w:customStyle="1" w:styleId="FluxoPrincipal4">
    <w:name w:val="Fluxo_Principal_4"/>
    <w:basedOn w:val="FluxoPrincipal3"/>
    <w:rsid w:val="00AB51CA"/>
    <w:pPr>
      <w:numPr>
        <w:ilvl w:val="3"/>
      </w:numPr>
      <w:tabs>
        <w:tab w:val="num" w:pos="1276"/>
      </w:tabs>
      <w:ind w:left="1276" w:hanging="425"/>
    </w:pPr>
  </w:style>
  <w:style w:type="paragraph" w:customStyle="1" w:styleId="FluxoPrincipal3">
    <w:name w:val="Fluxo_Principal_3"/>
    <w:basedOn w:val="FluxoPrincipal2"/>
    <w:rsid w:val="00AB51CA"/>
  </w:style>
  <w:style w:type="paragraph" w:customStyle="1" w:styleId="TextoExtensao">
    <w:name w:val="Texto_Extensao"/>
    <w:basedOn w:val="FluxoPrincipal1"/>
    <w:rsid w:val="00AB51CA"/>
  </w:style>
  <w:style w:type="paragraph" w:customStyle="1" w:styleId="TextoOrientacao">
    <w:name w:val="Texto_Orientacao"/>
    <w:basedOn w:val="TextoArial10"/>
    <w:rsid w:val="00AB51CA"/>
    <w:pPr>
      <w:spacing w:after="0"/>
      <w:ind w:left="851" w:firstLine="0"/>
      <w:jc w:val="center"/>
    </w:pPr>
    <w:rPr>
      <w:rFonts w:ascii="Times New Roman" w:hAnsi="Times New Roman"/>
      <w:i/>
      <w:color w:val="0000FF"/>
    </w:rPr>
  </w:style>
  <w:style w:type="paragraph" w:customStyle="1" w:styleId="TextoArial10">
    <w:name w:val="Texto_Arial_10"/>
    <w:basedOn w:val="conedelogotipo"/>
    <w:rsid w:val="00AB51CA"/>
    <w:pPr>
      <w:spacing w:after="120" w:line="240" w:lineRule="auto"/>
      <w:ind w:firstLine="709"/>
      <w:jc w:val="both"/>
    </w:pPr>
    <w:rPr>
      <w:spacing w:val="0"/>
      <w:lang w:val="pt-PT"/>
    </w:rPr>
  </w:style>
  <w:style w:type="paragraph" w:customStyle="1" w:styleId="conedelogotipo">
    <w:name w:val="Ícone de logotipo"/>
    <w:rsid w:val="00AB51CA"/>
    <w:pPr>
      <w:suppressAutoHyphens/>
      <w:spacing w:line="220" w:lineRule="atLeast"/>
    </w:pPr>
    <w:rPr>
      <w:rFonts w:ascii="Arial" w:eastAsia="Times New Roman" w:hAnsi="Arial"/>
      <w:spacing w:val="-5"/>
      <w:lang w:eastAsia="ar-SA"/>
    </w:rPr>
  </w:style>
  <w:style w:type="character" w:styleId="HiperlinkVisitado">
    <w:name w:val="FollowedHyperlink"/>
    <w:rsid w:val="00AB51CA"/>
    <w:rPr>
      <w:color w:val="800080"/>
      <w:u w:val="single"/>
    </w:rPr>
  </w:style>
  <w:style w:type="paragraph" w:customStyle="1" w:styleId="Ttulosemnumerao">
    <w:name w:val="Título sem numeração"/>
    <w:basedOn w:val="Normal"/>
    <w:rsid w:val="00AB51CA"/>
    <w:pPr>
      <w:suppressAutoHyphens/>
      <w:spacing w:before="480" w:after="240"/>
    </w:pPr>
    <w:rPr>
      <w:rFonts w:ascii="Arial" w:hAnsi="Arial"/>
      <w:b/>
      <w:bCs/>
      <w:sz w:val="24"/>
      <w:szCs w:val="24"/>
      <w:lang w:val="pt-BR" w:eastAsia="ar-SA"/>
    </w:rPr>
  </w:style>
  <w:style w:type="paragraph" w:customStyle="1" w:styleId="TituloTabela">
    <w:name w:val="Titulo_Tabela"/>
    <w:basedOn w:val="Normal"/>
    <w:rsid w:val="00AB51CA"/>
    <w:pPr>
      <w:suppressAutoHyphens/>
      <w:spacing w:after="120"/>
    </w:pPr>
    <w:rPr>
      <w:rFonts w:ascii="Arial" w:hAnsi="Arial"/>
      <w:b/>
      <w:lang w:val="pt-PT" w:eastAsia="ar-SA"/>
    </w:rPr>
  </w:style>
  <w:style w:type="paragraph" w:customStyle="1" w:styleId="TextoTabela">
    <w:name w:val="Texto_Tabela"/>
    <w:basedOn w:val="Normal"/>
    <w:rsid w:val="00AB51CA"/>
    <w:pPr>
      <w:suppressAutoHyphens/>
      <w:spacing w:after="120"/>
    </w:pPr>
    <w:rPr>
      <w:rFonts w:ascii="Arial" w:hAnsi="Arial"/>
      <w:lang w:val="pt-PT" w:eastAsia="ar-SA"/>
    </w:rPr>
  </w:style>
  <w:style w:type="character" w:styleId="Hyperlink">
    <w:name w:val="Hyperlink"/>
    <w:uiPriority w:val="99"/>
    <w:rsid w:val="00AB51CA"/>
    <w:rPr>
      <w:color w:val="0000FF"/>
      <w:u w:val="single"/>
    </w:rPr>
  </w:style>
  <w:style w:type="character" w:customStyle="1" w:styleId="WW-DefaultParagraphFont">
    <w:name w:val="WW-Default Paragraph Font"/>
    <w:rsid w:val="00AB51CA"/>
  </w:style>
  <w:style w:type="character" w:styleId="nfase">
    <w:name w:val="Emphasis"/>
    <w:qFormat/>
    <w:rsid w:val="00AB51CA"/>
    <w:rPr>
      <w:i/>
      <w:iCs/>
    </w:rPr>
  </w:style>
  <w:style w:type="paragraph" w:customStyle="1" w:styleId="TituloTabelaCentralizado">
    <w:name w:val="Titulo_Tabela_Centralizado"/>
    <w:basedOn w:val="TextoTabela"/>
    <w:rsid w:val="00AB51CA"/>
    <w:pPr>
      <w:jc w:val="center"/>
    </w:pPr>
    <w:rPr>
      <w:rFonts w:cs="Arial"/>
      <w:b/>
      <w:lang w:val="pt-BR"/>
    </w:rPr>
  </w:style>
  <w:style w:type="paragraph" w:customStyle="1" w:styleId="TextoRegraNegocio">
    <w:name w:val="Texto_RegraNegocio"/>
    <w:basedOn w:val="Normal"/>
    <w:rsid w:val="00AB51CA"/>
    <w:pPr>
      <w:suppressAutoHyphens/>
    </w:pPr>
    <w:rPr>
      <w:rFonts w:ascii="Arial" w:hAnsi="Arial" w:cs="Arial"/>
      <w:lang w:val="pt-BR" w:eastAsia="ar-SA"/>
    </w:rPr>
  </w:style>
  <w:style w:type="paragraph" w:styleId="Corpodetexto">
    <w:name w:val="Body Text"/>
    <w:basedOn w:val="Normal"/>
    <w:link w:val="CorpodetextoChar"/>
    <w:rsid w:val="00AB51CA"/>
    <w:pPr>
      <w:suppressAutoHyphens/>
    </w:pPr>
    <w:rPr>
      <w:rFonts w:ascii="Arial" w:hAnsi="Arial"/>
      <w:b/>
      <w:i/>
      <w:lang w:val="pt-BR" w:eastAsia="ar-SA"/>
    </w:rPr>
  </w:style>
  <w:style w:type="character" w:customStyle="1" w:styleId="CorpodetextoChar">
    <w:name w:val="Corpo de texto Char"/>
    <w:link w:val="Corpodetexto"/>
    <w:rsid w:val="00AB51CA"/>
    <w:rPr>
      <w:rFonts w:ascii="Arial" w:eastAsia="Times New Roman" w:hAnsi="Arial"/>
      <w:b/>
      <w:i/>
      <w:lang w:val="pt-BR" w:eastAsia="ar-SA"/>
    </w:rPr>
  </w:style>
  <w:style w:type="paragraph" w:customStyle="1" w:styleId="Contedodatabela">
    <w:name w:val="Conteúdo da tabela"/>
    <w:basedOn w:val="Corpodetexto"/>
    <w:rsid w:val="00AB51CA"/>
    <w:pPr>
      <w:suppressLineNumbers/>
    </w:pPr>
  </w:style>
  <w:style w:type="paragraph" w:customStyle="1" w:styleId="Tabellenfeld">
    <w:name w:val="Tabellenfeld"/>
    <w:basedOn w:val="Normal"/>
    <w:rsid w:val="00AB51CA"/>
    <w:pPr>
      <w:widowControl w:val="0"/>
      <w:spacing w:before="60" w:after="60"/>
    </w:pPr>
    <w:rPr>
      <w:rFonts w:ascii="Arial" w:hAnsi="Arial"/>
    </w:rPr>
  </w:style>
  <w:style w:type="paragraph" w:customStyle="1" w:styleId="n">
    <w:name w:val="n"/>
    <w:basedOn w:val="Ttulo"/>
    <w:rsid w:val="00AB51CA"/>
    <w:pPr>
      <w:suppressAutoHyphens w:val="0"/>
      <w:spacing w:before="0" w:after="0"/>
      <w:outlineLvl w:val="9"/>
    </w:pPr>
    <w:rPr>
      <w:rFonts w:cs="Times New Roman"/>
      <w:bCs w:val="0"/>
      <w:kern w:val="0"/>
      <w:sz w:val="24"/>
      <w:szCs w:val="20"/>
      <w:lang w:val="en-US" w:eastAsia="en-US"/>
    </w:rPr>
  </w:style>
  <w:style w:type="paragraph" w:styleId="Ttulo">
    <w:name w:val="Title"/>
    <w:basedOn w:val="Normal"/>
    <w:link w:val="TtuloChar"/>
    <w:qFormat/>
    <w:rsid w:val="00AB51CA"/>
    <w:pPr>
      <w:suppressAutoHyphens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pt-BR" w:eastAsia="ar-SA"/>
    </w:rPr>
  </w:style>
  <w:style w:type="character" w:customStyle="1" w:styleId="TtuloChar">
    <w:name w:val="Título Char"/>
    <w:link w:val="Ttulo"/>
    <w:rsid w:val="00AB51CA"/>
    <w:rPr>
      <w:rFonts w:ascii="Arial" w:eastAsia="Times New Roman" w:hAnsi="Arial" w:cs="Arial"/>
      <w:b/>
      <w:bCs/>
      <w:kern w:val="28"/>
      <w:sz w:val="32"/>
      <w:szCs w:val="32"/>
      <w:lang w:val="pt-BR" w:eastAsia="ar-SA"/>
    </w:rPr>
  </w:style>
  <w:style w:type="paragraph" w:customStyle="1" w:styleId="TituloCentralizado">
    <w:name w:val="Titulo_Centralizado"/>
    <w:basedOn w:val="Normal"/>
    <w:rsid w:val="00AB51CA"/>
    <w:pPr>
      <w:suppressAutoHyphens/>
      <w:spacing w:before="120" w:after="120"/>
      <w:jc w:val="center"/>
    </w:pPr>
    <w:rPr>
      <w:rFonts w:ascii="Arial" w:hAnsi="Arial" w:cs="Arial"/>
      <w:b/>
      <w:bCs/>
      <w:color w:val="0000FF"/>
      <w:sz w:val="24"/>
      <w:szCs w:val="24"/>
      <w:lang w:val="pt-BR" w:eastAsia="ar-SA"/>
    </w:rPr>
  </w:style>
  <w:style w:type="paragraph" w:styleId="Textodecomentrio">
    <w:name w:val="annotation text"/>
    <w:basedOn w:val="Normal"/>
    <w:link w:val="TextodecomentrioChar"/>
    <w:semiHidden/>
    <w:rsid w:val="00AB51CA"/>
    <w:rPr>
      <w:lang w:val="pt-BR" w:eastAsia="pt-BR"/>
    </w:rPr>
  </w:style>
  <w:style w:type="character" w:customStyle="1" w:styleId="TextodecomentrioChar">
    <w:name w:val="Texto de comentário Char"/>
    <w:link w:val="Textodecomentrio"/>
    <w:semiHidden/>
    <w:rsid w:val="00AB51CA"/>
    <w:rPr>
      <w:rFonts w:ascii="Times New Roman" w:eastAsia="Times New Roman" w:hAnsi="Times New Roman"/>
      <w:lang w:val="pt-BR" w:eastAsia="pt-BR"/>
    </w:rPr>
  </w:style>
  <w:style w:type="character" w:customStyle="1" w:styleId="AssuntodocomentrioChar">
    <w:name w:val="Assunto do comentário Char"/>
    <w:link w:val="Assuntodocomentrio"/>
    <w:semiHidden/>
    <w:rsid w:val="00AB51CA"/>
    <w:rPr>
      <w:rFonts w:ascii="Times New Roman" w:eastAsia="Times New Roman" w:hAnsi="Times New Roman"/>
      <w:b/>
      <w:bCs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AB51CA"/>
    <w:rPr>
      <w:b/>
      <w:bCs/>
    </w:rPr>
  </w:style>
  <w:style w:type="paragraph" w:customStyle="1" w:styleId="font5">
    <w:name w:val="font5"/>
    <w:basedOn w:val="Normal"/>
    <w:rsid w:val="00AB51CA"/>
    <w:pPr>
      <w:spacing w:before="100" w:beforeAutospacing="1" w:after="100" w:afterAutospacing="1"/>
    </w:pPr>
    <w:rPr>
      <w:rFonts w:ascii="Microsoft Sans Serif" w:hAnsi="Microsoft Sans Serif" w:cs="Microsoft Sans Serif"/>
      <w:color w:val="333399"/>
      <w:sz w:val="24"/>
      <w:szCs w:val="24"/>
    </w:rPr>
  </w:style>
  <w:style w:type="paragraph" w:customStyle="1" w:styleId="fluxo">
    <w:name w:val="fluxo"/>
    <w:basedOn w:val="Normal"/>
    <w:rsid w:val="00AB51CA"/>
    <w:pPr>
      <w:keepNext/>
      <w:spacing w:before="240" w:after="240"/>
    </w:pPr>
    <w:rPr>
      <w:rFonts w:ascii="Trebuchet MS" w:hAnsi="Trebuchet MS"/>
      <w:u w:val="single"/>
      <w:lang w:val="pt-BR" w:eastAsia="pt-BR"/>
    </w:rPr>
  </w:style>
  <w:style w:type="paragraph" w:customStyle="1" w:styleId="CharCharCharCharCharCharChar">
    <w:name w:val="Char Char Char Char Char Char Char"/>
    <w:basedOn w:val="Normal"/>
    <w:rsid w:val="00AB51CA"/>
    <w:pPr>
      <w:spacing w:after="160" w:line="240" w:lineRule="exact"/>
    </w:pPr>
    <w:rPr>
      <w:rFonts w:ascii="Verdana" w:hAnsi="Verdana"/>
    </w:rPr>
  </w:style>
  <w:style w:type="table" w:styleId="ListaClara-nfase3">
    <w:name w:val="Light List Accent 3"/>
    <w:basedOn w:val="Tabelanormal"/>
    <w:uiPriority w:val="61"/>
    <w:rsid w:val="004E50F7"/>
    <w:rPr>
      <w:rFonts w:eastAsia="Times New Roman"/>
      <w:sz w:val="22"/>
      <w:szCs w:val="22"/>
      <w:lang w:bidi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CharCharChar1CharChar">
    <w:name w:val="Char Char Char1 Char Char"/>
    <w:basedOn w:val="Normal"/>
    <w:rsid w:val="00E319F4"/>
    <w:pPr>
      <w:spacing w:after="160" w:line="240" w:lineRule="exact"/>
    </w:pPr>
    <w:rPr>
      <w:rFonts w:ascii="Verdana" w:hAnsi="Verdana"/>
    </w:rPr>
  </w:style>
  <w:style w:type="paragraph" w:styleId="NormalWeb">
    <w:name w:val="Normal (Web)"/>
    <w:basedOn w:val="Normal"/>
    <w:uiPriority w:val="99"/>
    <w:semiHidden/>
    <w:unhideWhenUsed/>
    <w:rsid w:val="00326F37"/>
    <w:pPr>
      <w:spacing w:before="100" w:beforeAutospacing="1" w:after="100" w:afterAutospacing="1"/>
    </w:pPr>
    <w:rPr>
      <w:rFonts w:eastAsia="Calibri"/>
      <w:sz w:val="24"/>
      <w:szCs w:val="24"/>
      <w:lang w:val="pt-BR" w:eastAsia="pt-BR"/>
    </w:rPr>
  </w:style>
  <w:style w:type="paragraph" w:customStyle="1" w:styleId="TableText">
    <w:name w:val="Table Text"/>
    <w:basedOn w:val="Normal"/>
    <w:rsid w:val="000D7556"/>
    <w:pPr>
      <w:numPr>
        <w:ilvl w:val="12"/>
      </w:numPr>
      <w:jc w:val="both"/>
    </w:pPr>
    <w:rPr>
      <w:rFonts w:ascii="Verdana" w:hAnsi="Verdana" w:cs="Arial Unicode MS"/>
      <w:color w:val="000000"/>
      <w:sz w:val="16"/>
      <w:lang w:val="es-ES"/>
    </w:rPr>
  </w:style>
  <w:style w:type="character" w:styleId="Refdecomentrio">
    <w:name w:val="annotation reference"/>
    <w:basedOn w:val="Fontepargpadro"/>
    <w:semiHidden/>
    <w:unhideWhenUsed/>
    <w:rsid w:val="00A50C49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8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0053">
      <w:bodyDiv w:val="1"/>
      <w:marLeft w:val="0"/>
      <w:marRight w:val="0"/>
      <w:marTop w:val="0"/>
      <w:marBottom w:val="0"/>
      <w:div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divBdr>
      <w:divsChild>
        <w:div w:id="19903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4E9130-173C-4469-A988-53569DFD7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2280</Words>
  <Characters>12313</Characters>
  <Application>Microsoft Office Word</Application>
  <DocSecurity>8</DocSecurity>
  <Lines>102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Estimativa de Esforço</vt:lpstr>
      <vt:lpstr>Estimativa de Esforço</vt:lpstr>
    </vt:vector>
  </TitlesOfParts>
  <Company>HP</Company>
  <LinksUpToDate>false</LinksUpToDate>
  <CharactersWithSpaces>14564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Estimativa de Esforço</dc:title>
  <dc:creator>George Andre Montezani</dc:creator>
  <cp:lastModifiedBy>Engineering do Brasil S.A</cp:lastModifiedBy>
  <cp:revision>3</cp:revision>
  <cp:lastPrinted>2012-03-23T18:36:00Z</cp:lastPrinted>
  <dcterms:created xsi:type="dcterms:W3CDTF">2015-07-17T20:15:00Z</dcterms:created>
  <dcterms:modified xsi:type="dcterms:W3CDTF">2015-07-17T20:16:00Z</dcterms:modified>
</cp:coreProperties>
</file>