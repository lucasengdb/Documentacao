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B62" w:rsidRPr="003B28ED" w:rsidRDefault="00E96618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5168" behindDoc="1" locked="0" layoutInCell="1" allowOverlap="1" wp14:anchorId="24784E97" wp14:editId="366BC77B">
            <wp:simplePos x="0" y="0"/>
            <wp:positionH relativeFrom="column">
              <wp:posOffset>173990</wp:posOffset>
            </wp:positionH>
            <wp:positionV relativeFrom="paragraph">
              <wp:posOffset>-1153160</wp:posOffset>
            </wp:positionV>
            <wp:extent cx="6172200" cy="4509770"/>
            <wp:effectExtent l="0" t="0" r="0" b="5080"/>
            <wp:wrapNone/>
            <wp:docPr id="11" name="Imagem 720" descr="23261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20" descr="232618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50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EB3DCC" w:rsidRPr="003B28ED" w:rsidRDefault="00EB3DCC" w:rsidP="00320AB1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4F002C" w:rsidRPr="003B28ED" w:rsidRDefault="002B1084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FD07E3E" wp14:editId="5C87F214">
                <wp:simplePos x="0" y="0"/>
                <wp:positionH relativeFrom="column">
                  <wp:posOffset>2773045</wp:posOffset>
                </wp:positionH>
                <wp:positionV relativeFrom="paragraph">
                  <wp:posOffset>-2376805</wp:posOffset>
                </wp:positionV>
                <wp:extent cx="971550" cy="6174740"/>
                <wp:effectExtent l="8255" t="0" r="8255" b="8255"/>
                <wp:wrapNone/>
                <wp:docPr id="6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71550" cy="6174740"/>
                        </a:xfrm>
                        <a:prstGeom prst="rect">
                          <a:avLst/>
                        </a:prstGeom>
                        <a:solidFill>
                          <a:srgbClr val="17365D">
                            <a:alpha val="7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6F2F" w:rsidRPr="00912F2D" w:rsidRDefault="00AF6F2F" w:rsidP="00CA781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  <w:t>Especificação Funcional</w:t>
                            </w:r>
                          </w:p>
                          <w:p w:rsidR="00AF6F2F" w:rsidRDefault="00AF6F2F" w:rsidP="00CA781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  <w:t>CLM.017</w:t>
                            </w:r>
                          </w:p>
                          <w:p w:rsidR="00AF6F2F" w:rsidRPr="0002653F" w:rsidRDefault="00AF6F2F" w:rsidP="00FE6FC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ndara" w:hAnsi="Candara" w:cs="Arial"/>
                                <w:sz w:val="30"/>
                                <w:szCs w:val="30"/>
                                <w:lang w:eastAsia="pt-BR"/>
                              </w:rPr>
                              <w:t>Envio de Alertas</w:t>
                            </w:r>
                          </w:p>
                        </w:txbxContent>
                      </wps:txbx>
                      <wps:bodyPr rot="0" vert="horz" wrap="square" lIns="9144" tIns="91440" rIns="9144" bIns="9144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D07E3E" id="Rectangle 6" o:spid="_x0000_s1026" style="position:absolute;left:0;text-align:left;margin-left:218.35pt;margin-top:-187.15pt;width:76.5pt;height:486.2pt;rotation:9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" fillcolor="#17365d" stroked="f" strokeweight="1pt">
                <v:fill opacity="46003f"/>
                <v:textbox inset=".72pt,7.2pt,.72pt,7.2pt">
                  <w:txbxContent>
                    <w:p w:rsidR="00AF6F2F" w:rsidRPr="00912F2D" w:rsidRDefault="00AF6F2F" w:rsidP="00CA7818">
                      <w:pPr>
                        <w:pStyle w:val="SemEspaamento"/>
                        <w:jc w:val="center"/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  <w:t>Especificação Funcional</w:t>
                      </w:r>
                    </w:p>
                    <w:p w:rsidR="00AF6F2F" w:rsidRDefault="00AF6F2F" w:rsidP="00CA7818">
                      <w:pPr>
                        <w:pStyle w:val="SemEspaamento"/>
                        <w:jc w:val="center"/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</w:pPr>
                      <w:r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  <w:t>CLM.017</w:t>
                      </w:r>
                    </w:p>
                    <w:p w:rsidR="00AF6F2F" w:rsidRPr="0002653F" w:rsidRDefault="00AF6F2F" w:rsidP="00FE6FC8">
                      <w:pPr>
                        <w:pStyle w:val="SemEspaamento"/>
                        <w:jc w:val="center"/>
                        <w:rPr>
                          <w:rFonts w:ascii="Candara" w:hAnsi="Candara"/>
                          <w:sz w:val="30"/>
                          <w:szCs w:val="30"/>
                        </w:rPr>
                      </w:pPr>
                      <w:r>
                        <w:rPr>
                          <w:rFonts w:ascii="Candara" w:hAnsi="Candara" w:cs="Arial"/>
                          <w:sz w:val="30"/>
                          <w:szCs w:val="30"/>
                          <w:lang w:eastAsia="pt-BR"/>
                        </w:rPr>
                        <w:t>Envio de Alertas</w:t>
                      </w:r>
                    </w:p>
                  </w:txbxContent>
                </v:textbox>
              </v:rect>
            </w:pict>
          </mc:Fallback>
        </mc:AlternateContent>
      </w:r>
    </w:p>
    <w:p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4F002C" w:rsidRPr="003B28ED" w:rsidRDefault="002B1084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665ED622" wp14:editId="5F49D3A1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7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8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5554BD" id="Group 737" o:spid="_x0000_s1026" style="position:absolute;margin-left:336pt;margin-top:577.5pt;width:3in;height:80.25pt;z-index:251657216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d1w4vAAAAA2gAAAA8AAABkcnMvZG93bnJldi54bWxET91qwjAUvhf2DuEMdmfTOdCua1pEGChu&#10;F+v2AIfkrC1rTkoStb79ciF4+fH9V81sR3EmHwbHCp6zHASxdmbgTsHP9/uyABEissHRMSm4UoCm&#10;flhUWBp34S86t7ETKYRDiQr6GKdSyqB7shgyNxEn7td5izFB30nj8ZLC7ShXeb6WFgdODT1OtOtJ&#10;/7Unq2B/+jwcCj2vi+PqI/pNa67u5VWpp8d5+wYi0hzv4pt7bxSkrelKugGy/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3XDi8AAAADaAAAADwAAAAAAAAAAAAAAAACfAgAA&#10;ZHJzL2Rvd25yZXYueG1sUEsFBgAAAAAEAAQA9wAAAIwDAAAAAA=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qSd7EAAAA2gAAAA8AAABkcnMvZG93bnJldi54bWxEj0+LwjAUxO+C3yE8YS+iqcuyaDWKCIK4&#10;7sE/qMdn82yLzUtpsrb77Y0geBxm5jfMZNaYQtypcrllBYN+BII4sTrnVMFhv+wNQTiPrLGwTAr+&#10;ycFs2m5NMNa25i3ddz4VAcIuRgWZ92UspUsyMuj6tiQO3tVWBn2QVSp1hXWAm0J+RtG3NJhzWMiw&#10;pEVGyW33ZxRsfovzz3pz2qb6+HXBQ3Nad2tW6qPTzMcgPDX+HX61V1rBCJ5Xwg2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EqSd7EAAAA2gAAAA8AAAAAAAAAAAAAAAAA&#10;nwIAAGRycy9kb3ducmV2LnhtbFBLBQYAAAAABAAEAPcAAACQAwAAAAA=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5MtxvAAAAA2wAAAA8AAABkcnMvZG93bnJldi54bWxEj02LwjAQhu/C/ocwC3uzqR5EqlFEWNar&#10;VUFvQzPbdG0mpYla//3OQfA2w7wfzyzXg2/VnfrYBDYwyXJQxFWwDdcGjofv8RxUTMgW28Bk4EkR&#10;1quP0RILGx68p3uZaiUhHAs04FLqCq1j5chjzEJHLLff0HtMsva1tj0+JNy3eprnM+2xYWlw2NHW&#10;UXUtb15K/pyv6UTn0+Qnn+6vZVfFeDHm63PYLEAlGtJb/HLvrOALvfwiA+jV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ky3G8AAAADbAAAADwAAAAAAAAAAAAAAAACfAgAA&#10;ZHJzL2Rvd25yZXYueG1sUEsFBgAAAAAEAAQA9wAAAIwDAAAAAA==&#10;">
                  <v:imagedata r:id="rId14" o:title=""/>
                </v:shape>
              </v:group>
            </w:pict>
          </mc:Fallback>
        </mc:AlternateContent>
      </w:r>
    </w:p>
    <w:p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9F4DA6" w:rsidRPr="003B28ED" w:rsidRDefault="009F4DA6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2B1084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E48BC4E" wp14:editId="376CB6A2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3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4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B13648" id="Group 737" o:spid="_x0000_s1026" style="position:absolute;margin-left:336pt;margin-top:577.5pt;width:3in;height:80.25pt;z-index:251660288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4yY7DAAAA2gAAAA8AAABkcnMvZG93bnJldi54bWxEj8FqwzAQRO+F/IPYQG6N3DSkrhMlhEDB&#10;oe2hbj9gsTa2qbUykuzYfx8FCj0OM/OG2R1G04qBnG8sK3haJiCIS6sbrhT8fL89piB8QNbYWiYF&#10;E3k47GcPO8y0vfIXDUWoRISwz1BBHUKXSenLmgz6pe2Io3exzmCI0lVSO7xGuGnlKkk20mDDcaHG&#10;jk41lb9FbxTk/ef5nJbjJn1ffQT3UujJPr8qtZiPxy2IQGP4D/+1c61gDfcr8QbI/Q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jjJjsMAAADaAAAADwAAAAAAAAAAAAAAAACf&#10;AgAAZHJzL2Rvd25yZXYueG1sUEsFBgAAAAAEAAQA9wAAAI8DAAAAAA=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nQ9vEAAAA2gAAAA8AAABkcnMvZG93bnJldi54bWxEj0+LwjAUxO+C3yE8YS+iqcuuSDWKCIK4&#10;7sE/qMdn82yLzUtpsrb77Y0geBxm5jfMZNaYQtypcrllBYN+BII4sTrnVMFhv+yNQDiPrLGwTAr+&#10;ycFs2m5NMNa25i3ddz4VAcIuRgWZ92UspUsyMuj6tiQO3tVWBn2QVSp1hXWAm0J+RtFQGsw5LGRY&#10;0iKj5Lb7Mwo2v8X5Z705bVN9/LrgoTmtuzUr9dFp5mMQnhr/Dr/aK63gG55Xwg2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BnQ9vEAAAA2gAAAA8AAAAAAAAAAAAAAAAA&#10;nwIAAGRycy9kb3ducmV2LnhtbFBLBQYAAAAABAAEAPcAAACQAwAAAAA=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z+HfG8AAAA2gAAAA8AAABkcnMvZG93bnJldi54bWxEj80KwjAQhO+C7xBW8KapHkSqUUQQvVoV&#10;9LY0a1NtNqWJWt/eCILHYX4+Zr5sbSWe1PjSsYLRMAFBnDtdcqHgeNgMpiB8QNZYOSYFb/KwXHQ7&#10;c0y1e/GenlkoRBxhn6ICE0KdSulzQxb90NXE0bu6xmKIsimkbvAVx20lx0kykRZLjgSDNa0N5ffs&#10;YSPkZmxBJzqfRttkvL9nde79Ral+r13NQARqwz/8a++0ggl8r8QbIBcf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CM/h3xvAAAANoAAAAPAAAAAAAAAAAAAAAAAJ8CAABkcnMv&#10;ZG93bnJldi54bWxQSwUGAAAAAAQABAD3AAAAiAMAAAAA&#10;">
                  <v:imagedata r:id="rId14" o:title=""/>
                </v:shape>
              </v:group>
            </w:pict>
          </mc:Fallback>
        </mc:AlternateContent>
      </w: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4F002C" w:rsidRPr="003B28ED" w:rsidRDefault="004F002C" w:rsidP="004F002C">
      <w:pPr>
        <w:rPr>
          <w:rFonts w:ascii="Calibri" w:hAnsi="Calibri" w:cs="Calibri"/>
          <w:lang w:val="pt-BR"/>
        </w:rPr>
      </w:pPr>
    </w:p>
    <w:p w:rsidR="00F11370" w:rsidRPr="003B28ED" w:rsidRDefault="00F11370" w:rsidP="004F002C">
      <w:pPr>
        <w:rPr>
          <w:rFonts w:ascii="Calibri" w:hAnsi="Calibri" w:cs="Calibri"/>
          <w:lang w:val="pt-BR"/>
        </w:rPr>
      </w:pP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t>Sumário</w:t>
      </w:r>
    </w:p>
    <w:p w:rsidR="00F11370" w:rsidRDefault="007A08E6" w:rsidP="00F11370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Tipo de</w:t>
      </w:r>
      <w:r w:rsidR="00F11370" w:rsidRPr="003B28ED">
        <w:rPr>
          <w:rFonts w:ascii="Calibri" w:hAnsi="Calibri" w:cs="Calibri"/>
          <w:lang w:val="pt-BR"/>
        </w:rPr>
        <w:t xml:space="preserve"> Documento:</w:t>
      </w:r>
      <w:r>
        <w:rPr>
          <w:rFonts w:ascii="Calibri" w:hAnsi="Calibri" w:cs="Calibri"/>
          <w:lang w:val="pt-BR"/>
        </w:rPr>
        <w:t xml:space="preserve"> </w:t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  <w:t>Especificação Funcional.</w:t>
      </w:r>
    </w:p>
    <w:p w:rsidR="007A08E6" w:rsidRPr="003B28ED" w:rsidRDefault="007A08E6" w:rsidP="00F11370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 xml:space="preserve">Código e nome do </w:t>
      </w:r>
      <w:proofErr w:type="gramStart"/>
      <w:r>
        <w:rPr>
          <w:rFonts w:ascii="Calibri" w:hAnsi="Calibri" w:cs="Calibri"/>
          <w:lang w:val="pt-BR"/>
        </w:rPr>
        <w:t>Documento:</w:t>
      </w:r>
      <w:r>
        <w:rPr>
          <w:rFonts w:ascii="Calibri" w:hAnsi="Calibri" w:cs="Calibri"/>
          <w:lang w:val="pt-BR"/>
        </w:rPr>
        <w:tab/>
      </w:r>
      <w:proofErr w:type="gramEnd"/>
      <w:r>
        <w:rPr>
          <w:rFonts w:ascii="Calibri" w:hAnsi="Calibri" w:cs="Calibri"/>
          <w:lang w:val="pt-BR"/>
        </w:rPr>
        <w:t>CLM.</w:t>
      </w:r>
      <w:r w:rsidR="002E08D6">
        <w:rPr>
          <w:rFonts w:ascii="Calibri" w:hAnsi="Calibri" w:cs="Calibri"/>
          <w:lang w:val="pt-BR"/>
        </w:rPr>
        <w:t xml:space="preserve">017 </w:t>
      </w:r>
      <w:r w:rsidR="009B15FA">
        <w:rPr>
          <w:rFonts w:ascii="Calibri" w:hAnsi="Calibri" w:cs="Calibri"/>
          <w:lang w:val="pt-BR"/>
        </w:rPr>
        <w:t>–</w:t>
      </w:r>
      <w:r>
        <w:rPr>
          <w:rFonts w:ascii="Calibri" w:hAnsi="Calibri" w:cs="Calibri"/>
          <w:lang w:val="pt-BR"/>
        </w:rPr>
        <w:t xml:space="preserve"> </w:t>
      </w:r>
      <w:r w:rsidR="00114E40">
        <w:rPr>
          <w:rFonts w:ascii="Calibri" w:hAnsi="Calibri" w:cs="Calibri"/>
          <w:lang w:val="pt-BR"/>
        </w:rPr>
        <w:t>Envio de Alertas</w:t>
      </w:r>
      <w:r>
        <w:rPr>
          <w:rFonts w:ascii="Calibri" w:hAnsi="Calibri" w:cs="Calibri"/>
          <w:lang w:val="pt-BR"/>
        </w:rPr>
        <w:t>.</w:t>
      </w:r>
    </w:p>
    <w:p w:rsidR="00F11370" w:rsidRPr="00156283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Data de Criação:</w:t>
      </w:r>
      <w:r w:rsidR="00CA7818" w:rsidRPr="00156283">
        <w:rPr>
          <w:rFonts w:ascii="Calibri" w:hAnsi="Calibri" w:cs="Calibri"/>
          <w:lang w:val="pt-BR"/>
        </w:rPr>
        <w:t xml:space="preserve"> </w:t>
      </w:r>
      <w:r w:rsidR="002B1084" w:rsidRPr="00156283">
        <w:rPr>
          <w:rFonts w:ascii="Calibri" w:hAnsi="Calibri" w:cs="Calibri"/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0A72477" wp14:editId="072ECB3E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58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61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5089E5" id="Group 737" o:spid="_x0000_s1026" style="position:absolute;margin-left:336pt;margin-top:577.5pt;width:3in;height:80.25pt;z-index:251659264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7f/BbEAAAA2wAAAA8AAABkcnMvZG93bnJldi54bWxEj8FqwzAQRO+F/IPYQm6NnARcx40SQqFg&#10;k/ZQNx+wWFvb1FoZSYntv48KhR6HmXnD7I+T6cWNnO8sK1ivEhDEtdUdNwouX29PGQgfkDX2lknB&#10;TB6Oh8XDHnNtR/6kWxUaESHsc1TQhjDkUvq6JYN+ZQfi6H1bZzBE6RqpHY4Rbnq5SZJUGuw4LrQ4&#10;0GtL9U91NQqK60dZZvWUZufNe3DPlZ7tdqfU8nE6vYAINIX/8F+70ArSNfx+iT9AHu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7f/BbEAAAA2wAAAA8AAAAAAAAAAAAAAAAA&#10;nwIAAGRycy9kb3ducmV2LnhtbFBLBQYAAAAABAAEAPcAAACQAwAAAAA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G6HiPFAAAA2wAAAA8AAABkcnMvZG93bnJldi54bWxEj0FrwkAUhO8F/8PyCr0U3VSKSMwqRSgU&#10;Gw+mYjw+s88kmH0bsluT/ntXEHocZuYbJlkNphFX6lxtWcHbJAJBXFhdc6lg//M5noNwHlljY5kU&#10;/JGD1XL0lGCsbc87uma+FAHCLkYFlfdtLKUrKjLoJrYlDt7ZdgZ9kF0pdYd9gJtGTqNoJg3WHBYq&#10;bGldUXHJfo2CdNscvzdpviv14f2E+yHfvPas1Mvz8LEA4Wnw/+FH+0srmE3h/iX8ALm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uh4jxQAAANsAAAAPAAAAAAAAAAAAAAAA&#10;AJ8CAABkcnMvZG93bnJldi54bWxQSwUGAAAAAAQABAD3AAAAkQMAAAAA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YWhHBAAAA2wAAAA8AAABkcnMvZG93bnJldi54bWxEj19rgzAUxd8H+w7hDvY2YzuQYY1SCqV7&#10;1a7Qvl3MnXGaGzFZ6779Uhjs8XD+/DhFtdhRXGn2vWMFqyQFQdw63XOn4OO4f3kD4QOyxtExKfgh&#10;D1X5+FBgrt2Na7o2oRNxhH2OCkwIUy6lbw1Z9ImbiKP36WaLIcq5k3rGWxy3o1ynaSYt9hwJBifa&#10;GWqH5ttGyJexHZ3ofFod0nU9NFPr/UWp56dluwERaAn/4b/2u1aQvcL9S/wBsvw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aYWhHBAAAA2wAAAA8AAAAAAAAAAAAAAAAAnwIA&#10;AGRycy9kb3ducmV2LnhtbFBLBQYAAAAABAAEAPcAAACNAwAAAAA=&#10;">
                  <v:imagedata r:id="rId14" o:title=""/>
                </v:shape>
              </v:group>
            </w:pict>
          </mc:Fallback>
        </mc:AlternateContent>
      </w:r>
      <w:r w:rsidR="007A08E6" w:rsidRPr="00156283">
        <w:rPr>
          <w:rFonts w:ascii="Calibri" w:hAnsi="Calibri" w:cs="Calibri"/>
          <w:lang w:val="pt-BR"/>
        </w:rPr>
        <w:tab/>
      </w:r>
      <w:r w:rsidR="007A08E6" w:rsidRPr="00156283">
        <w:rPr>
          <w:rFonts w:ascii="Calibri" w:hAnsi="Calibri" w:cs="Calibri"/>
          <w:lang w:val="pt-BR"/>
        </w:rPr>
        <w:tab/>
      </w:r>
      <w:r w:rsidR="007A08E6" w:rsidRPr="00156283">
        <w:rPr>
          <w:rFonts w:ascii="Calibri" w:hAnsi="Calibri" w:cs="Calibri"/>
          <w:lang w:val="pt-BR"/>
        </w:rPr>
        <w:tab/>
      </w:r>
      <w:r w:rsidR="00FE6FC8" w:rsidRPr="00156283">
        <w:rPr>
          <w:rFonts w:ascii="Calibri" w:hAnsi="Calibri" w:cs="Calibri"/>
          <w:lang w:val="pt-BR"/>
        </w:rPr>
        <w:t>1</w:t>
      </w:r>
      <w:r w:rsidR="00114E40" w:rsidRPr="00156283">
        <w:rPr>
          <w:rFonts w:ascii="Calibri" w:hAnsi="Calibri" w:cs="Calibri"/>
          <w:lang w:val="pt-BR"/>
        </w:rPr>
        <w:t>5</w:t>
      </w:r>
      <w:r w:rsidR="00A94333" w:rsidRPr="00156283">
        <w:rPr>
          <w:rFonts w:ascii="Calibri" w:hAnsi="Calibri" w:cs="Calibri"/>
          <w:lang w:val="pt-BR"/>
        </w:rPr>
        <w:t>/0</w:t>
      </w:r>
      <w:r w:rsidR="009B15FA" w:rsidRPr="00156283">
        <w:rPr>
          <w:rFonts w:ascii="Calibri" w:hAnsi="Calibri" w:cs="Calibri"/>
          <w:lang w:val="pt-BR"/>
        </w:rPr>
        <w:t>7</w:t>
      </w:r>
      <w:r w:rsidR="00A94333" w:rsidRPr="00156283">
        <w:rPr>
          <w:rFonts w:ascii="Calibri" w:hAnsi="Calibri" w:cs="Calibri"/>
          <w:lang w:val="pt-BR"/>
        </w:rPr>
        <w:t>/2013</w:t>
      </w:r>
    </w:p>
    <w:p w:rsidR="007A08E6" w:rsidRPr="003B28ED" w:rsidRDefault="007A08E6" w:rsidP="00F11370">
      <w:pPr>
        <w:rPr>
          <w:rFonts w:ascii="Calibri" w:hAnsi="Calibri" w:cs="Calibri"/>
          <w:lang w:val="pt-BR"/>
        </w:rPr>
      </w:pPr>
      <w:r w:rsidRPr="007A08E6">
        <w:rPr>
          <w:rFonts w:ascii="Calibri" w:hAnsi="Calibri" w:cs="Calibri"/>
          <w:lang w:val="pt-BR"/>
        </w:rPr>
        <w:t xml:space="preserve">Versão </w:t>
      </w:r>
      <w:proofErr w:type="gramStart"/>
      <w:r w:rsidRPr="007A08E6">
        <w:rPr>
          <w:rFonts w:ascii="Calibri" w:hAnsi="Calibri" w:cs="Calibri"/>
          <w:lang w:val="pt-BR"/>
        </w:rPr>
        <w:t>atual:</w:t>
      </w:r>
      <w:r>
        <w:rPr>
          <w:rFonts w:ascii="Calibri" w:hAnsi="Calibri" w:cs="Calibri"/>
          <w:lang w:val="pt-BR"/>
        </w:rPr>
        <w:tab/>
      </w:r>
      <w:proofErr w:type="gramEnd"/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</w:r>
      <w:del w:id="0" w:author="Engineering do Brasil S.A" w:date="2015-07-03T12:41:00Z">
        <w:r w:rsidR="00D85AE4" w:rsidDel="001D5FAF">
          <w:rPr>
            <w:rFonts w:ascii="Calibri" w:hAnsi="Calibri" w:cs="Calibri"/>
            <w:lang w:val="pt-BR"/>
          </w:rPr>
          <w:delText>3</w:delText>
        </w:r>
        <w:r w:rsidDel="001D5FAF">
          <w:rPr>
            <w:rFonts w:ascii="Calibri" w:hAnsi="Calibri" w:cs="Calibri"/>
            <w:lang w:val="pt-BR"/>
          </w:rPr>
          <w:delText>.0</w:delText>
        </w:r>
      </w:del>
      <w:ins w:id="1" w:author="Engineering do Brasil S.A" w:date="2015-07-03T12:41:00Z">
        <w:r w:rsidR="001D5FAF">
          <w:rPr>
            <w:rFonts w:ascii="Calibri" w:hAnsi="Calibri" w:cs="Calibri"/>
            <w:lang w:val="pt-BR"/>
          </w:rPr>
          <w:t>4.0</w:t>
        </w:r>
      </w:ins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proofErr w:type="gramStart"/>
      <w:r w:rsidRPr="003B28ED">
        <w:rPr>
          <w:rFonts w:ascii="Calibri" w:hAnsi="Calibri" w:cs="Calibri"/>
          <w:lang w:val="pt-BR"/>
        </w:rPr>
        <w:t>Escrito Por</w:t>
      </w:r>
      <w:proofErr w:type="gramEnd"/>
      <w:r w:rsidRPr="003B28ED">
        <w:rPr>
          <w:rFonts w:ascii="Calibri" w:hAnsi="Calibri" w:cs="Calibri"/>
          <w:lang w:val="pt-BR"/>
        </w:rPr>
        <w:t>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9B15FA">
        <w:rPr>
          <w:rFonts w:ascii="Calibri" w:hAnsi="Calibri" w:cs="Calibri"/>
          <w:lang w:val="pt-BR"/>
        </w:rPr>
        <w:t>Adilson Pereira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Revisado Por: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  <w:t>Sheilla Melo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Última Modificação:</w:t>
      </w:r>
      <w:r w:rsidR="00CA7818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del w:id="2" w:author="Engineering do Brasil S.A" w:date="2015-07-03T12:42:00Z">
        <w:r w:rsidR="00D85AE4" w:rsidDel="001D5FAF">
          <w:rPr>
            <w:rFonts w:ascii="Calibri" w:hAnsi="Calibri" w:cs="Calibri"/>
            <w:lang w:val="pt-BR"/>
          </w:rPr>
          <w:delText>1</w:delText>
        </w:r>
        <w:r w:rsidR="007B10A0" w:rsidDel="001D5FAF">
          <w:rPr>
            <w:rFonts w:ascii="Calibri" w:hAnsi="Calibri" w:cs="Calibri"/>
            <w:lang w:val="pt-BR"/>
          </w:rPr>
          <w:delText>4</w:delText>
        </w:r>
        <w:r w:rsidR="001C28F8" w:rsidDel="001D5FAF">
          <w:rPr>
            <w:rFonts w:ascii="Calibri" w:hAnsi="Calibri" w:cs="Calibri"/>
            <w:lang w:val="pt-BR"/>
          </w:rPr>
          <w:delText>/</w:delText>
        </w:r>
        <w:r w:rsidR="00D85AE4" w:rsidDel="001D5FAF">
          <w:rPr>
            <w:rFonts w:ascii="Calibri" w:hAnsi="Calibri" w:cs="Calibri"/>
            <w:lang w:val="pt-BR"/>
          </w:rPr>
          <w:delText>08</w:delText>
        </w:r>
        <w:r w:rsidR="001C28F8" w:rsidDel="001D5FAF">
          <w:rPr>
            <w:rFonts w:ascii="Calibri" w:hAnsi="Calibri" w:cs="Calibri"/>
            <w:lang w:val="pt-BR"/>
          </w:rPr>
          <w:delText>/2014</w:delText>
        </w:r>
      </w:del>
      <w:ins w:id="3" w:author="Engineering do Brasil S.A" w:date="2015-07-03T12:42:00Z">
        <w:r w:rsidR="001D5FAF">
          <w:rPr>
            <w:rFonts w:ascii="Calibri" w:hAnsi="Calibri" w:cs="Calibri"/>
            <w:lang w:val="pt-BR"/>
          </w:rPr>
          <w:t>12/06/2015</w:t>
        </w:r>
      </w:ins>
      <w:bookmarkStart w:id="4" w:name="_GoBack"/>
      <w:bookmarkEnd w:id="4"/>
      <w:r w:rsidR="007A08E6" w:rsidRPr="007A08E6">
        <w:rPr>
          <w:rFonts w:ascii="Calibri" w:hAnsi="Calibri" w:cs="Calibri"/>
          <w:lang w:val="pt-BR"/>
        </w:rPr>
        <w:t>.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</w:p>
    <w:p w:rsidR="00CA7818" w:rsidRDefault="00E96618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8240" behindDoc="0" locked="0" layoutInCell="1" allowOverlap="1" wp14:anchorId="2937AD1E" wp14:editId="57F91616">
            <wp:simplePos x="0" y="0"/>
            <wp:positionH relativeFrom="margin">
              <wp:posOffset>4344035</wp:posOffset>
            </wp:positionH>
            <wp:positionV relativeFrom="margin">
              <wp:posOffset>7833995</wp:posOffset>
            </wp:positionV>
            <wp:extent cx="2209165" cy="793115"/>
            <wp:effectExtent l="0" t="0" r="635" b="6985"/>
            <wp:wrapSquare wrapText="bothSides"/>
            <wp:docPr id="1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1370" w:rsidRPr="003B28ED">
        <w:rPr>
          <w:rFonts w:ascii="Calibri" w:hAnsi="Calibri" w:cs="Calibri"/>
          <w:sz w:val="32"/>
          <w:szCs w:val="32"/>
          <w:lang w:val="pt-BR"/>
        </w:rPr>
        <w:br w:type="page"/>
      </w: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lastRenderedPageBreak/>
        <w:t>Índice</w:t>
      </w:r>
    </w:p>
    <w:p w:rsidR="0087563B" w:rsidRDefault="004A2D32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begin"/>
      </w:r>
      <w:r w:rsidR="004F002C" w:rsidRPr="0053034D">
        <w:rPr>
          <w:rFonts w:ascii="Calibri" w:hAnsi="Calibri" w:cs="Calibri"/>
          <w:b w:val="0"/>
          <w:i w:val="0"/>
          <w:sz w:val="20"/>
          <w:lang w:val="pt-BR"/>
        </w:rPr>
        <w:instrText xml:space="preserve"> TOC \o "1-3" </w:instrText>
      </w: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separate"/>
      </w:r>
      <w:r w:rsidR="0087563B" w:rsidRPr="009C4ADF">
        <w:rPr>
          <w:rFonts w:ascii="Calibri" w:hAnsi="Calibri" w:cs="Calibri"/>
          <w:color w:val="29323D"/>
          <w:lang w:val="pt-BR"/>
        </w:rPr>
        <w:t>1.</w:t>
      </w:r>
      <w:r w:rsidR="0087563B"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="0087563B" w:rsidRPr="009C4ADF">
        <w:rPr>
          <w:rFonts w:ascii="Calibri" w:hAnsi="Calibri" w:cs="Calibri"/>
          <w:color w:val="29323D"/>
          <w:lang w:val="pt-BR"/>
        </w:rPr>
        <w:t>Histórico do Documento</w:t>
      </w:r>
      <w:r w:rsidR="0087563B" w:rsidRPr="00087C6D">
        <w:rPr>
          <w:lang w:val="pt-BR"/>
        </w:rPr>
        <w:tab/>
      </w:r>
      <w:r w:rsidR="0087563B">
        <w:fldChar w:fldCharType="begin"/>
      </w:r>
      <w:r w:rsidR="0087563B" w:rsidRPr="00087C6D">
        <w:rPr>
          <w:lang w:val="pt-BR"/>
        </w:rPr>
        <w:instrText xml:space="preserve"> PAGEREF _Toc395103752 \h </w:instrText>
      </w:r>
      <w:r w:rsidR="0087563B">
        <w:fldChar w:fldCharType="separate"/>
      </w:r>
      <w:r w:rsidR="0087563B" w:rsidRPr="00087C6D">
        <w:rPr>
          <w:lang w:val="pt-BR"/>
        </w:rPr>
        <w:t>3</w:t>
      </w:r>
      <w:r w:rsidR="0087563B">
        <w:fldChar w:fldCharType="end"/>
      </w:r>
    </w:p>
    <w:p w:rsidR="0087563B" w:rsidRDefault="0087563B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9C4ADF">
        <w:rPr>
          <w:rFonts w:ascii="Calibri" w:hAnsi="Calibri" w:cs="Calibri"/>
          <w:color w:val="29323D"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9C4ADF">
        <w:rPr>
          <w:rFonts w:ascii="Calibri" w:hAnsi="Calibri" w:cs="Calibri"/>
          <w:color w:val="29323D"/>
          <w:lang w:val="pt-BR"/>
        </w:rPr>
        <w:t>Documentos Relacionados</w:t>
      </w:r>
      <w:r w:rsidRPr="00087C6D">
        <w:rPr>
          <w:lang w:val="pt-BR"/>
        </w:rPr>
        <w:tab/>
      </w:r>
      <w:r>
        <w:fldChar w:fldCharType="begin"/>
      </w:r>
      <w:r w:rsidRPr="00087C6D">
        <w:rPr>
          <w:lang w:val="pt-BR"/>
        </w:rPr>
        <w:instrText xml:space="preserve"> PAGEREF _Toc395103753 \h </w:instrText>
      </w:r>
      <w:r>
        <w:fldChar w:fldCharType="separate"/>
      </w:r>
      <w:r w:rsidRPr="00087C6D">
        <w:rPr>
          <w:lang w:val="pt-BR"/>
        </w:rPr>
        <w:t>3</w:t>
      </w:r>
      <w:r>
        <w:fldChar w:fldCharType="end"/>
      </w:r>
    </w:p>
    <w:p w:rsidR="0087563B" w:rsidRDefault="0087563B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9C4ADF">
        <w:rPr>
          <w:rFonts w:ascii="Calibri" w:hAnsi="Calibri" w:cs="Calibri"/>
          <w:color w:val="29323D"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9C4ADF">
        <w:rPr>
          <w:rFonts w:ascii="Calibri" w:hAnsi="Calibri" w:cs="Calibri"/>
          <w:color w:val="29323D"/>
          <w:lang w:val="pt-BR"/>
        </w:rPr>
        <w:t>Abreviações</w:t>
      </w:r>
      <w:r w:rsidRPr="00087C6D">
        <w:rPr>
          <w:lang w:val="pt-BR"/>
        </w:rPr>
        <w:tab/>
      </w:r>
      <w:r>
        <w:fldChar w:fldCharType="begin"/>
      </w:r>
      <w:r w:rsidRPr="00087C6D">
        <w:rPr>
          <w:lang w:val="pt-BR"/>
        </w:rPr>
        <w:instrText xml:space="preserve"> PAGEREF _Toc395103754 \h </w:instrText>
      </w:r>
      <w:r>
        <w:fldChar w:fldCharType="separate"/>
      </w:r>
      <w:r w:rsidRPr="00087C6D">
        <w:rPr>
          <w:lang w:val="pt-BR"/>
        </w:rPr>
        <w:t>3</w:t>
      </w:r>
      <w:r>
        <w:fldChar w:fldCharType="end"/>
      </w:r>
    </w:p>
    <w:p w:rsidR="0087563B" w:rsidRDefault="0087563B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9C4ADF">
        <w:rPr>
          <w:rFonts w:ascii="Calibri" w:hAnsi="Calibri" w:cs="Calibri"/>
          <w:color w:val="29323D"/>
          <w:lang w:val="pt-BR"/>
        </w:rPr>
        <w:t>4.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9C4ADF">
        <w:rPr>
          <w:rFonts w:ascii="Calibri" w:hAnsi="Calibri" w:cs="Calibri"/>
          <w:color w:val="29323D"/>
          <w:lang w:val="pt-BR"/>
        </w:rPr>
        <w:t>Visão Geral</w:t>
      </w:r>
      <w:r w:rsidRPr="00087C6D">
        <w:rPr>
          <w:lang w:val="pt-BR"/>
        </w:rPr>
        <w:tab/>
      </w:r>
      <w:r>
        <w:fldChar w:fldCharType="begin"/>
      </w:r>
      <w:r w:rsidRPr="00087C6D">
        <w:rPr>
          <w:lang w:val="pt-BR"/>
        </w:rPr>
        <w:instrText xml:space="preserve"> PAGEREF _Toc395103755 \h </w:instrText>
      </w:r>
      <w:r>
        <w:fldChar w:fldCharType="separate"/>
      </w:r>
      <w:r w:rsidRPr="00087C6D">
        <w:rPr>
          <w:lang w:val="pt-BR"/>
        </w:rPr>
        <w:t>3</w:t>
      </w:r>
      <w:r>
        <w:fldChar w:fldCharType="end"/>
      </w:r>
    </w:p>
    <w:p w:rsidR="0087563B" w:rsidRDefault="0087563B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9C4ADF">
        <w:rPr>
          <w:rFonts w:ascii="Calibri" w:hAnsi="Calibri" w:cs="Calibri"/>
          <w:color w:val="29323D"/>
          <w:lang w:val="pt-BR"/>
        </w:rPr>
        <w:t>5.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9C4ADF">
        <w:rPr>
          <w:rFonts w:ascii="Calibri" w:hAnsi="Calibri" w:cs="Calibri"/>
          <w:color w:val="29323D"/>
          <w:lang w:val="pt-BR"/>
        </w:rPr>
        <w:t>Requisitos Funcionais</w:t>
      </w:r>
      <w:r w:rsidRPr="00087C6D">
        <w:rPr>
          <w:lang w:val="pt-BR"/>
        </w:rPr>
        <w:tab/>
      </w:r>
      <w:r>
        <w:fldChar w:fldCharType="begin"/>
      </w:r>
      <w:r w:rsidRPr="00087C6D">
        <w:rPr>
          <w:lang w:val="pt-BR"/>
        </w:rPr>
        <w:instrText xml:space="preserve"> PAGEREF _Toc395103756 \h </w:instrText>
      </w:r>
      <w:r>
        <w:fldChar w:fldCharType="separate"/>
      </w:r>
      <w:r w:rsidRPr="00087C6D">
        <w:rPr>
          <w:lang w:val="pt-BR"/>
        </w:rPr>
        <w:t>3</w:t>
      </w:r>
      <w:r>
        <w:fldChar w:fldCharType="end"/>
      </w:r>
    </w:p>
    <w:p w:rsidR="0087563B" w:rsidRDefault="0087563B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9C4ADF">
        <w:rPr>
          <w:rFonts w:ascii="Calibri" w:hAnsi="Calibri" w:cs="Calibri"/>
          <w:color w:val="29323D"/>
          <w:lang w:val="pt-BR"/>
        </w:rPr>
        <w:t>6.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9C4ADF">
        <w:rPr>
          <w:rFonts w:ascii="Calibri" w:hAnsi="Calibri" w:cs="Calibri"/>
          <w:color w:val="29323D"/>
          <w:lang w:val="pt-BR"/>
        </w:rPr>
        <w:t>Premissas</w:t>
      </w:r>
      <w:r w:rsidRPr="00087C6D">
        <w:rPr>
          <w:lang w:val="pt-BR"/>
        </w:rPr>
        <w:tab/>
      </w:r>
      <w:r>
        <w:fldChar w:fldCharType="begin"/>
      </w:r>
      <w:r w:rsidRPr="00087C6D">
        <w:rPr>
          <w:lang w:val="pt-BR"/>
        </w:rPr>
        <w:instrText xml:space="preserve"> PAGEREF _Toc395103757 \h </w:instrText>
      </w:r>
      <w:r>
        <w:fldChar w:fldCharType="separate"/>
      </w:r>
      <w:r w:rsidRPr="00087C6D">
        <w:rPr>
          <w:lang w:val="pt-BR"/>
        </w:rPr>
        <w:t>4</w:t>
      </w:r>
      <w:r>
        <w:fldChar w:fldCharType="end"/>
      </w:r>
    </w:p>
    <w:p w:rsidR="0087563B" w:rsidRDefault="0087563B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9C4ADF">
        <w:rPr>
          <w:rFonts w:ascii="Calibri" w:hAnsi="Calibri" w:cs="Calibri"/>
          <w:color w:val="29323D"/>
          <w:lang w:val="pt-BR"/>
        </w:rPr>
        <w:t>7.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9C4ADF">
        <w:rPr>
          <w:rFonts w:ascii="Calibri" w:hAnsi="Calibri" w:cs="Calibri"/>
          <w:color w:val="29323D"/>
          <w:lang w:val="pt-BR"/>
        </w:rPr>
        <w:t>Riscos</w:t>
      </w:r>
      <w:r w:rsidRPr="00087C6D">
        <w:rPr>
          <w:lang w:val="pt-BR"/>
        </w:rPr>
        <w:tab/>
      </w:r>
      <w:r>
        <w:fldChar w:fldCharType="begin"/>
      </w:r>
      <w:r w:rsidRPr="00087C6D">
        <w:rPr>
          <w:lang w:val="pt-BR"/>
        </w:rPr>
        <w:instrText xml:space="preserve"> PAGEREF _Toc395103758 \h </w:instrText>
      </w:r>
      <w:r>
        <w:fldChar w:fldCharType="separate"/>
      </w:r>
      <w:r w:rsidRPr="00087C6D">
        <w:rPr>
          <w:lang w:val="pt-BR"/>
        </w:rPr>
        <w:t>5</w:t>
      </w:r>
      <w:r>
        <w:fldChar w:fldCharType="end"/>
      </w:r>
    </w:p>
    <w:p w:rsidR="0087563B" w:rsidRDefault="0087563B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9C4ADF">
        <w:rPr>
          <w:rFonts w:ascii="Calibri" w:hAnsi="Calibri" w:cs="Calibri"/>
          <w:color w:val="29323D"/>
          <w:lang w:val="pt-BR"/>
        </w:rPr>
        <w:t>8.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9C4ADF">
        <w:rPr>
          <w:rFonts w:ascii="Calibri" w:hAnsi="Calibri" w:cs="Calibri"/>
          <w:color w:val="29323D"/>
          <w:lang w:val="pt-BR"/>
        </w:rPr>
        <w:t>Escopo Negativo</w:t>
      </w:r>
      <w:r w:rsidRPr="00087C6D">
        <w:rPr>
          <w:lang w:val="pt-BR"/>
        </w:rPr>
        <w:tab/>
      </w:r>
      <w:r>
        <w:fldChar w:fldCharType="begin"/>
      </w:r>
      <w:r w:rsidRPr="00087C6D">
        <w:rPr>
          <w:lang w:val="pt-BR"/>
        </w:rPr>
        <w:instrText xml:space="preserve"> PAGEREF _Toc395103759 \h </w:instrText>
      </w:r>
      <w:r>
        <w:fldChar w:fldCharType="separate"/>
      </w:r>
      <w:r w:rsidRPr="00087C6D">
        <w:rPr>
          <w:lang w:val="pt-BR"/>
        </w:rPr>
        <w:t>5</w:t>
      </w:r>
      <w:r>
        <w:fldChar w:fldCharType="end"/>
      </w:r>
    </w:p>
    <w:p w:rsidR="0087563B" w:rsidRDefault="0087563B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9C4ADF">
        <w:rPr>
          <w:rFonts w:ascii="Calibri" w:hAnsi="Calibri" w:cs="Calibri"/>
          <w:color w:val="29323D"/>
          <w:lang w:val="pt-BR"/>
        </w:rPr>
        <w:t>9.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9C4ADF">
        <w:rPr>
          <w:rFonts w:ascii="Calibri" w:hAnsi="Calibri" w:cs="Calibri"/>
          <w:color w:val="29323D"/>
          <w:lang w:val="pt-BR"/>
        </w:rPr>
        <w:t>Aprovação do documento</w:t>
      </w:r>
      <w:r w:rsidRPr="00087C6D">
        <w:rPr>
          <w:lang w:val="pt-BR"/>
        </w:rPr>
        <w:tab/>
      </w:r>
      <w:r>
        <w:fldChar w:fldCharType="begin"/>
      </w:r>
      <w:r w:rsidRPr="00087C6D">
        <w:rPr>
          <w:lang w:val="pt-BR"/>
        </w:rPr>
        <w:instrText xml:space="preserve"> PAGEREF _Toc395103760 \h </w:instrText>
      </w:r>
      <w:r>
        <w:fldChar w:fldCharType="separate"/>
      </w:r>
      <w:r w:rsidRPr="00087C6D">
        <w:rPr>
          <w:lang w:val="pt-BR"/>
        </w:rPr>
        <w:t>5</w:t>
      </w:r>
      <w:r>
        <w:fldChar w:fldCharType="end"/>
      </w:r>
    </w:p>
    <w:p w:rsidR="009B1482" w:rsidRPr="003B28ED" w:rsidRDefault="004A2D32" w:rsidP="009B1482">
      <w:pPr>
        <w:tabs>
          <w:tab w:val="right" w:leader="dot" w:pos="9781"/>
        </w:tabs>
        <w:jc w:val="center"/>
        <w:rPr>
          <w:rFonts w:ascii="Calibri" w:hAnsi="Calibri" w:cs="Calibri"/>
          <w:b/>
          <w:noProof/>
          <w:lang w:val="pt-BR"/>
        </w:rPr>
      </w:pPr>
      <w:r w:rsidRPr="0053034D">
        <w:rPr>
          <w:rFonts w:ascii="Calibri" w:hAnsi="Calibri" w:cs="Calibri"/>
          <w:noProof/>
          <w:lang w:val="pt-BR"/>
        </w:rPr>
        <w:fldChar w:fldCharType="end"/>
      </w:r>
      <w:r w:rsidR="006B0368" w:rsidRPr="003B28ED">
        <w:rPr>
          <w:rFonts w:ascii="Calibri" w:hAnsi="Calibri" w:cs="Calibri"/>
          <w:b/>
          <w:noProof/>
          <w:lang w:val="pt-BR"/>
        </w:rPr>
        <w:br w:type="column"/>
      </w: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5" w:name="_Toc178139953"/>
      <w:bookmarkStart w:id="6" w:name="_Toc244516100"/>
      <w:bookmarkStart w:id="7" w:name="_Toc395103752"/>
      <w:r w:rsidRPr="003B28ED">
        <w:rPr>
          <w:rFonts w:ascii="Calibri" w:hAnsi="Calibri" w:cs="Calibri"/>
          <w:color w:val="29323D"/>
          <w:lang w:val="pt-BR"/>
        </w:rPr>
        <w:t>Histórico do Documento</w:t>
      </w:r>
      <w:bookmarkEnd w:id="5"/>
      <w:bookmarkEnd w:id="6"/>
      <w:bookmarkEnd w:id="7"/>
    </w:p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6"/>
        <w:gridCol w:w="1115"/>
        <w:gridCol w:w="1805"/>
        <w:gridCol w:w="2994"/>
        <w:gridCol w:w="3244"/>
      </w:tblGrid>
      <w:tr w:rsidR="00D64D97" w:rsidRPr="009B1482" w:rsidTr="00D64D97">
        <w:trPr>
          <w:cantSplit/>
        </w:trPr>
        <w:tc>
          <w:tcPr>
            <w:tcW w:w="41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Versões</w:t>
            </w:r>
          </w:p>
        </w:tc>
        <w:tc>
          <w:tcPr>
            <w:tcW w:w="55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903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Atualizado Por</w:t>
            </w:r>
          </w:p>
        </w:tc>
        <w:tc>
          <w:tcPr>
            <w:tcW w:w="149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623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Descrição</w:t>
            </w:r>
          </w:p>
        </w:tc>
      </w:tr>
      <w:tr w:rsidR="00D64D97" w:rsidRPr="008E0552" w:rsidTr="00D64D97">
        <w:trPr>
          <w:cantSplit/>
        </w:trPr>
        <w:tc>
          <w:tcPr>
            <w:tcW w:w="418" w:type="pct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1.0</w:t>
            </w:r>
          </w:p>
        </w:tc>
        <w:tc>
          <w:tcPr>
            <w:tcW w:w="558" w:type="pct"/>
          </w:tcPr>
          <w:p w:rsidR="00D64D97" w:rsidRPr="002A76FF" w:rsidRDefault="00FE6FC8" w:rsidP="00114E4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</w:t>
            </w:r>
            <w:r w:rsidR="00114E40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5</w:t>
            </w:r>
            <w:r w:rsidR="00D64D97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/0</w:t>
            </w:r>
            <w:r w:rsidR="009B15FA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7</w:t>
            </w:r>
            <w:r w:rsidR="00D64D97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/2013</w:t>
            </w:r>
          </w:p>
        </w:tc>
        <w:tc>
          <w:tcPr>
            <w:tcW w:w="903" w:type="pct"/>
          </w:tcPr>
          <w:p w:rsidR="00D64D97" w:rsidRPr="002A76FF" w:rsidRDefault="009B15FA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498" w:type="pct"/>
          </w:tcPr>
          <w:p w:rsidR="00D64D97" w:rsidRDefault="00D64D97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D64D97" w:rsidRPr="002A76FF" w:rsidRDefault="009B1482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Versão inicial</w:t>
            </w:r>
          </w:p>
        </w:tc>
      </w:tr>
      <w:tr w:rsidR="001C28F8" w:rsidRPr="001D5FAF" w:rsidTr="00D64D97">
        <w:trPr>
          <w:cantSplit/>
        </w:trPr>
        <w:tc>
          <w:tcPr>
            <w:tcW w:w="418" w:type="pct"/>
          </w:tcPr>
          <w:p w:rsidR="001C28F8" w:rsidRDefault="001C28F8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2.0</w:t>
            </w:r>
          </w:p>
        </w:tc>
        <w:tc>
          <w:tcPr>
            <w:tcW w:w="558" w:type="pct"/>
          </w:tcPr>
          <w:p w:rsidR="001C28F8" w:rsidRDefault="001C28F8" w:rsidP="00114E4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28/04/2014</w:t>
            </w:r>
          </w:p>
        </w:tc>
        <w:tc>
          <w:tcPr>
            <w:tcW w:w="903" w:type="pct"/>
          </w:tcPr>
          <w:p w:rsidR="001C28F8" w:rsidRDefault="001C28F8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Sheilla Melo</w:t>
            </w:r>
          </w:p>
        </w:tc>
        <w:tc>
          <w:tcPr>
            <w:tcW w:w="1498" w:type="pct"/>
          </w:tcPr>
          <w:p w:rsidR="001C28F8" w:rsidRDefault="001C28F8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Consultora SAP</w:t>
            </w:r>
          </w:p>
        </w:tc>
        <w:tc>
          <w:tcPr>
            <w:tcW w:w="1623" w:type="pct"/>
          </w:tcPr>
          <w:p w:rsidR="001C28F8" w:rsidRDefault="001C28F8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EF atualizada para atender GAP CLM.068</w:t>
            </w:r>
          </w:p>
        </w:tc>
      </w:tr>
      <w:tr w:rsidR="00D85AE4" w:rsidRPr="001D5FAF" w:rsidTr="00D64D97">
        <w:trPr>
          <w:cantSplit/>
        </w:trPr>
        <w:tc>
          <w:tcPr>
            <w:tcW w:w="418" w:type="pct"/>
          </w:tcPr>
          <w:p w:rsidR="00D85AE4" w:rsidRDefault="00D85AE4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3.0</w:t>
            </w:r>
          </w:p>
        </w:tc>
        <w:tc>
          <w:tcPr>
            <w:tcW w:w="558" w:type="pct"/>
          </w:tcPr>
          <w:p w:rsidR="00D85AE4" w:rsidRDefault="00D85AE4" w:rsidP="00847219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</w:t>
            </w:r>
            <w:r w:rsidR="00847219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4</w:t>
            </w: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/08/2014</w:t>
            </w:r>
          </w:p>
        </w:tc>
        <w:tc>
          <w:tcPr>
            <w:tcW w:w="903" w:type="pct"/>
          </w:tcPr>
          <w:p w:rsidR="00D85AE4" w:rsidRDefault="00D85AE4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498" w:type="pct"/>
          </w:tcPr>
          <w:p w:rsidR="00D85AE4" w:rsidRDefault="00D85AE4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D85AE4" w:rsidRDefault="00D85AE4" w:rsidP="00BD128D">
            <w:pPr>
              <w:spacing w:before="60" w:after="60"/>
              <w:jc w:val="both"/>
              <w:rPr>
                <w:rFonts w:ascii="Cambria" w:hAnsi="Cambria" w:cs="Calibri"/>
                <w:b/>
                <w:bCs/>
                <w:kern w:val="28"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EF atualizada para atender GAP CLM.058</w:t>
            </w:r>
          </w:p>
        </w:tc>
      </w:tr>
      <w:tr w:rsidR="001D5FAF" w:rsidRPr="001D5FAF" w:rsidTr="00D64D97">
        <w:trPr>
          <w:cantSplit/>
          <w:ins w:id="8" w:author="Engineering do Brasil S.A" w:date="2015-07-03T12:37:00Z"/>
        </w:trPr>
        <w:tc>
          <w:tcPr>
            <w:tcW w:w="418" w:type="pct"/>
          </w:tcPr>
          <w:p w:rsidR="001D5FAF" w:rsidRDefault="001D5FAF" w:rsidP="001D5FAF">
            <w:pPr>
              <w:spacing w:before="60" w:after="60"/>
              <w:jc w:val="both"/>
              <w:rPr>
                <w:ins w:id="9" w:author="Engineering do Brasil S.A" w:date="2015-07-03T12:37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0" w:author="Engineering do Brasil S.A" w:date="2015-07-03T12:37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4.0</w:t>
              </w:r>
            </w:ins>
          </w:p>
        </w:tc>
        <w:tc>
          <w:tcPr>
            <w:tcW w:w="558" w:type="pct"/>
          </w:tcPr>
          <w:p w:rsidR="001D5FAF" w:rsidRDefault="001D5FAF" w:rsidP="001D5FAF">
            <w:pPr>
              <w:spacing w:before="60" w:after="60"/>
              <w:jc w:val="both"/>
              <w:rPr>
                <w:ins w:id="11" w:author="Engineering do Brasil S.A" w:date="2015-07-03T12:37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2" w:author="Engineering do Brasil S.A" w:date="2015-07-03T12:37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12/06/2015</w:t>
              </w:r>
            </w:ins>
          </w:p>
        </w:tc>
        <w:tc>
          <w:tcPr>
            <w:tcW w:w="903" w:type="pct"/>
          </w:tcPr>
          <w:p w:rsidR="001D5FAF" w:rsidRDefault="001D5FAF" w:rsidP="001D5FAF">
            <w:pPr>
              <w:spacing w:before="60" w:after="60"/>
              <w:jc w:val="both"/>
              <w:rPr>
                <w:ins w:id="13" w:author="Engineering do Brasil S.A" w:date="2015-07-03T12:37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4" w:author="Engineering do Brasil S.A" w:date="2015-07-03T12:37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Roberto Santarello</w:t>
              </w:r>
            </w:ins>
          </w:p>
        </w:tc>
        <w:tc>
          <w:tcPr>
            <w:tcW w:w="1498" w:type="pct"/>
          </w:tcPr>
          <w:p w:rsidR="001D5FAF" w:rsidRDefault="001D5FAF" w:rsidP="001D5FAF">
            <w:pPr>
              <w:spacing w:before="60" w:after="60"/>
              <w:jc w:val="both"/>
              <w:rPr>
                <w:ins w:id="15" w:author="Engineering do Brasil S.A" w:date="2015-07-03T12:37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6" w:author="Engineering do Brasil S.A" w:date="2015-07-03T12:37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Consultor SAP</w:t>
              </w:r>
            </w:ins>
          </w:p>
        </w:tc>
        <w:tc>
          <w:tcPr>
            <w:tcW w:w="1623" w:type="pct"/>
          </w:tcPr>
          <w:p w:rsidR="001D5FAF" w:rsidRDefault="001D5FAF" w:rsidP="001D5FAF">
            <w:pPr>
              <w:spacing w:before="60" w:after="60"/>
              <w:jc w:val="both"/>
              <w:rPr>
                <w:ins w:id="17" w:author="Engineering do Brasil S.A" w:date="2015-07-03T12:37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8" w:author="Engineering do Brasil S.A" w:date="2015-07-03T12:38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 xml:space="preserve">Atualização EF para Projetos Clientes </w:t>
              </w:r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R020, R039 e R044</w:t>
              </w:r>
            </w:ins>
          </w:p>
        </w:tc>
      </w:tr>
    </w:tbl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p w:rsidR="004F002C" w:rsidRPr="003B28ED" w:rsidRDefault="004F002C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9" w:name="_Toc178139954"/>
      <w:bookmarkStart w:id="20" w:name="_Toc244516101"/>
      <w:bookmarkStart w:id="21" w:name="_Toc395103753"/>
      <w:r w:rsidRPr="003B28ED">
        <w:rPr>
          <w:rFonts w:ascii="Calibri" w:hAnsi="Calibri" w:cs="Calibri"/>
          <w:color w:val="29323D"/>
          <w:lang w:val="pt-BR"/>
        </w:rPr>
        <w:t>Documentos Relacionados</w:t>
      </w:r>
      <w:bookmarkEnd w:id="19"/>
      <w:bookmarkEnd w:id="20"/>
      <w:bookmarkEnd w:id="21"/>
    </w:p>
    <w:p w:rsidR="004F002C" w:rsidRPr="002A76FF" w:rsidRDefault="004F002C" w:rsidP="004F002C">
      <w:pPr>
        <w:jc w:val="both"/>
        <w:rPr>
          <w:rFonts w:ascii="Cambria" w:hAnsi="Cambria"/>
          <w:sz w:val="24"/>
          <w:lang w:val="pt-BR"/>
        </w:rPr>
      </w:pPr>
    </w:p>
    <w:p w:rsidR="004F002C" w:rsidRPr="009B1482" w:rsidRDefault="004F002C" w:rsidP="00A553DE">
      <w:pPr>
        <w:jc w:val="both"/>
        <w:rPr>
          <w:rFonts w:ascii="Arial" w:hAnsi="Arial" w:cs="Arial"/>
          <w:color w:val="000000"/>
          <w:lang w:val="pt-BR"/>
        </w:rPr>
      </w:pPr>
      <w:r w:rsidRPr="009B1482">
        <w:rPr>
          <w:rFonts w:ascii="Arial" w:hAnsi="Arial" w:cs="Arial"/>
          <w:color w:val="000000"/>
          <w:lang w:val="pt-BR"/>
        </w:rPr>
        <w:t xml:space="preserve">Os seguintes documentos foram utilizados como referência para a elaboração desta </w:t>
      </w:r>
      <w:r w:rsidR="00E17A95" w:rsidRPr="009B1482">
        <w:rPr>
          <w:rFonts w:ascii="Arial" w:hAnsi="Arial" w:cs="Arial"/>
          <w:color w:val="000000"/>
          <w:lang w:val="pt-BR"/>
        </w:rPr>
        <w:t>proposta</w:t>
      </w:r>
      <w:r w:rsidRPr="009B1482">
        <w:rPr>
          <w:rFonts w:ascii="Arial" w:hAnsi="Arial" w:cs="Arial"/>
          <w:color w:val="000000"/>
          <w:lang w:val="pt-BR"/>
        </w:rPr>
        <w:t xml:space="preserve"> técnica:</w:t>
      </w:r>
    </w:p>
    <w:p w:rsidR="004F002C" w:rsidRPr="002A76FF" w:rsidRDefault="004F002C" w:rsidP="00EB3DCC">
      <w:pPr>
        <w:ind w:left="284"/>
        <w:rPr>
          <w:rFonts w:ascii="Cambria" w:hAnsi="Cambria"/>
          <w:lang w:val="pt-BR"/>
        </w:rPr>
      </w:pPr>
    </w:p>
    <w:tbl>
      <w:tblPr>
        <w:tblW w:w="4966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shd w:val="clear" w:color="auto" w:fill="D9D9D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44"/>
        <w:gridCol w:w="909"/>
        <w:gridCol w:w="1065"/>
        <w:gridCol w:w="6376"/>
      </w:tblGrid>
      <w:tr w:rsidR="00686E76" w:rsidRPr="002A76FF" w:rsidTr="00D64D97">
        <w:trPr>
          <w:cantSplit/>
        </w:trPr>
        <w:tc>
          <w:tcPr>
            <w:tcW w:w="822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Tipo Documento</w:t>
            </w:r>
          </w:p>
        </w:tc>
        <w:tc>
          <w:tcPr>
            <w:tcW w:w="455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Versão</w:t>
            </w:r>
          </w:p>
        </w:tc>
        <w:tc>
          <w:tcPr>
            <w:tcW w:w="533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Data</w:t>
            </w:r>
          </w:p>
        </w:tc>
        <w:tc>
          <w:tcPr>
            <w:tcW w:w="3190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Título</w:t>
            </w:r>
          </w:p>
        </w:tc>
      </w:tr>
      <w:tr w:rsidR="00273D7D" w:rsidRPr="001D5FAF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273D7D" w:rsidRPr="008D6BEE" w:rsidRDefault="00D85303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</w:t>
            </w:r>
          </w:p>
        </w:tc>
        <w:tc>
          <w:tcPr>
            <w:tcW w:w="455" w:type="pct"/>
            <w:shd w:val="clear" w:color="auto" w:fill="auto"/>
          </w:tcPr>
          <w:p w:rsidR="00273D7D" w:rsidRPr="008D6BEE" w:rsidRDefault="00D6279C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3</w:t>
            </w:r>
          </w:p>
        </w:tc>
        <w:tc>
          <w:tcPr>
            <w:tcW w:w="533" w:type="pct"/>
            <w:shd w:val="clear" w:color="auto" w:fill="auto"/>
          </w:tcPr>
          <w:p w:rsidR="00273D7D" w:rsidRPr="008D6BEE" w:rsidRDefault="00273D7D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273D7D" w:rsidRPr="008D6BEE" w:rsidRDefault="002625BF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BBP 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Estrutura</w:t>
            </w:r>
            <w:r w:rsidR="0053402C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Org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anizacional, Dados mestres 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Integração</w:t>
            </w:r>
          </w:p>
        </w:tc>
      </w:tr>
      <w:tr w:rsidR="006B03AE" w:rsidRPr="001D5FAF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6B03AE" w:rsidRPr="008D6BEE" w:rsidRDefault="00D85303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</w:t>
            </w:r>
          </w:p>
        </w:tc>
        <w:tc>
          <w:tcPr>
            <w:tcW w:w="455" w:type="pct"/>
            <w:shd w:val="clear" w:color="auto" w:fill="auto"/>
          </w:tcPr>
          <w:p w:rsidR="006B03AE" w:rsidRPr="008D6BEE" w:rsidRDefault="00D6279C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10</w:t>
            </w:r>
          </w:p>
        </w:tc>
        <w:tc>
          <w:tcPr>
            <w:tcW w:w="533" w:type="pct"/>
            <w:shd w:val="clear" w:color="auto" w:fill="auto"/>
          </w:tcPr>
          <w:p w:rsidR="006B03AE" w:rsidRPr="008D6BEE" w:rsidRDefault="006B03AE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6B03AE" w:rsidRPr="008D6BEE" w:rsidRDefault="002625BF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BBP 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Gestão 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Contratos 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Aquisições</w:t>
            </w:r>
          </w:p>
        </w:tc>
      </w:tr>
      <w:tr w:rsidR="001C28F8" w:rsidRPr="00500230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1C28F8" w:rsidRPr="008D6BEE" w:rsidRDefault="001C28F8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455" w:type="pct"/>
            <w:shd w:val="clear" w:color="auto" w:fill="auto"/>
          </w:tcPr>
          <w:p w:rsidR="001C28F8" w:rsidRPr="008D6BEE" w:rsidRDefault="001C28F8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39</w:t>
            </w:r>
          </w:p>
        </w:tc>
        <w:tc>
          <w:tcPr>
            <w:tcW w:w="533" w:type="pct"/>
            <w:shd w:val="clear" w:color="auto" w:fill="auto"/>
          </w:tcPr>
          <w:p w:rsidR="001C28F8" w:rsidRPr="008D6BEE" w:rsidRDefault="001C28F8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1C28F8" w:rsidRPr="008D6BEE" w:rsidRDefault="001C28F8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Lista de </w:t>
            </w:r>
            <w:proofErr w:type="spellStart"/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GAPs</w:t>
            </w:r>
            <w:proofErr w:type="spellEnd"/>
          </w:p>
        </w:tc>
      </w:tr>
      <w:tr w:rsidR="001D5FAF" w:rsidRPr="001D5FAF" w:rsidTr="00D64D97">
        <w:trPr>
          <w:cantSplit/>
          <w:ins w:id="22" w:author="Engineering do Brasil S.A" w:date="2015-07-03T12:35:00Z"/>
        </w:trPr>
        <w:tc>
          <w:tcPr>
            <w:tcW w:w="822" w:type="pct"/>
            <w:shd w:val="clear" w:color="auto" w:fill="auto"/>
            <w:vAlign w:val="center"/>
          </w:tcPr>
          <w:p w:rsidR="001D5FAF" w:rsidRPr="008D6BEE" w:rsidRDefault="001D5FAF" w:rsidP="008D6BEE">
            <w:pPr>
              <w:spacing w:before="60" w:after="60"/>
              <w:jc w:val="both"/>
              <w:rPr>
                <w:ins w:id="23" w:author="Engineering do Brasil S.A" w:date="2015-07-03T12:35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24" w:author="Engineering do Brasil S.A" w:date="2015-07-03T12:35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Levantamento de Requisitos</w:t>
              </w:r>
            </w:ins>
          </w:p>
        </w:tc>
        <w:tc>
          <w:tcPr>
            <w:tcW w:w="455" w:type="pct"/>
            <w:shd w:val="clear" w:color="auto" w:fill="auto"/>
          </w:tcPr>
          <w:p w:rsidR="001D5FAF" w:rsidRDefault="001D5FAF" w:rsidP="008D6BEE">
            <w:pPr>
              <w:spacing w:before="60" w:after="60"/>
              <w:jc w:val="both"/>
              <w:rPr>
                <w:ins w:id="25" w:author="Engineering do Brasil S.A" w:date="2015-07-03T12:35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26" w:author="Engineering do Brasil S.A" w:date="2015-07-03T12:36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17</w:t>
              </w:r>
            </w:ins>
          </w:p>
        </w:tc>
        <w:tc>
          <w:tcPr>
            <w:tcW w:w="533" w:type="pct"/>
            <w:shd w:val="clear" w:color="auto" w:fill="auto"/>
          </w:tcPr>
          <w:p w:rsidR="001D5FAF" w:rsidRPr="008D6BEE" w:rsidRDefault="001D5FAF" w:rsidP="008D6BEE">
            <w:pPr>
              <w:spacing w:before="60" w:after="60"/>
              <w:jc w:val="both"/>
              <w:rPr>
                <w:ins w:id="27" w:author="Engineering do Brasil S.A" w:date="2015-07-03T12:35:00Z"/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1D5FAF" w:rsidRDefault="001D5FAF" w:rsidP="001D5FAF">
            <w:pPr>
              <w:spacing w:before="60" w:after="60"/>
              <w:jc w:val="both"/>
              <w:rPr>
                <w:ins w:id="28" w:author="Engineering do Brasil S.A" w:date="2015-07-03T12:35:00Z"/>
                <w:rFonts w:ascii="Cambria" w:hAnsi="Cambria" w:cs="Calibri"/>
                <w:bCs/>
                <w:sz w:val="18"/>
                <w:szCs w:val="18"/>
                <w:lang w:val="pt-BR"/>
              </w:rPr>
              <w:pPrChange w:id="29" w:author="Engineering do Brasil S.A" w:date="2015-07-03T12:38:00Z">
                <w:pPr>
                  <w:spacing w:before="60" w:after="60"/>
                  <w:jc w:val="both"/>
                </w:pPr>
              </w:pPrChange>
            </w:pPr>
            <w:ins w:id="30" w:author="Engineering do Brasil S.A" w:date="2015-07-03T12:36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 xml:space="preserve">Levantamento de requisitos </w:t>
              </w:r>
            </w:ins>
          </w:p>
        </w:tc>
      </w:tr>
    </w:tbl>
    <w:p w:rsidR="004F002C" w:rsidRPr="002A76FF" w:rsidRDefault="004F002C" w:rsidP="004F002C">
      <w:pPr>
        <w:rPr>
          <w:rFonts w:ascii="Cambria" w:hAnsi="Cambria"/>
          <w:b/>
          <w:lang w:val="pt-BR"/>
        </w:rPr>
      </w:pPr>
    </w:p>
    <w:p w:rsidR="004F002C" w:rsidRPr="002A76FF" w:rsidRDefault="004F002C" w:rsidP="004F002C">
      <w:pPr>
        <w:rPr>
          <w:rFonts w:ascii="Cambria" w:hAnsi="Cambria"/>
          <w:b/>
          <w:lang w:val="pt-BR"/>
        </w:rPr>
      </w:pP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31" w:name="_Toc178139955"/>
      <w:bookmarkStart w:id="32" w:name="_Toc244516102"/>
      <w:bookmarkStart w:id="33" w:name="_Toc395103754"/>
      <w:r w:rsidRPr="003B28ED">
        <w:rPr>
          <w:rFonts w:ascii="Calibri" w:hAnsi="Calibri" w:cs="Calibri"/>
          <w:color w:val="29323D"/>
          <w:lang w:val="pt-BR"/>
        </w:rPr>
        <w:t>Abreviações</w:t>
      </w:r>
      <w:bookmarkEnd w:id="31"/>
      <w:bookmarkEnd w:id="32"/>
      <w:bookmarkEnd w:id="33"/>
    </w:p>
    <w:p w:rsidR="004F002C" w:rsidRPr="002A76FF" w:rsidRDefault="004F002C" w:rsidP="004F002C">
      <w:pPr>
        <w:rPr>
          <w:lang w:val="pt-BR"/>
        </w:rPr>
      </w:pPr>
    </w:p>
    <w:tbl>
      <w:tblPr>
        <w:tblW w:w="482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  <w:tblPrChange w:id="34" w:author="Engineering do Brasil S.A" w:date="2015-07-03T12:35:00Z">
          <w:tblPr>
            <w:tblW w:w="4826" w:type="pct"/>
            <w:tbl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blBorders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2197"/>
        <w:gridCol w:w="7515"/>
        <w:tblGridChange w:id="35">
          <w:tblGrid>
            <w:gridCol w:w="1575"/>
            <w:gridCol w:w="8137"/>
          </w:tblGrid>
        </w:tblGridChange>
      </w:tblGrid>
      <w:tr w:rsidR="00686E76" w:rsidRPr="00E17A95" w:rsidTr="001D5FAF">
        <w:trPr>
          <w:trHeight w:val="424"/>
          <w:trPrChange w:id="36" w:author="Engineering do Brasil S.A" w:date="2015-07-03T12:35:00Z">
            <w:trPr>
              <w:trHeight w:val="424"/>
            </w:trPr>
          </w:trPrChange>
        </w:trPr>
        <w:tc>
          <w:tcPr>
            <w:tcW w:w="1131" w:type="pct"/>
            <w:shd w:val="clear" w:color="auto" w:fill="D9D9D9"/>
            <w:tcPrChange w:id="37" w:author="Engineering do Brasil S.A" w:date="2015-07-03T12:35:00Z">
              <w:tcPr>
                <w:tcW w:w="811" w:type="pct"/>
                <w:shd w:val="clear" w:color="auto" w:fill="D9D9D9"/>
              </w:tcPr>
            </w:tcPrChange>
          </w:tcPr>
          <w:p w:rsidR="00686E76" w:rsidRPr="00E17A95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E17A95">
              <w:rPr>
                <w:rFonts w:ascii="Cambria" w:hAnsi="Cambria"/>
                <w:b/>
                <w:smallCaps/>
                <w:lang w:val="pt-BR"/>
              </w:rPr>
              <w:t>Acrônimo</w:t>
            </w:r>
          </w:p>
        </w:tc>
        <w:tc>
          <w:tcPr>
            <w:tcW w:w="3869" w:type="pct"/>
            <w:shd w:val="clear" w:color="auto" w:fill="D9D9D9"/>
            <w:tcPrChange w:id="38" w:author="Engineering do Brasil S.A" w:date="2015-07-03T12:35:00Z">
              <w:tcPr>
                <w:tcW w:w="4189" w:type="pct"/>
                <w:shd w:val="clear" w:color="auto" w:fill="D9D9D9"/>
              </w:tcPr>
            </w:tcPrChange>
          </w:tcPr>
          <w:p w:rsidR="00686E76" w:rsidRPr="00E17A95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E17A95">
              <w:rPr>
                <w:rFonts w:ascii="Cambria" w:hAnsi="Cambria"/>
                <w:b/>
                <w:smallCaps/>
                <w:lang w:val="pt-BR"/>
              </w:rPr>
              <w:t>Descrição</w:t>
            </w:r>
          </w:p>
        </w:tc>
      </w:tr>
      <w:tr w:rsidR="001D5FAF" w:rsidRPr="001D5FAF" w:rsidTr="001D5FAF">
        <w:trPr>
          <w:trHeight w:val="259"/>
          <w:trPrChange w:id="39" w:author="Engineering do Brasil S.A" w:date="2015-07-03T12:35:00Z">
            <w:trPr>
              <w:trHeight w:val="259"/>
            </w:trPr>
          </w:trPrChange>
        </w:trPr>
        <w:tc>
          <w:tcPr>
            <w:tcW w:w="1131" w:type="pct"/>
            <w:tcPrChange w:id="40" w:author="Engineering do Brasil S.A" w:date="2015-07-03T12:35:00Z">
              <w:tcPr>
                <w:tcW w:w="811" w:type="pct"/>
              </w:tcPr>
            </w:tcPrChange>
          </w:tcPr>
          <w:p w:rsidR="001D5FAF" w:rsidRPr="00E17A95" w:rsidRDefault="001D5FAF" w:rsidP="001D5FAF">
            <w:pPr>
              <w:rPr>
                <w:rFonts w:ascii="Cambria" w:hAnsi="Cambria"/>
                <w:lang w:val="pt-BR"/>
              </w:rPr>
            </w:pPr>
            <w:proofErr w:type="spellStart"/>
            <w:ins w:id="41" w:author="Engineering do Brasil S.A" w:date="2015-07-03T12:35:00Z">
              <w:r>
                <w:rPr>
                  <w:rFonts w:ascii="Cambria" w:hAnsi="Cambria"/>
                </w:rPr>
                <w:t>Acordo</w:t>
              </w:r>
              <w:proofErr w:type="spellEnd"/>
              <w:r>
                <w:rPr>
                  <w:rFonts w:ascii="Cambria" w:hAnsi="Cambria"/>
                </w:rPr>
                <w:t xml:space="preserve"> </w:t>
              </w:r>
              <w:proofErr w:type="spellStart"/>
              <w:r>
                <w:rPr>
                  <w:rFonts w:ascii="Cambria" w:hAnsi="Cambria"/>
                </w:rPr>
                <w:t>Básico</w:t>
              </w:r>
            </w:ins>
            <w:proofErr w:type="spellEnd"/>
            <w:del w:id="42" w:author="Engineering do Brasil S.A" w:date="2015-07-03T12:35:00Z">
              <w:r w:rsidDel="001851B8">
                <w:rPr>
                  <w:rFonts w:ascii="Cambria" w:hAnsi="Cambria"/>
                  <w:lang w:val="pt-BR"/>
                </w:rPr>
                <w:delText>Acordo Básico</w:delText>
              </w:r>
            </w:del>
          </w:p>
        </w:tc>
        <w:tc>
          <w:tcPr>
            <w:tcW w:w="3869" w:type="pct"/>
            <w:tcPrChange w:id="43" w:author="Engineering do Brasil S.A" w:date="2015-07-03T12:35:00Z">
              <w:tcPr>
                <w:tcW w:w="4189" w:type="pct"/>
              </w:tcPr>
            </w:tcPrChange>
          </w:tcPr>
          <w:p w:rsidR="001D5FAF" w:rsidRPr="00E17A95" w:rsidRDefault="001D5FAF" w:rsidP="001D5FAF">
            <w:pPr>
              <w:rPr>
                <w:rFonts w:ascii="Cambria" w:hAnsi="Cambria"/>
                <w:lang w:val="pt-BR"/>
              </w:rPr>
            </w:pPr>
            <w:ins w:id="44" w:author="Engineering do Brasil S.A" w:date="2015-07-03T12:35:00Z">
              <w:r w:rsidRPr="001D5FAF">
                <w:rPr>
                  <w:rFonts w:ascii="Cambria" w:hAnsi="Cambria"/>
                  <w:lang w:val="pt-BR"/>
                  <w:rPrChange w:id="45" w:author="Engineering do Brasil S.A" w:date="2015-07-03T12:35:00Z">
                    <w:rPr>
                      <w:rFonts w:ascii="Cambria" w:hAnsi="Cambria"/>
                    </w:rPr>
                  </w:rPrChange>
                </w:rPr>
                <w:t>Estrutura comum entre os diferentes tipos de acordos básicos.</w:t>
              </w:r>
            </w:ins>
            <w:del w:id="46" w:author="Engineering do Brasil S.A" w:date="2015-07-03T12:35:00Z">
              <w:r w:rsidDel="001851B8">
                <w:rPr>
                  <w:rFonts w:ascii="Cambria" w:hAnsi="Cambria"/>
                  <w:lang w:val="pt-BR"/>
                </w:rPr>
                <w:delText>Acordo criado no SAP CLM e publicado ao SAP ECC.</w:delText>
              </w:r>
            </w:del>
          </w:p>
        </w:tc>
      </w:tr>
      <w:tr w:rsidR="001D5FAF" w:rsidRPr="001D5FAF" w:rsidTr="001D5FAF">
        <w:trPr>
          <w:trHeight w:val="259"/>
          <w:trPrChange w:id="47" w:author="Engineering do Brasil S.A" w:date="2015-07-03T12:35:00Z">
            <w:trPr>
              <w:trHeight w:val="259"/>
            </w:trPr>
          </w:trPrChange>
        </w:trPr>
        <w:tc>
          <w:tcPr>
            <w:tcW w:w="1131" w:type="pct"/>
            <w:tcPrChange w:id="48" w:author="Engineering do Brasil S.A" w:date="2015-07-03T12:35:00Z">
              <w:tcPr>
                <w:tcW w:w="811" w:type="pct"/>
              </w:tcPr>
            </w:tcPrChange>
          </w:tcPr>
          <w:p w:rsidR="001D5FAF" w:rsidRPr="00E17A95" w:rsidRDefault="001D5FAF" w:rsidP="001D5FAF">
            <w:pPr>
              <w:rPr>
                <w:rFonts w:ascii="Cambria" w:hAnsi="Cambria"/>
                <w:lang w:val="pt-BR"/>
              </w:rPr>
            </w:pPr>
            <w:proofErr w:type="spellStart"/>
            <w:ins w:id="49" w:author="Engineering do Brasil S.A" w:date="2015-07-03T12:35:00Z">
              <w:r>
                <w:rPr>
                  <w:rFonts w:ascii="Cambria" w:hAnsi="Cambria"/>
                </w:rPr>
                <w:t>Acordo</w:t>
              </w:r>
              <w:proofErr w:type="spellEnd"/>
              <w:r>
                <w:rPr>
                  <w:rFonts w:ascii="Cambria" w:hAnsi="Cambria"/>
                </w:rPr>
                <w:t xml:space="preserve"> </w:t>
              </w:r>
              <w:proofErr w:type="spellStart"/>
              <w:r>
                <w:rPr>
                  <w:rFonts w:ascii="Cambria" w:hAnsi="Cambria"/>
                </w:rPr>
                <w:t>Básico</w:t>
              </w:r>
              <w:proofErr w:type="spellEnd"/>
              <w:r>
                <w:rPr>
                  <w:rFonts w:ascii="Cambria" w:hAnsi="Cambria"/>
                </w:rPr>
                <w:t xml:space="preserve"> </w:t>
              </w:r>
              <w:proofErr w:type="spellStart"/>
              <w:r>
                <w:rPr>
                  <w:rFonts w:ascii="Cambria" w:hAnsi="Cambria"/>
                </w:rPr>
                <w:t>Geral</w:t>
              </w:r>
            </w:ins>
            <w:proofErr w:type="spellEnd"/>
          </w:p>
        </w:tc>
        <w:tc>
          <w:tcPr>
            <w:tcW w:w="3869" w:type="pct"/>
            <w:tcPrChange w:id="50" w:author="Engineering do Brasil S.A" w:date="2015-07-03T12:35:00Z">
              <w:tcPr>
                <w:tcW w:w="4189" w:type="pct"/>
              </w:tcPr>
            </w:tcPrChange>
          </w:tcPr>
          <w:p w:rsidR="001D5FAF" w:rsidRPr="00E17A95" w:rsidRDefault="001D5FAF" w:rsidP="001D5FAF">
            <w:pPr>
              <w:rPr>
                <w:rFonts w:ascii="Cambria" w:hAnsi="Cambria"/>
                <w:lang w:val="pt-BR"/>
              </w:rPr>
            </w:pPr>
            <w:ins w:id="51" w:author="Engineering do Brasil S.A" w:date="2015-07-03T12:35:00Z">
              <w:r w:rsidRPr="001D5FAF">
                <w:rPr>
                  <w:rFonts w:ascii="Cambria" w:hAnsi="Cambria"/>
                  <w:lang w:val="pt-BR"/>
                  <w:rPrChange w:id="52" w:author="Engineering do Brasil S.A" w:date="2015-07-03T12:35:00Z">
                    <w:rPr>
                      <w:rFonts w:ascii="Cambria" w:hAnsi="Cambria"/>
                    </w:rPr>
                  </w:rPrChange>
                </w:rPr>
                <w:t>Acordo criado no SAP CLM e publicado ao SAP ECC.</w:t>
              </w:r>
            </w:ins>
          </w:p>
        </w:tc>
      </w:tr>
      <w:tr w:rsidR="001D5FAF" w:rsidRPr="001D5FAF" w:rsidTr="001D5FAF">
        <w:trPr>
          <w:trHeight w:val="259"/>
          <w:ins w:id="53" w:author="Engineering do Brasil S.A" w:date="2015-07-03T12:35:00Z"/>
          <w:trPrChange w:id="54" w:author="Engineering do Brasil S.A" w:date="2015-07-03T12:35:00Z">
            <w:trPr>
              <w:trHeight w:val="259"/>
            </w:trPr>
          </w:trPrChange>
        </w:trPr>
        <w:tc>
          <w:tcPr>
            <w:tcW w:w="1131" w:type="pct"/>
            <w:tcPrChange w:id="55" w:author="Engineering do Brasil S.A" w:date="2015-07-03T12:35:00Z">
              <w:tcPr>
                <w:tcW w:w="811" w:type="pct"/>
              </w:tcPr>
            </w:tcPrChange>
          </w:tcPr>
          <w:p w:rsidR="001D5FAF" w:rsidRPr="00E17A95" w:rsidRDefault="001D5FAF" w:rsidP="001D5FAF">
            <w:pPr>
              <w:rPr>
                <w:ins w:id="56" w:author="Engineering do Brasil S.A" w:date="2015-07-03T12:35:00Z"/>
                <w:rFonts w:ascii="Cambria" w:hAnsi="Cambria"/>
                <w:lang w:val="pt-BR"/>
              </w:rPr>
            </w:pPr>
            <w:proofErr w:type="spellStart"/>
            <w:ins w:id="57" w:author="Engineering do Brasil S.A" w:date="2015-07-03T12:35:00Z">
              <w:r>
                <w:rPr>
                  <w:rFonts w:ascii="Cambria" w:hAnsi="Cambria"/>
                </w:rPr>
                <w:t>Acordo</w:t>
              </w:r>
              <w:proofErr w:type="spellEnd"/>
              <w:r>
                <w:rPr>
                  <w:rFonts w:ascii="Cambria" w:hAnsi="Cambria"/>
                </w:rPr>
                <w:t xml:space="preserve"> </w:t>
              </w:r>
              <w:proofErr w:type="spellStart"/>
              <w:r>
                <w:rPr>
                  <w:rFonts w:ascii="Cambria" w:hAnsi="Cambria"/>
                </w:rPr>
                <w:t>Básico</w:t>
              </w:r>
              <w:proofErr w:type="spellEnd"/>
              <w:r>
                <w:rPr>
                  <w:rFonts w:ascii="Cambria" w:hAnsi="Cambria"/>
                </w:rPr>
                <w:t xml:space="preserve"> </w:t>
              </w:r>
              <w:proofErr w:type="spellStart"/>
              <w:r>
                <w:rPr>
                  <w:rFonts w:ascii="Cambria" w:hAnsi="Cambria"/>
                </w:rPr>
                <w:t>Comercial</w:t>
              </w:r>
              <w:proofErr w:type="spellEnd"/>
            </w:ins>
          </w:p>
        </w:tc>
        <w:tc>
          <w:tcPr>
            <w:tcW w:w="3869" w:type="pct"/>
            <w:tcPrChange w:id="58" w:author="Engineering do Brasil S.A" w:date="2015-07-03T12:35:00Z">
              <w:tcPr>
                <w:tcW w:w="4189" w:type="pct"/>
              </w:tcPr>
            </w:tcPrChange>
          </w:tcPr>
          <w:p w:rsidR="001D5FAF" w:rsidRPr="00E17A95" w:rsidRDefault="001D5FAF" w:rsidP="001D5FAF">
            <w:pPr>
              <w:rPr>
                <w:ins w:id="59" w:author="Engineering do Brasil S.A" w:date="2015-07-03T12:35:00Z"/>
                <w:rFonts w:ascii="Cambria" w:hAnsi="Cambria"/>
                <w:lang w:val="pt-BR"/>
              </w:rPr>
            </w:pPr>
            <w:ins w:id="60" w:author="Engineering do Brasil S.A" w:date="2015-07-03T12:35:00Z">
              <w:r w:rsidRPr="001D5FAF">
                <w:rPr>
                  <w:rFonts w:ascii="Cambria" w:hAnsi="Cambria"/>
                  <w:lang w:val="pt-BR"/>
                  <w:rPrChange w:id="61" w:author="Engineering do Brasil S.A" w:date="2015-07-03T12:35:00Z">
                    <w:rPr>
                      <w:rFonts w:ascii="Cambria" w:hAnsi="Cambria"/>
                    </w:rPr>
                  </w:rPrChange>
                </w:rPr>
                <w:t>Acordo criado no SAP CLM sem publicação no SAP ECC.</w:t>
              </w:r>
            </w:ins>
          </w:p>
        </w:tc>
      </w:tr>
    </w:tbl>
    <w:p w:rsidR="004F002C" w:rsidRPr="002A76FF" w:rsidRDefault="004F002C" w:rsidP="004F002C">
      <w:pPr>
        <w:rPr>
          <w:b/>
          <w:lang w:val="pt-BR"/>
        </w:rPr>
      </w:pPr>
    </w:p>
    <w:p w:rsidR="0001312C" w:rsidRPr="002A76FF" w:rsidRDefault="0001312C" w:rsidP="004F002C">
      <w:pPr>
        <w:rPr>
          <w:b/>
          <w:lang w:val="pt-BR"/>
        </w:rPr>
      </w:pPr>
    </w:p>
    <w:p w:rsidR="004F002C" w:rsidRPr="003B28ED" w:rsidRDefault="00326F37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62" w:name="_Toc395103755"/>
      <w:r>
        <w:rPr>
          <w:rFonts w:ascii="Calibri" w:hAnsi="Calibri" w:cs="Calibri"/>
          <w:color w:val="29323D"/>
          <w:lang w:val="pt-BR"/>
        </w:rPr>
        <w:t>Visão Geral</w:t>
      </w:r>
      <w:bookmarkEnd w:id="62"/>
    </w:p>
    <w:p w:rsidR="004F002C" w:rsidRPr="002A76FF" w:rsidRDefault="004F002C" w:rsidP="004F002C">
      <w:pPr>
        <w:rPr>
          <w:lang w:val="pt-BR"/>
        </w:rPr>
      </w:pPr>
    </w:p>
    <w:p w:rsidR="00886F40" w:rsidRDefault="00F423D3" w:rsidP="00A605DC">
      <w:pPr>
        <w:pStyle w:val="TableText"/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</w:rPr>
        <w:t xml:space="preserve">Este documento </w:t>
      </w:r>
      <w:proofErr w:type="spellStart"/>
      <w:r>
        <w:rPr>
          <w:rFonts w:ascii="Arial" w:hAnsi="Arial" w:cs="Arial"/>
          <w:sz w:val="20"/>
        </w:rPr>
        <w:t>tem</w:t>
      </w:r>
      <w:proofErr w:type="spellEnd"/>
      <w:r>
        <w:rPr>
          <w:rFonts w:ascii="Arial" w:hAnsi="Arial" w:cs="Arial"/>
          <w:sz w:val="20"/>
        </w:rPr>
        <w:t xml:space="preserve"> por</w:t>
      </w:r>
      <w:r w:rsidR="000D7556" w:rsidRPr="00413BEC">
        <w:rPr>
          <w:rFonts w:ascii="Arial" w:hAnsi="Arial" w:cs="Arial"/>
          <w:sz w:val="20"/>
        </w:rPr>
        <w:t xml:space="preserve"> objetivo</w:t>
      </w:r>
      <w:r w:rsidR="000D7556">
        <w:rPr>
          <w:rFonts w:ascii="Arial" w:hAnsi="Arial" w:cs="Arial"/>
          <w:sz w:val="20"/>
        </w:rPr>
        <w:t>, elaborar</w:t>
      </w:r>
      <w:r w:rsidR="000D7556" w:rsidRPr="00413BEC">
        <w:rPr>
          <w:rFonts w:ascii="Arial" w:hAnsi="Arial" w:cs="Arial"/>
          <w:sz w:val="20"/>
          <w:lang w:val="pt-BR"/>
        </w:rPr>
        <w:t xml:space="preserve"> a proposta de solução para </w:t>
      </w:r>
      <w:r w:rsidR="00EF0185">
        <w:rPr>
          <w:rFonts w:ascii="Arial" w:hAnsi="Arial" w:cs="Arial"/>
          <w:sz w:val="20"/>
          <w:lang w:val="pt-BR"/>
        </w:rPr>
        <w:t xml:space="preserve">o processo de </w:t>
      </w:r>
      <w:r w:rsidR="00532648">
        <w:rPr>
          <w:rFonts w:ascii="Arial" w:hAnsi="Arial" w:cs="Arial"/>
          <w:sz w:val="20"/>
          <w:lang w:val="pt-BR"/>
        </w:rPr>
        <w:t>envio de alerta</w:t>
      </w:r>
      <w:r w:rsidR="001C28F8">
        <w:rPr>
          <w:rFonts w:ascii="Arial" w:hAnsi="Arial" w:cs="Arial"/>
          <w:sz w:val="20"/>
          <w:lang w:val="pt-BR"/>
        </w:rPr>
        <w:t>s</w:t>
      </w:r>
      <w:r w:rsidR="00532648">
        <w:rPr>
          <w:rFonts w:ascii="Arial" w:hAnsi="Arial" w:cs="Arial"/>
          <w:sz w:val="20"/>
          <w:lang w:val="pt-BR"/>
        </w:rPr>
        <w:t xml:space="preserve"> conforme as </w:t>
      </w:r>
      <w:r w:rsidR="00532648" w:rsidRPr="00532648">
        <w:rPr>
          <w:rFonts w:ascii="Arial" w:hAnsi="Arial" w:cs="Arial"/>
          <w:sz w:val="20"/>
          <w:lang w:val="pt-BR"/>
        </w:rPr>
        <w:t xml:space="preserve">etapas de elaboração do </w:t>
      </w:r>
      <w:r w:rsidR="00532648">
        <w:rPr>
          <w:rFonts w:ascii="Arial" w:hAnsi="Arial" w:cs="Arial"/>
          <w:sz w:val="20"/>
          <w:lang w:val="pt-BR"/>
        </w:rPr>
        <w:t>documento contratual.</w:t>
      </w:r>
    </w:p>
    <w:p w:rsidR="00A605DC" w:rsidRDefault="00A605DC" w:rsidP="00A605DC">
      <w:pPr>
        <w:pStyle w:val="TableText"/>
        <w:jc w:val="left"/>
        <w:rPr>
          <w:rFonts w:ascii="Arial" w:hAnsi="Arial" w:cs="Arial"/>
          <w:lang w:val="pt-BR"/>
        </w:rPr>
      </w:pPr>
    </w:p>
    <w:p w:rsidR="000D7556" w:rsidRPr="000D7556" w:rsidRDefault="000D7556" w:rsidP="00A553DE">
      <w:pPr>
        <w:jc w:val="both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O produto a ser disponibilizado representa</w:t>
      </w:r>
      <w:r w:rsidRPr="000D7556">
        <w:rPr>
          <w:rFonts w:ascii="Verdana" w:hAnsi="Verdana"/>
          <w:lang w:val="pt-BR"/>
        </w:rPr>
        <w:t xml:space="preserve"> </w:t>
      </w:r>
      <w:r w:rsidRPr="000D7556">
        <w:rPr>
          <w:rFonts w:ascii="Arial" w:hAnsi="Arial" w:cs="Arial"/>
          <w:lang w:val="pt-BR"/>
        </w:rPr>
        <w:t xml:space="preserve">uma solução para viabilizar </w:t>
      </w:r>
      <w:r w:rsidR="00532648">
        <w:rPr>
          <w:rFonts w:ascii="Arial" w:hAnsi="Arial" w:cs="Arial"/>
          <w:lang w:val="pt-BR"/>
        </w:rPr>
        <w:t xml:space="preserve">o recebimento de notificações referentes </w:t>
      </w:r>
      <w:r w:rsidR="004E3381">
        <w:rPr>
          <w:rFonts w:ascii="Arial" w:hAnsi="Arial" w:cs="Arial"/>
          <w:lang w:val="pt-BR"/>
        </w:rPr>
        <w:t>a</w:t>
      </w:r>
      <w:r w:rsidR="00B06B0F">
        <w:rPr>
          <w:rFonts w:ascii="Arial" w:hAnsi="Arial" w:cs="Arial"/>
          <w:lang w:val="pt-BR"/>
        </w:rPr>
        <w:t>s</w:t>
      </w:r>
      <w:r w:rsidR="00532648">
        <w:rPr>
          <w:rFonts w:ascii="Arial" w:hAnsi="Arial" w:cs="Arial"/>
          <w:lang w:val="pt-BR"/>
        </w:rPr>
        <w:t xml:space="preserve"> mudanças de fase do documento contratual.</w:t>
      </w:r>
    </w:p>
    <w:p w:rsidR="00134F48" w:rsidRDefault="00134F48" w:rsidP="000D7556">
      <w:pPr>
        <w:pStyle w:val="TextoNivel1"/>
        <w:ind w:left="284" w:firstLine="0"/>
        <w:rPr>
          <w:rFonts w:ascii="Cambria" w:hAnsi="Cambria" w:cs="Times New Roman"/>
          <w:lang w:eastAsia="en-US"/>
        </w:rPr>
      </w:pPr>
    </w:p>
    <w:p w:rsidR="00975346" w:rsidRPr="003B28ED" w:rsidRDefault="0097534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63" w:name="_Toc395103756"/>
      <w:r>
        <w:rPr>
          <w:rFonts w:ascii="Calibri" w:hAnsi="Calibri" w:cs="Calibri"/>
          <w:color w:val="29323D"/>
          <w:lang w:val="pt-BR"/>
        </w:rPr>
        <w:t>Requisitos Funcionais</w:t>
      </w:r>
      <w:bookmarkEnd w:id="63"/>
    </w:p>
    <w:p w:rsidR="00975346" w:rsidRPr="002A76FF" w:rsidRDefault="00975346" w:rsidP="00975346">
      <w:pPr>
        <w:rPr>
          <w:lang w:val="pt-BR"/>
        </w:rPr>
      </w:pPr>
    </w:p>
    <w:p w:rsidR="005A2291" w:rsidRDefault="005A2291" w:rsidP="000D7556">
      <w:pPr>
        <w:ind w:left="284"/>
        <w:rPr>
          <w:rFonts w:ascii="Arial" w:hAnsi="Arial" w:cs="Arial"/>
          <w:b/>
          <w:u w:val="single"/>
          <w:lang w:val="pt-BR"/>
        </w:rPr>
      </w:pPr>
    </w:p>
    <w:p w:rsidR="000D7556" w:rsidRPr="000D7556" w:rsidRDefault="00B705A3" w:rsidP="00A553DE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>
        <w:rPr>
          <w:rFonts w:ascii="Arial" w:hAnsi="Arial" w:cs="Arial"/>
          <w:b/>
          <w:u w:val="single"/>
          <w:lang w:val="pt-BR"/>
        </w:rPr>
        <w:t xml:space="preserve">SAP CLM: </w:t>
      </w:r>
      <w:r w:rsidR="00D41F7E">
        <w:rPr>
          <w:rFonts w:ascii="Arial" w:hAnsi="Arial" w:cs="Arial"/>
          <w:b/>
          <w:u w:val="single"/>
          <w:lang w:val="pt-BR"/>
        </w:rPr>
        <w:t xml:space="preserve">Tabela de fases e </w:t>
      </w:r>
      <w:r w:rsidR="00063FEE">
        <w:rPr>
          <w:rFonts w:ascii="Arial" w:hAnsi="Arial" w:cs="Arial"/>
          <w:b/>
          <w:u w:val="single"/>
          <w:lang w:val="pt-BR"/>
        </w:rPr>
        <w:t>notificados</w:t>
      </w:r>
    </w:p>
    <w:p w:rsidR="000D7556" w:rsidRPr="000D7556" w:rsidRDefault="000D7556" w:rsidP="00A553DE">
      <w:pPr>
        <w:rPr>
          <w:rFonts w:ascii="Arial" w:hAnsi="Arial" w:cs="Arial"/>
          <w:lang w:val="pt-BR"/>
        </w:rPr>
      </w:pPr>
    </w:p>
    <w:p w:rsidR="004F002C" w:rsidRDefault="005A2291" w:rsidP="00CA270C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lastRenderedPageBreak/>
        <w:t xml:space="preserve">Através da utilização de um dado mestre definido pelo usuário, será criada uma tabela para preenchimento manual com as informações referentes </w:t>
      </w:r>
      <w:r w:rsidR="00D41F7E">
        <w:rPr>
          <w:rFonts w:ascii="Arial" w:hAnsi="Arial" w:cs="Arial"/>
          <w:lang w:val="pt-BR"/>
        </w:rPr>
        <w:t xml:space="preserve">a ligação entre fases do documento contratual e responsáveis a serem </w:t>
      </w:r>
      <w:r w:rsidR="00063FEE">
        <w:rPr>
          <w:rFonts w:ascii="Arial" w:hAnsi="Arial" w:cs="Arial"/>
          <w:lang w:val="pt-BR"/>
        </w:rPr>
        <w:t>notificados</w:t>
      </w:r>
      <w:r w:rsidR="00D41F7E">
        <w:rPr>
          <w:rFonts w:ascii="Arial" w:hAnsi="Arial" w:cs="Arial"/>
          <w:lang w:val="pt-BR"/>
        </w:rPr>
        <w:t xml:space="preserve">. A tabela será preenchida conforme </w:t>
      </w:r>
      <w:r w:rsidR="001A7153">
        <w:rPr>
          <w:rFonts w:ascii="Arial" w:hAnsi="Arial" w:cs="Arial"/>
          <w:lang w:val="pt-BR"/>
        </w:rPr>
        <w:t>layout abaixo.</w:t>
      </w:r>
    </w:p>
    <w:p w:rsidR="001A7153" w:rsidRDefault="001A7153" w:rsidP="005A2291">
      <w:pPr>
        <w:rPr>
          <w:rFonts w:ascii="Arial" w:hAnsi="Arial" w:cs="Arial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919"/>
        <w:gridCol w:w="2363"/>
        <w:gridCol w:w="1973"/>
        <w:gridCol w:w="1973"/>
      </w:tblGrid>
      <w:tr w:rsidR="001C28F8" w:rsidTr="00AF6F2F">
        <w:trPr>
          <w:jc w:val="center"/>
        </w:trPr>
        <w:tc>
          <w:tcPr>
            <w:tcW w:w="2919" w:type="dxa"/>
          </w:tcPr>
          <w:p w:rsidR="001C28F8" w:rsidRPr="00CA270C" w:rsidRDefault="001C28F8" w:rsidP="00CA270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CA270C">
              <w:rPr>
                <w:b/>
                <w:bCs/>
                <w:lang w:val="pt-BR"/>
              </w:rPr>
              <w:t>Configuração de fases do documento do contrato</w:t>
            </w:r>
          </w:p>
        </w:tc>
        <w:tc>
          <w:tcPr>
            <w:tcW w:w="2363" w:type="dxa"/>
          </w:tcPr>
          <w:p w:rsidR="001C28F8" w:rsidRPr="00CA270C" w:rsidRDefault="001C28F8" w:rsidP="00CA270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CA270C">
              <w:rPr>
                <w:rFonts w:ascii="Arial" w:hAnsi="Arial" w:cs="Arial"/>
                <w:b/>
                <w:lang w:val="pt-BR"/>
              </w:rPr>
              <w:t>Fase</w:t>
            </w:r>
          </w:p>
        </w:tc>
        <w:tc>
          <w:tcPr>
            <w:tcW w:w="1973" w:type="dxa"/>
          </w:tcPr>
          <w:p w:rsidR="001C28F8" w:rsidRPr="00CA270C" w:rsidRDefault="001C28F8" w:rsidP="00CA270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CA270C">
              <w:rPr>
                <w:rFonts w:ascii="Arial" w:hAnsi="Arial" w:cs="Arial"/>
                <w:b/>
                <w:lang w:val="pt-BR"/>
              </w:rPr>
              <w:t>Alertar</w:t>
            </w:r>
            <w:r>
              <w:rPr>
                <w:rFonts w:ascii="Arial" w:hAnsi="Arial" w:cs="Arial"/>
                <w:b/>
                <w:lang w:val="pt-BR"/>
              </w:rPr>
              <w:t xml:space="preserve"> (Representa)</w:t>
            </w:r>
          </w:p>
        </w:tc>
        <w:tc>
          <w:tcPr>
            <w:tcW w:w="1973" w:type="dxa"/>
          </w:tcPr>
          <w:p w:rsidR="001C28F8" w:rsidRPr="00CA270C" w:rsidRDefault="001C28F8" w:rsidP="001C28F8">
            <w:pPr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Notificar</w:t>
            </w:r>
          </w:p>
        </w:tc>
      </w:tr>
      <w:tr w:rsidR="001C28F8" w:rsidRPr="00500230" w:rsidTr="00AF6F2F">
        <w:trPr>
          <w:jc w:val="center"/>
        </w:trPr>
        <w:tc>
          <w:tcPr>
            <w:tcW w:w="2919" w:type="dxa"/>
          </w:tcPr>
          <w:p w:rsidR="001C28F8" w:rsidRPr="00CA270C" w:rsidRDefault="001C28F8" w:rsidP="00CA270C">
            <w:pPr>
              <w:jc w:val="center"/>
              <w:rPr>
                <w:rFonts w:ascii="Arial" w:hAnsi="Arial" w:cs="Arial"/>
                <w:lang w:val="pt-BR"/>
              </w:rPr>
            </w:pPr>
            <w:r w:rsidRPr="00CA270C">
              <w:rPr>
                <w:rFonts w:ascii="Arial" w:hAnsi="Arial" w:cs="Arial"/>
                <w:lang w:val="pt-BR"/>
              </w:rPr>
              <w:t>ID externo da configuração de fase</w:t>
            </w:r>
          </w:p>
        </w:tc>
        <w:tc>
          <w:tcPr>
            <w:tcW w:w="2363" w:type="dxa"/>
          </w:tcPr>
          <w:p w:rsidR="001C28F8" w:rsidRDefault="001C28F8" w:rsidP="00CA270C">
            <w:pPr>
              <w:jc w:val="center"/>
              <w:rPr>
                <w:rFonts w:ascii="Arial" w:hAnsi="Arial" w:cs="Arial"/>
                <w:lang w:val="pt-BR"/>
              </w:rPr>
            </w:pPr>
            <w:r w:rsidRPr="00CA270C">
              <w:rPr>
                <w:rFonts w:ascii="Arial" w:hAnsi="Arial" w:cs="Arial"/>
                <w:lang w:val="pt-BR"/>
              </w:rPr>
              <w:t>ID externo da fase</w:t>
            </w:r>
          </w:p>
        </w:tc>
        <w:tc>
          <w:tcPr>
            <w:tcW w:w="1973" w:type="dxa"/>
          </w:tcPr>
          <w:p w:rsidR="001C28F8" w:rsidRPr="00CA270C" w:rsidRDefault="001C28F8" w:rsidP="00CA270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Lista de valores “</w:t>
            </w:r>
            <w:proofErr w:type="spellStart"/>
            <w:r w:rsidRPr="00CA270C">
              <w:rPr>
                <w:rFonts w:ascii="Arial" w:hAnsi="Arial" w:cs="Arial"/>
                <w:lang w:val="pt-BR"/>
              </w:rPr>
              <w:t>department_name</w:t>
            </w:r>
            <w:proofErr w:type="spellEnd"/>
            <w:r w:rsidRPr="00CA270C">
              <w:rPr>
                <w:rFonts w:ascii="Arial" w:hAnsi="Arial" w:cs="Arial"/>
                <w:lang w:val="pt-BR"/>
              </w:rPr>
              <w:t>”</w:t>
            </w:r>
          </w:p>
        </w:tc>
        <w:tc>
          <w:tcPr>
            <w:tcW w:w="1973" w:type="dxa"/>
          </w:tcPr>
          <w:p w:rsidR="001C28F8" w:rsidRDefault="001C28F8" w:rsidP="00CA270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[ ] </w:t>
            </w:r>
            <w:proofErr w:type="spellStart"/>
            <w:r>
              <w:rPr>
                <w:rFonts w:ascii="Arial" w:hAnsi="Arial" w:cs="Arial"/>
                <w:lang w:val="pt-BR"/>
              </w:rPr>
              <w:t>checkbox</w:t>
            </w:r>
            <w:proofErr w:type="spellEnd"/>
            <w:r>
              <w:rPr>
                <w:rFonts w:ascii="Arial" w:hAnsi="Arial" w:cs="Arial"/>
                <w:lang w:val="pt-BR"/>
              </w:rPr>
              <w:t>.</w:t>
            </w:r>
          </w:p>
        </w:tc>
      </w:tr>
    </w:tbl>
    <w:p w:rsidR="001A7153" w:rsidRDefault="001A7153" w:rsidP="005A2291">
      <w:pPr>
        <w:rPr>
          <w:rFonts w:ascii="Arial" w:hAnsi="Arial" w:cs="Arial"/>
          <w:lang w:val="pt-BR"/>
        </w:rPr>
      </w:pPr>
    </w:p>
    <w:p w:rsidR="00C351BD" w:rsidRDefault="00C351BD" w:rsidP="005A2291">
      <w:pPr>
        <w:rPr>
          <w:rFonts w:ascii="Arial" w:hAnsi="Arial" w:cs="Arial"/>
          <w:lang w:val="pt-BR"/>
        </w:rPr>
      </w:pPr>
    </w:p>
    <w:p w:rsidR="00C351BD" w:rsidRDefault="00CA270C" w:rsidP="00CA270C">
      <w:pPr>
        <w:jc w:val="both"/>
        <w:rPr>
          <w:rFonts w:ascii="Arial" w:hAnsi="Arial" w:cs="Arial"/>
          <w:lang w:val="pt-BR"/>
        </w:rPr>
      </w:pPr>
      <w:r w:rsidRPr="00CA270C">
        <w:rPr>
          <w:rFonts w:ascii="Arial" w:hAnsi="Arial" w:cs="Arial"/>
          <w:lang w:val="pt-BR"/>
        </w:rPr>
        <w:t>Com base na tabela, será possível atualizar quando necessário o responsável por receber o alerta de acordo bom a fase. Esse responsá</w:t>
      </w:r>
      <w:r w:rsidR="00500230">
        <w:rPr>
          <w:rFonts w:ascii="Arial" w:hAnsi="Arial" w:cs="Arial"/>
          <w:lang w:val="pt-BR"/>
        </w:rPr>
        <w:t>vel será determinado de acordo c</w:t>
      </w:r>
      <w:r w:rsidRPr="00CA270C">
        <w:rPr>
          <w:rFonts w:ascii="Arial" w:hAnsi="Arial" w:cs="Arial"/>
          <w:lang w:val="pt-BR"/>
        </w:rPr>
        <w:t>om o campo “Representa” da lista de colaboradores do Acordo Básico</w:t>
      </w:r>
      <w:ins w:id="64" w:author="Engineering do Brasil S.A" w:date="2015-07-03T12:39:00Z">
        <w:r w:rsidR="001D5FAF">
          <w:rPr>
            <w:rFonts w:ascii="Arial" w:hAnsi="Arial" w:cs="Arial"/>
            <w:lang w:val="pt-BR"/>
          </w:rPr>
          <w:t xml:space="preserve"> Geral</w:t>
        </w:r>
      </w:ins>
      <w:ins w:id="65" w:author="Engineering do Brasil S.A" w:date="2015-07-03T12:38:00Z">
        <w:r w:rsidR="001D5FAF">
          <w:rPr>
            <w:rFonts w:ascii="Arial" w:hAnsi="Arial" w:cs="Arial"/>
            <w:lang w:val="pt-BR"/>
          </w:rPr>
          <w:t xml:space="preserve"> e Acordo Comercial</w:t>
        </w:r>
      </w:ins>
      <w:r w:rsidRPr="00CA270C">
        <w:rPr>
          <w:rFonts w:ascii="Arial" w:hAnsi="Arial" w:cs="Arial"/>
          <w:lang w:val="pt-BR"/>
        </w:rPr>
        <w:t>.</w:t>
      </w:r>
    </w:p>
    <w:p w:rsidR="001C28F8" w:rsidRDefault="001C28F8" w:rsidP="00CA270C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Na coluna “Notificar” o usuário pode marcar o</w:t>
      </w:r>
      <w:r w:rsidRPr="001C28F8">
        <w:rPr>
          <w:rFonts w:ascii="Arial" w:hAnsi="Arial" w:cs="Arial"/>
          <w:lang w:val="pt-BR"/>
        </w:rPr>
        <w:t xml:space="preserve"> </w:t>
      </w:r>
      <w:proofErr w:type="spellStart"/>
      <w:r>
        <w:rPr>
          <w:rFonts w:ascii="Arial" w:hAnsi="Arial" w:cs="Arial"/>
          <w:lang w:val="pt-BR"/>
        </w:rPr>
        <w:t>flag</w:t>
      </w:r>
      <w:proofErr w:type="spellEnd"/>
      <w:r>
        <w:rPr>
          <w:rFonts w:ascii="Arial" w:hAnsi="Arial" w:cs="Arial"/>
          <w:lang w:val="pt-BR"/>
        </w:rPr>
        <w:t xml:space="preserve"> </w:t>
      </w:r>
      <w:r w:rsidRPr="001C28F8">
        <w:rPr>
          <w:rFonts w:ascii="Arial" w:hAnsi="Arial" w:cs="Arial"/>
          <w:lang w:val="pt-BR"/>
        </w:rPr>
        <w:t xml:space="preserve">de modo que apenas os representas/perfis que tenham </w:t>
      </w:r>
      <w:proofErr w:type="gramStart"/>
      <w:r w:rsidRPr="001C28F8">
        <w:rPr>
          <w:rFonts w:ascii="Arial" w:hAnsi="Arial" w:cs="Arial"/>
          <w:lang w:val="pt-BR"/>
        </w:rPr>
        <w:t xml:space="preserve">o </w:t>
      </w:r>
      <w:r>
        <w:rPr>
          <w:rFonts w:ascii="Arial" w:hAnsi="Arial" w:cs="Arial"/>
          <w:lang w:val="pt-BR"/>
        </w:rPr>
        <w:t>selecionados</w:t>
      </w:r>
      <w:proofErr w:type="gramEnd"/>
      <w:r w:rsidRPr="001C28F8">
        <w:rPr>
          <w:rFonts w:ascii="Arial" w:hAnsi="Arial" w:cs="Arial"/>
          <w:lang w:val="pt-BR"/>
        </w:rPr>
        <w:t xml:space="preserve"> recebam o e-mail de notificação.</w:t>
      </w:r>
    </w:p>
    <w:p w:rsidR="00CA270C" w:rsidRDefault="00CA270C" w:rsidP="00CA270C">
      <w:pPr>
        <w:jc w:val="both"/>
        <w:rPr>
          <w:rFonts w:ascii="Arial" w:hAnsi="Arial" w:cs="Arial"/>
          <w:lang w:val="pt-BR"/>
        </w:rPr>
      </w:pPr>
    </w:p>
    <w:p w:rsidR="007E630B" w:rsidRPr="007E630B" w:rsidRDefault="008541ED" w:rsidP="007E630B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>
        <w:rPr>
          <w:rFonts w:ascii="Arial" w:hAnsi="Arial" w:cs="Arial"/>
          <w:b/>
          <w:u w:val="single"/>
          <w:lang w:val="pt-BR"/>
        </w:rPr>
        <w:t>Script Java</w:t>
      </w:r>
      <w:r w:rsidR="007E630B" w:rsidRPr="007E630B">
        <w:rPr>
          <w:rFonts w:ascii="Arial" w:hAnsi="Arial" w:cs="Arial"/>
          <w:b/>
          <w:u w:val="single"/>
          <w:lang w:val="pt-BR"/>
        </w:rPr>
        <w:t xml:space="preserve">: Verificação do documento contratual e responsável por receber </w:t>
      </w:r>
      <w:r w:rsidR="00063FEE">
        <w:rPr>
          <w:rFonts w:ascii="Arial" w:hAnsi="Arial" w:cs="Arial"/>
          <w:b/>
          <w:u w:val="single"/>
          <w:lang w:val="pt-BR"/>
        </w:rPr>
        <w:t>a notificação</w:t>
      </w:r>
    </w:p>
    <w:p w:rsidR="00CA270C" w:rsidRDefault="00CA270C" w:rsidP="00CA270C">
      <w:pPr>
        <w:jc w:val="both"/>
        <w:rPr>
          <w:rFonts w:ascii="Arial" w:hAnsi="Arial" w:cs="Arial"/>
          <w:lang w:val="pt-BR"/>
        </w:rPr>
      </w:pPr>
    </w:p>
    <w:p w:rsidR="007E630B" w:rsidRDefault="007E630B" w:rsidP="00CA270C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Conforme as alterações das fases do documento contratual, o script deverá buscar na tabela mencionada no item acima qual usuário ou grupo deverá ser alertado. Serão necessárias </w:t>
      </w:r>
      <w:r w:rsidR="00AF6F2F">
        <w:rPr>
          <w:rFonts w:ascii="Arial" w:hAnsi="Arial" w:cs="Arial"/>
          <w:lang w:val="pt-BR"/>
        </w:rPr>
        <w:t xml:space="preserve">cinco </w:t>
      </w:r>
      <w:r>
        <w:rPr>
          <w:rFonts w:ascii="Arial" w:hAnsi="Arial" w:cs="Arial"/>
          <w:lang w:val="pt-BR"/>
        </w:rPr>
        <w:t>etapas de verificação no momento em que o usuário muda a fase do documento contratual e salva o acordo básico:</w:t>
      </w:r>
    </w:p>
    <w:p w:rsidR="007E630B" w:rsidRDefault="007E630B" w:rsidP="00CA270C">
      <w:pPr>
        <w:jc w:val="both"/>
        <w:rPr>
          <w:rFonts w:ascii="Arial" w:hAnsi="Arial" w:cs="Arial"/>
          <w:lang w:val="pt-BR"/>
        </w:rPr>
      </w:pPr>
    </w:p>
    <w:p w:rsidR="007E630B" w:rsidRPr="007E630B" w:rsidRDefault="007E630B" w:rsidP="007E630B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lang w:val="pt-BR"/>
        </w:rPr>
      </w:pPr>
      <w:r w:rsidRPr="007E630B">
        <w:rPr>
          <w:rFonts w:ascii="Arial" w:hAnsi="Arial" w:cs="Arial"/>
          <w:lang w:val="pt-BR"/>
        </w:rPr>
        <w:t>Quais usuários ou grupos estão listados e seus respectivos valores no campo “Representa”</w:t>
      </w:r>
      <w:r w:rsidR="00C62FFA">
        <w:rPr>
          <w:rFonts w:ascii="Arial" w:hAnsi="Arial" w:cs="Arial"/>
          <w:lang w:val="pt-BR"/>
        </w:rPr>
        <w:t>;</w:t>
      </w:r>
    </w:p>
    <w:p w:rsidR="007E630B" w:rsidRPr="007E630B" w:rsidRDefault="007E630B" w:rsidP="007E630B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lang w:val="pt-BR"/>
        </w:rPr>
      </w:pPr>
      <w:r w:rsidRPr="007E630B">
        <w:rPr>
          <w:rFonts w:ascii="Arial" w:hAnsi="Arial" w:cs="Arial"/>
          <w:lang w:val="pt-BR"/>
        </w:rPr>
        <w:t>Qual a configuração de fase do documento de contrato está sendo utilizada</w:t>
      </w:r>
      <w:r w:rsidR="00C62FFA">
        <w:rPr>
          <w:rFonts w:ascii="Arial" w:hAnsi="Arial" w:cs="Arial"/>
          <w:lang w:val="pt-BR"/>
        </w:rPr>
        <w:t>;</w:t>
      </w:r>
    </w:p>
    <w:p w:rsidR="007E630B" w:rsidRDefault="007E630B" w:rsidP="007E630B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lang w:val="pt-BR"/>
        </w:rPr>
      </w:pPr>
      <w:r w:rsidRPr="007E630B">
        <w:rPr>
          <w:rFonts w:ascii="Arial" w:hAnsi="Arial" w:cs="Arial"/>
          <w:lang w:val="pt-BR"/>
        </w:rPr>
        <w:t>Qual a fase do documento contratual</w:t>
      </w:r>
      <w:r w:rsidR="00C62FFA">
        <w:rPr>
          <w:rFonts w:ascii="Arial" w:hAnsi="Arial" w:cs="Arial"/>
          <w:lang w:val="pt-BR"/>
        </w:rPr>
        <w:t>;</w:t>
      </w:r>
    </w:p>
    <w:p w:rsidR="00AF6F2F" w:rsidRPr="007E630B" w:rsidRDefault="00AF6F2F" w:rsidP="007E630B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usuário deve ser notificado? </w:t>
      </w:r>
    </w:p>
    <w:p w:rsidR="007E630B" w:rsidRDefault="007E630B" w:rsidP="007E630B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lang w:val="pt-BR"/>
        </w:rPr>
      </w:pPr>
      <w:r w:rsidRPr="007E630B">
        <w:rPr>
          <w:rFonts w:ascii="Arial" w:hAnsi="Arial" w:cs="Arial"/>
          <w:lang w:val="pt-BR"/>
        </w:rPr>
        <w:t>Se existe usuário ou grupo com o campo “Representa” vinculado compatível com a tabela de Fases e Alertas</w:t>
      </w:r>
      <w:r w:rsidR="00AF6F2F">
        <w:rPr>
          <w:rFonts w:ascii="Arial" w:hAnsi="Arial" w:cs="Arial"/>
          <w:lang w:val="pt-BR"/>
        </w:rPr>
        <w:t xml:space="preserve"> e a opção Notificar estiver selecionada</w:t>
      </w:r>
      <w:r>
        <w:rPr>
          <w:rFonts w:ascii="Arial" w:hAnsi="Arial" w:cs="Arial"/>
          <w:lang w:val="pt-BR"/>
        </w:rPr>
        <w:t>,</w:t>
      </w:r>
      <w:r w:rsidR="00AF6F2F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 xml:space="preserve">enviar o e-mail de alerta </w:t>
      </w:r>
      <w:r w:rsidR="00E57E9A">
        <w:rPr>
          <w:rFonts w:ascii="Arial" w:hAnsi="Arial" w:cs="Arial"/>
          <w:lang w:val="pt-BR"/>
        </w:rPr>
        <w:t xml:space="preserve">para o usuário ou grupo </w:t>
      </w:r>
      <w:r>
        <w:rPr>
          <w:rFonts w:ascii="Arial" w:hAnsi="Arial" w:cs="Arial"/>
          <w:lang w:val="pt-BR"/>
        </w:rPr>
        <w:t>considerando:</w:t>
      </w:r>
    </w:p>
    <w:p w:rsidR="00E57E9A" w:rsidRDefault="00E57E9A" w:rsidP="00E57E9A">
      <w:pPr>
        <w:pStyle w:val="PargrafodaLista"/>
        <w:numPr>
          <w:ilvl w:val="1"/>
          <w:numId w:val="16"/>
        </w:numPr>
        <w:ind w:firstLine="360"/>
        <w:jc w:val="both"/>
        <w:rPr>
          <w:rFonts w:ascii="Arial" w:hAnsi="Arial" w:cs="Arial"/>
          <w:lang w:val="pt-BR"/>
        </w:rPr>
      </w:pPr>
      <w:r w:rsidRPr="00E57E9A">
        <w:rPr>
          <w:rFonts w:ascii="Arial" w:hAnsi="Arial" w:cs="Arial"/>
          <w:lang w:val="pt-BR"/>
        </w:rPr>
        <w:t>Se cadastrado, enviar.</w:t>
      </w:r>
    </w:p>
    <w:p w:rsidR="00E57E9A" w:rsidRPr="00E57E9A" w:rsidRDefault="00E57E9A" w:rsidP="00E57E9A">
      <w:pPr>
        <w:pStyle w:val="PargrafodaLista"/>
        <w:numPr>
          <w:ilvl w:val="1"/>
          <w:numId w:val="16"/>
        </w:numPr>
        <w:ind w:firstLine="360"/>
        <w:jc w:val="both"/>
        <w:rPr>
          <w:rFonts w:ascii="Arial" w:hAnsi="Arial" w:cs="Arial"/>
          <w:lang w:val="pt-BR"/>
        </w:rPr>
      </w:pPr>
      <w:r w:rsidRPr="00E57E9A">
        <w:rPr>
          <w:rFonts w:ascii="Arial" w:hAnsi="Arial" w:cs="Arial"/>
          <w:lang w:val="pt-BR"/>
        </w:rPr>
        <w:t>Se houver fase duplicada, com diferentes valores no campo “Alertar (Representa)”, enviar e-mail para ambos.</w:t>
      </w:r>
    </w:p>
    <w:p w:rsidR="007E630B" w:rsidRPr="00E57E9A" w:rsidRDefault="007E630B" w:rsidP="00E57E9A">
      <w:pPr>
        <w:pStyle w:val="PargrafodaLista"/>
        <w:numPr>
          <w:ilvl w:val="1"/>
          <w:numId w:val="16"/>
        </w:numPr>
        <w:ind w:firstLine="360"/>
        <w:jc w:val="both"/>
        <w:rPr>
          <w:rFonts w:ascii="Arial" w:hAnsi="Arial" w:cs="Arial"/>
          <w:lang w:val="pt-BR"/>
        </w:rPr>
      </w:pPr>
      <w:r w:rsidRPr="00E57E9A">
        <w:rPr>
          <w:rFonts w:ascii="Arial" w:hAnsi="Arial" w:cs="Arial"/>
          <w:lang w:val="pt-BR"/>
        </w:rPr>
        <w:t xml:space="preserve">Se não cadastrado, </w:t>
      </w:r>
      <w:r w:rsidR="00E57E9A">
        <w:rPr>
          <w:rFonts w:ascii="Arial" w:hAnsi="Arial" w:cs="Arial"/>
          <w:lang w:val="pt-BR"/>
        </w:rPr>
        <w:t>ignorar</w:t>
      </w:r>
      <w:r w:rsidRPr="00E57E9A">
        <w:rPr>
          <w:rFonts w:ascii="Arial" w:hAnsi="Arial" w:cs="Arial"/>
          <w:lang w:val="pt-BR"/>
        </w:rPr>
        <w:t>.</w:t>
      </w:r>
    </w:p>
    <w:p w:rsidR="007E630B" w:rsidRDefault="007E630B" w:rsidP="00CA270C">
      <w:pPr>
        <w:jc w:val="both"/>
        <w:rPr>
          <w:rFonts w:ascii="Arial" w:hAnsi="Arial" w:cs="Arial"/>
          <w:lang w:val="pt-BR"/>
        </w:rPr>
      </w:pPr>
    </w:p>
    <w:p w:rsidR="00E57E9A" w:rsidRPr="00E57E9A" w:rsidRDefault="00E57E9A" w:rsidP="00E57E9A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 w:rsidRPr="00E57E9A">
        <w:rPr>
          <w:rFonts w:ascii="Arial" w:hAnsi="Arial" w:cs="Arial"/>
          <w:b/>
          <w:u w:val="single"/>
          <w:lang w:val="pt-BR"/>
        </w:rPr>
        <w:t>SAP CLM: Layout do e-mail a ser enviado</w:t>
      </w:r>
    </w:p>
    <w:p w:rsidR="00E57E9A" w:rsidRDefault="00E57E9A" w:rsidP="00CA270C">
      <w:pPr>
        <w:jc w:val="both"/>
        <w:rPr>
          <w:rFonts w:ascii="Arial" w:hAnsi="Arial" w:cs="Arial"/>
          <w:lang w:val="pt-BR"/>
        </w:rPr>
      </w:pPr>
    </w:p>
    <w:p w:rsidR="00063FEE" w:rsidRDefault="00063FEE" w:rsidP="00CA270C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cada envio de e-mail de notificação ao usuário, deverá ser utilizado um layout padrão com as seguintes características:</w:t>
      </w:r>
    </w:p>
    <w:p w:rsidR="00063FEE" w:rsidRDefault="00063FEE" w:rsidP="00CA270C">
      <w:pPr>
        <w:jc w:val="both"/>
        <w:rPr>
          <w:rFonts w:ascii="Arial" w:hAnsi="Arial" w:cs="Arial"/>
          <w:lang w:val="pt-BR"/>
        </w:rPr>
      </w:pPr>
    </w:p>
    <w:p w:rsidR="00BB6AA6" w:rsidRDefault="00063FEE" w:rsidP="00063FEE">
      <w:pPr>
        <w:rPr>
          <w:rFonts w:ascii="Arial" w:hAnsi="Arial" w:cs="Arial"/>
          <w:lang w:val="pt-BR"/>
        </w:rPr>
      </w:pPr>
      <w:r w:rsidRPr="00BB6AA6">
        <w:rPr>
          <w:rFonts w:ascii="Arial" w:hAnsi="Arial" w:cs="Arial"/>
          <w:b/>
          <w:lang w:val="pt-BR"/>
        </w:rPr>
        <w:t>Assunto do e-mail:</w:t>
      </w:r>
      <w:r w:rsidRPr="00BB6AA6">
        <w:rPr>
          <w:rFonts w:ascii="Arial" w:hAnsi="Arial" w:cs="Arial"/>
          <w:lang w:val="pt-BR"/>
        </w:rPr>
        <w:t xml:space="preserve"> </w:t>
      </w:r>
    </w:p>
    <w:p w:rsidR="00063FEE" w:rsidRPr="00BB6AA6" w:rsidRDefault="00063FEE" w:rsidP="00063FEE">
      <w:pPr>
        <w:rPr>
          <w:rFonts w:ascii="Arial" w:hAnsi="Arial" w:cs="Arial"/>
          <w:lang w:val="pt-BR"/>
        </w:rPr>
      </w:pPr>
      <w:r w:rsidRPr="00BB6AA6">
        <w:rPr>
          <w:rFonts w:ascii="Arial" w:hAnsi="Arial" w:cs="Arial"/>
          <w:lang w:val="pt-BR"/>
        </w:rPr>
        <w:t>[SAP CLM] Aviso de Alteração de Fase do Documento Contratual</w:t>
      </w:r>
      <w:r w:rsidR="00087C6D">
        <w:rPr>
          <w:rFonts w:ascii="Arial" w:hAnsi="Arial" w:cs="Arial"/>
          <w:lang w:val="pt-BR"/>
        </w:rPr>
        <w:t xml:space="preserve"> </w:t>
      </w:r>
      <w:r w:rsidR="00087C6D" w:rsidRPr="00087C6D">
        <w:rPr>
          <w:rFonts w:ascii="Arial" w:hAnsi="Arial" w:cs="Arial"/>
          <w:lang w:val="pt-BR"/>
        </w:rPr>
        <w:t>no Acordo</w:t>
      </w:r>
      <w:r w:rsidRPr="00BB6AA6">
        <w:rPr>
          <w:rFonts w:ascii="Arial" w:hAnsi="Arial" w:cs="Arial"/>
          <w:lang w:val="pt-BR"/>
        </w:rPr>
        <w:t xml:space="preserve"> </w:t>
      </w:r>
      <w:r w:rsidRPr="00BD128D">
        <w:rPr>
          <w:rFonts w:ascii="Arial" w:hAnsi="Arial" w:cs="Arial"/>
          <w:highlight w:val="lightGray"/>
          <w:lang w:val="pt-BR"/>
        </w:rPr>
        <w:t xml:space="preserve">&lt;%Número do Acordo </w:t>
      </w:r>
      <w:del w:id="66" w:author="Engineering do Brasil S.A" w:date="2015-07-03T12:40:00Z">
        <w:r w:rsidRPr="00BD128D" w:rsidDel="001D5FAF">
          <w:rPr>
            <w:rFonts w:ascii="Arial" w:hAnsi="Arial" w:cs="Arial"/>
            <w:highlight w:val="lightGray"/>
            <w:lang w:val="pt-BR"/>
          </w:rPr>
          <w:delText>Básico</w:delText>
        </w:r>
      </w:del>
      <w:r w:rsidRPr="00BD128D">
        <w:rPr>
          <w:rFonts w:ascii="Arial" w:hAnsi="Arial" w:cs="Arial"/>
          <w:highlight w:val="lightGray"/>
          <w:lang w:val="pt-BR"/>
        </w:rPr>
        <w:t>%&gt;</w:t>
      </w:r>
      <w:r w:rsidRPr="00BB6AA6">
        <w:rPr>
          <w:rFonts w:ascii="Arial" w:hAnsi="Arial" w:cs="Arial"/>
          <w:lang w:val="pt-BR"/>
        </w:rPr>
        <w:t>.</w:t>
      </w:r>
    </w:p>
    <w:p w:rsidR="00063FEE" w:rsidRDefault="00063FEE" w:rsidP="00063FEE">
      <w:pPr>
        <w:rPr>
          <w:rFonts w:ascii="Arial" w:hAnsi="Arial" w:cs="Arial"/>
          <w:lang w:val="pt-BR"/>
        </w:rPr>
      </w:pPr>
    </w:p>
    <w:p w:rsidR="00BB6AA6" w:rsidRPr="00BB6AA6" w:rsidRDefault="00BB6AA6" w:rsidP="00063FEE">
      <w:pPr>
        <w:rPr>
          <w:rFonts w:ascii="Arial" w:hAnsi="Arial" w:cs="Arial"/>
          <w:b/>
          <w:lang w:val="pt-BR"/>
        </w:rPr>
      </w:pPr>
      <w:r w:rsidRPr="00BB6AA6">
        <w:rPr>
          <w:rFonts w:ascii="Arial" w:hAnsi="Arial" w:cs="Arial"/>
          <w:b/>
          <w:lang w:val="pt-BR"/>
        </w:rPr>
        <w:t>Corpo do e-mail:</w:t>
      </w:r>
    </w:p>
    <w:p w:rsidR="00BB6AA6" w:rsidRPr="00BB6AA6" w:rsidRDefault="00BB6AA6" w:rsidP="00BB6AA6">
      <w:pPr>
        <w:pStyle w:val="TextosemFormatao"/>
        <w:rPr>
          <w:rFonts w:ascii="Arial" w:eastAsia="Times New Roman" w:hAnsi="Arial" w:cs="Arial"/>
          <w:sz w:val="20"/>
          <w:szCs w:val="20"/>
        </w:rPr>
      </w:pPr>
      <w:r w:rsidRPr="00BB6AA6">
        <w:rPr>
          <w:rFonts w:ascii="Arial" w:eastAsia="Times New Roman" w:hAnsi="Arial" w:cs="Arial"/>
          <w:sz w:val="20"/>
          <w:szCs w:val="20"/>
        </w:rPr>
        <w:t xml:space="preserve">Prezado </w:t>
      </w:r>
      <w:r w:rsidRPr="00BD128D">
        <w:rPr>
          <w:rFonts w:ascii="Arial" w:eastAsia="Times New Roman" w:hAnsi="Arial" w:cs="Arial"/>
          <w:sz w:val="20"/>
          <w:szCs w:val="20"/>
          <w:highlight w:val="lightGray"/>
        </w:rPr>
        <w:t>&lt;%Usuário%&gt;,</w:t>
      </w:r>
    </w:p>
    <w:p w:rsidR="00BB6AA6" w:rsidRPr="00BB6AA6" w:rsidRDefault="00BB6AA6" w:rsidP="00BB6AA6">
      <w:pPr>
        <w:pStyle w:val="TextosemFormatao"/>
        <w:rPr>
          <w:rFonts w:ascii="Arial" w:eastAsia="Times New Roman" w:hAnsi="Arial" w:cs="Arial"/>
          <w:sz w:val="20"/>
          <w:szCs w:val="20"/>
        </w:rPr>
      </w:pPr>
    </w:p>
    <w:p w:rsidR="001424E9" w:rsidRDefault="00BB6AA6" w:rsidP="00BB6AA6">
      <w:pPr>
        <w:pStyle w:val="TextosemFormatao"/>
        <w:rPr>
          <w:rFonts w:ascii="Arial" w:eastAsia="Times New Roman" w:hAnsi="Arial" w:cs="Arial"/>
          <w:sz w:val="20"/>
          <w:szCs w:val="20"/>
        </w:rPr>
      </w:pPr>
      <w:r w:rsidRPr="00BB6AA6">
        <w:rPr>
          <w:rFonts w:ascii="Arial" w:eastAsia="Times New Roman" w:hAnsi="Arial" w:cs="Arial"/>
          <w:sz w:val="20"/>
          <w:szCs w:val="20"/>
        </w:rPr>
        <w:t xml:space="preserve">Existe uma ação designada a você para o documento </w:t>
      </w:r>
      <w:r w:rsidR="008541ED" w:rsidRPr="00BD128D">
        <w:rPr>
          <w:rFonts w:ascii="Arial" w:eastAsia="Times New Roman" w:hAnsi="Arial" w:cs="Arial"/>
          <w:sz w:val="20"/>
          <w:szCs w:val="20"/>
          <w:highlight w:val="lightGray"/>
        </w:rPr>
        <w:t>“</w:t>
      </w:r>
      <w:r w:rsidR="00063FEE" w:rsidRPr="00BD128D">
        <w:rPr>
          <w:rFonts w:ascii="Arial" w:eastAsia="Times New Roman" w:hAnsi="Arial" w:cs="Arial"/>
          <w:sz w:val="20"/>
          <w:szCs w:val="20"/>
          <w:highlight w:val="lightGray"/>
        </w:rPr>
        <w:t>&lt;%</w:t>
      </w:r>
      <w:r w:rsidRPr="00BD128D">
        <w:rPr>
          <w:rFonts w:ascii="Arial" w:eastAsia="Times New Roman" w:hAnsi="Arial" w:cs="Arial"/>
          <w:sz w:val="20"/>
          <w:szCs w:val="20"/>
          <w:highlight w:val="lightGray"/>
        </w:rPr>
        <w:t>Documento do Contrato%</w:t>
      </w:r>
      <w:r w:rsidR="001424E9" w:rsidRPr="00BD128D">
        <w:rPr>
          <w:rFonts w:ascii="Arial" w:eastAsia="Times New Roman" w:hAnsi="Arial" w:cs="Arial"/>
          <w:sz w:val="20"/>
          <w:szCs w:val="20"/>
          <w:highlight w:val="lightGray"/>
        </w:rPr>
        <w:t>;</w:t>
      </w:r>
      <w:r w:rsidR="001424E9" w:rsidRPr="00087C6D">
        <w:rPr>
          <w:rFonts w:ascii="Arial" w:eastAsia="Times New Roman" w:hAnsi="Arial" w:cs="Arial"/>
          <w:sz w:val="20"/>
          <w:szCs w:val="20"/>
        </w:rPr>
        <w:t xml:space="preserve"> </w:t>
      </w:r>
      <w:r w:rsidR="003231E8" w:rsidRPr="00087C6D">
        <w:rPr>
          <w:rFonts w:ascii="Arial" w:eastAsia="Times New Roman" w:hAnsi="Arial" w:cs="Arial"/>
          <w:sz w:val="20"/>
          <w:szCs w:val="20"/>
        </w:rPr>
        <w:t xml:space="preserve">na etapa </w:t>
      </w:r>
      <w:r w:rsidR="001424E9" w:rsidRPr="00BD128D">
        <w:rPr>
          <w:rFonts w:ascii="Arial" w:eastAsia="Times New Roman" w:hAnsi="Arial" w:cs="Arial"/>
          <w:sz w:val="20"/>
          <w:szCs w:val="20"/>
          <w:highlight w:val="lightGray"/>
        </w:rPr>
        <w:t>%Etapa do Documento de Contrato%</w:t>
      </w:r>
      <w:r w:rsidRPr="00BD128D">
        <w:rPr>
          <w:rFonts w:ascii="Arial" w:eastAsia="Times New Roman" w:hAnsi="Arial" w:cs="Arial"/>
          <w:sz w:val="20"/>
          <w:szCs w:val="20"/>
          <w:highlight w:val="lightGray"/>
        </w:rPr>
        <w:t>&gt;</w:t>
      </w:r>
      <w:r w:rsidR="008541ED">
        <w:rPr>
          <w:rFonts w:ascii="Arial" w:eastAsia="Times New Roman" w:hAnsi="Arial" w:cs="Arial"/>
          <w:sz w:val="20"/>
          <w:szCs w:val="20"/>
        </w:rPr>
        <w:t>”</w:t>
      </w:r>
      <w:r w:rsidR="001424E9">
        <w:rPr>
          <w:rFonts w:ascii="Arial" w:eastAsia="Times New Roman" w:hAnsi="Arial" w:cs="Arial"/>
          <w:sz w:val="20"/>
          <w:szCs w:val="20"/>
        </w:rPr>
        <w:t xml:space="preserve">, do </w:t>
      </w:r>
      <w:r w:rsidR="00D85AE4">
        <w:rPr>
          <w:rFonts w:ascii="Arial" w:eastAsia="Times New Roman" w:hAnsi="Arial" w:cs="Arial"/>
          <w:sz w:val="20"/>
          <w:szCs w:val="20"/>
        </w:rPr>
        <w:t xml:space="preserve">Acordo </w:t>
      </w:r>
      <w:del w:id="67" w:author="Engineering do Brasil S.A" w:date="2015-07-03T12:39:00Z">
        <w:r w:rsidR="00D85AE4" w:rsidDel="001D5FAF">
          <w:rPr>
            <w:rFonts w:ascii="Arial" w:eastAsia="Times New Roman" w:hAnsi="Arial" w:cs="Arial"/>
            <w:sz w:val="20"/>
            <w:szCs w:val="20"/>
          </w:rPr>
          <w:delText xml:space="preserve">Básico </w:delText>
        </w:r>
      </w:del>
      <w:r w:rsidR="00D85AE4" w:rsidRPr="00BD128D">
        <w:rPr>
          <w:rFonts w:ascii="Arial" w:eastAsia="Times New Roman" w:hAnsi="Arial" w:cs="Arial"/>
          <w:sz w:val="20"/>
          <w:szCs w:val="20"/>
          <w:highlight w:val="lightGray"/>
        </w:rPr>
        <w:t xml:space="preserve">“&lt;%Número do Acordo </w:t>
      </w:r>
      <w:del w:id="68" w:author="Engineering do Brasil S.A" w:date="2015-07-03T12:40:00Z">
        <w:r w:rsidR="00D85AE4" w:rsidRPr="00BD128D" w:rsidDel="001D5FAF">
          <w:rPr>
            <w:rFonts w:ascii="Arial" w:eastAsia="Times New Roman" w:hAnsi="Arial" w:cs="Arial"/>
            <w:sz w:val="20"/>
            <w:szCs w:val="20"/>
            <w:highlight w:val="lightGray"/>
          </w:rPr>
          <w:delText>Básico</w:delText>
        </w:r>
      </w:del>
      <w:r w:rsidR="00D85AE4" w:rsidRPr="00BD128D">
        <w:rPr>
          <w:rFonts w:ascii="Arial" w:eastAsia="Times New Roman" w:hAnsi="Arial" w:cs="Arial"/>
          <w:sz w:val="20"/>
          <w:szCs w:val="20"/>
          <w:highlight w:val="lightGray"/>
        </w:rPr>
        <w:t>%&gt;</w:t>
      </w:r>
      <w:r w:rsidR="008541ED">
        <w:rPr>
          <w:rFonts w:ascii="Arial" w:eastAsia="Times New Roman" w:hAnsi="Arial" w:cs="Arial"/>
          <w:sz w:val="20"/>
          <w:szCs w:val="20"/>
        </w:rPr>
        <w:t>”.</w:t>
      </w:r>
    </w:p>
    <w:p w:rsidR="001424E9" w:rsidRDefault="001424E9" w:rsidP="00BB6AA6">
      <w:pPr>
        <w:pStyle w:val="TextosemFormatao"/>
        <w:rPr>
          <w:rFonts w:ascii="Arial" w:eastAsia="Times New Roman" w:hAnsi="Arial" w:cs="Arial"/>
          <w:sz w:val="20"/>
          <w:szCs w:val="20"/>
        </w:rPr>
      </w:pPr>
    </w:p>
    <w:p w:rsidR="001424E9" w:rsidRDefault="001424E9" w:rsidP="00BB6AA6">
      <w:pPr>
        <w:pStyle w:val="TextosemFormatao"/>
        <w:rPr>
          <w:rFonts w:ascii="Arial" w:eastAsia="Times New Roman" w:hAnsi="Arial" w:cs="Arial"/>
          <w:sz w:val="20"/>
          <w:szCs w:val="20"/>
        </w:rPr>
      </w:pPr>
      <w:r w:rsidRPr="001424E9">
        <w:rPr>
          <w:rFonts w:ascii="Arial" w:eastAsia="Times New Roman" w:hAnsi="Arial" w:cs="Arial"/>
          <w:sz w:val="20"/>
          <w:szCs w:val="20"/>
        </w:rPr>
        <w:t>Para visualizar o documento, siga estas etapas:</w:t>
      </w:r>
    </w:p>
    <w:p w:rsidR="001424E9" w:rsidRDefault="001424E9" w:rsidP="00BB6AA6">
      <w:pPr>
        <w:pStyle w:val="TextosemFormatao"/>
        <w:rPr>
          <w:rFonts w:ascii="Arial" w:eastAsia="Times New Roman" w:hAnsi="Arial" w:cs="Arial"/>
          <w:sz w:val="20"/>
          <w:szCs w:val="20"/>
        </w:rPr>
      </w:pPr>
    </w:p>
    <w:p w:rsidR="001424E9" w:rsidRDefault="001424E9" w:rsidP="00BD128D">
      <w:pPr>
        <w:pStyle w:val="TextosemFormatao"/>
        <w:numPr>
          <w:ilvl w:val="0"/>
          <w:numId w:val="18"/>
        </w:numPr>
        <w:rPr>
          <w:rFonts w:ascii="Arial" w:eastAsia="Times New Roman" w:hAnsi="Arial" w:cs="Arial"/>
          <w:sz w:val="20"/>
          <w:szCs w:val="20"/>
        </w:rPr>
      </w:pPr>
      <w:r w:rsidRPr="001424E9">
        <w:rPr>
          <w:rFonts w:ascii="Arial" w:eastAsia="Times New Roman" w:hAnsi="Arial" w:cs="Arial"/>
          <w:sz w:val="20"/>
          <w:szCs w:val="20"/>
        </w:rPr>
        <w:t xml:space="preserve">Clique </w:t>
      </w:r>
      <w:r w:rsidRPr="00BD128D">
        <w:rPr>
          <w:rFonts w:ascii="Arial" w:eastAsia="Times New Roman" w:hAnsi="Arial" w:cs="Arial"/>
          <w:sz w:val="20"/>
          <w:szCs w:val="20"/>
        </w:rPr>
        <w:t>neste link para acessar o Acordo B</w:t>
      </w:r>
      <w:r>
        <w:rPr>
          <w:rFonts w:ascii="Arial" w:eastAsia="Times New Roman" w:hAnsi="Arial" w:cs="Arial"/>
          <w:sz w:val="20"/>
          <w:szCs w:val="20"/>
        </w:rPr>
        <w:t xml:space="preserve">ásico: </w:t>
      </w:r>
      <w:r w:rsidRPr="00093C56">
        <w:rPr>
          <w:rFonts w:ascii="Arial" w:eastAsia="Times New Roman" w:hAnsi="Arial" w:cs="Arial"/>
          <w:sz w:val="20"/>
          <w:szCs w:val="20"/>
          <w:highlight w:val="lightGray"/>
        </w:rPr>
        <w:t xml:space="preserve">&lt;%Número do Acordo </w:t>
      </w:r>
      <w:del w:id="69" w:author="Engineering do Brasil S.A" w:date="2015-07-03T12:40:00Z">
        <w:r w:rsidRPr="00093C56" w:rsidDel="001D5FAF">
          <w:rPr>
            <w:rFonts w:ascii="Arial" w:eastAsia="Times New Roman" w:hAnsi="Arial" w:cs="Arial"/>
            <w:sz w:val="20"/>
            <w:szCs w:val="20"/>
            <w:highlight w:val="lightGray"/>
          </w:rPr>
          <w:delText>Básico</w:delText>
        </w:r>
      </w:del>
      <w:r w:rsidRPr="00093C56">
        <w:rPr>
          <w:rFonts w:ascii="Arial" w:eastAsia="Times New Roman" w:hAnsi="Arial" w:cs="Arial"/>
          <w:sz w:val="20"/>
          <w:szCs w:val="20"/>
          <w:highlight w:val="lightGray"/>
        </w:rPr>
        <w:t>%&gt;</w:t>
      </w:r>
    </w:p>
    <w:p w:rsidR="001424E9" w:rsidRDefault="001424E9" w:rsidP="00BD128D">
      <w:pPr>
        <w:pStyle w:val="TextosemFormatao"/>
        <w:ind w:left="720"/>
        <w:rPr>
          <w:rFonts w:ascii="Arial" w:eastAsia="Times New Roman" w:hAnsi="Arial" w:cs="Arial"/>
          <w:sz w:val="20"/>
          <w:szCs w:val="20"/>
        </w:rPr>
      </w:pPr>
      <w:proofErr w:type="gramStart"/>
      <w:r>
        <w:rPr>
          <w:rFonts w:ascii="Arial" w:eastAsia="Times New Roman" w:hAnsi="Arial" w:cs="Arial"/>
          <w:sz w:val="20"/>
          <w:szCs w:val="20"/>
        </w:rPr>
        <w:t>ou</w:t>
      </w:r>
      <w:proofErr w:type="gramEnd"/>
    </w:p>
    <w:p w:rsidR="001424E9" w:rsidRDefault="001424E9" w:rsidP="00BD128D">
      <w:pPr>
        <w:pStyle w:val="TextosemFormatao"/>
        <w:numPr>
          <w:ilvl w:val="0"/>
          <w:numId w:val="18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Clique neste link para acessar o Documento de Contrato:</w:t>
      </w:r>
      <w:r w:rsidRPr="001424E9">
        <w:rPr>
          <w:rFonts w:ascii="Arial" w:eastAsia="Times New Roman" w:hAnsi="Arial" w:cs="Arial"/>
          <w:sz w:val="20"/>
          <w:szCs w:val="20"/>
          <w:highlight w:val="lightGray"/>
        </w:rPr>
        <w:t xml:space="preserve"> </w:t>
      </w:r>
      <w:r w:rsidRPr="00093C56">
        <w:rPr>
          <w:rFonts w:ascii="Arial" w:eastAsia="Times New Roman" w:hAnsi="Arial" w:cs="Arial"/>
          <w:sz w:val="20"/>
          <w:szCs w:val="20"/>
          <w:highlight w:val="lightGray"/>
        </w:rPr>
        <w:t>&lt;%Documento do Contrato%&gt;</w:t>
      </w:r>
    </w:p>
    <w:p w:rsidR="001424E9" w:rsidRPr="001424E9" w:rsidRDefault="001424E9" w:rsidP="00BD128D">
      <w:pPr>
        <w:pStyle w:val="TextosemFormatao"/>
        <w:ind w:left="720"/>
        <w:rPr>
          <w:rFonts w:ascii="Arial" w:eastAsia="Times New Roman" w:hAnsi="Arial" w:cs="Arial"/>
          <w:sz w:val="20"/>
          <w:szCs w:val="20"/>
        </w:rPr>
      </w:pPr>
    </w:p>
    <w:p w:rsidR="001424E9" w:rsidRPr="001424E9" w:rsidRDefault="001424E9" w:rsidP="001424E9">
      <w:pPr>
        <w:pStyle w:val="TextosemFormatao"/>
        <w:rPr>
          <w:rFonts w:ascii="Arial" w:eastAsia="Times New Roman" w:hAnsi="Arial" w:cs="Arial"/>
          <w:sz w:val="20"/>
          <w:szCs w:val="20"/>
        </w:rPr>
      </w:pPr>
      <w:r w:rsidRPr="001424E9">
        <w:rPr>
          <w:rFonts w:ascii="Arial" w:eastAsia="Times New Roman" w:hAnsi="Arial" w:cs="Arial"/>
          <w:sz w:val="20"/>
          <w:szCs w:val="20"/>
        </w:rPr>
        <w:t xml:space="preserve">2. Insira seu nome do usuário e senha para efetuar o </w:t>
      </w:r>
      <w:proofErr w:type="spellStart"/>
      <w:r w:rsidRPr="001424E9">
        <w:rPr>
          <w:rFonts w:ascii="Arial" w:eastAsia="Times New Roman" w:hAnsi="Arial" w:cs="Arial"/>
          <w:sz w:val="20"/>
          <w:szCs w:val="20"/>
        </w:rPr>
        <w:t>logon</w:t>
      </w:r>
      <w:proofErr w:type="spellEnd"/>
      <w:r w:rsidRPr="001424E9">
        <w:rPr>
          <w:rFonts w:ascii="Arial" w:eastAsia="Times New Roman" w:hAnsi="Arial" w:cs="Arial"/>
          <w:sz w:val="20"/>
          <w:szCs w:val="20"/>
        </w:rPr>
        <w:t>.</w:t>
      </w:r>
    </w:p>
    <w:p w:rsidR="001424E9" w:rsidRPr="001424E9" w:rsidRDefault="001424E9" w:rsidP="001424E9">
      <w:pPr>
        <w:pStyle w:val="TextosemFormatao"/>
        <w:rPr>
          <w:rFonts w:ascii="Arial" w:eastAsia="Times New Roman" w:hAnsi="Arial" w:cs="Arial"/>
          <w:sz w:val="20"/>
          <w:szCs w:val="20"/>
        </w:rPr>
      </w:pPr>
    </w:p>
    <w:p w:rsidR="00063FEE" w:rsidRPr="00BB6AA6" w:rsidRDefault="001424E9" w:rsidP="001424E9">
      <w:pPr>
        <w:pStyle w:val="TextosemFormatao"/>
        <w:rPr>
          <w:rFonts w:ascii="Arial" w:eastAsia="Times New Roman" w:hAnsi="Arial" w:cs="Arial"/>
          <w:sz w:val="20"/>
          <w:szCs w:val="20"/>
        </w:rPr>
      </w:pPr>
      <w:r w:rsidRPr="001424E9">
        <w:rPr>
          <w:rFonts w:ascii="Arial" w:eastAsia="Times New Roman" w:hAnsi="Arial" w:cs="Arial"/>
          <w:sz w:val="20"/>
          <w:szCs w:val="20"/>
        </w:rPr>
        <w:t>Obrigado</w:t>
      </w:r>
    </w:p>
    <w:p w:rsidR="00063FEE" w:rsidRDefault="00063FEE" w:rsidP="00063FEE">
      <w:pPr>
        <w:rPr>
          <w:lang w:val="pt-BR"/>
        </w:rPr>
      </w:pPr>
    </w:p>
    <w:p w:rsidR="00E57E9A" w:rsidRDefault="00063FEE" w:rsidP="00CA270C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lastRenderedPageBreak/>
        <w:t xml:space="preserve"> </w:t>
      </w:r>
    </w:p>
    <w:p w:rsidR="005A2291" w:rsidRPr="005A2291" w:rsidRDefault="005A2291" w:rsidP="005A2291">
      <w:pPr>
        <w:rPr>
          <w:lang w:val="pt-BR"/>
        </w:rPr>
      </w:pPr>
      <w:bookmarkStart w:id="70" w:name="_Toc178139958"/>
      <w:bookmarkStart w:id="71" w:name="_Toc244516105"/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72" w:name="_Toc395103757"/>
      <w:r w:rsidRPr="003B28ED">
        <w:rPr>
          <w:rFonts w:ascii="Calibri" w:hAnsi="Calibri" w:cs="Calibri"/>
          <w:color w:val="29323D"/>
          <w:lang w:val="pt-BR"/>
        </w:rPr>
        <w:t>Premissas</w:t>
      </w:r>
      <w:bookmarkEnd w:id="70"/>
      <w:bookmarkEnd w:id="71"/>
      <w:bookmarkEnd w:id="72"/>
    </w:p>
    <w:p w:rsidR="003B28ED" w:rsidRPr="002A76FF" w:rsidRDefault="003B28ED" w:rsidP="003B28ED">
      <w:pPr>
        <w:rPr>
          <w:lang w:val="pt-BR"/>
        </w:rPr>
      </w:pPr>
      <w:bookmarkStart w:id="73" w:name="_Toc244516106"/>
    </w:p>
    <w:p w:rsidR="00063FEE" w:rsidRDefault="00063FEE" w:rsidP="000D7556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Preenchimento e atualização da tabela de fases e notificados</w:t>
      </w:r>
    </w:p>
    <w:p w:rsidR="000D7556" w:rsidRPr="000D7556" w:rsidRDefault="000D7556" w:rsidP="000D7556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Disponibilidade das equipes técnicas TIM nos prazos definidos no planejamento do projeto;</w:t>
      </w:r>
    </w:p>
    <w:p w:rsidR="000D7556" w:rsidRPr="000D7556" w:rsidRDefault="000D7556" w:rsidP="000D7556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Prioridade do projeto por parte da Diretoria da TIM.</w:t>
      </w:r>
    </w:p>
    <w:p w:rsidR="003B28ED" w:rsidRDefault="003B28ED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0B7196" w:rsidRDefault="000B7196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0B7196" w:rsidRPr="003B28ED" w:rsidRDefault="000B719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74" w:name="_Toc395103758"/>
      <w:r>
        <w:rPr>
          <w:rFonts w:ascii="Calibri" w:hAnsi="Calibri" w:cs="Calibri"/>
          <w:color w:val="29323D"/>
          <w:lang w:val="pt-BR"/>
        </w:rPr>
        <w:t>Riscos</w:t>
      </w:r>
      <w:bookmarkEnd w:id="74"/>
    </w:p>
    <w:p w:rsidR="000D7556" w:rsidRDefault="000D7556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3B28ED" w:rsidRDefault="003B28ED" w:rsidP="003B28ED">
      <w:pPr>
        <w:pStyle w:val="Remissivo1"/>
        <w:rPr>
          <w:lang w:val="pt-BR"/>
        </w:rPr>
      </w:pPr>
    </w:p>
    <w:p w:rsidR="00671470" w:rsidRPr="00671470" w:rsidRDefault="00671470" w:rsidP="00671470">
      <w:pPr>
        <w:rPr>
          <w:lang w:val="pt-BR"/>
        </w:rPr>
      </w:pPr>
    </w:p>
    <w:p w:rsidR="004039C4" w:rsidRPr="003B28ED" w:rsidRDefault="004039C4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75" w:name="_Toc395103759"/>
      <w:r w:rsidRPr="003B28ED">
        <w:rPr>
          <w:rFonts w:ascii="Calibri" w:hAnsi="Calibri" w:cs="Calibri"/>
          <w:color w:val="29323D"/>
          <w:lang w:val="pt-BR"/>
        </w:rPr>
        <w:t>Escopo Negativo</w:t>
      </w:r>
      <w:bookmarkEnd w:id="73"/>
      <w:bookmarkEnd w:id="75"/>
    </w:p>
    <w:p w:rsidR="003B28ED" w:rsidRPr="002A76FF" w:rsidRDefault="003B28ED" w:rsidP="003B28ED">
      <w:pPr>
        <w:rPr>
          <w:lang w:val="pt-BR"/>
        </w:rPr>
      </w:pPr>
      <w:bookmarkStart w:id="76" w:name="_Toc178139960"/>
      <w:bookmarkStart w:id="77" w:name="_Toc244516107"/>
    </w:p>
    <w:p w:rsidR="003266ED" w:rsidRPr="00D64D97" w:rsidRDefault="00D64D97" w:rsidP="00D64D97">
      <w:pPr>
        <w:rPr>
          <w:rFonts w:ascii="Arial" w:hAnsi="Arial" w:cs="Arial"/>
          <w:lang w:val="pt-BR"/>
        </w:rPr>
      </w:pPr>
      <w:r w:rsidRPr="00D64D97">
        <w:rPr>
          <w:rFonts w:ascii="Arial" w:hAnsi="Arial" w:cs="Arial"/>
          <w:lang w:val="pt-BR"/>
        </w:rPr>
        <w:t>N/A</w:t>
      </w:r>
      <w:r>
        <w:rPr>
          <w:rFonts w:ascii="Arial" w:hAnsi="Arial" w:cs="Arial"/>
          <w:lang w:val="pt-BR"/>
        </w:rPr>
        <w:t>.</w:t>
      </w:r>
      <w:bookmarkEnd w:id="76"/>
      <w:bookmarkEnd w:id="77"/>
    </w:p>
    <w:p w:rsidR="003B28ED" w:rsidRPr="003266ED" w:rsidRDefault="003B28ED" w:rsidP="003266ED">
      <w:pPr>
        <w:pStyle w:val="Remissivo1"/>
        <w:ind w:left="284"/>
        <w:rPr>
          <w:rFonts w:ascii="Cambria" w:hAnsi="Cambria"/>
          <w:lang w:val="pt-BR"/>
        </w:rPr>
      </w:pPr>
    </w:p>
    <w:p w:rsidR="003B28ED" w:rsidRPr="002A76FF" w:rsidRDefault="003B28ED" w:rsidP="0053034D">
      <w:pPr>
        <w:pStyle w:val="Remissivo1"/>
        <w:ind w:left="284"/>
        <w:rPr>
          <w:lang w:val="pt-BR"/>
        </w:rPr>
      </w:pPr>
    </w:p>
    <w:p w:rsidR="00B002C5" w:rsidRDefault="00D64D97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r>
        <w:rPr>
          <w:rFonts w:ascii="Calibri" w:hAnsi="Calibri" w:cs="Calibri"/>
          <w:color w:val="29323D"/>
          <w:lang w:val="pt-BR"/>
        </w:rPr>
        <w:t xml:space="preserve"> </w:t>
      </w:r>
      <w:bookmarkStart w:id="78" w:name="_Toc395103760"/>
      <w:r>
        <w:rPr>
          <w:rFonts w:ascii="Calibri" w:hAnsi="Calibri" w:cs="Calibri"/>
          <w:color w:val="29323D"/>
          <w:lang w:val="pt-BR"/>
        </w:rPr>
        <w:t>Aprovação do documento</w:t>
      </w:r>
      <w:bookmarkEnd w:id="78"/>
    </w:p>
    <w:p w:rsidR="00D64D97" w:rsidRDefault="00D64D97" w:rsidP="00D64D97">
      <w:pPr>
        <w:rPr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43"/>
        <w:gridCol w:w="1965"/>
        <w:gridCol w:w="3294"/>
        <w:gridCol w:w="3292"/>
      </w:tblGrid>
      <w:tr w:rsidR="003303EF" w:rsidRPr="00646C9F" w:rsidTr="00BD128D">
        <w:trPr>
          <w:cantSplit/>
        </w:trPr>
        <w:tc>
          <w:tcPr>
            <w:tcW w:w="722" w:type="pct"/>
            <w:shd w:val="clear" w:color="auto" w:fill="D9D9D9"/>
          </w:tcPr>
          <w:p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983" w:type="pct"/>
            <w:shd w:val="clear" w:color="auto" w:fill="D9D9D9"/>
          </w:tcPr>
          <w:p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Nome</w:t>
            </w:r>
          </w:p>
        </w:tc>
        <w:tc>
          <w:tcPr>
            <w:tcW w:w="1648" w:type="pct"/>
            <w:shd w:val="clear" w:color="auto" w:fill="D9D9D9"/>
          </w:tcPr>
          <w:p w:rsidR="003303E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647" w:type="pct"/>
            <w:shd w:val="clear" w:color="auto" w:fill="D9D9D9"/>
          </w:tcPr>
          <w:p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Assinatura</w:t>
            </w:r>
          </w:p>
        </w:tc>
      </w:tr>
      <w:tr w:rsidR="003303EF" w:rsidRPr="008D6BEE" w:rsidTr="00BD128D">
        <w:trPr>
          <w:cantSplit/>
        </w:trPr>
        <w:tc>
          <w:tcPr>
            <w:tcW w:w="722" w:type="pct"/>
          </w:tcPr>
          <w:p w:rsidR="003303EF" w:rsidRPr="008D6BEE" w:rsidRDefault="008541ED" w:rsidP="0084721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1</w:t>
            </w:r>
            <w:r w:rsidR="00847219">
              <w:rPr>
                <w:rFonts w:ascii="Arial" w:hAnsi="Arial" w:cs="Arial"/>
                <w:bCs/>
                <w:sz w:val="18"/>
                <w:szCs w:val="18"/>
                <w:lang w:val="pt-BR"/>
              </w:rPr>
              <w:t>4</w:t>
            </w:r>
            <w:r w:rsidR="007F39E3">
              <w:rPr>
                <w:rFonts w:ascii="Arial" w:hAnsi="Arial" w:cs="Arial"/>
                <w:bCs/>
                <w:sz w:val="18"/>
                <w:szCs w:val="18"/>
                <w:lang w:val="pt-BR"/>
              </w:rPr>
              <w:t>/</w:t>
            </w: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08</w:t>
            </w:r>
            <w:r w:rsidR="007F39E3">
              <w:rPr>
                <w:rFonts w:ascii="Arial" w:hAnsi="Arial" w:cs="Arial"/>
                <w:bCs/>
                <w:sz w:val="18"/>
                <w:szCs w:val="18"/>
                <w:lang w:val="pt-BR"/>
              </w:rPr>
              <w:t>/2014</w:t>
            </w:r>
          </w:p>
        </w:tc>
        <w:tc>
          <w:tcPr>
            <w:tcW w:w="983" w:type="pct"/>
          </w:tcPr>
          <w:p w:rsidR="003303EF" w:rsidRPr="008D6BEE" w:rsidRDefault="00646C9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648" w:type="pct"/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Consultor SAP Engineering</w:t>
            </w:r>
          </w:p>
        </w:tc>
        <w:tc>
          <w:tcPr>
            <w:tcW w:w="1647" w:type="pct"/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BD128D">
        <w:trPr>
          <w:cantSplit/>
        </w:trPr>
        <w:tc>
          <w:tcPr>
            <w:tcW w:w="72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8541ED" w:rsidP="0084721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1</w:t>
            </w:r>
            <w:r w:rsidR="00847219">
              <w:rPr>
                <w:rFonts w:ascii="Arial" w:hAnsi="Arial" w:cs="Arial"/>
                <w:bCs/>
                <w:sz w:val="18"/>
                <w:szCs w:val="18"/>
                <w:lang w:val="pt-BR"/>
              </w:rPr>
              <w:t>4</w:t>
            </w:r>
            <w:r w:rsidR="007F39E3">
              <w:rPr>
                <w:rFonts w:ascii="Arial" w:hAnsi="Arial" w:cs="Arial"/>
                <w:bCs/>
                <w:sz w:val="18"/>
                <w:szCs w:val="18"/>
                <w:lang w:val="pt-BR"/>
              </w:rPr>
              <w:t>/</w:t>
            </w: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08</w:t>
            </w:r>
            <w:r w:rsidR="007F39E3">
              <w:rPr>
                <w:rFonts w:ascii="Arial" w:hAnsi="Arial" w:cs="Arial"/>
                <w:bCs/>
                <w:sz w:val="18"/>
                <w:szCs w:val="18"/>
                <w:lang w:val="pt-BR"/>
              </w:rPr>
              <w:t>/2014</w:t>
            </w:r>
          </w:p>
        </w:tc>
        <w:tc>
          <w:tcPr>
            <w:tcW w:w="98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Sheilla Melo</w:t>
            </w:r>
          </w:p>
        </w:tc>
        <w:tc>
          <w:tcPr>
            <w:tcW w:w="164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Líder Técnica Engineering</w:t>
            </w:r>
          </w:p>
        </w:tc>
        <w:tc>
          <w:tcPr>
            <w:tcW w:w="164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1D5FAF" w:rsidRPr="008D6BEE" w:rsidTr="00BD128D">
        <w:trPr>
          <w:cantSplit/>
          <w:ins w:id="79" w:author="Engineering do Brasil S.A" w:date="2015-07-03T12:41:00Z"/>
        </w:trPr>
        <w:tc>
          <w:tcPr>
            <w:tcW w:w="72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D5FAF" w:rsidRDefault="001D5FAF" w:rsidP="001D5FAF">
            <w:pPr>
              <w:spacing w:before="60" w:after="60"/>
              <w:jc w:val="both"/>
              <w:rPr>
                <w:ins w:id="80" w:author="Engineering do Brasil S.A" w:date="2015-07-03T12:41:00Z"/>
                <w:rFonts w:ascii="Arial" w:hAnsi="Arial" w:cs="Arial"/>
                <w:bCs/>
                <w:sz w:val="18"/>
                <w:szCs w:val="18"/>
                <w:lang w:val="pt-BR"/>
              </w:rPr>
            </w:pPr>
            <w:ins w:id="81" w:author="Engineering do Brasil S.A" w:date="2015-07-03T12:41:00Z">
              <w:r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t>12/06/2015</w:t>
              </w:r>
            </w:ins>
          </w:p>
        </w:tc>
        <w:tc>
          <w:tcPr>
            <w:tcW w:w="98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D5FAF" w:rsidRPr="008D6BEE" w:rsidRDefault="001D5FAF" w:rsidP="001D5FAF">
            <w:pPr>
              <w:spacing w:before="60" w:after="60"/>
              <w:jc w:val="both"/>
              <w:rPr>
                <w:ins w:id="82" w:author="Engineering do Brasil S.A" w:date="2015-07-03T12:41:00Z"/>
                <w:rFonts w:ascii="Arial" w:hAnsi="Arial" w:cs="Arial"/>
                <w:bCs/>
                <w:sz w:val="18"/>
                <w:szCs w:val="18"/>
                <w:lang w:val="pt-BR"/>
              </w:rPr>
            </w:pPr>
            <w:ins w:id="83" w:author="Engineering do Brasil S.A" w:date="2015-07-03T12:41:00Z">
              <w:r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t>Roberto Santarello</w:t>
              </w:r>
            </w:ins>
          </w:p>
        </w:tc>
        <w:tc>
          <w:tcPr>
            <w:tcW w:w="164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D5FAF" w:rsidRPr="008D6BEE" w:rsidRDefault="001D5FAF" w:rsidP="001D5FAF">
            <w:pPr>
              <w:spacing w:before="60" w:after="60"/>
              <w:jc w:val="both"/>
              <w:rPr>
                <w:ins w:id="84" w:author="Engineering do Brasil S.A" w:date="2015-07-03T12:41:00Z"/>
                <w:rFonts w:ascii="Arial" w:hAnsi="Arial" w:cs="Arial"/>
                <w:bCs/>
                <w:sz w:val="18"/>
                <w:szCs w:val="18"/>
                <w:lang w:val="pt-BR"/>
              </w:rPr>
            </w:pPr>
            <w:ins w:id="85" w:author="Engineering do Brasil S.A" w:date="2015-07-03T12:41:00Z">
              <w:r w:rsidRPr="008D6BEE"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t>Consultor SAP Engineering</w:t>
              </w:r>
            </w:ins>
          </w:p>
        </w:tc>
        <w:tc>
          <w:tcPr>
            <w:tcW w:w="164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D5FAF" w:rsidRPr="008D6BEE" w:rsidRDefault="001D5FAF" w:rsidP="001D5FAF">
            <w:pPr>
              <w:spacing w:before="60" w:after="60"/>
              <w:jc w:val="both"/>
              <w:rPr>
                <w:ins w:id="86" w:author="Engineering do Brasil S.A" w:date="2015-07-03T12:41:00Z"/>
                <w:rFonts w:ascii="Arial" w:hAnsi="Arial" w:cs="Arial"/>
                <w:bCs/>
                <w:sz w:val="18"/>
                <w:szCs w:val="18"/>
                <w:lang w:val="pt-BR"/>
              </w:rPr>
            </w:pPr>
            <w:ins w:id="87" w:author="Engineering do Brasil S.A" w:date="2015-07-03T12:41:00Z">
              <w:r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t>12/06/2015</w:t>
              </w:r>
            </w:ins>
          </w:p>
        </w:tc>
      </w:tr>
      <w:tr w:rsidR="003303EF" w:rsidRPr="008D6BEE" w:rsidTr="00BD128D">
        <w:trPr>
          <w:cantSplit/>
        </w:trPr>
        <w:tc>
          <w:tcPr>
            <w:tcW w:w="72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98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Allan Andrade</w:t>
            </w:r>
          </w:p>
        </w:tc>
        <w:tc>
          <w:tcPr>
            <w:tcW w:w="164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Analista TI TIM</w:t>
            </w:r>
          </w:p>
        </w:tc>
        <w:tc>
          <w:tcPr>
            <w:tcW w:w="164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BD128D">
        <w:trPr>
          <w:cantSplit/>
        </w:trPr>
        <w:tc>
          <w:tcPr>
            <w:tcW w:w="72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98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Valquíria Pinto</w:t>
            </w:r>
          </w:p>
        </w:tc>
        <w:tc>
          <w:tcPr>
            <w:tcW w:w="164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Líder Técnica TIM</w:t>
            </w:r>
          </w:p>
        </w:tc>
        <w:tc>
          <w:tcPr>
            <w:tcW w:w="164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A11408" w:rsidRPr="008D6BEE" w:rsidTr="00BD128D">
        <w:trPr>
          <w:cantSplit/>
        </w:trPr>
        <w:tc>
          <w:tcPr>
            <w:tcW w:w="722" w:type="pct"/>
          </w:tcPr>
          <w:p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983" w:type="pct"/>
          </w:tcPr>
          <w:p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proofErr w:type="spellStart"/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Valdick</w:t>
            </w:r>
            <w:proofErr w:type="spellEnd"/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 Silva</w:t>
            </w:r>
          </w:p>
        </w:tc>
        <w:tc>
          <w:tcPr>
            <w:tcW w:w="1648" w:type="pct"/>
          </w:tcPr>
          <w:p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Usuário Chave</w:t>
            </w:r>
          </w:p>
        </w:tc>
        <w:tc>
          <w:tcPr>
            <w:tcW w:w="1647" w:type="pct"/>
          </w:tcPr>
          <w:p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BD128D">
        <w:trPr>
          <w:cantSplit/>
        </w:trPr>
        <w:tc>
          <w:tcPr>
            <w:tcW w:w="72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98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Gilda Maiellaro</w:t>
            </w:r>
          </w:p>
        </w:tc>
        <w:tc>
          <w:tcPr>
            <w:tcW w:w="164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3303E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Gerente de TI TIM </w:t>
            </w:r>
          </w:p>
        </w:tc>
        <w:tc>
          <w:tcPr>
            <w:tcW w:w="164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BD128D">
        <w:trPr>
          <w:cantSplit/>
        </w:trPr>
        <w:tc>
          <w:tcPr>
            <w:tcW w:w="72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98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Raquel </w:t>
            </w:r>
            <w:proofErr w:type="spellStart"/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Preis</w:t>
            </w:r>
            <w:proofErr w:type="spellEnd"/>
          </w:p>
        </w:tc>
        <w:tc>
          <w:tcPr>
            <w:tcW w:w="164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Gerente de Projeto TIM</w:t>
            </w:r>
          </w:p>
        </w:tc>
        <w:tc>
          <w:tcPr>
            <w:tcW w:w="164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</w:tbl>
    <w:p w:rsidR="008541ED" w:rsidRPr="00BD128D" w:rsidRDefault="008541ED">
      <w:pPr>
        <w:rPr>
          <w:b/>
          <w:color w:val="FFFFFF" w:themeColor="background1"/>
          <w:lang w:val="it-IT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</w:pPr>
      <w:permStart w:id="1060650609" w:edGrp="everyone"/>
      <w:permEnd w:id="1060650609"/>
    </w:p>
    <w:sectPr w:rsidR="008541ED" w:rsidRPr="00BD128D" w:rsidSect="003B28ED">
      <w:headerReference w:type="default" r:id="rId16"/>
      <w:footerReference w:type="default" r:id="rId17"/>
      <w:footerReference w:type="first" r:id="rId18"/>
      <w:pgSz w:w="11906" w:h="16838"/>
      <w:pgMar w:top="1843" w:right="1133" w:bottom="720" w:left="851" w:header="993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1F1D" w:rsidRDefault="00EF1F1D" w:rsidP="00A13348">
      <w:r>
        <w:separator/>
      </w:r>
    </w:p>
  </w:endnote>
  <w:endnote w:type="continuationSeparator" w:id="0">
    <w:p w:rsidR="00EF1F1D" w:rsidRDefault="00EF1F1D" w:rsidP="00A13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562"/>
      <w:gridCol w:w="1014"/>
      <w:gridCol w:w="4562"/>
    </w:tblGrid>
    <w:tr w:rsidR="00AF6F2F" w:rsidTr="003B28ED">
      <w:trPr>
        <w:trHeight w:val="151"/>
      </w:trPr>
      <w:tc>
        <w:tcPr>
          <w:tcW w:w="2250" w:type="pct"/>
        </w:tcPr>
        <w:p w:rsidR="00AF6F2F" w:rsidRPr="003B28ED" w:rsidRDefault="00AF6F2F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  <w:proofErr w:type="spellStart"/>
          <w:r>
            <w:rPr>
              <w:rFonts w:ascii="Cambria" w:hAnsi="Cambria"/>
              <w:bCs/>
              <w:sz w:val="18"/>
              <w:szCs w:val="18"/>
            </w:rPr>
            <w:t>Especificação</w:t>
          </w:r>
          <w:proofErr w:type="spellEnd"/>
          <w:r>
            <w:rPr>
              <w:rFonts w:ascii="Cambria" w:hAnsi="Cambria"/>
              <w:bCs/>
              <w:sz w:val="18"/>
              <w:szCs w:val="18"/>
            </w:rPr>
            <w:t xml:space="preserve"> | </w:t>
          </w:r>
          <w:proofErr w:type="spellStart"/>
          <w:r>
            <w:rPr>
              <w:rFonts w:ascii="Cambria" w:hAnsi="Cambria"/>
              <w:bCs/>
              <w:sz w:val="18"/>
              <w:szCs w:val="18"/>
            </w:rPr>
            <w:t>Projeto</w:t>
          </w:r>
          <w:proofErr w:type="spellEnd"/>
          <w:r>
            <w:rPr>
              <w:rFonts w:ascii="Cambria" w:hAnsi="Cambria"/>
              <w:bCs/>
              <w:sz w:val="18"/>
              <w:szCs w:val="18"/>
            </w:rPr>
            <w:t xml:space="preserve"> CLM</w:t>
          </w:r>
        </w:p>
      </w:tc>
      <w:tc>
        <w:tcPr>
          <w:tcW w:w="500" w:type="pct"/>
          <w:vMerge w:val="restart"/>
          <w:noWrap/>
          <w:vAlign w:val="center"/>
        </w:tcPr>
        <w:p w:rsidR="00AF6F2F" w:rsidRPr="003B28ED" w:rsidRDefault="00AF6F2F">
          <w:pPr>
            <w:pStyle w:val="SemEspaamento"/>
            <w:rPr>
              <w:rFonts w:ascii="Cambria" w:hAnsi="Cambria"/>
              <w:sz w:val="18"/>
              <w:szCs w:val="18"/>
            </w:rPr>
          </w:pPr>
        </w:p>
      </w:tc>
      <w:tc>
        <w:tcPr>
          <w:tcW w:w="2250" w:type="pct"/>
        </w:tcPr>
        <w:p w:rsidR="00AF6F2F" w:rsidRPr="003B28ED" w:rsidRDefault="00AF6F2F" w:rsidP="003B28ED">
          <w:pPr>
            <w:pStyle w:val="Cabealho"/>
            <w:tabs>
              <w:tab w:val="clear" w:pos="4252"/>
            </w:tabs>
            <w:ind w:right="-1"/>
            <w:jc w:val="right"/>
            <w:rPr>
              <w:rFonts w:ascii="Cambria" w:hAnsi="Cambria"/>
              <w:bCs/>
              <w:sz w:val="18"/>
              <w:szCs w:val="18"/>
            </w:rPr>
          </w:pPr>
          <w:r>
            <w:rPr>
              <w:rFonts w:ascii="Cambria" w:hAnsi="Cambria"/>
              <w:bCs/>
              <w:sz w:val="18"/>
              <w:szCs w:val="18"/>
            </w:rPr>
            <w:t xml:space="preserve">| </w: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begin"/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instrText xml:space="preserve"> PAGE   \* MERGEFORMAT </w:instrTex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separate"/>
          </w:r>
          <w:r w:rsidR="00F25EDD">
            <w:rPr>
              <w:rFonts w:ascii="Calibri" w:hAnsi="Calibri" w:cs="Calibri"/>
              <w:b/>
              <w:bCs/>
              <w:noProof/>
              <w:color w:val="29323D"/>
              <w:sz w:val="18"/>
              <w:szCs w:val="18"/>
            </w:rPr>
            <w:t>4</w: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end"/>
          </w:r>
        </w:p>
      </w:tc>
    </w:tr>
    <w:tr w:rsidR="00AF6F2F" w:rsidTr="003B28ED">
      <w:trPr>
        <w:trHeight w:val="150"/>
      </w:trPr>
      <w:tc>
        <w:tcPr>
          <w:tcW w:w="2250" w:type="pct"/>
        </w:tcPr>
        <w:p w:rsidR="00AF6F2F" w:rsidRPr="003B28ED" w:rsidRDefault="00AF6F2F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500" w:type="pct"/>
          <w:vMerge/>
        </w:tcPr>
        <w:p w:rsidR="00AF6F2F" w:rsidRPr="003B28ED" w:rsidRDefault="00AF6F2F">
          <w:pPr>
            <w:pStyle w:val="Cabealho"/>
            <w:jc w:val="center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2250" w:type="pct"/>
        </w:tcPr>
        <w:p w:rsidR="00AF6F2F" w:rsidRPr="003B28ED" w:rsidRDefault="00AF6F2F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</w:tr>
  </w:tbl>
  <w:p w:rsidR="00AF6F2F" w:rsidRDefault="00AF6F2F" w:rsidP="001A068D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-558800</wp:posOffset>
              </wp:positionH>
              <wp:positionV relativeFrom="paragraph">
                <wp:posOffset>280670</wp:posOffset>
              </wp:positionV>
              <wp:extent cx="7605395" cy="340360"/>
              <wp:effectExtent l="0" t="0" r="0" b="2540"/>
              <wp:wrapNone/>
              <wp:docPr id="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6AF8A44" id="Rectangle 26" o:spid="_x0000_s1026" style="position:absolute;margin-left:-44pt;margin-top:22.1pt;width:598.85pt;height:26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" stroked="f" strokeweight="0">
              <v:fill color2="#bfbfbf" rotate="t" focus="100%" type="gradient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6F2F" w:rsidRDefault="00AF6F2F" w:rsidP="00F11370">
    <w:pPr>
      <w:pStyle w:val="Rodap"/>
      <w:rPr>
        <w:rFonts w:ascii="Arial" w:hAnsi="Arial"/>
        <w:sz w:val="16"/>
      </w:rPr>
    </w:pPr>
    <w:r>
      <w:rPr>
        <w:rFonts w:ascii="Arial" w:hAnsi="Arial"/>
        <w:sz w:val="16"/>
        <w:lang w:val="pt-BR"/>
      </w:rPr>
      <w:tab/>
    </w:r>
  </w:p>
  <w:p w:rsidR="00AF6F2F" w:rsidRDefault="00AF6F2F">
    <w:pPr>
      <w:pStyle w:val="Rodap"/>
    </w:pPr>
  </w:p>
  <w:p w:rsidR="00AF6F2F" w:rsidRDefault="00AF6F2F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-554355</wp:posOffset>
              </wp:positionH>
              <wp:positionV relativeFrom="paragraph">
                <wp:posOffset>276860</wp:posOffset>
              </wp:positionV>
              <wp:extent cx="7605395" cy="340360"/>
              <wp:effectExtent l="0" t="0" r="0" b="2540"/>
              <wp:wrapNone/>
              <wp:docPr id="1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749639" id="Rectangle 14" o:spid="_x0000_s1026" style="position:absolute;margin-left:-43.65pt;margin-top:21.8pt;width:598.85pt;height:26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" stroked="f" strokeweight="0">
              <v:fill color2="#bfbfbf" rotate="t" focus="100%" type="gradien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1F1D" w:rsidRDefault="00EF1F1D" w:rsidP="00A13348">
      <w:r>
        <w:separator/>
      </w:r>
    </w:p>
  </w:footnote>
  <w:footnote w:type="continuationSeparator" w:id="0">
    <w:p w:rsidR="00EF1F1D" w:rsidRDefault="00EF1F1D" w:rsidP="00A133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6F2F" w:rsidRDefault="00AF6F2F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  <w:r>
      <w:rPr>
        <w:rFonts w:ascii="Arial" w:hAnsi="Arial" w:cs="Arial"/>
        <w:b/>
        <w:noProof/>
        <w:color w:val="F95902"/>
        <w:sz w:val="18"/>
        <w:szCs w:val="18"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5353050</wp:posOffset>
          </wp:positionH>
          <wp:positionV relativeFrom="margin">
            <wp:posOffset>-684530</wp:posOffset>
          </wp:positionV>
          <wp:extent cx="941070" cy="337820"/>
          <wp:effectExtent l="0" t="0" r="0" b="5080"/>
          <wp:wrapSquare wrapText="bothSides"/>
          <wp:docPr id="42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337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-33655</wp:posOffset>
          </wp:positionH>
          <wp:positionV relativeFrom="paragraph">
            <wp:posOffset>94615</wp:posOffset>
          </wp:positionV>
          <wp:extent cx="1675765" cy="374015"/>
          <wp:effectExtent l="0" t="0" r="635" b="6985"/>
          <wp:wrapNone/>
          <wp:docPr id="41" name="Imagem 245" descr="logo_Engineering - Ve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45" descr="logo_Engineering - Ve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5765" cy="374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color w:val="F95902"/>
        <w:sz w:val="18"/>
        <w:szCs w:val="18"/>
      </w:rPr>
      <w:t xml:space="preserve">    </w:t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  <w:t xml:space="preserve">     </w:t>
    </w:r>
  </w:p>
  <w:p w:rsidR="00AF6F2F" w:rsidRDefault="00AF6F2F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:rsidR="00AF6F2F" w:rsidRDefault="00AF6F2F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:rsidR="00AF6F2F" w:rsidRDefault="00AF6F2F" w:rsidP="00CA7818">
    <w:pPr>
      <w:pStyle w:val="Cabealho"/>
      <w:pBdr>
        <w:bottom w:val="single" w:sz="6" w:space="1" w:color="C4004A"/>
      </w:pBdr>
      <w:ind w:firstLine="5664"/>
      <w:rPr>
        <w:b/>
        <w:bCs/>
        <w:sz w:val="16"/>
      </w:rPr>
    </w:pPr>
    <w:r>
      <w:rPr>
        <w:b/>
        <w:bCs/>
        <w:sz w:val="16"/>
      </w:rPr>
      <w:t xml:space="preserve">                                                                                                                                                 </w:t>
    </w:r>
  </w:p>
  <w:p w:rsidR="00AF6F2F" w:rsidRDefault="00AF6F2F" w:rsidP="00CA7818">
    <w:pPr>
      <w:pStyle w:val="Cabealho"/>
      <w:rPr>
        <w:b/>
        <w:bCs/>
        <w:sz w:val="16"/>
      </w:rPr>
    </w:pPr>
  </w:p>
  <w:p w:rsidR="00AF6F2F" w:rsidRDefault="00AF6F2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B6569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5">
      <w:start w:val="1"/>
      <w:numFmt w:val="upp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2E6513"/>
    <w:multiLevelType w:val="multilevel"/>
    <w:tmpl w:val="89E83464"/>
    <w:numStyleLink w:val="Style2"/>
  </w:abstractNum>
  <w:abstractNum w:abstractNumId="2" w15:restartNumberingAfterBreak="0">
    <w:nsid w:val="26A673E4"/>
    <w:multiLevelType w:val="hybridMultilevel"/>
    <w:tmpl w:val="5FACB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9384C"/>
    <w:multiLevelType w:val="hybridMultilevel"/>
    <w:tmpl w:val="B1D47F0C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1F07C7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A3B336A"/>
    <w:multiLevelType w:val="hybridMultilevel"/>
    <w:tmpl w:val="430480D2"/>
    <w:lvl w:ilvl="0" w:tplc="923C99BC">
      <w:start w:val="15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C12DC6"/>
    <w:multiLevelType w:val="hybridMultilevel"/>
    <w:tmpl w:val="CF6623D4"/>
    <w:lvl w:ilvl="0" w:tplc="0416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18E7CFA"/>
    <w:multiLevelType w:val="multilevel"/>
    <w:tmpl w:val="AEEACD2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4EE01CD"/>
    <w:multiLevelType w:val="hybridMultilevel"/>
    <w:tmpl w:val="9E6E5C4C"/>
    <w:lvl w:ilvl="0" w:tplc="D34A3EE2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DD2A1FDA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5928218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F2B518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DB2E1148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6D445D16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7FA099F4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C962512E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A9827DD6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60642C06"/>
    <w:multiLevelType w:val="multilevel"/>
    <w:tmpl w:val="89E83464"/>
    <w:styleLink w:val="Style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10" w15:restartNumberingAfterBreak="0">
    <w:nsid w:val="694723EA"/>
    <w:multiLevelType w:val="hybridMultilevel"/>
    <w:tmpl w:val="15B2ADC4"/>
    <w:lvl w:ilvl="0" w:tplc="0416000F">
      <w:start w:val="1"/>
      <w:numFmt w:val="decimal"/>
      <w:lvlText w:val="%1."/>
      <w:lvlJc w:val="left"/>
      <w:pPr>
        <w:ind w:left="1921" w:hanging="360"/>
      </w:pPr>
    </w:lvl>
    <w:lvl w:ilvl="1" w:tplc="04160019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1" w15:restartNumberingAfterBreak="0">
    <w:nsid w:val="6F45685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7CB76C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B5C4D1B"/>
    <w:multiLevelType w:val="multilevel"/>
    <w:tmpl w:val="9500AA0C"/>
    <w:lvl w:ilvl="0">
      <w:start w:val="1"/>
      <w:numFmt w:val="decimal"/>
      <w:lvlText w:val="%1."/>
      <w:lvlJc w:val="left"/>
      <w:pPr>
        <w:ind w:left="248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0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0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29" w:hanging="1800"/>
      </w:pPr>
      <w:rPr>
        <w:rFonts w:hint="default"/>
      </w:rPr>
    </w:lvl>
  </w:abstractNum>
  <w:abstractNum w:abstractNumId="14" w15:restartNumberingAfterBreak="0">
    <w:nsid w:val="7C615AF5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5">
      <w:start w:val="1"/>
      <w:numFmt w:val="upp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24120C"/>
    <w:multiLevelType w:val="hybridMultilevel"/>
    <w:tmpl w:val="0914C00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FA534B9"/>
    <w:multiLevelType w:val="hybridMultilevel"/>
    <w:tmpl w:val="624EC4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DB484B"/>
    <w:multiLevelType w:val="hybridMultilevel"/>
    <w:tmpl w:val="6A2E036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15"/>
  </w:num>
  <w:num w:numId="5">
    <w:abstractNumId w:val="3"/>
  </w:num>
  <w:num w:numId="6">
    <w:abstractNumId w:val="5"/>
  </w:num>
  <w:num w:numId="7">
    <w:abstractNumId w:val="14"/>
  </w:num>
  <w:num w:numId="8">
    <w:abstractNumId w:val="17"/>
  </w:num>
  <w:num w:numId="9">
    <w:abstractNumId w:val="10"/>
  </w:num>
  <w:num w:numId="10">
    <w:abstractNumId w:val="11"/>
  </w:num>
  <w:num w:numId="11">
    <w:abstractNumId w:val="0"/>
  </w:num>
  <w:num w:numId="12">
    <w:abstractNumId w:val="12"/>
  </w:num>
  <w:num w:numId="13">
    <w:abstractNumId w:val="13"/>
  </w:num>
  <w:num w:numId="14">
    <w:abstractNumId w:val="7"/>
  </w:num>
  <w:num w:numId="15">
    <w:abstractNumId w:val="4"/>
  </w:num>
  <w:num w:numId="16">
    <w:abstractNumId w:val="1"/>
  </w:num>
  <w:num w:numId="17">
    <w:abstractNumId w:val="9"/>
  </w:num>
  <w:num w:numId="18">
    <w:abstractNumId w:val="16"/>
  </w:num>
  <w:numIdMacAtCleanup w:val="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ngineering do Brasil S.A">
    <w15:presenceInfo w15:providerId="None" w15:userId="Engineering do Brasil S.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1" w:dllVersion="513" w:checkStyle="0"/>
  <w:proofState w:spelling="clean" w:grammar="clean"/>
  <w:trackRevisions/>
  <w:documentProtection w:edit="comments" w:formatting="1" w:enforcement="1" w:cryptProviderType="rsaAES" w:cryptAlgorithmClass="hash" w:cryptAlgorithmType="typeAny" w:cryptAlgorithmSid="14" w:cryptSpinCount="100000" w:hash="hHtUVrfXvAnyBtDoosdjXI/biHyE03AhcHOMRdEnDxY2HWBDwSlBmQvBl/2dBJdlSVjGhRDsMXtk+XovHjVQzA==" w:salt="S+1eYnLYfnwmib4YKIEEfw==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DIT_EXEMPT_2" w:val="橄ㄴ⚘ࡄݐ찔㈇"/>
    <w:docVar w:name="Author" w:val="橄ㄴ⚘ࡄݐ찔㈇È᪠ވ탠ܢ賐 ᪠ވڔޘݕḀ"/>
    <w:docVar w:name="Entered_By" w:val="橄ㄴ⚘ࡄݐ찔㈇È᪠ވ탠ܢ賐 ᪠ވڔޘݕḀ"/>
    <w:docVar w:name="FileName" w:val="犤ㄴݐ"/>
    <w:docVar w:name="OLE_LINK1" w:val="俾΁ΕF凊«Fluxo_Principal_299ƽ9ðĀāāऀĀӼ﹗＀＀＀＀＀＀＀＀＀Ӽś耀＀dЖЁЁ＀＀＀＀_x000a_$%ÿ䤟}á腏½僀M뮛Y撀¢걋Æ雷Fÿÿá䤟}_x000a__x000a_%耀＀dЀЀ㊌㊌ﱨ㊌Ϳ技΁ᛸͿ"/>
  </w:docVars>
  <w:rsids>
    <w:rsidRoot w:val="00A13348"/>
    <w:rsid w:val="00000B33"/>
    <w:rsid w:val="000019BD"/>
    <w:rsid w:val="00002C95"/>
    <w:rsid w:val="00012D1D"/>
    <w:rsid w:val="0001312C"/>
    <w:rsid w:val="000153BC"/>
    <w:rsid w:val="0001733C"/>
    <w:rsid w:val="00021435"/>
    <w:rsid w:val="0002653F"/>
    <w:rsid w:val="0003539A"/>
    <w:rsid w:val="00040250"/>
    <w:rsid w:val="000446EE"/>
    <w:rsid w:val="0004637B"/>
    <w:rsid w:val="00062077"/>
    <w:rsid w:val="00063831"/>
    <w:rsid w:val="00063FEE"/>
    <w:rsid w:val="00066E5D"/>
    <w:rsid w:val="00071921"/>
    <w:rsid w:val="00085385"/>
    <w:rsid w:val="00086E09"/>
    <w:rsid w:val="00087C6D"/>
    <w:rsid w:val="00091010"/>
    <w:rsid w:val="000A14D5"/>
    <w:rsid w:val="000B1432"/>
    <w:rsid w:val="000B4319"/>
    <w:rsid w:val="000B672D"/>
    <w:rsid w:val="000B7196"/>
    <w:rsid w:val="000C1174"/>
    <w:rsid w:val="000C2300"/>
    <w:rsid w:val="000D0883"/>
    <w:rsid w:val="000D2266"/>
    <w:rsid w:val="000D3CB4"/>
    <w:rsid w:val="000D7556"/>
    <w:rsid w:val="000E7387"/>
    <w:rsid w:val="000F191D"/>
    <w:rsid w:val="000F21B8"/>
    <w:rsid w:val="000F251E"/>
    <w:rsid w:val="000F2DBA"/>
    <w:rsid w:val="000F341F"/>
    <w:rsid w:val="000F36AC"/>
    <w:rsid w:val="000F57AC"/>
    <w:rsid w:val="000F7B77"/>
    <w:rsid w:val="00100067"/>
    <w:rsid w:val="00102AFE"/>
    <w:rsid w:val="00105C75"/>
    <w:rsid w:val="00110933"/>
    <w:rsid w:val="00110BA5"/>
    <w:rsid w:val="00114E40"/>
    <w:rsid w:val="001170FC"/>
    <w:rsid w:val="00120312"/>
    <w:rsid w:val="00121A9D"/>
    <w:rsid w:val="0012558C"/>
    <w:rsid w:val="00127642"/>
    <w:rsid w:val="00127777"/>
    <w:rsid w:val="0013317D"/>
    <w:rsid w:val="00134F48"/>
    <w:rsid w:val="00136DE9"/>
    <w:rsid w:val="00140065"/>
    <w:rsid w:val="001419F2"/>
    <w:rsid w:val="00141E83"/>
    <w:rsid w:val="001420BE"/>
    <w:rsid w:val="001424E9"/>
    <w:rsid w:val="001431FE"/>
    <w:rsid w:val="00143460"/>
    <w:rsid w:val="00152930"/>
    <w:rsid w:val="00156283"/>
    <w:rsid w:val="00161070"/>
    <w:rsid w:val="00164FFD"/>
    <w:rsid w:val="00177852"/>
    <w:rsid w:val="001805C6"/>
    <w:rsid w:val="00192601"/>
    <w:rsid w:val="00195348"/>
    <w:rsid w:val="001961D8"/>
    <w:rsid w:val="001A068D"/>
    <w:rsid w:val="001A272F"/>
    <w:rsid w:val="001A70D6"/>
    <w:rsid w:val="001A7153"/>
    <w:rsid w:val="001B0455"/>
    <w:rsid w:val="001B586A"/>
    <w:rsid w:val="001C08CA"/>
    <w:rsid w:val="001C28F8"/>
    <w:rsid w:val="001C4C07"/>
    <w:rsid w:val="001C645F"/>
    <w:rsid w:val="001C6C2D"/>
    <w:rsid w:val="001D5FAF"/>
    <w:rsid w:val="001F2D06"/>
    <w:rsid w:val="001F303A"/>
    <w:rsid w:val="0020652E"/>
    <w:rsid w:val="002076F0"/>
    <w:rsid w:val="00212151"/>
    <w:rsid w:val="00215F04"/>
    <w:rsid w:val="00224E42"/>
    <w:rsid w:val="00225D02"/>
    <w:rsid w:val="002300A5"/>
    <w:rsid w:val="00231E19"/>
    <w:rsid w:val="00234FF7"/>
    <w:rsid w:val="00237561"/>
    <w:rsid w:val="002427CB"/>
    <w:rsid w:val="00243596"/>
    <w:rsid w:val="00246A19"/>
    <w:rsid w:val="00261650"/>
    <w:rsid w:val="002625BF"/>
    <w:rsid w:val="00262E34"/>
    <w:rsid w:val="002638AC"/>
    <w:rsid w:val="00266A33"/>
    <w:rsid w:val="0027055B"/>
    <w:rsid w:val="00270CD6"/>
    <w:rsid w:val="00273D7D"/>
    <w:rsid w:val="00276A36"/>
    <w:rsid w:val="00282EAC"/>
    <w:rsid w:val="00287BF9"/>
    <w:rsid w:val="0029123C"/>
    <w:rsid w:val="002A04BC"/>
    <w:rsid w:val="002A473F"/>
    <w:rsid w:val="002A54B7"/>
    <w:rsid w:val="002A58A2"/>
    <w:rsid w:val="002A6F86"/>
    <w:rsid w:val="002A76FF"/>
    <w:rsid w:val="002B1084"/>
    <w:rsid w:val="002B2767"/>
    <w:rsid w:val="002B4C5D"/>
    <w:rsid w:val="002B698E"/>
    <w:rsid w:val="002B7D57"/>
    <w:rsid w:val="002D2EE9"/>
    <w:rsid w:val="002D6F89"/>
    <w:rsid w:val="002D7894"/>
    <w:rsid w:val="002E0412"/>
    <w:rsid w:val="002E08D6"/>
    <w:rsid w:val="002E4404"/>
    <w:rsid w:val="002E7930"/>
    <w:rsid w:val="002F033C"/>
    <w:rsid w:val="002F6F98"/>
    <w:rsid w:val="0030005F"/>
    <w:rsid w:val="00305680"/>
    <w:rsid w:val="0030589D"/>
    <w:rsid w:val="00306DE7"/>
    <w:rsid w:val="00310162"/>
    <w:rsid w:val="003107DC"/>
    <w:rsid w:val="00313122"/>
    <w:rsid w:val="0031731D"/>
    <w:rsid w:val="00320AB1"/>
    <w:rsid w:val="00321BD2"/>
    <w:rsid w:val="003231E8"/>
    <w:rsid w:val="00326161"/>
    <w:rsid w:val="003266ED"/>
    <w:rsid w:val="00326F37"/>
    <w:rsid w:val="00327BCA"/>
    <w:rsid w:val="003303EF"/>
    <w:rsid w:val="003320A7"/>
    <w:rsid w:val="00335690"/>
    <w:rsid w:val="003417B6"/>
    <w:rsid w:val="003575FE"/>
    <w:rsid w:val="003702DE"/>
    <w:rsid w:val="00382509"/>
    <w:rsid w:val="00383EB6"/>
    <w:rsid w:val="003939E9"/>
    <w:rsid w:val="003974B4"/>
    <w:rsid w:val="003A538A"/>
    <w:rsid w:val="003B0079"/>
    <w:rsid w:val="003B28ED"/>
    <w:rsid w:val="003B3E3B"/>
    <w:rsid w:val="003B4812"/>
    <w:rsid w:val="003B4EC7"/>
    <w:rsid w:val="003B5350"/>
    <w:rsid w:val="003C02AA"/>
    <w:rsid w:val="003C0D69"/>
    <w:rsid w:val="003C4210"/>
    <w:rsid w:val="003D215A"/>
    <w:rsid w:val="003D3639"/>
    <w:rsid w:val="003E01A3"/>
    <w:rsid w:val="003E440D"/>
    <w:rsid w:val="003F5CE8"/>
    <w:rsid w:val="003F613B"/>
    <w:rsid w:val="00401A83"/>
    <w:rsid w:val="004039C4"/>
    <w:rsid w:val="00407309"/>
    <w:rsid w:val="004075BE"/>
    <w:rsid w:val="00422AC6"/>
    <w:rsid w:val="00425A19"/>
    <w:rsid w:val="004268BE"/>
    <w:rsid w:val="00427168"/>
    <w:rsid w:val="0043251B"/>
    <w:rsid w:val="00443675"/>
    <w:rsid w:val="004503B5"/>
    <w:rsid w:val="00451BC6"/>
    <w:rsid w:val="0045612C"/>
    <w:rsid w:val="0045788F"/>
    <w:rsid w:val="00460EF6"/>
    <w:rsid w:val="00465AC2"/>
    <w:rsid w:val="00470564"/>
    <w:rsid w:val="004706A3"/>
    <w:rsid w:val="0047274F"/>
    <w:rsid w:val="00475CE1"/>
    <w:rsid w:val="00484012"/>
    <w:rsid w:val="004845C0"/>
    <w:rsid w:val="0048549D"/>
    <w:rsid w:val="004855E8"/>
    <w:rsid w:val="00486D74"/>
    <w:rsid w:val="0048734C"/>
    <w:rsid w:val="004903BD"/>
    <w:rsid w:val="004907A8"/>
    <w:rsid w:val="00494755"/>
    <w:rsid w:val="004A2D32"/>
    <w:rsid w:val="004A30E2"/>
    <w:rsid w:val="004A5991"/>
    <w:rsid w:val="004B09CD"/>
    <w:rsid w:val="004B13FE"/>
    <w:rsid w:val="004B14E2"/>
    <w:rsid w:val="004B379E"/>
    <w:rsid w:val="004C2D5F"/>
    <w:rsid w:val="004C54EC"/>
    <w:rsid w:val="004D1C90"/>
    <w:rsid w:val="004D3368"/>
    <w:rsid w:val="004D4BB4"/>
    <w:rsid w:val="004E06ED"/>
    <w:rsid w:val="004E3381"/>
    <w:rsid w:val="004E50F7"/>
    <w:rsid w:val="004E660E"/>
    <w:rsid w:val="004F002C"/>
    <w:rsid w:val="004F0910"/>
    <w:rsid w:val="004F70A2"/>
    <w:rsid w:val="00500230"/>
    <w:rsid w:val="00501A3E"/>
    <w:rsid w:val="0050251B"/>
    <w:rsid w:val="00503A3B"/>
    <w:rsid w:val="00505C8F"/>
    <w:rsid w:val="005064E8"/>
    <w:rsid w:val="0051402F"/>
    <w:rsid w:val="00514343"/>
    <w:rsid w:val="0051638B"/>
    <w:rsid w:val="005207A8"/>
    <w:rsid w:val="00522AEF"/>
    <w:rsid w:val="00524A6A"/>
    <w:rsid w:val="0053034D"/>
    <w:rsid w:val="005305CD"/>
    <w:rsid w:val="00532648"/>
    <w:rsid w:val="005333FE"/>
    <w:rsid w:val="0053402C"/>
    <w:rsid w:val="0054250C"/>
    <w:rsid w:val="00543FE6"/>
    <w:rsid w:val="005459C0"/>
    <w:rsid w:val="00554F49"/>
    <w:rsid w:val="00555D8B"/>
    <w:rsid w:val="005569DA"/>
    <w:rsid w:val="00561DDF"/>
    <w:rsid w:val="00570377"/>
    <w:rsid w:val="00573D84"/>
    <w:rsid w:val="00576363"/>
    <w:rsid w:val="00581670"/>
    <w:rsid w:val="00586C9B"/>
    <w:rsid w:val="00587CB7"/>
    <w:rsid w:val="0059494C"/>
    <w:rsid w:val="005A0034"/>
    <w:rsid w:val="005A1662"/>
    <w:rsid w:val="005A2291"/>
    <w:rsid w:val="005A60A6"/>
    <w:rsid w:val="005A7590"/>
    <w:rsid w:val="005A7C8A"/>
    <w:rsid w:val="005C70BD"/>
    <w:rsid w:val="005D02D4"/>
    <w:rsid w:val="005D6549"/>
    <w:rsid w:val="005E026B"/>
    <w:rsid w:val="005E6A92"/>
    <w:rsid w:val="005F0DCE"/>
    <w:rsid w:val="005F10BD"/>
    <w:rsid w:val="005F2BE5"/>
    <w:rsid w:val="00601CFA"/>
    <w:rsid w:val="00603083"/>
    <w:rsid w:val="006049EF"/>
    <w:rsid w:val="006055EF"/>
    <w:rsid w:val="00615E8E"/>
    <w:rsid w:val="00622F63"/>
    <w:rsid w:val="00625B3B"/>
    <w:rsid w:val="00642E3F"/>
    <w:rsid w:val="00643121"/>
    <w:rsid w:val="006466DB"/>
    <w:rsid w:val="00646C9F"/>
    <w:rsid w:val="00650CEE"/>
    <w:rsid w:val="0065566C"/>
    <w:rsid w:val="00655F5A"/>
    <w:rsid w:val="00660C43"/>
    <w:rsid w:val="00662268"/>
    <w:rsid w:val="006635A5"/>
    <w:rsid w:val="00671470"/>
    <w:rsid w:val="00671569"/>
    <w:rsid w:val="0068316E"/>
    <w:rsid w:val="00683CE4"/>
    <w:rsid w:val="00683E5D"/>
    <w:rsid w:val="00684711"/>
    <w:rsid w:val="00686E76"/>
    <w:rsid w:val="00692A99"/>
    <w:rsid w:val="00694ACF"/>
    <w:rsid w:val="006A2738"/>
    <w:rsid w:val="006A3193"/>
    <w:rsid w:val="006A331C"/>
    <w:rsid w:val="006A77F5"/>
    <w:rsid w:val="006B0368"/>
    <w:rsid w:val="006B03AE"/>
    <w:rsid w:val="006B12F3"/>
    <w:rsid w:val="006B1CFD"/>
    <w:rsid w:val="006C3D76"/>
    <w:rsid w:val="006C50AD"/>
    <w:rsid w:val="006C5F4C"/>
    <w:rsid w:val="006C6804"/>
    <w:rsid w:val="006D35EE"/>
    <w:rsid w:val="006D3F4E"/>
    <w:rsid w:val="006E057F"/>
    <w:rsid w:val="006E08D2"/>
    <w:rsid w:val="006E3C20"/>
    <w:rsid w:val="006E6B4E"/>
    <w:rsid w:val="006F28BA"/>
    <w:rsid w:val="006F6848"/>
    <w:rsid w:val="006F6D8A"/>
    <w:rsid w:val="006F75BD"/>
    <w:rsid w:val="00705359"/>
    <w:rsid w:val="007078EB"/>
    <w:rsid w:val="0071384C"/>
    <w:rsid w:val="007141F5"/>
    <w:rsid w:val="007161D6"/>
    <w:rsid w:val="007207AB"/>
    <w:rsid w:val="00722D15"/>
    <w:rsid w:val="007278EE"/>
    <w:rsid w:val="00730FD9"/>
    <w:rsid w:val="00731A71"/>
    <w:rsid w:val="0073201A"/>
    <w:rsid w:val="00732CD6"/>
    <w:rsid w:val="007342DD"/>
    <w:rsid w:val="007378A1"/>
    <w:rsid w:val="007466FF"/>
    <w:rsid w:val="00750207"/>
    <w:rsid w:val="00756C39"/>
    <w:rsid w:val="00757B8A"/>
    <w:rsid w:val="00767D2F"/>
    <w:rsid w:val="007709BB"/>
    <w:rsid w:val="00770FF5"/>
    <w:rsid w:val="0077300C"/>
    <w:rsid w:val="00783295"/>
    <w:rsid w:val="007854ED"/>
    <w:rsid w:val="00794DA7"/>
    <w:rsid w:val="007969F3"/>
    <w:rsid w:val="00796B62"/>
    <w:rsid w:val="00797E97"/>
    <w:rsid w:val="007A08E6"/>
    <w:rsid w:val="007B10A0"/>
    <w:rsid w:val="007C2B6E"/>
    <w:rsid w:val="007C34F4"/>
    <w:rsid w:val="007C5393"/>
    <w:rsid w:val="007C5EC0"/>
    <w:rsid w:val="007C64AA"/>
    <w:rsid w:val="007D37CC"/>
    <w:rsid w:val="007D6427"/>
    <w:rsid w:val="007E630B"/>
    <w:rsid w:val="007E681A"/>
    <w:rsid w:val="007F39E3"/>
    <w:rsid w:val="007F6DB4"/>
    <w:rsid w:val="00801383"/>
    <w:rsid w:val="00810222"/>
    <w:rsid w:val="00811374"/>
    <w:rsid w:val="00812052"/>
    <w:rsid w:val="008131A9"/>
    <w:rsid w:val="00815A11"/>
    <w:rsid w:val="00816F24"/>
    <w:rsid w:val="00822C74"/>
    <w:rsid w:val="00824DDD"/>
    <w:rsid w:val="00825FEB"/>
    <w:rsid w:val="00826EDB"/>
    <w:rsid w:val="00831DC3"/>
    <w:rsid w:val="00834BF0"/>
    <w:rsid w:val="00841770"/>
    <w:rsid w:val="00845B7B"/>
    <w:rsid w:val="008462B5"/>
    <w:rsid w:val="00847219"/>
    <w:rsid w:val="008530AC"/>
    <w:rsid w:val="008541ED"/>
    <w:rsid w:val="00856D3D"/>
    <w:rsid w:val="0087052E"/>
    <w:rsid w:val="0087105E"/>
    <w:rsid w:val="00874C98"/>
    <w:rsid w:val="0087563B"/>
    <w:rsid w:val="00877137"/>
    <w:rsid w:val="00877C00"/>
    <w:rsid w:val="008811DA"/>
    <w:rsid w:val="00886F40"/>
    <w:rsid w:val="008911D5"/>
    <w:rsid w:val="00892B9A"/>
    <w:rsid w:val="0089643D"/>
    <w:rsid w:val="008A2B39"/>
    <w:rsid w:val="008A43E0"/>
    <w:rsid w:val="008A5EFF"/>
    <w:rsid w:val="008A6391"/>
    <w:rsid w:val="008B2391"/>
    <w:rsid w:val="008B531A"/>
    <w:rsid w:val="008B6DBC"/>
    <w:rsid w:val="008B786D"/>
    <w:rsid w:val="008C15FA"/>
    <w:rsid w:val="008C22A3"/>
    <w:rsid w:val="008C41E3"/>
    <w:rsid w:val="008D24EC"/>
    <w:rsid w:val="008D52CB"/>
    <w:rsid w:val="008D604C"/>
    <w:rsid w:val="008D6BEE"/>
    <w:rsid w:val="008E0552"/>
    <w:rsid w:val="008E3DFE"/>
    <w:rsid w:val="008E547F"/>
    <w:rsid w:val="008E5E3E"/>
    <w:rsid w:val="008F7919"/>
    <w:rsid w:val="00904716"/>
    <w:rsid w:val="0091650B"/>
    <w:rsid w:val="00920184"/>
    <w:rsid w:val="00926CC2"/>
    <w:rsid w:val="00931F95"/>
    <w:rsid w:val="00932EFF"/>
    <w:rsid w:val="00937DF2"/>
    <w:rsid w:val="009401F8"/>
    <w:rsid w:val="00940881"/>
    <w:rsid w:val="00944152"/>
    <w:rsid w:val="009446F5"/>
    <w:rsid w:val="00945208"/>
    <w:rsid w:val="00951F56"/>
    <w:rsid w:val="00951F58"/>
    <w:rsid w:val="009528F9"/>
    <w:rsid w:val="00962F42"/>
    <w:rsid w:val="0097156C"/>
    <w:rsid w:val="0097161E"/>
    <w:rsid w:val="009729A9"/>
    <w:rsid w:val="00973BCB"/>
    <w:rsid w:val="00975346"/>
    <w:rsid w:val="00977929"/>
    <w:rsid w:val="00977C38"/>
    <w:rsid w:val="00980262"/>
    <w:rsid w:val="009811E1"/>
    <w:rsid w:val="0098129D"/>
    <w:rsid w:val="00981550"/>
    <w:rsid w:val="009824A9"/>
    <w:rsid w:val="00984B31"/>
    <w:rsid w:val="00985CDD"/>
    <w:rsid w:val="009A266F"/>
    <w:rsid w:val="009A7C6F"/>
    <w:rsid w:val="009B1482"/>
    <w:rsid w:val="009B15FA"/>
    <w:rsid w:val="009B45AC"/>
    <w:rsid w:val="009B541F"/>
    <w:rsid w:val="009B60A5"/>
    <w:rsid w:val="009B6535"/>
    <w:rsid w:val="009B6C44"/>
    <w:rsid w:val="009C71DD"/>
    <w:rsid w:val="009C79E6"/>
    <w:rsid w:val="009C7CD7"/>
    <w:rsid w:val="009D0045"/>
    <w:rsid w:val="009D367D"/>
    <w:rsid w:val="009D4536"/>
    <w:rsid w:val="009D4C08"/>
    <w:rsid w:val="009E347B"/>
    <w:rsid w:val="009E3E42"/>
    <w:rsid w:val="009E7951"/>
    <w:rsid w:val="009F30EE"/>
    <w:rsid w:val="009F4DA6"/>
    <w:rsid w:val="009F5267"/>
    <w:rsid w:val="00A00A0F"/>
    <w:rsid w:val="00A00A80"/>
    <w:rsid w:val="00A025B7"/>
    <w:rsid w:val="00A02F93"/>
    <w:rsid w:val="00A038C2"/>
    <w:rsid w:val="00A03B18"/>
    <w:rsid w:val="00A05B67"/>
    <w:rsid w:val="00A10970"/>
    <w:rsid w:val="00A11408"/>
    <w:rsid w:val="00A13348"/>
    <w:rsid w:val="00A1621D"/>
    <w:rsid w:val="00A17DF1"/>
    <w:rsid w:val="00A21944"/>
    <w:rsid w:val="00A2672C"/>
    <w:rsid w:val="00A26BFF"/>
    <w:rsid w:val="00A31469"/>
    <w:rsid w:val="00A423B4"/>
    <w:rsid w:val="00A43388"/>
    <w:rsid w:val="00A448B7"/>
    <w:rsid w:val="00A50E86"/>
    <w:rsid w:val="00A54A46"/>
    <w:rsid w:val="00A553DE"/>
    <w:rsid w:val="00A55B99"/>
    <w:rsid w:val="00A5702F"/>
    <w:rsid w:val="00A605DC"/>
    <w:rsid w:val="00A6385F"/>
    <w:rsid w:val="00A6492B"/>
    <w:rsid w:val="00A714E0"/>
    <w:rsid w:val="00A773E5"/>
    <w:rsid w:val="00A94333"/>
    <w:rsid w:val="00A97D15"/>
    <w:rsid w:val="00A97FF5"/>
    <w:rsid w:val="00AA6DE7"/>
    <w:rsid w:val="00AA74EB"/>
    <w:rsid w:val="00AB4E44"/>
    <w:rsid w:val="00AB51CA"/>
    <w:rsid w:val="00AB775D"/>
    <w:rsid w:val="00AD0524"/>
    <w:rsid w:val="00AD09C7"/>
    <w:rsid w:val="00AE5C3E"/>
    <w:rsid w:val="00AF17E0"/>
    <w:rsid w:val="00AF1992"/>
    <w:rsid w:val="00AF1C78"/>
    <w:rsid w:val="00AF6F2F"/>
    <w:rsid w:val="00B002C5"/>
    <w:rsid w:val="00B04AA1"/>
    <w:rsid w:val="00B0645A"/>
    <w:rsid w:val="00B06B0F"/>
    <w:rsid w:val="00B07656"/>
    <w:rsid w:val="00B20054"/>
    <w:rsid w:val="00B21407"/>
    <w:rsid w:val="00B30398"/>
    <w:rsid w:val="00B35F54"/>
    <w:rsid w:val="00B36D45"/>
    <w:rsid w:val="00B40F44"/>
    <w:rsid w:val="00B41123"/>
    <w:rsid w:val="00B42502"/>
    <w:rsid w:val="00B458CC"/>
    <w:rsid w:val="00B46036"/>
    <w:rsid w:val="00B500E7"/>
    <w:rsid w:val="00B5180D"/>
    <w:rsid w:val="00B53E78"/>
    <w:rsid w:val="00B54935"/>
    <w:rsid w:val="00B560AA"/>
    <w:rsid w:val="00B61A21"/>
    <w:rsid w:val="00B705A3"/>
    <w:rsid w:val="00B750F3"/>
    <w:rsid w:val="00B90013"/>
    <w:rsid w:val="00B90D57"/>
    <w:rsid w:val="00B91FFB"/>
    <w:rsid w:val="00B929B9"/>
    <w:rsid w:val="00B958EA"/>
    <w:rsid w:val="00BA564E"/>
    <w:rsid w:val="00BB0A6D"/>
    <w:rsid w:val="00BB1E88"/>
    <w:rsid w:val="00BB2EB5"/>
    <w:rsid w:val="00BB6AA6"/>
    <w:rsid w:val="00BC13EB"/>
    <w:rsid w:val="00BC2120"/>
    <w:rsid w:val="00BC586B"/>
    <w:rsid w:val="00BD128D"/>
    <w:rsid w:val="00BD17BF"/>
    <w:rsid w:val="00BD3C88"/>
    <w:rsid w:val="00BD775C"/>
    <w:rsid w:val="00BD7E50"/>
    <w:rsid w:val="00BF4730"/>
    <w:rsid w:val="00C04236"/>
    <w:rsid w:val="00C06E65"/>
    <w:rsid w:val="00C25BB4"/>
    <w:rsid w:val="00C351BD"/>
    <w:rsid w:val="00C4190A"/>
    <w:rsid w:val="00C429BC"/>
    <w:rsid w:val="00C464E7"/>
    <w:rsid w:val="00C554CB"/>
    <w:rsid w:val="00C56A8F"/>
    <w:rsid w:val="00C602A3"/>
    <w:rsid w:val="00C62890"/>
    <w:rsid w:val="00C62FFA"/>
    <w:rsid w:val="00C769C0"/>
    <w:rsid w:val="00C84921"/>
    <w:rsid w:val="00C84A5D"/>
    <w:rsid w:val="00C87C4F"/>
    <w:rsid w:val="00C87FE8"/>
    <w:rsid w:val="00C97270"/>
    <w:rsid w:val="00CA16A2"/>
    <w:rsid w:val="00CA270C"/>
    <w:rsid w:val="00CA3432"/>
    <w:rsid w:val="00CA6EAE"/>
    <w:rsid w:val="00CA7818"/>
    <w:rsid w:val="00CB191A"/>
    <w:rsid w:val="00CC4E06"/>
    <w:rsid w:val="00CC6DE9"/>
    <w:rsid w:val="00CD3995"/>
    <w:rsid w:val="00CE134E"/>
    <w:rsid w:val="00CE1C90"/>
    <w:rsid w:val="00CE20F6"/>
    <w:rsid w:val="00CE39E1"/>
    <w:rsid w:val="00CE710B"/>
    <w:rsid w:val="00CF0079"/>
    <w:rsid w:val="00CF467C"/>
    <w:rsid w:val="00D04519"/>
    <w:rsid w:val="00D131AB"/>
    <w:rsid w:val="00D13B73"/>
    <w:rsid w:val="00D240DF"/>
    <w:rsid w:val="00D26380"/>
    <w:rsid w:val="00D3512D"/>
    <w:rsid w:val="00D35821"/>
    <w:rsid w:val="00D37209"/>
    <w:rsid w:val="00D37E1D"/>
    <w:rsid w:val="00D41F7E"/>
    <w:rsid w:val="00D455AD"/>
    <w:rsid w:val="00D54099"/>
    <w:rsid w:val="00D6279C"/>
    <w:rsid w:val="00D64D97"/>
    <w:rsid w:val="00D70323"/>
    <w:rsid w:val="00D74690"/>
    <w:rsid w:val="00D766E5"/>
    <w:rsid w:val="00D81DB3"/>
    <w:rsid w:val="00D85303"/>
    <w:rsid w:val="00D85AE4"/>
    <w:rsid w:val="00D86213"/>
    <w:rsid w:val="00D95DC1"/>
    <w:rsid w:val="00D9628B"/>
    <w:rsid w:val="00DA0ECF"/>
    <w:rsid w:val="00DA269B"/>
    <w:rsid w:val="00DA2C17"/>
    <w:rsid w:val="00DA7FD4"/>
    <w:rsid w:val="00DB5A09"/>
    <w:rsid w:val="00DC0EEC"/>
    <w:rsid w:val="00DC1505"/>
    <w:rsid w:val="00DC2DDA"/>
    <w:rsid w:val="00DC3168"/>
    <w:rsid w:val="00DC5949"/>
    <w:rsid w:val="00DC777F"/>
    <w:rsid w:val="00DD7236"/>
    <w:rsid w:val="00DE163E"/>
    <w:rsid w:val="00DE5629"/>
    <w:rsid w:val="00DE7BB0"/>
    <w:rsid w:val="00DF2D25"/>
    <w:rsid w:val="00DF2E96"/>
    <w:rsid w:val="00E01C6A"/>
    <w:rsid w:val="00E02E3A"/>
    <w:rsid w:val="00E045BC"/>
    <w:rsid w:val="00E13AAC"/>
    <w:rsid w:val="00E17A95"/>
    <w:rsid w:val="00E17FB2"/>
    <w:rsid w:val="00E2312B"/>
    <w:rsid w:val="00E26147"/>
    <w:rsid w:val="00E27016"/>
    <w:rsid w:val="00E276CE"/>
    <w:rsid w:val="00E27A4E"/>
    <w:rsid w:val="00E319F4"/>
    <w:rsid w:val="00E34D67"/>
    <w:rsid w:val="00E44295"/>
    <w:rsid w:val="00E461AC"/>
    <w:rsid w:val="00E46B73"/>
    <w:rsid w:val="00E472E1"/>
    <w:rsid w:val="00E562DB"/>
    <w:rsid w:val="00E57E9A"/>
    <w:rsid w:val="00E60741"/>
    <w:rsid w:val="00E621ED"/>
    <w:rsid w:val="00E6633D"/>
    <w:rsid w:val="00E6644C"/>
    <w:rsid w:val="00E80BA9"/>
    <w:rsid w:val="00E81FAE"/>
    <w:rsid w:val="00E87205"/>
    <w:rsid w:val="00E915E6"/>
    <w:rsid w:val="00E92530"/>
    <w:rsid w:val="00E943A3"/>
    <w:rsid w:val="00E96618"/>
    <w:rsid w:val="00EA3A0A"/>
    <w:rsid w:val="00EA44BA"/>
    <w:rsid w:val="00EB1387"/>
    <w:rsid w:val="00EB2DDA"/>
    <w:rsid w:val="00EB3DCC"/>
    <w:rsid w:val="00EC2BAD"/>
    <w:rsid w:val="00EC5403"/>
    <w:rsid w:val="00ED384A"/>
    <w:rsid w:val="00EE60FE"/>
    <w:rsid w:val="00EE6467"/>
    <w:rsid w:val="00EE6E6E"/>
    <w:rsid w:val="00EE7101"/>
    <w:rsid w:val="00EF0185"/>
    <w:rsid w:val="00EF1828"/>
    <w:rsid w:val="00EF1E13"/>
    <w:rsid w:val="00EF1F1D"/>
    <w:rsid w:val="00F027D4"/>
    <w:rsid w:val="00F067E6"/>
    <w:rsid w:val="00F11370"/>
    <w:rsid w:val="00F13AB0"/>
    <w:rsid w:val="00F155AA"/>
    <w:rsid w:val="00F228B5"/>
    <w:rsid w:val="00F228C1"/>
    <w:rsid w:val="00F259E0"/>
    <w:rsid w:val="00F25EDD"/>
    <w:rsid w:val="00F31B3C"/>
    <w:rsid w:val="00F3263C"/>
    <w:rsid w:val="00F41E09"/>
    <w:rsid w:val="00F423D3"/>
    <w:rsid w:val="00F436C4"/>
    <w:rsid w:val="00F43D14"/>
    <w:rsid w:val="00F47274"/>
    <w:rsid w:val="00F554EF"/>
    <w:rsid w:val="00F5591A"/>
    <w:rsid w:val="00F67ECB"/>
    <w:rsid w:val="00F732C8"/>
    <w:rsid w:val="00F75299"/>
    <w:rsid w:val="00F835C7"/>
    <w:rsid w:val="00F86595"/>
    <w:rsid w:val="00F94D65"/>
    <w:rsid w:val="00FA00E9"/>
    <w:rsid w:val="00FA0E4F"/>
    <w:rsid w:val="00FA0FE1"/>
    <w:rsid w:val="00FA2C01"/>
    <w:rsid w:val="00FA3AB1"/>
    <w:rsid w:val="00FA4A85"/>
    <w:rsid w:val="00FA669B"/>
    <w:rsid w:val="00FB0C89"/>
    <w:rsid w:val="00FB2342"/>
    <w:rsid w:val="00FB7EA4"/>
    <w:rsid w:val="00FC69EA"/>
    <w:rsid w:val="00FD304E"/>
    <w:rsid w:val="00FD6B6F"/>
    <w:rsid w:val="00FD7041"/>
    <w:rsid w:val="00FE29BF"/>
    <w:rsid w:val="00FE5C9F"/>
    <w:rsid w:val="00FE6FC8"/>
    <w:rsid w:val="00FF09AD"/>
    <w:rsid w:val="00FF0EC2"/>
    <w:rsid w:val="00FF0EF7"/>
    <w:rsid w:val="00FF31A5"/>
    <w:rsid w:val="00FF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69FF441-368F-4CA1-8C0E-9156866A7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80D"/>
    <w:rPr>
      <w:rFonts w:ascii="Times New Roman" w:eastAsia="Times New Roman" w:hAnsi="Times New Roman"/>
      <w:lang w:val="en-US" w:eastAsia="en-US"/>
    </w:rPr>
  </w:style>
  <w:style w:type="paragraph" w:styleId="Ttulo1">
    <w:name w:val="heading 1"/>
    <w:aliases w:val="Section,Section Heading,CAPÍTULO,Capítulo"/>
    <w:basedOn w:val="Normal"/>
    <w:next w:val="Normal"/>
    <w:link w:val="Ttulo1Char"/>
    <w:qFormat/>
    <w:rsid w:val="00926CC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4F002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aliases w:val="Subitem"/>
    <w:basedOn w:val="Normal"/>
    <w:next w:val="Normal"/>
    <w:link w:val="Ttulo3Char"/>
    <w:unhideWhenUsed/>
    <w:qFormat/>
    <w:rsid w:val="004F002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nhideWhenUsed/>
    <w:qFormat/>
    <w:rsid w:val="004F002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812052"/>
    <w:pPr>
      <w:keepNext/>
      <w:tabs>
        <w:tab w:val="num" w:pos="1008"/>
      </w:tabs>
      <w:ind w:left="1008" w:hanging="1008"/>
      <w:jc w:val="center"/>
      <w:outlineLvl w:val="4"/>
    </w:pPr>
    <w:rPr>
      <w:rFonts w:ascii="Arial" w:hAnsi="Arial"/>
      <w:b/>
      <w:sz w:val="28"/>
      <w:lang w:eastAsia="pt-BR"/>
    </w:rPr>
  </w:style>
  <w:style w:type="paragraph" w:styleId="Ttulo6">
    <w:name w:val="heading 6"/>
    <w:basedOn w:val="Normal"/>
    <w:next w:val="Normal"/>
    <w:link w:val="Ttulo6Char"/>
    <w:qFormat/>
    <w:rsid w:val="00812052"/>
    <w:pPr>
      <w:keepNext/>
      <w:tabs>
        <w:tab w:val="num" w:pos="1152"/>
      </w:tabs>
      <w:ind w:left="1152" w:hanging="1152"/>
      <w:jc w:val="both"/>
      <w:outlineLvl w:val="5"/>
    </w:pPr>
    <w:rPr>
      <w:rFonts w:ascii="Arial" w:hAnsi="Arial"/>
      <w:b/>
      <w:lang w:eastAsia="pt-BR"/>
    </w:rPr>
  </w:style>
  <w:style w:type="paragraph" w:styleId="Ttulo7">
    <w:name w:val="heading 7"/>
    <w:basedOn w:val="Normal"/>
    <w:next w:val="Normal"/>
    <w:link w:val="Ttulo7Char"/>
    <w:qFormat/>
    <w:rsid w:val="00812052"/>
    <w:pPr>
      <w:keepNext/>
      <w:tabs>
        <w:tab w:val="num" w:pos="1296"/>
      </w:tabs>
      <w:spacing w:before="120" w:after="120"/>
      <w:ind w:left="1296" w:hanging="1296"/>
      <w:jc w:val="both"/>
      <w:outlineLvl w:val="6"/>
    </w:pPr>
    <w:rPr>
      <w:rFonts w:ascii="Arial" w:hAnsi="Arial"/>
      <w:sz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812052"/>
    <w:pPr>
      <w:keepNext/>
      <w:tabs>
        <w:tab w:val="num" w:pos="1440"/>
      </w:tabs>
      <w:spacing w:before="60" w:after="60"/>
      <w:ind w:left="1440" w:hanging="1440"/>
      <w:jc w:val="center"/>
      <w:outlineLvl w:val="7"/>
    </w:pPr>
    <w:rPr>
      <w:rFonts w:ascii="Arial" w:hAnsi="Arial"/>
      <w:b/>
      <w:sz w:val="24"/>
      <w:lang w:eastAsia="pt-BR"/>
    </w:rPr>
  </w:style>
  <w:style w:type="paragraph" w:styleId="Ttulo9">
    <w:name w:val="heading 9"/>
    <w:basedOn w:val="Normal"/>
    <w:next w:val="Normal"/>
    <w:link w:val="Ttulo9Char"/>
    <w:qFormat/>
    <w:rsid w:val="00812052"/>
    <w:pPr>
      <w:keepNext/>
      <w:tabs>
        <w:tab w:val="num" w:pos="1584"/>
      </w:tabs>
      <w:ind w:left="1584" w:hanging="1584"/>
      <w:jc w:val="both"/>
      <w:outlineLvl w:val="8"/>
    </w:pPr>
    <w:rPr>
      <w:rFonts w:ascii="Arial" w:hAnsi="Arial"/>
      <w:b/>
      <w:u w:val="single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ection Char,Section Heading Char,CAPÍTULO Char,Capítulo Char"/>
    <w:link w:val="Ttulo1"/>
    <w:uiPriority w:val="9"/>
    <w:rsid w:val="00926CC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4F002C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Ttulo3Char">
    <w:name w:val="Título 3 Char"/>
    <w:aliases w:val="Subitem Char"/>
    <w:link w:val="Ttulo3"/>
    <w:uiPriority w:val="9"/>
    <w:semiHidden/>
    <w:rsid w:val="004F002C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Ttulo4Char">
    <w:name w:val="Título 4 Char"/>
    <w:link w:val="Ttulo4"/>
    <w:rsid w:val="004F002C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Ttulo5Char">
    <w:name w:val="Título 5 Char"/>
    <w:link w:val="Ttulo5"/>
    <w:rsid w:val="00812052"/>
    <w:rPr>
      <w:rFonts w:ascii="Arial" w:eastAsia="Times New Roman" w:hAnsi="Arial"/>
      <w:b/>
      <w:sz w:val="28"/>
      <w:lang w:val="en-US"/>
    </w:rPr>
  </w:style>
  <w:style w:type="character" w:customStyle="1" w:styleId="Ttulo6Char">
    <w:name w:val="Título 6 Char"/>
    <w:link w:val="Ttulo6"/>
    <w:rsid w:val="00812052"/>
    <w:rPr>
      <w:rFonts w:ascii="Arial" w:eastAsia="Times New Roman" w:hAnsi="Arial"/>
      <w:b/>
      <w:lang w:val="en-US"/>
    </w:rPr>
  </w:style>
  <w:style w:type="character" w:customStyle="1" w:styleId="Ttulo7Char">
    <w:name w:val="Título 7 Char"/>
    <w:link w:val="Ttulo7"/>
    <w:rsid w:val="00812052"/>
    <w:rPr>
      <w:rFonts w:ascii="Arial" w:eastAsia="Times New Roman" w:hAnsi="Arial"/>
      <w:sz w:val="24"/>
      <w:lang w:val="en-US"/>
    </w:rPr>
  </w:style>
  <w:style w:type="character" w:customStyle="1" w:styleId="Ttulo8Char">
    <w:name w:val="Título 8 Char"/>
    <w:link w:val="Ttulo8"/>
    <w:rsid w:val="00812052"/>
    <w:rPr>
      <w:rFonts w:ascii="Arial" w:eastAsia="Times New Roman" w:hAnsi="Arial"/>
      <w:b/>
      <w:sz w:val="24"/>
      <w:lang w:val="en-US"/>
    </w:rPr>
  </w:style>
  <w:style w:type="character" w:customStyle="1" w:styleId="Ttulo9Char">
    <w:name w:val="Título 9 Char"/>
    <w:link w:val="Ttulo9"/>
    <w:rsid w:val="00812052"/>
    <w:rPr>
      <w:rFonts w:ascii="Arial" w:eastAsia="Times New Roman" w:hAnsi="Arial"/>
      <w:b/>
      <w:u w:val="single"/>
      <w:lang w:val="en-US"/>
    </w:rPr>
  </w:style>
  <w:style w:type="paragraph" w:styleId="Cabealho">
    <w:name w:val="header"/>
    <w:basedOn w:val="Normal"/>
    <w:link w:val="Cabealho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13348"/>
  </w:style>
  <w:style w:type="paragraph" w:styleId="Rodap">
    <w:name w:val="footer"/>
    <w:basedOn w:val="Normal"/>
    <w:link w:val="Rodap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13348"/>
  </w:style>
  <w:style w:type="paragraph" w:styleId="Textodebalo">
    <w:name w:val="Balloon Text"/>
    <w:basedOn w:val="Normal"/>
    <w:link w:val="TextodebaloChar"/>
    <w:semiHidden/>
    <w:unhideWhenUsed/>
    <w:rsid w:val="00A1334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13348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EA3A0A"/>
    <w:rPr>
      <w:rFonts w:eastAsia="Times New Roman"/>
      <w:sz w:val="22"/>
      <w:szCs w:val="22"/>
      <w:lang w:eastAsia="en-US"/>
    </w:rPr>
  </w:style>
  <w:style w:type="character" w:customStyle="1" w:styleId="SemEspaamentoChar">
    <w:name w:val="Sem Espaçamento Char"/>
    <w:link w:val="SemEspaamento"/>
    <w:uiPriority w:val="1"/>
    <w:rsid w:val="00EA3A0A"/>
    <w:rPr>
      <w:rFonts w:eastAsia="Times New Roman"/>
      <w:sz w:val="22"/>
      <w:szCs w:val="22"/>
      <w:lang w:val="pt-BR" w:eastAsia="en-US" w:bidi="ar-SA"/>
    </w:rPr>
  </w:style>
  <w:style w:type="paragraph" w:customStyle="1" w:styleId="Profile">
    <w:name w:val="Profile"/>
    <w:rsid w:val="00B5180D"/>
    <w:pPr>
      <w:spacing w:before="80"/>
    </w:pPr>
    <w:rPr>
      <w:rFonts w:ascii="Times New Roman" w:eastAsia="Times New Roman" w:hAnsi="Times New Roman"/>
      <w:lang w:val="en-US" w:eastAsia="en-US" w:bidi="he-IL"/>
    </w:rPr>
  </w:style>
  <w:style w:type="paragraph" w:customStyle="1" w:styleId="ProfileField">
    <w:name w:val="Profile Field"/>
    <w:rsid w:val="00B5180D"/>
    <w:pPr>
      <w:spacing w:before="80"/>
    </w:pPr>
    <w:rPr>
      <w:rFonts w:ascii="Times New Roman" w:eastAsia="Times New Roman" w:hAnsi="Times New Roman"/>
      <w:b/>
      <w:bCs/>
      <w:lang w:val="en-US" w:eastAsia="en-US" w:bidi="he-IL"/>
    </w:rPr>
  </w:style>
  <w:style w:type="character" w:styleId="Nmerodepgina">
    <w:name w:val="page number"/>
    <w:basedOn w:val="Fontepargpadro"/>
    <w:rsid w:val="00B5180D"/>
  </w:style>
  <w:style w:type="paragraph" w:customStyle="1" w:styleId="TituloDocumento">
    <w:name w:val="Titulo Documento"/>
    <w:basedOn w:val="Normal"/>
    <w:next w:val="Normal"/>
    <w:rsid w:val="004F002C"/>
    <w:pPr>
      <w:widowControl w:val="0"/>
      <w:spacing w:line="240" w:lineRule="atLeast"/>
      <w:jc w:val="center"/>
    </w:pPr>
    <w:rPr>
      <w:rFonts w:ascii="Univers" w:hAnsi="Univers"/>
      <w:b/>
      <w:sz w:val="40"/>
      <w:lang w:val="es-ES"/>
    </w:rPr>
  </w:style>
  <w:style w:type="paragraph" w:styleId="Sumrio1">
    <w:name w:val="toc 1"/>
    <w:basedOn w:val="Normal"/>
    <w:next w:val="Normal"/>
    <w:autoRedefine/>
    <w:uiPriority w:val="39"/>
    <w:rsid w:val="004F002C"/>
    <w:pPr>
      <w:spacing w:before="120"/>
    </w:pPr>
    <w:rPr>
      <w:rFonts w:ascii="Arial" w:hAnsi="Arial"/>
      <w:b/>
      <w:i/>
      <w:noProof/>
      <w:sz w:val="24"/>
    </w:rPr>
  </w:style>
  <w:style w:type="paragraph" w:styleId="Sumrio2">
    <w:name w:val="toc 2"/>
    <w:basedOn w:val="Normal"/>
    <w:next w:val="Normal"/>
    <w:autoRedefine/>
    <w:uiPriority w:val="39"/>
    <w:rsid w:val="004F002C"/>
    <w:pPr>
      <w:ind w:left="240"/>
    </w:pPr>
    <w:rPr>
      <w:rFonts w:ascii="Arial" w:hAnsi="Arial"/>
      <w:sz w:val="22"/>
      <w:lang w:val="pt-BR"/>
    </w:rPr>
  </w:style>
  <w:style w:type="paragraph" w:styleId="Corpodetexto2">
    <w:name w:val="Body Text 2"/>
    <w:basedOn w:val="Normal"/>
    <w:link w:val="Corpodetexto2Char"/>
    <w:rsid w:val="004F002C"/>
    <w:pPr>
      <w:jc w:val="both"/>
    </w:pPr>
    <w:rPr>
      <w:rFonts w:ascii="Arial" w:hAnsi="Arial"/>
      <w:lang w:val="pt-BR"/>
    </w:rPr>
  </w:style>
  <w:style w:type="character" w:customStyle="1" w:styleId="Corpodetexto2Char">
    <w:name w:val="Corpo de texto 2 Char"/>
    <w:link w:val="Corpodetexto2"/>
    <w:rsid w:val="004F002C"/>
    <w:rPr>
      <w:rFonts w:ascii="Arial" w:eastAsia="Times New Roman" w:hAnsi="Arial"/>
      <w:lang w:eastAsia="en-US"/>
    </w:rPr>
  </w:style>
  <w:style w:type="paragraph" w:customStyle="1" w:styleId="ABLOCKPARA">
    <w:name w:val="A BLOCK PARA"/>
    <w:basedOn w:val="Normal"/>
    <w:rsid w:val="004F002C"/>
    <w:rPr>
      <w:rFonts w:ascii="Book Antiqua" w:hAnsi="Book Antiqua"/>
      <w:sz w:val="22"/>
    </w:rPr>
  </w:style>
  <w:style w:type="paragraph" w:styleId="Remissivo1">
    <w:name w:val="index 1"/>
    <w:basedOn w:val="Normal"/>
    <w:next w:val="Normal"/>
    <w:autoRedefine/>
    <w:semiHidden/>
    <w:rsid w:val="004F002C"/>
    <w:pPr>
      <w:ind w:left="200" w:hanging="200"/>
    </w:pPr>
  </w:style>
  <w:style w:type="paragraph" w:styleId="Recuodecorpodetexto3">
    <w:name w:val="Body Text Indent 3"/>
    <w:basedOn w:val="Normal"/>
    <w:link w:val="Recuodecorpodetexto3Char"/>
    <w:rsid w:val="004F002C"/>
    <w:pPr>
      <w:ind w:firstLine="709"/>
      <w:jc w:val="both"/>
    </w:pPr>
    <w:rPr>
      <w:rFonts w:ascii="Arial" w:hAnsi="Arial" w:cs="Arial"/>
      <w:lang w:val="pt-BR"/>
    </w:rPr>
  </w:style>
  <w:style w:type="character" w:customStyle="1" w:styleId="Recuodecorpodetexto3Char">
    <w:name w:val="Recuo de corpo de texto 3 Char"/>
    <w:link w:val="Recuodecorpodetexto3"/>
    <w:rsid w:val="004F002C"/>
    <w:rPr>
      <w:rFonts w:ascii="Arial" w:eastAsia="Times New Roman" w:hAnsi="Arial" w:cs="Arial"/>
      <w:lang w:eastAsia="en-US"/>
    </w:rPr>
  </w:style>
  <w:style w:type="paragraph" w:customStyle="1" w:styleId="NormalEspaado">
    <w:name w:val="Normal Espaçado"/>
    <w:basedOn w:val="Normal"/>
    <w:rsid w:val="004F002C"/>
    <w:pPr>
      <w:spacing w:before="40" w:after="40"/>
      <w:jc w:val="both"/>
    </w:pPr>
    <w:rPr>
      <w:rFonts w:ascii="Arial" w:hAnsi="Arial"/>
      <w:snapToGrid w:val="0"/>
    </w:rPr>
  </w:style>
  <w:style w:type="paragraph" w:customStyle="1" w:styleId="Style1">
    <w:name w:val="Style1"/>
    <w:basedOn w:val="Ttulo3"/>
    <w:rsid w:val="004F002C"/>
    <w:pPr>
      <w:tabs>
        <w:tab w:val="num" w:pos="2232"/>
      </w:tabs>
      <w:spacing w:before="120"/>
      <w:ind w:left="2232" w:hanging="360"/>
    </w:pPr>
    <w:rPr>
      <w:rFonts w:ascii="Arial" w:hAnsi="Arial"/>
      <w:bCs w:val="0"/>
      <w:sz w:val="20"/>
      <w:szCs w:val="20"/>
      <w:u w:val="single"/>
      <w:lang w:val="pt-BR"/>
    </w:rPr>
  </w:style>
  <w:style w:type="paragraph" w:styleId="PargrafodaLista">
    <w:name w:val="List Paragraph"/>
    <w:basedOn w:val="Normal"/>
    <w:uiPriority w:val="34"/>
    <w:qFormat/>
    <w:rsid w:val="00086E09"/>
    <w:pPr>
      <w:ind w:left="708"/>
    </w:pPr>
  </w:style>
  <w:style w:type="paragraph" w:styleId="Commarcadores">
    <w:name w:val="List Bullet"/>
    <w:basedOn w:val="Normal"/>
    <w:autoRedefine/>
    <w:rsid w:val="00686E76"/>
    <w:pPr>
      <w:tabs>
        <w:tab w:val="num" w:pos="432"/>
      </w:tabs>
      <w:ind w:left="432" w:hanging="432"/>
    </w:pPr>
    <w:rPr>
      <w:rFonts w:ascii="Arial" w:hAnsi="Arial"/>
      <w:sz w:val="24"/>
      <w:lang w:val="pt-BR"/>
    </w:rPr>
  </w:style>
  <w:style w:type="paragraph" w:customStyle="1" w:styleId="Char">
    <w:name w:val="Char"/>
    <w:basedOn w:val="Normal"/>
    <w:rsid w:val="00E81FAE"/>
    <w:pPr>
      <w:spacing w:after="160" w:line="240" w:lineRule="exact"/>
    </w:pPr>
    <w:rPr>
      <w:rFonts w:ascii="Verdana" w:hAnsi="Verdana"/>
    </w:rPr>
  </w:style>
  <w:style w:type="paragraph" w:customStyle="1" w:styleId="xl28">
    <w:name w:val="xl28"/>
    <w:basedOn w:val="Normal"/>
    <w:rsid w:val="00E81FAE"/>
    <w:pPr>
      <w:spacing w:before="100" w:beforeAutospacing="1" w:after="100" w:afterAutospacing="1"/>
      <w:jc w:val="center"/>
    </w:pPr>
    <w:rPr>
      <w:b/>
      <w:bCs/>
      <w:sz w:val="36"/>
      <w:szCs w:val="36"/>
    </w:rPr>
  </w:style>
  <w:style w:type="table" w:styleId="Tabelacomgrade">
    <w:name w:val="Table Grid"/>
    <w:basedOn w:val="Tabelanormal"/>
    <w:rsid w:val="00812052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CharCharCharCharCharChar">
    <w:name w:val="Char1 Char Char Char Char Char Char"/>
    <w:basedOn w:val="Normal"/>
    <w:rsid w:val="00F732C8"/>
    <w:pPr>
      <w:spacing w:after="160" w:line="240" w:lineRule="exact"/>
    </w:pPr>
    <w:rPr>
      <w:rFonts w:ascii="Verdana" w:hAnsi="Verdana"/>
    </w:rPr>
  </w:style>
  <w:style w:type="paragraph" w:customStyle="1" w:styleId="TextoNivel1">
    <w:name w:val="Texto_Nivel1"/>
    <w:basedOn w:val="Normal"/>
    <w:uiPriority w:val="99"/>
    <w:rsid w:val="00AB51CA"/>
    <w:pPr>
      <w:suppressAutoHyphens/>
      <w:spacing w:after="120"/>
      <w:ind w:firstLine="567"/>
      <w:jc w:val="both"/>
    </w:pPr>
    <w:rPr>
      <w:rFonts w:ascii="Arial" w:hAnsi="Arial" w:cs="Arial"/>
      <w:lang w:val="pt-BR" w:eastAsia="ar-SA"/>
    </w:rPr>
  </w:style>
  <w:style w:type="paragraph" w:customStyle="1" w:styleId="TextoNivel2">
    <w:name w:val="Texto_Nivel2"/>
    <w:basedOn w:val="TextoNivel1"/>
    <w:rsid w:val="00AB51CA"/>
    <w:pPr>
      <w:ind w:firstLine="851"/>
    </w:pPr>
  </w:style>
  <w:style w:type="paragraph" w:customStyle="1" w:styleId="TextoNivel3">
    <w:name w:val="Texto_Nivel3"/>
    <w:basedOn w:val="TextoNivel1"/>
    <w:rsid w:val="00AB51CA"/>
    <w:pPr>
      <w:ind w:left="851" w:firstLine="0"/>
    </w:pPr>
  </w:style>
  <w:style w:type="paragraph" w:customStyle="1" w:styleId="ListaNivel3">
    <w:name w:val="Lista_Nivel3"/>
    <w:basedOn w:val="TextoNivel3"/>
    <w:rsid w:val="00AB51CA"/>
    <w:pPr>
      <w:tabs>
        <w:tab w:val="num" w:pos="1276"/>
      </w:tabs>
      <w:ind w:left="1276" w:hanging="425"/>
    </w:pPr>
  </w:style>
  <w:style w:type="paragraph" w:customStyle="1" w:styleId="FluxoPrincipal1">
    <w:name w:val="Fluxo_Principal_1"/>
    <w:rsid w:val="00AB51CA"/>
    <w:pPr>
      <w:tabs>
        <w:tab w:val="num" w:pos="1276"/>
      </w:tabs>
      <w:ind w:left="1276" w:hanging="425"/>
    </w:pPr>
    <w:rPr>
      <w:rFonts w:ascii="Arial" w:eastAsia="Times New Roman" w:hAnsi="Arial" w:cs="Arial"/>
      <w:lang w:eastAsia="ar-SA"/>
    </w:rPr>
  </w:style>
  <w:style w:type="paragraph" w:customStyle="1" w:styleId="FluxoPrincipal2">
    <w:name w:val="Fluxo_Principal_2"/>
    <w:basedOn w:val="FluxoPrincipal1"/>
    <w:rsid w:val="00AB51CA"/>
  </w:style>
  <w:style w:type="paragraph" w:customStyle="1" w:styleId="SubSubFluxo">
    <w:name w:val="Sub_Sub_Fluxo"/>
    <w:basedOn w:val="FluxoPrincipal2"/>
    <w:rsid w:val="00AB51CA"/>
  </w:style>
  <w:style w:type="paragraph" w:customStyle="1" w:styleId="FluxoPrincipal5">
    <w:name w:val="Fluxo_Principal_5"/>
    <w:basedOn w:val="FluxoPrincipal4"/>
    <w:rsid w:val="00AB51CA"/>
    <w:pPr>
      <w:numPr>
        <w:ilvl w:val="4"/>
      </w:numPr>
      <w:tabs>
        <w:tab w:val="num" w:pos="1276"/>
        <w:tab w:val="left" w:pos="5387"/>
      </w:tabs>
      <w:ind w:left="1276" w:hanging="425"/>
    </w:pPr>
  </w:style>
  <w:style w:type="paragraph" w:customStyle="1" w:styleId="FluxoPrincipal4">
    <w:name w:val="Fluxo_Principal_4"/>
    <w:basedOn w:val="FluxoPrincipal3"/>
    <w:rsid w:val="00AB51CA"/>
    <w:pPr>
      <w:numPr>
        <w:ilvl w:val="3"/>
      </w:numPr>
      <w:tabs>
        <w:tab w:val="num" w:pos="1276"/>
      </w:tabs>
      <w:ind w:left="1276" w:hanging="425"/>
    </w:pPr>
  </w:style>
  <w:style w:type="paragraph" w:customStyle="1" w:styleId="FluxoPrincipal3">
    <w:name w:val="Fluxo_Principal_3"/>
    <w:basedOn w:val="FluxoPrincipal2"/>
    <w:rsid w:val="00AB51CA"/>
  </w:style>
  <w:style w:type="paragraph" w:customStyle="1" w:styleId="TextoExtensao">
    <w:name w:val="Texto_Extensao"/>
    <w:basedOn w:val="FluxoPrincipal1"/>
    <w:rsid w:val="00AB51CA"/>
  </w:style>
  <w:style w:type="paragraph" w:customStyle="1" w:styleId="TextoOrientacao">
    <w:name w:val="Texto_Orientacao"/>
    <w:basedOn w:val="TextoArial10"/>
    <w:rsid w:val="00AB51CA"/>
    <w:pPr>
      <w:spacing w:after="0"/>
      <w:ind w:left="851" w:firstLine="0"/>
      <w:jc w:val="center"/>
    </w:pPr>
    <w:rPr>
      <w:rFonts w:ascii="Times New Roman" w:hAnsi="Times New Roman"/>
      <w:i/>
      <w:color w:val="0000FF"/>
    </w:rPr>
  </w:style>
  <w:style w:type="paragraph" w:customStyle="1" w:styleId="TextoArial10">
    <w:name w:val="Texto_Arial_10"/>
    <w:basedOn w:val="conedelogotipo"/>
    <w:rsid w:val="00AB51CA"/>
    <w:pPr>
      <w:spacing w:after="120" w:line="240" w:lineRule="auto"/>
      <w:ind w:firstLine="709"/>
      <w:jc w:val="both"/>
    </w:pPr>
    <w:rPr>
      <w:spacing w:val="0"/>
      <w:lang w:val="pt-PT"/>
    </w:rPr>
  </w:style>
  <w:style w:type="paragraph" w:customStyle="1" w:styleId="conedelogotipo">
    <w:name w:val="Ícone de logotipo"/>
    <w:rsid w:val="00AB51CA"/>
    <w:pPr>
      <w:suppressAutoHyphens/>
      <w:spacing w:line="220" w:lineRule="atLeast"/>
    </w:pPr>
    <w:rPr>
      <w:rFonts w:ascii="Arial" w:eastAsia="Times New Roman" w:hAnsi="Arial"/>
      <w:spacing w:val="-5"/>
      <w:lang w:eastAsia="ar-SA"/>
    </w:rPr>
  </w:style>
  <w:style w:type="character" w:styleId="HiperlinkVisitado">
    <w:name w:val="FollowedHyperlink"/>
    <w:rsid w:val="00AB51CA"/>
    <w:rPr>
      <w:color w:val="800080"/>
      <w:u w:val="single"/>
    </w:rPr>
  </w:style>
  <w:style w:type="paragraph" w:customStyle="1" w:styleId="Ttulosemnumerao">
    <w:name w:val="Título sem numeração"/>
    <w:basedOn w:val="Normal"/>
    <w:rsid w:val="00AB51CA"/>
    <w:pPr>
      <w:suppressAutoHyphens/>
      <w:spacing w:before="480" w:after="240"/>
    </w:pPr>
    <w:rPr>
      <w:rFonts w:ascii="Arial" w:hAnsi="Arial"/>
      <w:b/>
      <w:bCs/>
      <w:sz w:val="24"/>
      <w:szCs w:val="24"/>
      <w:lang w:val="pt-BR" w:eastAsia="ar-SA"/>
    </w:rPr>
  </w:style>
  <w:style w:type="paragraph" w:customStyle="1" w:styleId="TituloTabela">
    <w:name w:val="Titulo_Tabela"/>
    <w:basedOn w:val="Normal"/>
    <w:rsid w:val="00AB51CA"/>
    <w:pPr>
      <w:suppressAutoHyphens/>
      <w:spacing w:after="120"/>
    </w:pPr>
    <w:rPr>
      <w:rFonts w:ascii="Arial" w:hAnsi="Arial"/>
      <w:b/>
      <w:lang w:val="pt-PT" w:eastAsia="ar-SA"/>
    </w:rPr>
  </w:style>
  <w:style w:type="paragraph" w:customStyle="1" w:styleId="TextoTabela">
    <w:name w:val="Texto_Tabela"/>
    <w:basedOn w:val="Normal"/>
    <w:rsid w:val="00AB51CA"/>
    <w:pPr>
      <w:suppressAutoHyphens/>
      <w:spacing w:after="120"/>
    </w:pPr>
    <w:rPr>
      <w:rFonts w:ascii="Arial" w:hAnsi="Arial"/>
      <w:lang w:val="pt-PT" w:eastAsia="ar-SA"/>
    </w:rPr>
  </w:style>
  <w:style w:type="character" w:styleId="Hyperlink">
    <w:name w:val="Hyperlink"/>
    <w:uiPriority w:val="99"/>
    <w:rsid w:val="00AB51CA"/>
    <w:rPr>
      <w:color w:val="0000FF"/>
      <w:u w:val="single"/>
    </w:rPr>
  </w:style>
  <w:style w:type="character" w:customStyle="1" w:styleId="WW-DefaultParagraphFont">
    <w:name w:val="WW-Default Paragraph Font"/>
    <w:rsid w:val="00AB51CA"/>
  </w:style>
  <w:style w:type="character" w:styleId="nfase">
    <w:name w:val="Emphasis"/>
    <w:qFormat/>
    <w:rsid w:val="00AB51CA"/>
    <w:rPr>
      <w:i/>
      <w:iCs/>
    </w:rPr>
  </w:style>
  <w:style w:type="paragraph" w:customStyle="1" w:styleId="TituloTabelaCentralizado">
    <w:name w:val="Titulo_Tabela_Centralizado"/>
    <w:basedOn w:val="TextoTabela"/>
    <w:rsid w:val="00AB51CA"/>
    <w:pPr>
      <w:jc w:val="center"/>
    </w:pPr>
    <w:rPr>
      <w:rFonts w:cs="Arial"/>
      <w:b/>
      <w:lang w:val="pt-BR"/>
    </w:rPr>
  </w:style>
  <w:style w:type="paragraph" w:customStyle="1" w:styleId="TextoRegraNegocio">
    <w:name w:val="Texto_RegraNegocio"/>
    <w:basedOn w:val="Normal"/>
    <w:rsid w:val="00AB51CA"/>
    <w:pPr>
      <w:suppressAutoHyphens/>
    </w:pPr>
    <w:rPr>
      <w:rFonts w:ascii="Arial" w:hAnsi="Arial" w:cs="Arial"/>
      <w:lang w:val="pt-BR" w:eastAsia="ar-SA"/>
    </w:rPr>
  </w:style>
  <w:style w:type="paragraph" w:styleId="Corpodetexto">
    <w:name w:val="Body Text"/>
    <w:basedOn w:val="Normal"/>
    <w:link w:val="CorpodetextoChar"/>
    <w:rsid w:val="00AB51CA"/>
    <w:pPr>
      <w:suppressAutoHyphens/>
    </w:pPr>
    <w:rPr>
      <w:rFonts w:ascii="Arial" w:hAnsi="Arial"/>
      <w:b/>
      <w:i/>
      <w:lang w:val="pt-BR" w:eastAsia="ar-SA"/>
    </w:rPr>
  </w:style>
  <w:style w:type="character" w:customStyle="1" w:styleId="CorpodetextoChar">
    <w:name w:val="Corpo de texto Char"/>
    <w:link w:val="Corpodetexto"/>
    <w:rsid w:val="00AB51CA"/>
    <w:rPr>
      <w:rFonts w:ascii="Arial" w:eastAsia="Times New Roman" w:hAnsi="Arial"/>
      <w:b/>
      <w:i/>
      <w:lang w:val="pt-BR" w:eastAsia="ar-SA"/>
    </w:rPr>
  </w:style>
  <w:style w:type="paragraph" w:customStyle="1" w:styleId="Contedodatabela">
    <w:name w:val="Conteúdo da tabela"/>
    <w:basedOn w:val="Corpodetexto"/>
    <w:rsid w:val="00AB51CA"/>
    <w:pPr>
      <w:suppressLineNumbers/>
    </w:pPr>
  </w:style>
  <w:style w:type="paragraph" w:customStyle="1" w:styleId="Tabellenfeld">
    <w:name w:val="Tabellenfeld"/>
    <w:basedOn w:val="Normal"/>
    <w:rsid w:val="00AB51CA"/>
    <w:pPr>
      <w:widowControl w:val="0"/>
      <w:spacing w:before="60" w:after="60"/>
    </w:pPr>
    <w:rPr>
      <w:rFonts w:ascii="Arial" w:hAnsi="Arial"/>
    </w:rPr>
  </w:style>
  <w:style w:type="paragraph" w:customStyle="1" w:styleId="n">
    <w:name w:val="n"/>
    <w:basedOn w:val="Ttulo"/>
    <w:rsid w:val="00AB51CA"/>
    <w:pPr>
      <w:suppressAutoHyphens w:val="0"/>
      <w:spacing w:before="0" w:after="0"/>
      <w:outlineLvl w:val="9"/>
    </w:pPr>
    <w:rPr>
      <w:rFonts w:cs="Times New Roman"/>
      <w:bCs w:val="0"/>
      <w:kern w:val="0"/>
      <w:sz w:val="24"/>
      <w:szCs w:val="20"/>
      <w:lang w:val="en-US" w:eastAsia="en-US"/>
    </w:rPr>
  </w:style>
  <w:style w:type="paragraph" w:styleId="Ttulo">
    <w:name w:val="Title"/>
    <w:basedOn w:val="Normal"/>
    <w:link w:val="TtuloChar"/>
    <w:qFormat/>
    <w:rsid w:val="00AB51CA"/>
    <w:pPr>
      <w:suppressAutoHyphens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pt-BR" w:eastAsia="ar-SA"/>
    </w:rPr>
  </w:style>
  <w:style w:type="character" w:customStyle="1" w:styleId="TtuloChar">
    <w:name w:val="Título Char"/>
    <w:link w:val="Ttulo"/>
    <w:rsid w:val="00AB51CA"/>
    <w:rPr>
      <w:rFonts w:ascii="Arial" w:eastAsia="Times New Roman" w:hAnsi="Arial" w:cs="Arial"/>
      <w:b/>
      <w:bCs/>
      <w:kern w:val="28"/>
      <w:sz w:val="32"/>
      <w:szCs w:val="32"/>
      <w:lang w:val="pt-BR" w:eastAsia="ar-SA"/>
    </w:rPr>
  </w:style>
  <w:style w:type="paragraph" w:customStyle="1" w:styleId="TituloCentralizado">
    <w:name w:val="Titulo_Centralizado"/>
    <w:basedOn w:val="Normal"/>
    <w:rsid w:val="00AB51CA"/>
    <w:pPr>
      <w:suppressAutoHyphens/>
      <w:spacing w:before="120" w:after="120"/>
      <w:jc w:val="center"/>
    </w:pPr>
    <w:rPr>
      <w:rFonts w:ascii="Arial" w:hAnsi="Arial" w:cs="Arial"/>
      <w:b/>
      <w:bCs/>
      <w:color w:val="0000FF"/>
      <w:sz w:val="24"/>
      <w:szCs w:val="24"/>
      <w:lang w:val="pt-BR" w:eastAsia="ar-SA"/>
    </w:rPr>
  </w:style>
  <w:style w:type="paragraph" w:styleId="Textodecomentrio">
    <w:name w:val="annotation text"/>
    <w:basedOn w:val="Normal"/>
    <w:link w:val="TextodecomentrioChar"/>
    <w:semiHidden/>
    <w:rsid w:val="00AB51CA"/>
    <w:rPr>
      <w:lang w:val="pt-BR" w:eastAsia="pt-BR"/>
    </w:rPr>
  </w:style>
  <w:style w:type="character" w:customStyle="1" w:styleId="TextodecomentrioChar">
    <w:name w:val="Texto de comentário Char"/>
    <w:link w:val="Textodecomentrio"/>
    <w:semiHidden/>
    <w:rsid w:val="00AB51CA"/>
    <w:rPr>
      <w:rFonts w:ascii="Times New Roman" w:eastAsia="Times New Roman" w:hAnsi="Times New Roman"/>
      <w:lang w:val="pt-BR" w:eastAsia="pt-BR"/>
    </w:rPr>
  </w:style>
  <w:style w:type="character" w:customStyle="1" w:styleId="AssuntodocomentrioChar">
    <w:name w:val="Assunto do comentário Char"/>
    <w:link w:val="Assuntodocomentrio"/>
    <w:semiHidden/>
    <w:rsid w:val="00AB51CA"/>
    <w:rPr>
      <w:rFonts w:ascii="Times New Roman" w:eastAsia="Times New Roman" w:hAnsi="Times New Roman"/>
      <w:b/>
      <w:bCs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AB51CA"/>
    <w:rPr>
      <w:b/>
      <w:bCs/>
    </w:rPr>
  </w:style>
  <w:style w:type="paragraph" w:customStyle="1" w:styleId="font5">
    <w:name w:val="font5"/>
    <w:basedOn w:val="Normal"/>
    <w:rsid w:val="00AB51CA"/>
    <w:pPr>
      <w:spacing w:before="100" w:beforeAutospacing="1" w:after="100" w:afterAutospacing="1"/>
    </w:pPr>
    <w:rPr>
      <w:rFonts w:ascii="Microsoft Sans Serif" w:hAnsi="Microsoft Sans Serif" w:cs="Microsoft Sans Serif"/>
      <w:color w:val="333399"/>
      <w:sz w:val="24"/>
      <w:szCs w:val="24"/>
    </w:rPr>
  </w:style>
  <w:style w:type="paragraph" w:customStyle="1" w:styleId="fluxo">
    <w:name w:val="fluxo"/>
    <w:basedOn w:val="Normal"/>
    <w:rsid w:val="00AB51CA"/>
    <w:pPr>
      <w:keepNext/>
      <w:spacing w:before="240" w:after="240"/>
    </w:pPr>
    <w:rPr>
      <w:rFonts w:ascii="Trebuchet MS" w:hAnsi="Trebuchet MS"/>
      <w:u w:val="single"/>
      <w:lang w:val="pt-BR" w:eastAsia="pt-BR"/>
    </w:rPr>
  </w:style>
  <w:style w:type="paragraph" w:customStyle="1" w:styleId="CharCharCharCharCharCharChar">
    <w:name w:val="Char Char Char Char Char Char Char"/>
    <w:basedOn w:val="Normal"/>
    <w:rsid w:val="00AB51CA"/>
    <w:pPr>
      <w:spacing w:after="160" w:line="240" w:lineRule="exact"/>
    </w:pPr>
    <w:rPr>
      <w:rFonts w:ascii="Verdana" w:hAnsi="Verdana"/>
    </w:rPr>
  </w:style>
  <w:style w:type="table" w:styleId="ListaClara-nfase3">
    <w:name w:val="Light List Accent 3"/>
    <w:basedOn w:val="Tabelanormal"/>
    <w:uiPriority w:val="61"/>
    <w:rsid w:val="004E50F7"/>
    <w:rPr>
      <w:rFonts w:eastAsia="Times New Roman"/>
      <w:sz w:val="22"/>
      <w:szCs w:val="22"/>
      <w:lang w:bidi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CharCharChar1CharChar">
    <w:name w:val="Char Char Char1 Char Char"/>
    <w:basedOn w:val="Normal"/>
    <w:rsid w:val="00E319F4"/>
    <w:pPr>
      <w:spacing w:after="160" w:line="240" w:lineRule="exact"/>
    </w:pPr>
    <w:rPr>
      <w:rFonts w:ascii="Verdana" w:hAnsi="Verdana"/>
    </w:rPr>
  </w:style>
  <w:style w:type="paragraph" w:styleId="NormalWeb">
    <w:name w:val="Normal (Web)"/>
    <w:basedOn w:val="Normal"/>
    <w:uiPriority w:val="99"/>
    <w:semiHidden/>
    <w:unhideWhenUsed/>
    <w:rsid w:val="00326F37"/>
    <w:pPr>
      <w:spacing w:before="100" w:beforeAutospacing="1" w:after="100" w:afterAutospacing="1"/>
    </w:pPr>
    <w:rPr>
      <w:rFonts w:eastAsia="Calibri"/>
      <w:sz w:val="24"/>
      <w:szCs w:val="24"/>
      <w:lang w:val="pt-BR" w:eastAsia="pt-BR"/>
    </w:rPr>
  </w:style>
  <w:style w:type="paragraph" w:customStyle="1" w:styleId="TableText">
    <w:name w:val="Table Text"/>
    <w:basedOn w:val="Normal"/>
    <w:rsid w:val="000D7556"/>
    <w:pPr>
      <w:numPr>
        <w:ilvl w:val="12"/>
      </w:numPr>
      <w:jc w:val="both"/>
    </w:pPr>
    <w:rPr>
      <w:rFonts w:ascii="Verdana" w:hAnsi="Verdana" w:cs="Arial Unicode MS"/>
      <w:color w:val="000000"/>
      <w:sz w:val="16"/>
      <w:lang w:val="es-ES"/>
    </w:rPr>
  </w:style>
  <w:style w:type="paragraph" w:styleId="TextosemFormatao">
    <w:name w:val="Plain Text"/>
    <w:basedOn w:val="Normal"/>
    <w:link w:val="TextosemFormataoChar"/>
    <w:uiPriority w:val="99"/>
    <w:unhideWhenUsed/>
    <w:rsid w:val="00063FEE"/>
    <w:rPr>
      <w:rFonts w:ascii="Calibri" w:eastAsiaTheme="minorHAnsi" w:hAnsi="Calibri" w:cs="Consolas"/>
      <w:sz w:val="22"/>
      <w:szCs w:val="21"/>
      <w:lang w:val="pt-BR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063FEE"/>
    <w:rPr>
      <w:rFonts w:eastAsiaTheme="minorHAnsi" w:cs="Consolas"/>
      <w:sz w:val="22"/>
      <w:szCs w:val="21"/>
      <w:lang w:eastAsia="en-US"/>
    </w:rPr>
  </w:style>
  <w:style w:type="numbering" w:customStyle="1" w:styleId="Style2">
    <w:name w:val="Style2"/>
    <w:uiPriority w:val="99"/>
    <w:rsid w:val="007F39E3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8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0053">
      <w:bodyDiv w:val="1"/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  <w:divsChild>
        <w:div w:id="19903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C56192-F6A9-4ABC-B92A-E02069B3C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870</Words>
  <Characters>4702</Characters>
  <Application>Microsoft Office Word</Application>
  <DocSecurity>8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Estimativa de Esforço</vt:lpstr>
      <vt:lpstr>Estimativa de Esforço</vt:lpstr>
    </vt:vector>
  </TitlesOfParts>
  <Company>HP</Company>
  <LinksUpToDate>false</LinksUpToDate>
  <CharactersWithSpaces>5561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Estimativa de Esforço</dc:title>
  <dc:creator>George Andre Montezani</dc:creator>
  <cp:lastModifiedBy>Engineering do Brasil S.A</cp:lastModifiedBy>
  <cp:revision>3</cp:revision>
  <cp:lastPrinted>2012-03-23T18:36:00Z</cp:lastPrinted>
  <dcterms:created xsi:type="dcterms:W3CDTF">2015-07-03T15:43:00Z</dcterms:created>
  <dcterms:modified xsi:type="dcterms:W3CDTF">2015-07-03T15:43:00Z</dcterms:modified>
</cp:coreProperties>
</file>